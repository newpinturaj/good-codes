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017" w:rsidRPr="00BE5017" w:rsidRDefault="00BE5017">
      <w:pPr>
        <w:rPr>
          <w:sz w:val="28"/>
          <w:szCs w:val="28"/>
        </w:rPr>
      </w:pPr>
      <w:r w:rsidRPr="00BE5017">
        <w:rPr>
          <w:b/>
          <w:bCs/>
          <w:sz w:val="32"/>
          <w:szCs w:val="28"/>
          <w:u w:val="single"/>
        </w:rPr>
        <w:t>pwd</w:t>
      </w:r>
      <w:r w:rsidRPr="00BE5017">
        <w:rPr>
          <w:sz w:val="32"/>
          <w:szCs w:val="28"/>
        </w:rPr>
        <w:t xml:space="preserve">: </w:t>
      </w:r>
      <w:r w:rsidRPr="00BE5017">
        <w:rPr>
          <w:rFonts w:ascii="Mangal" w:hAnsi="Mangal" w:cs="Mangal"/>
          <w:sz w:val="32"/>
          <w:szCs w:val="28"/>
        </w:rPr>
        <w:t>PRINT WORKING DIRECTORY</w:t>
      </w:r>
    </w:p>
    <w:p w:rsidR="00BE5017" w:rsidRDefault="00BE5017" w:rsidP="00BE5017">
      <w:pPr>
        <w:rPr>
          <w:rFonts w:ascii="Mangal" w:hAnsi="Mangal" w:cs="Mangal"/>
          <w:sz w:val="28"/>
          <w:szCs w:val="28"/>
        </w:rPr>
      </w:pPr>
      <w:r w:rsidRPr="00BE5017">
        <w:rPr>
          <w:rFonts w:ascii="Mangal" w:hAnsi="Mangal" w:cs="Mangal" w:hint="cs"/>
          <w:sz w:val="28"/>
          <w:szCs w:val="28"/>
          <w:cs/>
        </w:rPr>
        <w:t xml:space="preserve">जिस </w:t>
      </w:r>
      <w:r w:rsidRPr="00BE5017">
        <w:rPr>
          <w:rFonts w:ascii="Mangal" w:hAnsi="Mangal" w:cs="Mangal" w:hint="cs"/>
          <w:sz w:val="28"/>
          <w:szCs w:val="28"/>
        </w:rPr>
        <w:t xml:space="preserve">folder </w:t>
      </w:r>
      <w:r w:rsidRPr="00BE5017">
        <w:rPr>
          <w:rFonts w:ascii="Mangal" w:hAnsi="Mangal" w:cs="Mangal" w:hint="cs"/>
          <w:sz w:val="28"/>
          <w:szCs w:val="28"/>
          <w:cs/>
        </w:rPr>
        <w:t xml:space="preserve">मे है उसे </w:t>
      </w:r>
      <w:r>
        <w:rPr>
          <w:rFonts w:ascii="Mangal" w:hAnsi="Mangal" w:cs="Mangal" w:hint="cs"/>
          <w:sz w:val="28"/>
          <w:szCs w:val="28"/>
          <w:cs/>
        </w:rPr>
        <w:t>दिखने</w:t>
      </w:r>
      <w:r w:rsidRPr="00BE5017">
        <w:rPr>
          <w:rFonts w:ascii="Mangal" w:hAnsi="Mangal" w:cs="Mangal" w:hint="cs"/>
          <w:sz w:val="28"/>
          <w:szCs w:val="28"/>
          <w:cs/>
        </w:rPr>
        <w:t xml:space="preserve"> के लिए </w:t>
      </w:r>
    </w:p>
    <w:p w:rsidR="00BE5017" w:rsidRDefault="00BE5017" w:rsidP="00BE5017">
      <w:pPr>
        <w:rPr>
          <w:rFonts w:ascii="Mangal" w:hAnsi="Mangal" w:cs="Mangal"/>
          <w:sz w:val="28"/>
          <w:szCs w:val="28"/>
        </w:rPr>
      </w:pPr>
      <w:r>
        <w:rPr>
          <w:rFonts w:ascii="Mangal" w:hAnsi="Mangal" w:cs="Mangal"/>
          <w:sz w:val="28"/>
          <w:szCs w:val="28"/>
        </w:rPr>
        <w:t>ls: list directory</w:t>
      </w:r>
    </w:p>
    <w:p w:rsidR="00BE5017" w:rsidRDefault="00BE5017" w:rsidP="00BE5017">
      <w:pPr>
        <w:tabs>
          <w:tab w:val="left" w:pos="1080"/>
        </w:tabs>
        <w:rPr>
          <w:rFonts w:ascii="Mangal" w:hAnsi="Mangal" w:cs="Mangal"/>
          <w:sz w:val="28"/>
          <w:szCs w:val="28"/>
        </w:rPr>
      </w:pPr>
      <w:r w:rsidRPr="00BE5017">
        <w:rPr>
          <w:rFonts w:ascii="Mangal" w:hAnsi="Mangal" w:cs="Mangal" w:hint="cs"/>
          <w:sz w:val="28"/>
          <w:szCs w:val="28"/>
        </w:rPr>
        <w:t xml:space="preserve">folder </w:t>
      </w:r>
      <w:r>
        <w:rPr>
          <w:rFonts w:ascii="Mangal" w:hAnsi="Mangal" w:cs="Mangal" w:hint="cs"/>
          <w:sz w:val="28"/>
          <w:szCs w:val="28"/>
          <w:cs/>
        </w:rPr>
        <w:t xml:space="preserve">के सभी </w:t>
      </w:r>
      <w:r>
        <w:rPr>
          <w:rFonts w:ascii="Mangal" w:hAnsi="Mangal" w:cs="Mangal" w:hint="cs"/>
          <w:sz w:val="28"/>
          <w:szCs w:val="28"/>
        </w:rPr>
        <w:t>file</w:t>
      </w:r>
      <w:r>
        <w:rPr>
          <w:rFonts w:ascii="Mangal" w:hAnsi="Mangal" w:cs="Mangal" w:hint="cs"/>
          <w:sz w:val="28"/>
          <w:szCs w:val="28"/>
          <w:cs/>
        </w:rPr>
        <w:t xml:space="preserve"> दिखने</w:t>
      </w:r>
      <w:r w:rsidRPr="00BE5017">
        <w:rPr>
          <w:rFonts w:ascii="Mangal" w:hAnsi="Mangal" w:cs="Mangal" w:hint="cs"/>
          <w:sz w:val="28"/>
          <w:szCs w:val="28"/>
          <w:cs/>
        </w:rPr>
        <w:t xml:space="preserve"> के लिए</w:t>
      </w:r>
    </w:p>
    <w:p w:rsidR="00BE5017" w:rsidRDefault="00BE5017" w:rsidP="00BE5017">
      <w:pPr>
        <w:tabs>
          <w:tab w:val="left" w:pos="1080"/>
        </w:tabs>
        <w:rPr>
          <w:rFonts w:ascii="Mangal" w:hAnsi="Mangal" w:cs="Mangal"/>
          <w:sz w:val="28"/>
          <w:szCs w:val="28"/>
        </w:rPr>
      </w:pPr>
      <w:r>
        <w:rPr>
          <w:rFonts w:ascii="Mangal" w:hAnsi="Mangal" w:cs="Mangal"/>
          <w:sz w:val="28"/>
          <w:szCs w:val="28"/>
        </w:rPr>
        <w:t>clear</w:t>
      </w:r>
      <w:r>
        <w:rPr>
          <w:rFonts w:ascii="Mangal" w:hAnsi="Mangal" w:cs="Mangal" w:hint="cs"/>
          <w:sz w:val="28"/>
          <w:szCs w:val="28"/>
          <w:cs/>
        </w:rPr>
        <w:t xml:space="preserve">: </w:t>
      </w:r>
      <w:r>
        <w:rPr>
          <w:rFonts w:ascii="Mangal" w:hAnsi="Mangal" w:cs="Mangal" w:hint="cs"/>
          <w:sz w:val="28"/>
          <w:szCs w:val="28"/>
        </w:rPr>
        <w:t xml:space="preserve">screen </w:t>
      </w:r>
      <w:r>
        <w:rPr>
          <w:rFonts w:ascii="Mangal" w:hAnsi="Mangal" w:cs="Mangal"/>
          <w:sz w:val="28"/>
          <w:szCs w:val="28"/>
        </w:rPr>
        <w:t xml:space="preserve">clear </w:t>
      </w:r>
      <w:r>
        <w:rPr>
          <w:rFonts w:ascii="Mangal" w:hAnsi="Mangal" w:cs="Mangal" w:hint="cs"/>
          <w:sz w:val="28"/>
          <w:szCs w:val="28"/>
          <w:cs/>
        </w:rPr>
        <w:t xml:space="preserve">करने के लिए </w:t>
      </w:r>
    </w:p>
    <w:p w:rsidR="00BE5017" w:rsidRDefault="00BE5017" w:rsidP="00BE5017">
      <w:pPr>
        <w:tabs>
          <w:tab w:val="left" w:pos="1080"/>
        </w:tabs>
        <w:rPr>
          <w:rFonts w:ascii="Mangal" w:hAnsi="Mangal" w:cs="Mangal"/>
          <w:sz w:val="28"/>
          <w:szCs w:val="28"/>
          <w:lang w:val="en-US"/>
        </w:rPr>
      </w:pPr>
      <w:r>
        <w:rPr>
          <w:rFonts w:ascii="Mangal" w:hAnsi="Mangal" w:cs="Mangal"/>
          <w:sz w:val="28"/>
          <w:szCs w:val="28"/>
          <w:lang w:val="en-US"/>
        </w:rPr>
        <w:t xml:space="preserve">cd: change directory </w:t>
      </w:r>
    </w:p>
    <w:p w:rsidR="00BE5017" w:rsidRDefault="00BE5017" w:rsidP="00BE5017">
      <w:pPr>
        <w:tabs>
          <w:tab w:val="left" w:pos="1080"/>
        </w:tabs>
        <w:rPr>
          <w:rFonts w:ascii="Mangal" w:hAnsi="Mangal" w:cs="Mangal"/>
          <w:sz w:val="28"/>
          <w:szCs w:val="28"/>
          <w:lang w:val="en-US"/>
        </w:rPr>
      </w:pPr>
      <w:r>
        <w:rPr>
          <w:rFonts w:ascii="Mangal" w:hAnsi="Mangal" w:cs="Mangal"/>
          <w:sz w:val="28"/>
          <w:szCs w:val="28"/>
          <w:lang w:val="en-US"/>
        </w:rPr>
        <w:t>eg- cd F://</w:t>
      </w:r>
    </w:p>
    <w:p w:rsidR="00BE5017" w:rsidRDefault="00BE5017" w:rsidP="00BE5017">
      <w:pPr>
        <w:rPr>
          <w:rFonts w:ascii="Mangal" w:hAnsi="Mangal" w:cs="Mangal"/>
          <w:sz w:val="28"/>
          <w:szCs w:val="28"/>
        </w:rPr>
      </w:pPr>
      <w:r>
        <w:rPr>
          <w:rFonts w:ascii="Mangal" w:hAnsi="Mangal" w:cs="Mangal"/>
          <w:sz w:val="28"/>
          <w:szCs w:val="28"/>
          <w:lang w:val="en-US"/>
        </w:rPr>
        <w:t>mkdir: make</w:t>
      </w:r>
      <w:r>
        <w:rPr>
          <w:rFonts w:ascii="Mangal" w:hAnsi="Mangal" w:cs="Mangal" w:hint="cs"/>
          <w:sz w:val="28"/>
          <w:szCs w:val="28"/>
          <w:cs/>
          <w:lang w:val="en-US"/>
        </w:rPr>
        <w:t xml:space="preserve"> </w:t>
      </w:r>
      <w:r>
        <w:rPr>
          <w:rFonts w:ascii="Mangal" w:hAnsi="Mangal" w:cs="Mangal"/>
          <w:sz w:val="28"/>
          <w:szCs w:val="28"/>
        </w:rPr>
        <w:t>directory</w:t>
      </w:r>
    </w:p>
    <w:p w:rsidR="00BE5017" w:rsidRDefault="000115AE" w:rsidP="00BE5017">
      <w:pPr>
        <w:tabs>
          <w:tab w:val="left" w:pos="1080"/>
        </w:tabs>
        <w:rPr>
          <w:rFonts w:ascii="Mangal" w:hAnsi="Mangal" w:cs="Mangal"/>
          <w:sz w:val="28"/>
          <w:szCs w:val="28"/>
          <w:lang w:val="en-US"/>
        </w:rPr>
      </w:pPr>
      <w:r>
        <w:rPr>
          <w:rFonts w:ascii="Mangal" w:hAnsi="Mangal" w:cs="Mangal" w:hint="cs"/>
          <w:sz w:val="28"/>
          <w:szCs w:val="28"/>
          <w:lang w:val="en-US"/>
        </w:rPr>
        <w:t>folder</w:t>
      </w:r>
      <w:r>
        <w:rPr>
          <w:rFonts w:ascii="Mangal" w:hAnsi="Mangal" w:cs="Mangal" w:hint="cs"/>
          <w:sz w:val="28"/>
          <w:szCs w:val="28"/>
          <w:cs/>
          <w:lang w:val="en-US"/>
        </w:rPr>
        <w:t xml:space="preserve"> </w:t>
      </w:r>
      <w:r>
        <w:rPr>
          <w:rFonts w:ascii="Mangal" w:hAnsi="Mangal" w:cs="Mangal" w:hint="cs"/>
          <w:sz w:val="28"/>
          <w:szCs w:val="28"/>
          <w:lang w:val="en-US"/>
        </w:rPr>
        <w:t xml:space="preserve">create </w:t>
      </w:r>
      <w:r>
        <w:rPr>
          <w:rFonts w:ascii="Mangal" w:hAnsi="Mangal" w:cs="Mangal" w:hint="cs"/>
          <w:sz w:val="28"/>
          <w:szCs w:val="28"/>
          <w:cs/>
          <w:lang w:val="en-US"/>
        </w:rPr>
        <w:t xml:space="preserve">करने के लिए </w:t>
      </w:r>
    </w:p>
    <w:p w:rsidR="000115AE" w:rsidRDefault="000115AE" w:rsidP="00BE5017">
      <w:pPr>
        <w:tabs>
          <w:tab w:val="left" w:pos="1080"/>
        </w:tabs>
        <w:rPr>
          <w:rFonts w:ascii="Mangal" w:hAnsi="Mangal" w:cs="Mangal"/>
          <w:sz w:val="28"/>
          <w:szCs w:val="28"/>
        </w:rPr>
      </w:pPr>
      <w:r>
        <w:rPr>
          <w:rFonts w:ascii="Mangal" w:hAnsi="Mangal" w:cs="Mangal"/>
          <w:sz w:val="28"/>
          <w:szCs w:val="28"/>
        </w:rPr>
        <w:t>eg- mkdir “python tutorials”</w:t>
      </w:r>
    </w:p>
    <w:p w:rsidR="000115AE" w:rsidRDefault="000115AE" w:rsidP="00BE5017">
      <w:pPr>
        <w:tabs>
          <w:tab w:val="left" w:pos="1080"/>
        </w:tabs>
        <w:rPr>
          <w:rFonts w:ascii="Mangal" w:hAnsi="Mangal" w:cs="Mangal"/>
          <w:sz w:val="28"/>
          <w:szCs w:val="28"/>
        </w:rPr>
      </w:pPr>
      <w:r>
        <w:rPr>
          <w:rFonts w:ascii="Mangal" w:hAnsi="Mangal" w:cs="Mangal"/>
          <w:sz w:val="28"/>
          <w:szCs w:val="28"/>
        </w:rPr>
        <w:t>note: folder name always put in double corse “”</w:t>
      </w:r>
    </w:p>
    <w:p w:rsidR="000115AE" w:rsidRDefault="000115AE" w:rsidP="000115AE">
      <w:pPr>
        <w:tabs>
          <w:tab w:val="left" w:pos="1080"/>
        </w:tabs>
        <w:rPr>
          <w:rFonts w:ascii="Mangal" w:hAnsi="Mangal" w:cs="Mangal"/>
          <w:sz w:val="28"/>
          <w:szCs w:val="28"/>
          <w:lang w:val="en-US"/>
        </w:rPr>
      </w:pPr>
      <w:r>
        <w:rPr>
          <w:rFonts w:ascii="Mangal" w:hAnsi="Mangal" w:cs="Mangal"/>
          <w:sz w:val="28"/>
          <w:szCs w:val="28"/>
        </w:rPr>
        <w:t xml:space="preserve">touch: file </w:t>
      </w:r>
      <w:r>
        <w:rPr>
          <w:rFonts w:ascii="Mangal" w:hAnsi="Mangal" w:cs="Mangal" w:hint="cs"/>
          <w:sz w:val="28"/>
          <w:szCs w:val="28"/>
          <w:lang w:val="en-US"/>
        </w:rPr>
        <w:t xml:space="preserve">create </w:t>
      </w:r>
      <w:r>
        <w:rPr>
          <w:rFonts w:ascii="Mangal" w:hAnsi="Mangal" w:cs="Mangal" w:hint="cs"/>
          <w:sz w:val="28"/>
          <w:szCs w:val="28"/>
          <w:cs/>
          <w:lang w:val="en-US"/>
        </w:rPr>
        <w:t xml:space="preserve">करने के लिए </w:t>
      </w:r>
    </w:p>
    <w:p w:rsidR="000115AE" w:rsidRDefault="000115AE" w:rsidP="00BE5017">
      <w:pPr>
        <w:tabs>
          <w:tab w:val="left" w:pos="1080"/>
        </w:tabs>
        <w:rPr>
          <w:rFonts w:ascii="Mangal" w:hAnsi="Mangal" w:cs="Mangal"/>
          <w:sz w:val="28"/>
          <w:szCs w:val="28"/>
        </w:rPr>
      </w:pPr>
      <w:r>
        <w:rPr>
          <w:rFonts w:ascii="Mangal" w:hAnsi="Mangal" w:cs="Mangal"/>
          <w:sz w:val="28"/>
          <w:szCs w:val="28"/>
        </w:rPr>
        <w:t>eg: touch hello.py</w:t>
      </w:r>
    </w:p>
    <w:p w:rsidR="000115AE" w:rsidRDefault="000115AE" w:rsidP="00BE5017">
      <w:pPr>
        <w:tabs>
          <w:tab w:val="left" w:pos="1080"/>
        </w:tabs>
        <w:rPr>
          <w:rFonts w:ascii="Mangal" w:hAnsi="Mangal" w:cs="Mangal"/>
          <w:sz w:val="28"/>
          <w:szCs w:val="28"/>
        </w:rPr>
      </w:pPr>
      <w:r>
        <w:rPr>
          <w:rFonts w:ascii="Mangal" w:hAnsi="Mangal" w:cs="Mangal"/>
          <w:sz w:val="28"/>
          <w:szCs w:val="28"/>
        </w:rPr>
        <w:t>cd..: for go back in previous folder</w:t>
      </w:r>
    </w:p>
    <w:p w:rsidR="000115AE" w:rsidRDefault="000115AE" w:rsidP="00BE5017">
      <w:pPr>
        <w:tabs>
          <w:tab w:val="left" w:pos="1080"/>
        </w:tabs>
        <w:rPr>
          <w:rFonts w:ascii="Mangal" w:hAnsi="Mangal" w:cs="Mangal"/>
          <w:sz w:val="28"/>
          <w:szCs w:val="28"/>
        </w:rPr>
      </w:pPr>
      <w:r>
        <w:rPr>
          <w:rFonts w:ascii="Mangal" w:hAnsi="Mangal" w:cs="Mangal"/>
          <w:sz w:val="28"/>
          <w:szCs w:val="28"/>
        </w:rPr>
        <w:t xml:space="preserve">rm: for remove file </w:t>
      </w:r>
    </w:p>
    <w:p w:rsidR="000115AE" w:rsidRDefault="000115AE" w:rsidP="00BE5017">
      <w:pPr>
        <w:tabs>
          <w:tab w:val="left" w:pos="1080"/>
        </w:tabs>
        <w:rPr>
          <w:rFonts w:ascii="Mangal" w:hAnsi="Mangal" w:cs="Mangal"/>
          <w:sz w:val="28"/>
          <w:szCs w:val="28"/>
        </w:rPr>
      </w:pPr>
      <w:r>
        <w:rPr>
          <w:rFonts w:ascii="Mangal" w:hAnsi="Mangal" w:cs="Mangal"/>
          <w:sz w:val="28"/>
          <w:szCs w:val="28"/>
        </w:rPr>
        <w:t>eg: rm hello.py</w:t>
      </w:r>
    </w:p>
    <w:p w:rsidR="000115AE" w:rsidRDefault="000115AE" w:rsidP="00BE5017">
      <w:pPr>
        <w:tabs>
          <w:tab w:val="left" w:pos="1080"/>
        </w:tabs>
        <w:rPr>
          <w:rFonts w:ascii="Mangal" w:hAnsi="Mangal" w:cs="Mangal"/>
          <w:sz w:val="28"/>
          <w:szCs w:val="28"/>
        </w:rPr>
      </w:pPr>
      <w:r>
        <w:rPr>
          <w:rFonts w:ascii="Mangal" w:hAnsi="Mangal" w:cs="Mangal"/>
          <w:sz w:val="28"/>
          <w:szCs w:val="28"/>
        </w:rPr>
        <w:t>rm –rf: for remove folder</w:t>
      </w:r>
    </w:p>
    <w:p w:rsidR="000115AE" w:rsidRDefault="000115AE" w:rsidP="00BE5017">
      <w:pPr>
        <w:tabs>
          <w:tab w:val="left" w:pos="1080"/>
        </w:tabs>
        <w:rPr>
          <w:rFonts w:ascii="Mangal" w:hAnsi="Mangal" w:cs="Mangal"/>
          <w:sz w:val="28"/>
          <w:szCs w:val="28"/>
        </w:rPr>
      </w:pPr>
      <w:r>
        <w:rPr>
          <w:rFonts w:ascii="Mangal" w:hAnsi="Mangal" w:cs="Mangal"/>
          <w:sz w:val="28"/>
          <w:szCs w:val="28"/>
        </w:rPr>
        <w:t>eg: rm –rf “python tutorials”/</w:t>
      </w:r>
    </w:p>
    <w:p w:rsidR="000115AE" w:rsidRDefault="000115AE" w:rsidP="00BE5017">
      <w:pPr>
        <w:tabs>
          <w:tab w:val="left" w:pos="1080"/>
        </w:tabs>
        <w:rPr>
          <w:rFonts w:ascii="Mangal" w:hAnsi="Mangal" w:cs="Mangal"/>
          <w:sz w:val="28"/>
          <w:szCs w:val="28"/>
        </w:rPr>
      </w:pPr>
      <w:r>
        <w:rPr>
          <w:rFonts w:ascii="Mangal" w:hAnsi="Mangal" w:cs="Mangal"/>
          <w:sz w:val="28"/>
          <w:szCs w:val="28"/>
        </w:rPr>
        <w:t>note: always put / in last to remove folder</w:t>
      </w:r>
    </w:p>
    <w:p w:rsidR="000115AE" w:rsidRDefault="0008474A" w:rsidP="00BE5017">
      <w:pPr>
        <w:tabs>
          <w:tab w:val="left" w:pos="1080"/>
        </w:tabs>
        <w:rPr>
          <w:rFonts w:ascii="Mangal" w:hAnsi="Mangal" w:cs="Mangal"/>
          <w:sz w:val="28"/>
          <w:szCs w:val="28"/>
        </w:rPr>
      </w:pPr>
      <w:r>
        <w:rPr>
          <w:rFonts w:ascii="Mangal" w:hAnsi="Mangal" w:cs="Mangal"/>
          <w:sz w:val="28"/>
          <w:szCs w:val="28"/>
        </w:rPr>
        <w:t>cd ~ for go back to previous folder</w:t>
      </w:r>
    </w:p>
    <w:p w:rsidR="0008474A" w:rsidRDefault="0008474A" w:rsidP="00BE5017">
      <w:pPr>
        <w:tabs>
          <w:tab w:val="left" w:pos="1080"/>
        </w:tabs>
        <w:rPr>
          <w:rFonts w:ascii="Mangal" w:hAnsi="Mangal" w:cs="Mangal"/>
          <w:sz w:val="28"/>
          <w:szCs w:val="28"/>
        </w:rPr>
      </w:pPr>
      <w:r>
        <w:rPr>
          <w:rFonts w:ascii="Mangal" w:hAnsi="Mangal" w:cs="Mangal"/>
          <w:sz w:val="28"/>
          <w:szCs w:val="28"/>
        </w:rPr>
        <w:t>code &lt;file name&gt; to start code in that file</w:t>
      </w:r>
    </w:p>
    <w:p w:rsidR="0008474A" w:rsidRDefault="0008474A" w:rsidP="00BE5017">
      <w:pPr>
        <w:tabs>
          <w:tab w:val="left" w:pos="1080"/>
        </w:tabs>
        <w:rPr>
          <w:rFonts w:ascii="Mangal" w:hAnsi="Mangal" w:cs="Mangal"/>
          <w:sz w:val="28"/>
          <w:szCs w:val="28"/>
        </w:rPr>
      </w:pPr>
      <w:r>
        <w:rPr>
          <w:rFonts w:ascii="Mangal" w:hAnsi="Mangal" w:cs="Mangal"/>
          <w:sz w:val="28"/>
          <w:szCs w:val="28"/>
        </w:rPr>
        <w:t>mv: for rename file (this is also use for move file )</w:t>
      </w:r>
    </w:p>
    <w:p w:rsidR="0008474A" w:rsidRDefault="0008474A" w:rsidP="00BE5017">
      <w:pPr>
        <w:tabs>
          <w:tab w:val="left" w:pos="1080"/>
        </w:tabs>
        <w:rPr>
          <w:rFonts w:ascii="Mangal" w:hAnsi="Mangal" w:cs="Mangal"/>
          <w:sz w:val="28"/>
          <w:szCs w:val="28"/>
        </w:rPr>
      </w:pPr>
      <w:r>
        <w:rPr>
          <w:rFonts w:ascii="Mangal" w:hAnsi="Mangal" w:cs="Mangal"/>
          <w:sz w:val="28"/>
          <w:szCs w:val="28"/>
        </w:rPr>
        <w:t>eg: mv &lt;old file name&gt; &lt;new file name&gt;</w:t>
      </w:r>
    </w:p>
    <w:p w:rsidR="0008474A" w:rsidRDefault="0008474A" w:rsidP="00BE5017">
      <w:pPr>
        <w:tabs>
          <w:tab w:val="left" w:pos="1080"/>
        </w:tabs>
        <w:rPr>
          <w:rFonts w:ascii="Mangal" w:hAnsi="Mangal" w:cs="Mangal"/>
          <w:sz w:val="28"/>
          <w:szCs w:val="28"/>
        </w:rPr>
      </w:pPr>
      <w:r>
        <w:rPr>
          <w:rFonts w:ascii="Mangal" w:hAnsi="Mangal" w:cs="Mangal"/>
          <w:sz w:val="28"/>
          <w:szCs w:val="28"/>
        </w:rPr>
        <w:lastRenderedPageBreak/>
        <w:t xml:space="preserve">For move file in folder in same folder </w:t>
      </w:r>
    </w:p>
    <w:p w:rsidR="0008474A" w:rsidRDefault="0008474A" w:rsidP="00BE5017">
      <w:pPr>
        <w:tabs>
          <w:tab w:val="left" w:pos="1080"/>
        </w:tabs>
        <w:rPr>
          <w:rFonts w:ascii="Mangal" w:hAnsi="Mangal" w:cs="Mangal"/>
          <w:sz w:val="28"/>
          <w:szCs w:val="28"/>
        </w:rPr>
      </w:pPr>
      <w:r>
        <w:rPr>
          <w:rFonts w:ascii="Mangal" w:hAnsi="Mangal" w:cs="Mangal"/>
          <w:sz w:val="28"/>
          <w:szCs w:val="28"/>
        </w:rPr>
        <w:t>Eg: mv file.py ./new_folder</w:t>
      </w:r>
    </w:p>
    <w:p w:rsidR="0008474A" w:rsidRDefault="0008474A" w:rsidP="00BE5017">
      <w:pPr>
        <w:tabs>
          <w:tab w:val="left" w:pos="1080"/>
        </w:tabs>
        <w:rPr>
          <w:rFonts w:ascii="Mangal" w:hAnsi="Mangal" w:cs="Mangal"/>
          <w:sz w:val="28"/>
          <w:szCs w:val="28"/>
        </w:rPr>
      </w:pPr>
      <w:r>
        <w:rPr>
          <w:rFonts w:ascii="Mangal" w:hAnsi="Mangal" w:cs="Mangal"/>
          <w:sz w:val="28"/>
          <w:szCs w:val="28"/>
        </w:rPr>
        <w:t xml:space="preserve">For in previous directory </w:t>
      </w:r>
    </w:p>
    <w:p w:rsidR="0008474A" w:rsidRDefault="0008474A" w:rsidP="00BE5017">
      <w:pPr>
        <w:tabs>
          <w:tab w:val="left" w:pos="1080"/>
        </w:tabs>
        <w:rPr>
          <w:rFonts w:ascii="Mangal" w:hAnsi="Mangal" w:cs="Mangal"/>
          <w:sz w:val="28"/>
          <w:szCs w:val="28"/>
        </w:rPr>
      </w:pPr>
      <w:r>
        <w:rPr>
          <w:rFonts w:ascii="Mangal" w:hAnsi="Mangal" w:cs="Mangal"/>
          <w:sz w:val="28"/>
          <w:szCs w:val="28"/>
        </w:rPr>
        <w:t>mv file.py ..</w:t>
      </w:r>
    </w:p>
    <w:p w:rsidR="0008474A" w:rsidRDefault="0008474A" w:rsidP="00BE5017">
      <w:pPr>
        <w:tabs>
          <w:tab w:val="left" w:pos="1080"/>
        </w:tabs>
        <w:rPr>
          <w:rFonts w:ascii="Mangal" w:hAnsi="Mangal" w:cs="Mangal"/>
          <w:sz w:val="28"/>
          <w:szCs w:val="28"/>
        </w:rPr>
      </w:pPr>
      <w:r>
        <w:rPr>
          <w:rFonts w:ascii="Mangal" w:hAnsi="Mangal" w:cs="Mangal"/>
          <w:sz w:val="28"/>
          <w:szCs w:val="28"/>
        </w:rPr>
        <w:t>cp: for copy file</w:t>
      </w:r>
    </w:p>
    <w:p w:rsidR="00953604" w:rsidRDefault="00953604" w:rsidP="00BE5017">
      <w:pPr>
        <w:tabs>
          <w:tab w:val="left" w:pos="1080"/>
        </w:tabs>
        <w:rPr>
          <w:rFonts w:ascii="Mangal" w:hAnsi="Mangal" w:cs="Mangal"/>
          <w:sz w:val="28"/>
          <w:szCs w:val="28"/>
        </w:rPr>
      </w:pPr>
      <w:r>
        <w:rPr>
          <w:rFonts w:ascii="Mangal" w:hAnsi="Mangal" w:cs="Mangal"/>
          <w:sz w:val="28"/>
          <w:szCs w:val="28"/>
        </w:rPr>
        <w:t>For copy file in folder in same folder</w:t>
      </w:r>
    </w:p>
    <w:p w:rsidR="0008474A" w:rsidRDefault="0008474A" w:rsidP="00BE5017">
      <w:pPr>
        <w:tabs>
          <w:tab w:val="left" w:pos="1080"/>
        </w:tabs>
        <w:rPr>
          <w:rFonts w:ascii="Mangal" w:hAnsi="Mangal" w:cs="Mangal"/>
          <w:sz w:val="28"/>
          <w:szCs w:val="28"/>
        </w:rPr>
      </w:pPr>
      <w:r>
        <w:rPr>
          <w:rFonts w:ascii="Mangal" w:hAnsi="Mangal" w:cs="Mangal"/>
          <w:sz w:val="28"/>
          <w:szCs w:val="28"/>
        </w:rPr>
        <w:t>eg: cp file.py ./new_folder</w:t>
      </w:r>
    </w:p>
    <w:p w:rsidR="00953604" w:rsidRDefault="00953604" w:rsidP="00BE5017">
      <w:pPr>
        <w:tabs>
          <w:tab w:val="left" w:pos="1080"/>
        </w:tabs>
        <w:rPr>
          <w:rFonts w:ascii="Mangal" w:hAnsi="Mangal" w:cs="Mangal"/>
          <w:sz w:val="28"/>
          <w:szCs w:val="28"/>
        </w:rPr>
      </w:pPr>
      <w:r>
        <w:rPr>
          <w:rFonts w:ascii="Mangal" w:hAnsi="Mangal" w:cs="Mangal"/>
          <w:sz w:val="28"/>
          <w:szCs w:val="28"/>
        </w:rPr>
        <w:t>note: up arrow also used for run written code</w:t>
      </w:r>
    </w:p>
    <w:p w:rsidR="00953604" w:rsidRDefault="00953604">
      <w:pPr>
        <w:rPr>
          <w:rFonts w:ascii="Mangal" w:hAnsi="Mangal" w:cs="Mangal"/>
          <w:sz w:val="28"/>
          <w:szCs w:val="28"/>
        </w:rPr>
      </w:pPr>
      <w:r>
        <w:rPr>
          <w:rFonts w:ascii="Mangal" w:hAnsi="Mangal" w:cs="Mangal"/>
          <w:sz w:val="28"/>
          <w:szCs w:val="28"/>
        </w:rPr>
        <w:br w:type="page"/>
      </w:r>
    </w:p>
    <w:p w:rsidR="00953604" w:rsidRDefault="00953604" w:rsidP="00953604">
      <w:pPr>
        <w:pStyle w:val="Title"/>
        <w:jc w:val="center"/>
      </w:pPr>
      <w:r>
        <w:lastRenderedPageBreak/>
        <w:t>Print function</w:t>
      </w:r>
    </w:p>
    <w:p w:rsidR="00953604" w:rsidRDefault="00953604" w:rsidP="00953604">
      <w:pPr>
        <w:rPr>
          <w:sz w:val="28"/>
          <w:szCs w:val="24"/>
        </w:rPr>
      </w:pPr>
      <w:r w:rsidRPr="00953604">
        <w:rPr>
          <w:sz w:val="28"/>
          <w:szCs w:val="24"/>
        </w:rPr>
        <w:t>Eg print(“hello world”)</w:t>
      </w:r>
    </w:p>
    <w:p w:rsidR="00953604" w:rsidRPr="00D83EDE" w:rsidRDefault="00953604" w:rsidP="00953604">
      <w:pPr>
        <w:rPr>
          <w:b/>
          <w:bCs/>
          <w:color w:val="FF0000"/>
          <w:sz w:val="28"/>
          <w:szCs w:val="24"/>
          <w:u w:val="single"/>
        </w:rPr>
      </w:pPr>
      <w:r w:rsidRPr="00D83EDE">
        <w:rPr>
          <w:b/>
          <w:bCs/>
          <w:color w:val="FF0000"/>
          <w:sz w:val="28"/>
          <w:szCs w:val="24"/>
          <w:u w:val="single"/>
        </w:rPr>
        <w:t>Strings: collection of characters inside “Double quotes” or ‘ Single quots’</w:t>
      </w:r>
    </w:p>
    <w:p w:rsidR="00953604" w:rsidRDefault="00E42D64" w:rsidP="00953604">
      <w:pPr>
        <w:rPr>
          <w:sz w:val="28"/>
          <w:szCs w:val="24"/>
        </w:rPr>
      </w:pPr>
      <w:r>
        <w:rPr>
          <w:sz w:val="28"/>
          <w:szCs w:val="24"/>
        </w:rPr>
        <w:t xml:space="preserve">In python we </w:t>
      </w:r>
      <w:r w:rsidR="00A44181">
        <w:rPr>
          <w:sz w:val="28"/>
          <w:szCs w:val="24"/>
        </w:rPr>
        <w:t>can use</w:t>
      </w:r>
      <w:r>
        <w:rPr>
          <w:sz w:val="28"/>
          <w:szCs w:val="24"/>
        </w:rPr>
        <w:t xml:space="preserve"> single or double quotes but in some of the programming language we can’t use single quotes in it to represent the string.</w:t>
      </w:r>
    </w:p>
    <w:p w:rsidR="00E42D64" w:rsidRDefault="00E42D64" w:rsidP="00953604">
      <w:pPr>
        <w:rPr>
          <w:sz w:val="28"/>
          <w:szCs w:val="24"/>
        </w:rPr>
      </w:pPr>
      <w:r>
        <w:rPr>
          <w:sz w:val="28"/>
          <w:szCs w:val="24"/>
        </w:rPr>
        <w:t>We can use ‘single quotes’ inside “double quotes” and vice versa. But we can’t use ‘single quotes’ inside single quotes and same apply for double quotes. This will cause syntax error.</w:t>
      </w:r>
    </w:p>
    <w:p w:rsidR="00E42D64" w:rsidRDefault="00E42D64" w:rsidP="00953604">
      <w:pPr>
        <w:rPr>
          <w:sz w:val="28"/>
          <w:szCs w:val="24"/>
        </w:rPr>
      </w:pPr>
      <w:r>
        <w:rPr>
          <w:sz w:val="28"/>
          <w:szCs w:val="24"/>
        </w:rPr>
        <w:t xml:space="preserve">Also we don’t use print function like </w:t>
      </w:r>
      <w:r w:rsidRPr="00E42D64">
        <w:rPr>
          <w:b/>
          <w:bCs/>
          <w:sz w:val="28"/>
          <w:szCs w:val="24"/>
          <w:u w:val="single"/>
        </w:rPr>
        <w:t xml:space="preserve">Print(‘ </w:t>
      </w:r>
      <w:r w:rsidRPr="00E42D64">
        <w:rPr>
          <w:b/>
          <w:bCs/>
          <w:color w:val="FF0000"/>
          <w:sz w:val="28"/>
          <w:szCs w:val="24"/>
          <w:u w:val="single"/>
        </w:rPr>
        <w:t>I’m</w:t>
      </w:r>
      <w:r w:rsidRPr="00E42D64">
        <w:rPr>
          <w:b/>
          <w:bCs/>
          <w:sz w:val="28"/>
          <w:szCs w:val="24"/>
          <w:u w:val="single"/>
        </w:rPr>
        <w:t xml:space="preserve"> pintu raj’)</w:t>
      </w:r>
      <w:r>
        <w:rPr>
          <w:sz w:val="28"/>
          <w:szCs w:val="24"/>
        </w:rPr>
        <w:t xml:space="preserve"> here</w:t>
      </w:r>
      <w:r w:rsidRPr="00E42D64">
        <w:rPr>
          <w:color w:val="FF0000"/>
          <w:sz w:val="28"/>
          <w:szCs w:val="24"/>
        </w:rPr>
        <w:t xml:space="preserve"> I’m </w:t>
      </w:r>
      <w:r>
        <w:rPr>
          <w:sz w:val="28"/>
          <w:szCs w:val="24"/>
        </w:rPr>
        <w:t>will create syntax error</w:t>
      </w:r>
    </w:p>
    <w:p w:rsidR="00E42D64" w:rsidRDefault="00E42D64" w:rsidP="00E42D64">
      <w:pPr>
        <w:pStyle w:val="Title"/>
        <w:jc w:val="center"/>
      </w:pPr>
      <w:r>
        <w:t>Escape Sequence</w:t>
      </w:r>
    </w:p>
    <w:p w:rsidR="00E42D64" w:rsidRDefault="00E42D64" w:rsidP="00E42D64"/>
    <w:p w:rsidR="00E42D64" w:rsidRDefault="00A44181" w:rsidP="00E42D64">
      <w:pPr>
        <w:rPr>
          <w:sz w:val="28"/>
          <w:szCs w:val="24"/>
        </w:rPr>
      </w:pPr>
      <w:r w:rsidRPr="00A44181">
        <w:rPr>
          <w:sz w:val="28"/>
          <w:szCs w:val="24"/>
        </w:rPr>
        <w:t xml:space="preserve">Since we can’t use </w:t>
      </w:r>
      <w:r>
        <w:rPr>
          <w:sz w:val="28"/>
          <w:szCs w:val="24"/>
        </w:rPr>
        <w:t xml:space="preserve">‘single quotes’ inside single quotes and similarly for double quotes. So to make it possible escape sequence will us in it </w:t>
      </w:r>
    </w:p>
    <w:p w:rsidR="00A44181" w:rsidRDefault="00A44181" w:rsidP="00E42D64">
      <w:pPr>
        <w:rPr>
          <w:sz w:val="28"/>
          <w:szCs w:val="24"/>
        </w:rPr>
      </w:pPr>
      <w:r>
        <w:rPr>
          <w:sz w:val="28"/>
          <w:szCs w:val="24"/>
        </w:rPr>
        <w:t xml:space="preserve">To use ‘single quotes’ inside single quotes we use with backward slace </w:t>
      </w:r>
    </w:p>
    <w:p w:rsidR="00A44181" w:rsidRDefault="00A44181" w:rsidP="00E42D64">
      <w:pPr>
        <w:rPr>
          <w:b/>
          <w:bCs/>
          <w:sz w:val="28"/>
          <w:szCs w:val="24"/>
          <w:u w:val="single"/>
        </w:rPr>
      </w:pPr>
      <w:r>
        <w:rPr>
          <w:sz w:val="28"/>
          <w:szCs w:val="24"/>
        </w:rPr>
        <w:t xml:space="preserve">For eg: </w:t>
      </w:r>
      <w:r w:rsidRPr="00A44181">
        <w:rPr>
          <w:b/>
          <w:bCs/>
          <w:sz w:val="28"/>
          <w:szCs w:val="24"/>
          <w:u w:val="single"/>
        </w:rPr>
        <w:t>print (“hello \”world \” world”)</w:t>
      </w:r>
    </w:p>
    <w:p w:rsidR="00A44181" w:rsidRDefault="00A44181" w:rsidP="00E42D64">
      <w:pPr>
        <w:rPr>
          <w:sz w:val="28"/>
          <w:szCs w:val="24"/>
        </w:rPr>
      </w:pPr>
      <w:r>
        <w:rPr>
          <w:sz w:val="28"/>
          <w:szCs w:val="24"/>
        </w:rPr>
        <w:t>escape sequence also use to change line by using \n</w:t>
      </w:r>
    </w:p>
    <w:p w:rsidR="00A44181" w:rsidRDefault="00A44181" w:rsidP="00E42D64">
      <w:pPr>
        <w:rPr>
          <w:b/>
          <w:bCs/>
          <w:sz w:val="28"/>
          <w:szCs w:val="24"/>
          <w:u w:val="single"/>
        </w:rPr>
      </w:pPr>
      <w:r>
        <w:rPr>
          <w:sz w:val="28"/>
          <w:szCs w:val="24"/>
        </w:rPr>
        <w:t xml:space="preserve">eg: </w:t>
      </w:r>
      <w:r w:rsidRPr="00A44181">
        <w:rPr>
          <w:b/>
          <w:bCs/>
          <w:sz w:val="28"/>
          <w:szCs w:val="24"/>
          <w:u w:val="single"/>
        </w:rPr>
        <w:t>print(“ line1</w:t>
      </w:r>
      <w:r>
        <w:rPr>
          <w:b/>
          <w:bCs/>
          <w:sz w:val="28"/>
          <w:szCs w:val="24"/>
          <w:u w:val="single"/>
        </w:rPr>
        <w:t>\n</w:t>
      </w:r>
      <w:r w:rsidRPr="00A44181">
        <w:rPr>
          <w:b/>
          <w:bCs/>
          <w:sz w:val="28"/>
          <w:szCs w:val="24"/>
          <w:u w:val="single"/>
        </w:rPr>
        <w:t>line2”)</w:t>
      </w:r>
    </w:p>
    <w:p w:rsidR="00A44181" w:rsidRPr="00A44181" w:rsidRDefault="00A44181" w:rsidP="00E42D64">
      <w:pPr>
        <w:rPr>
          <w:sz w:val="28"/>
          <w:szCs w:val="24"/>
        </w:rPr>
      </w:pPr>
      <w:r w:rsidRPr="00A44181">
        <w:rPr>
          <w:sz w:val="28"/>
          <w:szCs w:val="24"/>
        </w:rPr>
        <w:t>\t for tab  means to make more space b/w them</w:t>
      </w:r>
    </w:p>
    <w:p w:rsidR="00A44181" w:rsidRDefault="00A44181" w:rsidP="00A44181">
      <w:pPr>
        <w:rPr>
          <w:b/>
          <w:bCs/>
          <w:sz w:val="28"/>
          <w:szCs w:val="24"/>
          <w:u w:val="single"/>
        </w:rPr>
      </w:pPr>
      <w:r>
        <w:rPr>
          <w:sz w:val="28"/>
          <w:szCs w:val="24"/>
        </w:rPr>
        <w:t xml:space="preserve">eg: </w:t>
      </w:r>
      <w:r w:rsidRPr="00A44181">
        <w:rPr>
          <w:b/>
          <w:bCs/>
          <w:sz w:val="28"/>
          <w:szCs w:val="24"/>
          <w:u w:val="single"/>
        </w:rPr>
        <w:t>print(“ line1</w:t>
      </w:r>
      <w:r>
        <w:rPr>
          <w:b/>
          <w:bCs/>
          <w:sz w:val="28"/>
          <w:szCs w:val="24"/>
          <w:u w:val="single"/>
        </w:rPr>
        <w:t>\t</w:t>
      </w:r>
      <w:r w:rsidRPr="00A44181">
        <w:rPr>
          <w:b/>
          <w:bCs/>
          <w:sz w:val="28"/>
          <w:szCs w:val="24"/>
          <w:u w:val="single"/>
        </w:rPr>
        <w:t>line2”)</w:t>
      </w:r>
    </w:p>
    <w:p w:rsidR="00A44181" w:rsidRDefault="009B3488" w:rsidP="00E42D64">
      <w:pPr>
        <w:rPr>
          <w:sz w:val="28"/>
          <w:szCs w:val="24"/>
        </w:rPr>
      </w:pPr>
      <w:r>
        <w:rPr>
          <w:sz w:val="28"/>
          <w:szCs w:val="24"/>
        </w:rPr>
        <w:t>Shortcut: we can use any escape sequence as a normal  line by simply using r at starting</w:t>
      </w:r>
    </w:p>
    <w:p w:rsidR="009B3488" w:rsidRDefault="009B3488" w:rsidP="00E42D64">
      <w:pPr>
        <w:rPr>
          <w:b/>
          <w:bCs/>
          <w:sz w:val="28"/>
          <w:szCs w:val="24"/>
          <w:u w:val="single"/>
        </w:rPr>
      </w:pPr>
      <w:r>
        <w:rPr>
          <w:sz w:val="28"/>
          <w:szCs w:val="24"/>
        </w:rPr>
        <w:t xml:space="preserve">eg: </w:t>
      </w:r>
      <w:r w:rsidRPr="00A44181">
        <w:rPr>
          <w:b/>
          <w:bCs/>
          <w:sz w:val="28"/>
          <w:szCs w:val="24"/>
          <w:u w:val="single"/>
        </w:rPr>
        <w:t>print(</w:t>
      </w:r>
      <w:r w:rsidRPr="009B3488">
        <w:rPr>
          <w:b/>
          <w:bCs/>
          <w:color w:val="FF0000"/>
          <w:sz w:val="28"/>
          <w:szCs w:val="24"/>
          <w:u w:val="single"/>
        </w:rPr>
        <w:t>r</w:t>
      </w:r>
      <w:r w:rsidRPr="00A44181">
        <w:rPr>
          <w:b/>
          <w:bCs/>
          <w:sz w:val="28"/>
          <w:szCs w:val="24"/>
          <w:u w:val="single"/>
        </w:rPr>
        <w:t>“ line1</w:t>
      </w:r>
      <w:r>
        <w:rPr>
          <w:b/>
          <w:bCs/>
          <w:sz w:val="28"/>
          <w:szCs w:val="24"/>
          <w:u w:val="single"/>
        </w:rPr>
        <w:t>\n</w:t>
      </w:r>
      <w:r w:rsidRPr="00A44181">
        <w:rPr>
          <w:b/>
          <w:bCs/>
          <w:sz w:val="28"/>
          <w:szCs w:val="24"/>
          <w:u w:val="single"/>
        </w:rPr>
        <w:t>line2”)</w:t>
      </w:r>
    </w:p>
    <w:p w:rsidR="009B3488" w:rsidRDefault="009B3488" w:rsidP="00E42D64">
      <w:pPr>
        <w:rPr>
          <w:sz w:val="28"/>
          <w:szCs w:val="24"/>
          <w:u w:val="single"/>
        </w:rPr>
      </w:pPr>
      <w:r>
        <w:rPr>
          <w:sz w:val="28"/>
          <w:szCs w:val="24"/>
          <w:u w:val="single"/>
        </w:rPr>
        <w:t xml:space="preserve">To print emoji </w:t>
      </w:r>
    </w:p>
    <w:p w:rsidR="009B3488" w:rsidRDefault="009B3488" w:rsidP="00E42D64">
      <w:pPr>
        <w:rPr>
          <w:sz w:val="28"/>
          <w:szCs w:val="24"/>
          <w:u w:val="single"/>
        </w:rPr>
      </w:pPr>
      <w:r>
        <w:rPr>
          <w:sz w:val="28"/>
          <w:szCs w:val="24"/>
          <w:u w:val="single"/>
        </w:rPr>
        <w:t>We use website: unicode.org</w:t>
      </w:r>
    </w:p>
    <w:p w:rsidR="009B3488" w:rsidRDefault="009B3488" w:rsidP="00E42D64">
      <w:pPr>
        <w:rPr>
          <w:sz w:val="28"/>
          <w:szCs w:val="24"/>
          <w:u w:val="single"/>
        </w:rPr>
      </w:pPr>
      <w:r>
        <w:rPr>
          <w:sz w:val="28"/>
          <w:szCs w:val="24"/>
          <w:u w:val="single"/>
        </w:rPr>
        <w:t xml:space="preserve">From that website we copy that unique code and print in by replacing + sign three zero and back slash at starting </w:t>
      </w:r>
    </w:p>
    <w:p w:rsidR="009B3488" w:rsidRDefault="009B3488" w:rsidP="00E42D64">
      <w:pPr>
        <w:rPr>
          <w:sz w:val="28"/>
          <w:szCs w:val="24"/>
          <w:u w:val="single"/>
        </w:rPr>
      </w:pPr>
      <w:r>
        <w:rPr>
          <w:sz w:val="28"/>
          <w:szCs w:val="24"/>
          <w:u w:val="single"/>
        </w:rPr>
        <w:t>Eg: print(“\U0001F602”)</w:t>
      </w:r>
    </w:p>
    <w:p w:rsidR="009B3488" w:rsidRDefault="009B3488" w:rsidP="009B3488">
      <w:pPr>
        <w:pStyle w:val="Title"/>
        <w:jc w:val="center"/>
      </w:pPr>
      <w:r>
        <w:t>TO USE PYTHON AS A CALCUATOR</w:t>
      </w:r>
    </w:p>
    <w:p w:rsidR="009B3488" w:rsidRDefault="009B3488" w:rsidP="009B3488">
      <w:pPr>
        <w:rPr>
          <w:sz w:val="28"/>
          <w:szCs w:val="24"/>
        </w:rPr>
      </w:pPr>
      <w:r>
        <w:rPr>
          <w:sz w:val="28"/>
          <w:szCs w:val="24"/>
        </w:rPr>
        <w:t>To use python as a calculator we use print function</w:t>
      </w:r>
    </w:p>
    <w:tbl>
      <w:tblPr>
        <w:tblStyle w:val="TableGrid"/>
        <w:tblW w:w="0" w:type="auto"/>
        <w:tblLook w:val="04A0" w:firstRow="1" w:lastRow="0" w:firstColumn="1" w:lastColumn="0" w:noHBand="0" w:noVBand="1"/>
      </w:tblPr>
      <w:tblGrid>
        <w:gridCol w:w="3005"/>
        <w:gridCol w:w="3005"/>
        <w:gridCol w:w="3006"/>
      </w:tblGrid>
      <w:tr w:rsidR="003E4BE4" w:rsidTr="003E4BE4">
        <w:tc>
          <w:tcPr>
            <w:tcW w:w="3005" w:type="dxa"/>
          </w:tcPr>
          <w:p w:rsidR="003E4BE4" w:rsidRDefault="003E4BE4" w:rsidP="009B3488">
            <w:pPr>
              <w:rPr>
                <w:sz w:val="28"/>
                <w:szCs w:val="24"/>
              </w:rPr>
            </w:pPr>
            <w:r>
              <w:rPr>
                <w:sz w:val="28"/>
                <w:szCs w:val="24"/>
              </w:rPr>
              <w:t>Operators</w:t>
            </w:r>
          </w:p>
        </w:tc>
        <w:tc>
          <w:tcPr>
            <w:tcW w:w="3005" w:type="dxa"/>
          </w:tcPr>
          <w:p w:rsidR="003E4BE4" w:rsidRDefault="003E4BE4" w:rsidP="009B3488">
            <w:pPr>
              <w:rPr>
                <w:sz w:val="28"/>
                <w:szCs w:val="24"/>
              </w:rPr>
            </w:pPr>
            <w:r>
              <w:rPr>
                <w:sz w:val="28"/>
                <w:szCs w:val="24"/>
              </w:rPr>
              <w:t>Description</w:t>
            </w:r>
          </w:p>
        </w:tc>
        <w:tc>
          <w:tcPr>
            <w:tcW w:w="3006" w:type="dxa"/>
          </w:tcPr>
          <w:p w:rsidR="003E4BE4" w:rsidRDefault="003E4BE4" w:rsidP="009B3488">
            <w:pPr>
              <w:rPr>
                <w:sz w:val="28"/>
                <w:szCs w:val="24"/>
              </w:rPr>
            </w:pPr>
            <w:r>
              <w:rPr>
                <w:sz w:val="28"/>
                <w:szCs w:val="24"/>
              </w:rPr>
              <w:t>Example</w:t>
            </w:r>
          </w:p>
        </w:tc>
      </w:tr>
      <w:tr w:rsidR="003E4BE4" w:rsidTr="003E4BE4">
        <w:tc>
          <w:tcPr>
            <w:tcW w:w="3005" w:type="dxa"/>
          </w:tcPr>
          <w:p w:rsidR="003E4BE4" w:rsidRDefault="003E4BE4" w:rsidP="009B3488">
            <w:pPr>
              <w:rPr>
                <w:sz w:val="28"/>
                <w:szCs w:val="24"/>
              </w:rPr>
            </w:pPr>
            <w:r>
              <w:rPr>
                <w:sz w:val="28"/>
                <w:szCs w:val="24"/>
              </w:rPr>
              <w:t>+</w:t>
            </w:r>
          </w:p>
        </w:tc>
        <w:tc>
          <w:tcPr>
            <w:tcW w:w="3005" w:type="dxa"/>
          </w:tcPr>
          <w:p w:rsidR="003E4BE4" w:rsidRDefault="003E4BE4" w:rsidP="009B3488">
            <w:pPr>
              <w:rPr>
                <w:sz w:val="28"/>
                <w:szCs w:val="24"/>
              </w:rPr>
            </w:pPr>
            <w:r>
              <w:rPr>
                <w:sz w:val="28"/>
                <w:szCs w:val="24"/>
              </w:rPr>
              <w:t xml:space="preserve">Addition </w:t>
            </w:r>
          </w:p>
        </w:tc>
        <w:tc>
          <w:tcPr>
            <w:tcW w:w="3006" w:type="dxa"/>
          </w:tcPr>
          <w:p w:rsidR="003E4BE4" w:rsidRDefault="003E4BE4" w:rsidP="003E4BE4">
            <w:pPr>
              <w:pStyle w:val="ListParagraph"/>
              <w:rPr>
                <w:sz w:val="28"/>
                <w:szCs w:val="24"/>
              </w:rPr>
            </w:pPr>
            <w:r>
              <w:rPr>
                <w:sz w:val="28"/>
                <w:szCs w:val="24"/>
              </w:rPr>
              <w:t>Print(2+3)</w:t>
            </w:r>
          </w:p>
          <w:p w:rsidR="003E4BE4" w:rsidRPr="003E4BE4" w:rsidRDefault="003E4BE4" w:rsidP="003E4BE4">
            <w:pPr>
              <w:pStyle w:val="ListParagraph"/>
              <w:rPr>
                <w:sz w:val="28"/>
                <w:szCs w:val="24"/>
              </w:rPr>
            </w:pPr>
            <w:r>
              <w:rPr>
                <w:sz w:val="28"/>
                <w:szCs w:val="24"/>
              </w:rPr>
              <w:t>5</w:t>
            </w:r>
          </w:p>
        </w:tc>
      </w:tr>
      <w:tr w:rsidR="003E4BE4" w:rsidTr="003E4BE4">
        <w:tc>
          <w:tcPr>
            <w:tcW w:w="3005" w:type="dxa"/>
          </w:tcPr>
          <w:p w:rsidR="003E4BE4" w:rsidRDefault="003E4BE4" w:rsidP="009B3488">
            <w:pPr>
              <w:rPr>
                <w:sz w:val="28"/>
                <w:szCs w:val="24"/>
              </w:rPr>
            </w:pPr>
            <w:r>
              <w:rPr>
                <w:sz w:val="28"/>
                <w:szCs w:val="24"/>
              </w:rPr>
              <w:lastRenderedPageBreak/>
              <w:t>-</w:t>
            </w:r>
          </w:p>
        </w:tc>
        <w:tc>
          <w:tcPr>
            <w:tcW w:w="3005" w:type="dxa"/>
          </w:tcPr>
          <w:p w:rsidR="003E4BE4" w:rsidRDefault="003E4BE4" w:rsidP="009B3488">
            <w:pPr>
              <w:rPr>
                <w:sz w:val="28"/>
                <w:szCs w:val="24"/>
              </w:rPr>
            </w:pPr>
            <w:r>
              <w:rPr>
                <w:sz w:val="28"/>
                <w:szCs w:val="24"/>
              </w:rPr>
              <w:t>Subtraction</w:t>
            </w:r>
          </w:p>
        </w:tc>
        <w:tc>
          <w:tcPr>
            <w:tcW w:w="3006" w:type="dxa"/>
          </w:tcPr>
          <w:p w:rsidR="003E4BE4" w:rsidRDefault="003E4BE4" w:rsidP="009B3488">
            <w:pPr>
              <w:rPr>
                <w:sz w:val="28"/>
                <w:szCs w:val="24"/>
              </w:rPr>
            </w:pPr>
            <w:r>
              <w:rPr>
                <w:sz w:val="28"/>
                <w:szCs w:val="24"/>
              </w:rPr>
              <w:t>Print(2-3)</w:t>
            </w:r>
          </w:p>
          <w:p w:rsidR="003E4BE4" w:rsidRDefault="003E4BE4" w:rsidP="009B3488">
            <w:pPr>
              <w:rPr>
                <w:sz w:val="28"/>
                <w:szCs w:val="24"/>
              </w:rPr>
            </w:pPr>
            <w:r>
              <w:rPr>
                <w:sz w:val="28"/>
                <w:szCs w:val="24"/>
              </w:rPr>
              <w:t>-1</w:t>
            </w:r>
          </w:p>
        </w:tc>
      </w:tr>
      <w:tr w:rsidR="003E4BE4" w:rsidTr="003E4BE4">
        <w:tc>
          <w:tcPr>
            <w:tcW w:w="3005" w:type="dxa"/>
          </w:tcPr>
          <w:p w:rsidR="003E4BE4" w:rsidRDefault="003E4BE4" w:rsidP="009B3488">
            <w:pPr>
              <w:rPr>
                <w:sz w:val="28"/>
                <w:szCs w:val="24"/>
              </w:rPr>
            </w:pPr>
            <w:r>
              <w:rPr>
                <w:sz w:val="28"/>
                <w:szCs w:val="24"/>
              </w:rPr>
              <w:t>*</w:t>
            </w:r>
          </w:p>
        </w:tc>
        <w:tc>
          <w:tcPr>
            <w:tcW w:w="3005" w:type="dxa"/>
          </w:tcPr>
          <w:p w:rsidR="003E4BE4" w:rsidRDefault="003E4BE4" w:rsidP="009B3488">
            <w:pPr>
              <w:rPr>
                <w:sz w:val="28"/>
                <w:szCs w:val="24"/>
              </w:rPr>
            </w:pPr>
            <w:r>
              <w:rPr>
                <w:sz w:val="28"/>
                <w:szCs w:val="24"/>
              </w:rPr>
              <w:t>Multiplication</w:t>
            </w:r>
          </w:p>
        </w:tc>
        <w:tc>
          <w:tcPr>
            <w:tcW w:w="3006" w:type="dxa"/>
          </w:tcPr>
          <w:p w:rsidR="003E4BE4" w:rsidRDefault="003E4BE4" w:rsidP="009B3488">
            <w:pPr>
              <w:rPr>
                <w:sz w:val="28"/>
                <w:szCs w:val="24"/>
              </w:rPr>
            </w:pPr>
            <w:r>
              <w:rPr>
                <w:sz w:val="28"/>
                <w:szCs w:val="24"/>
              </w:rPr>
              <w:t>Print(2*3)</w:t>
            </w:r>
          </w:p>
          <w:p w:rsidR="003E4BE4" w:rsidRDefault="003E4BE4" w:rsidP="009B3488">
            <w:pPr>
              <w:rPr>
                <w:sz w:val="28"/>
                <w:szCs w:val="24"/>
              </w:rPr>
            </w:pPr>
            <w:r>
              <w:rPr>
                <w:sz w:val="28"/>
                <w:szCs w:val="24"/>
              </w:rPr>
              <w:t>6</w:t>
            </w:r>
          </w:p>
        </w:tc>
      </w:tr>
      <w:tr w:rsidR="003E4BE4" w:rsidTr="003E4BE4">
        <w:tc>
          <w:tcPr>
            <w:tcW w:w="3005" w:type="dxa"/>
          </w:tcPr>
          <w:p w:rsidR="003E4BE4" w:rsidRDefault="003E4BE4" w:rsidP="009B3488">
            <w:pPr>
              <w:rPr>
                <w:sz w:val="28"/>
                <w:szCs w:val="24"/>
              </w:rPr>
            </w:pPr>
            <w:r>
              <w:rPr>
                <w:sz w:val="28"/>
                <w:szCs w:val="24"/>
              </w:rPr>
              <w:t>/</w:t>
            </w:r>
          </w:p>
        </w:tc>
        <w:tc>
          <w:tcPr>
            <w:tcW w:w="3005" w:type="dxa"/>
          </w:tcPr>
          <w:p w:rsidR="003E4BE4" w:rsidRDefault="003E4BE4" w:rsidP="009B3488">
            <w:pPr>
              <w:rPr>
                <w:sz w:val="28"/>
                <w:szCs w:val="24"/>
              </w:rPr>
            </w:pPr>
            <w:r>
              <w:rPr>
                <w:sz w:val="28"/>
                <w:szCs w:val="24"/>
              </w:rPr>
              <w:t>Float division</w:t>
            </w:r>
          </w:p>
        </w:tc>
        <w:tc>
          <w:tcPr>
            <w:tcW w:w="3006" w:type="dxa"/>
          </w:tcPr>
          <w:p w:rsidR="003E4BE4" w:rsidRDefault="003E4BE4" w:rsidP="009B3488">
            <w:pPr>
              <w:rPr>
                <w:sz w:val="28"/>
                <w:szCs w:val="24"/>
              </w:rPr>
            </w:pPr>
            <w:r>
              <w:rPr>
                <w:sz w:val="28"/>
                <w:szCs w:val="24"/>
              </w:rPr>
              <w:t>Print(4/2)</w:t>
            </w:r>
          </w:p>
          <w:p w:rsidR="003E4BE4" w:rsidRDefault="003E4BE4" w:rsidP="009B3488">
            <w:pPr>
              <w:rPr>
                <w:sz w:val="28"/>
                <w:szCs w:val="24"/>
              </w:rPr>
            </w:pPr>
            <w:r>
              <w:rPr>
                <w:sz w:val="28"/>
                <w:szCs w:val="24"/>
              </w:rPr>
              <w:t>2.0</w:t>
            </w:r>
          </w:p>
          <w:p w:rsidR="003E4BE4" w:rsidRDefault="003E4BE4" w:rsidP="009B3488">
            <w:pPr>
              <w:rPr>
                <w:sz w:val="28"/>
                <w:szCs w:val="24"/>
              </w:rPr>
            </w:pPr>
            <w:r>
              <w:rPr>
                <w:sz w:val="28"/>
                <w:szCs w:val="24"/>
              </w:rPr>
              <w:t>Print(2/4)</w:t>
            </w:r>
          </w:p>
          <w:p w:rsidR="003E4BE4" w:rsidRDefault="003E4BE4" w:rsidP="009B3488">
            <w:pPr>
              <w:rPr>
                <w:sz w:val="28"/>
                <w:szCs w:val="24"/>
              </w:rPr>
            </w:pPr>
            <w:r>
              <w:rPr>
                <w:sz w:val="28"/>
                <w:szCs w:val="24"/>
              </w:rPr>
              <w:t>0.5</w:t>
            </w:r>
          </w:p>
        </w:tc>
      </w:tr>
      <w:tr w:rsidR="003E4BE4" w:rsidTr="003E4BE4">
        <w:tc>
          <w:tcPr>
            <w:tcW w:w="3005" w:type="dxa"/>
          </w:tcPr>
          <w:p w:rsidR="003E4BE4" w:rsidRDefault="003E4BE4" w:rsidP="009B3488">
            <w:pPr>
              <w:rPr>
                <w:sz w:val="28"/>
                <w:szCs w:val="24"/>
              </w:rPr>
            </w:pPr>
            <w:r>
              <w:rPr>
                <w:sz w:val="28"/>
                <w:szCs w:val="24"/>
              </w:rPr>
              <w:t>//</w:t>
            </w:r>
          </w:p>
        </w:tc>
        <w:tc>
          <w:tcPr>
            <w:tcW w:w="3005" w:type="dxa"/>
          </w:tcPr>
          <w:p w:rsidR="003E4BE4" w:rsidRDefault="003E4BE4" w:rsidP="009B3488">
            <w:pPr>
              <w:rPr>
                <w:sz w:val="28"/>
                <w:szCs w:val="24"/>
              </w:rPr>
            </w:pPr>
            <w:r>
              <w:rPr>
                <w:sz w:val="28"/>
                <w:szCs w:val="24"/>
              </w:rPr>
              <w:t>Integral division</w:t>
            </w:r>
          </w:p>
        </w:tc>
        <w:tc>
          <w:tcPr>
            <w:tcW w:w="3006" w:type="dxa"/>
          </w:tcPr>
          <w:p w:rsidR="003E4BE4" w:rsidRDefault="003E4BE4" w:rsidP="003E4BE4">
            <w:pPr>
              <w:rPr>
                <w:sz w:val="28"/>
                <w:szCs w:val="24"/>
              </w:rPr>
            </w:pPr>
            <w:r>
              <w:rPr>
                <w:sz w:val="28"/>
                <w:szCs w:val="24"/>
              </w:rPr>
              <w:t>Print(4/2)</w:t>
            </w:r>
          </w:p>
          <w:p w:rsidR="003E4BE4" w:rsidRDefault="003E4BE4" w:rsidP="003E4BE4">
            <w:pPr>
              <w:rPr>
                <w:sz w:val="28"/>
                <w:szCs w:val="24"/>
              </w:rPr>
            </w:pPr>
            <w:r>
              <w:rPr>
                <w:sz w:val="28"/>
                <w:szCs w:val="24"/>
              </w:rPr>
              <w:t>2</w:t>
            </w:r>
          </w:p>
          <w:p w:rsidR="003E4BE4" w:rsidRDefault="003E4BE4" w:rsidP="003E4BE4">
            <w:pPr>
              <w:rPr>
                <w:sz w:val="28"/>
                <w:szCs w:val="24"/>
              </w:rPr>
            </w:pPr>
            <w:r>
              <w:rPr>
                <w:sz w:val="28"/>
                <w:szCs w:val="24"/>
              </w:rPr>
              <w:t>Print(2/4)</w:t>
            </w:r>
          </w:p>
          <w:p w:rsidR="003E4BE4" w:rsidRDefault="003E4BE4" w:rsidP="003E4BE4">
            <w:pPr>
              <w:rPr>
                <w:sz w:val="28"/>
                <w:szCs w:val="24"/>
              </w:rPr>
            </w:pPr>
            <w:r>
              <w:rPr>
                <w:sz w:val="28"/>
                <w:szCs w:val="24"/>
              </w:rPr>
              <w:t>0</w:t>
            </w:r>
          </w:p>
        </w:tc>
      </w:tr>
      <w:tr w:rsidR="003E4BE4" w:rsidTr="003E4BE4">
        <w:tc>
          <w:tcPr>
            <w:tcW w:w="3005" w:type="dxa"/>
          </w:tcPr>
          <w:p w:rsidR="003E4BE4" w:rsidRDefault="003E4BE4" w:rsidP="009B3488">
            <w:pPr>
              <w:rPr>
                <w:sz w:val="28"/>
                <w:szCs w:val="24"/>
              </w:rPr>
            </w:pPr>
            <w:r>
              <w:rPr>
                <w:sz w:val="28"/>
                <w:szCs w:val="24"/>
              </w:rPr>
              <w:t>%</w:t>
            </w:r>
          </w:p>
        </w:tc>
        <w:tc>
          <w:tcPr>
            <w:tcW w:w="3005" w:type="dxa"/>
          </w:tcPr>
          <w:p w:rsidR="003E4BE4" w:rsidRDefault="003E4BE4" w:rsidP="009B3488">
            <w:pPr>
              <w:rPr>
                <w:sz w:val="28"/>
                <w:szCs w:val="24"/>
              </w:rPr>
            </w:pPr>
            <w:r>
              <w:rPr>
                <w:sz w:val="28"/>
                <w:szCs w:val="24"/>
              </w:rPr>
              <w:t>Modulo, it gives remainder</w:t>
            </w:r>
          </w:p>
        </w:tc>
        <w:tc>
          <w:tcPr>
            <w:tcW w:w="3006" w:type="dxa"/>
          </w:tcPr>
          <w:p w:rsidR="003E4BE4" w:rsidRDefault="003E4BE4" w:rsidP="009B3488">
            <w:pPr>
              <w:rPr>
                <w:sz w:val="28"/>
                <w:szCs w:val="24"/>
              </w:rPr>
            </w:pPr>
            <w:r>
              <w:rPr>
                <w:sz w:val="28"/>
                <w:szCs w:val="24"/>
              </w:rPr>
              <w:t>Print(6%2)</w:t>
            </w:r>
          </w:p>
          <w:p w:rsidR="003E4BE4" w:rsidRDefault="003E4BE4" w:rsidP="009B3488">
            <w:pPr>
              <w:rPr>
                <w:sz w:val="28"/>
                <w:szCs w:val="24"/>
              </w:rPr>
            </w:pPr>
            <w:r>
              <w:rPr>
                <w:sz w:val="28"/>
                <w:szCs w:val="24"/>
              </w:rPr>
              <w:t>0</w:t>
            </w:r>
          </w:p>
        </w:tc>
      </w:tr>
      <w:tr w:rsidR="003E4BE4" w:rsidTr="003E4BE4">
        <w:tc>
          <w:tcPr>
            <w:tcW w:w="3005" w:type="dxa"/>
          </w:tcPr>
          <w:p w:rsidR="003E4BE4" w:rsidRDefault="003E4BE4" w:rsidP="009B3488">
            <w:pPr>
              <w:rPr>
                <w:sz w:val="28"/>
                <w:szCs w:val="24"/>
              </w:rPr>
            </w:pPr>
            <w:r>
              <w:rPr>
                <w:sz w:val="28"/>
                <w:szCs w:val="24"/>
              </w:rPr>
              <w:t>**</w:t>
            </w:r>
          </w:p>
        </w:tc>
        <w:tc>
          <w:tcPr>
            <w:tcW w:w="3005" w:type="dxa"/>
          </w:tcPr>
          <w:p w:rsidR="003E4BE4" w:rsidRDefault="003E4BE4" w:rsidP="009B3488">
            <w:pPr>
              <w:rPr>
                <w:sz w:val="28"/>
                <w:szCs w:val="24"/>
              </w:rPr>
            </w:pPr>
            <w:r>
              <w:rPr>
                <w:sz w:val="28"/>
                <w:szCs w:val="24"/>
              </w:rPr>
              <w:t>exponent</w:t>
            </w:r>
          </w:p>
        </w:tc>
        <w:tc>
          <w:tcPr>
            <w:tcW w:w="3006" w:type="dxa"/>
          </w:tcPr>
          <w:p w:rsidR="003E4BE4" w:rsidRDefault="003E4BE4" w:rsidP="009B3488">
            <w:pPr>
              <w:rPr>
                <w:sz w:val="28"/>
                <w:szCs w:val="24"/>
              </w:rPr>
            </w:pPr>
            <w:r>
              <w:rPr>
                <w:sz w:val="28"/>
                <w:szCs w:val="24"/>
              </w:rPr>
              <w:t>Print(2**3)</w:t>
            </w:r>
          </w:p>
          <w:p w:rsidR="003E4BE4" w:rsidRDefault="003E4BE4" w:rsidP="009B3488">
            <w:pPr>
              <w:rPr>
                <w:sz w:val="28"/>
                <w:szCs w:val="24"/>
              </w:rPr>
            </w:pPr>
            <w:r>
              <w:rPr>
                <w:sz w:val="28"/>
                <w:szCs w:val="24"/>
              </w:rPr>
              <w:t>8</w:t>
            </w:r>
          </w:p>
        </w:tc>
      </w:tr>
    </w:tbl>
    <w:p w:rsidR="009B3488" w:rsidRDefault="009B3488" w:rsidP="009B3488">
      <w:pPr>
        <w:rPr>
          <w:sz w:val="28"/>
          <w:szCs w:val="24"/>
        </w:rPr>
      </w:pPr>
    </w:p>
    <w:p w:rsidR="003E4BE4" w:rsidRDefault="00CC0216" w:rsidP="009B3488">
      <w:pPr>
        <w:rPr>
          <w:sz w:val="28"/>
          <w:szCs w:val="24"/>
        </w:rPr>
      </w:pPr>
      <w:r>
        <w:rPr>
          <w:sz w:val="28"/>
          <w:szCs w:val="24"/>
        </w:rPr>
        <w:t>We can use round function to round the  number</w:t>
      </w:r>
    </w:p>
    <w:p w:rsidR="00CC0216" w:rsidRDefault="00CC0216" w:rsidP="009B3488">
      <w:pPr>
        <w:rPr>
          <w:sz w:val="28"/>
          <w:szCs w:val="24"/>
        </w:rPr>
      </w:pPr>
      <w:r>
        <w:rPr>
          <w:sz w:val="28"/>
          <w:szCs w:val="24"/>
        </w:rPr>
        <w:t>Eg: print(round(2**0.5,4))</w:t>
      </w:r>
    </w:p>
    <w:p w:rsidR="00CC0216" w:rsidRDefault="00CC0216" w:rsidP="009B3488">
      <w:pPr>
        <w:rPr>
          <w:sz w:val="28"/>
          <w:szCs w:val="24"/>
        </w:rPr>
      </w:pPr>
      <w:r>
        <w:rPr>
          <w:sz w:val="28"/>
          <w:szCs w:val="24"/>
        </w:rPr>
        <w:t>Here 4 is use to round the decimal upto 4 digit</w:t>
      </w:r>
    </w:p>
    <w:p w:rsidR="00CC0216" w:rsidRDefault="00CC0216" w:rsidP="009B3488">
      <w:pPr>
        <w:rPr>
          <w:sz w:val="28"/>
          <w:szCs w:val="24"/>
        </w:rPr>
      </w:pPr>
      <w:r>
        <w:rPr>
          <w:sz w:val="28"/>
          <w:szCs w:val="24"/>
        </w:rPr>
        <w:t>In normal we use BOADMAS Rule to solve the problem but in python it use Precedence rule</w:t>
      </w:r>
    </w:p>
    <w:tbl>
      <w:tblPr>
        <w:tblStyle w:val="TableGrid"/>
        <w:tblW w:w="0" w:type="auto"/>
        <w:tblLook w:val="04A0" w:firstRow="1" w:lastRow="0" w:firstColumn="1" w:lastColumn="0" w:noHBand="0" w:noVBand="1"/>
      </w:tblPr>
      <w:tblGrid>
        <w:gridCol w:w="4508"/>
        <w:gridCol w:w="4508"/>
      </w:tblGrid>
      <w:tr w:rsidR="00CC0216" w:rsidTr="00CC0216">
        <w:tc>
          <w:tcPr>
            <w:tcW w:w="4508" w:type="dxa"/>
          </w:tcPr>
          <w:p w:rsidR="00CC0216" w:rsidRDefault="00CC0216" w:rsidP="009B3488">
            <w:pPr>
              <w:rPr>
                <w:sz w:val="28"/>
                <w:szCs w:val="24"/>
              </w:rPr>
            </w:pPr>
            <w:r>
              <w:rPr>
                <w:sz w:val="28"/>
                <w:szCs w:val="24"/>
              </w:rPr>
              <w:t>OPERATORS</w:t>
            </w:r>
          </w:p>
        </w:tc>
        <w:tc>
          <w:tcPr>
            <w:tcW w:w="4508" w:type="dxa"/>
          </w:tcPr>
          <w:p w:rsidR="00CC0216" w:rsidRDefault="00CC0216" w:rsidP="009B3488">
            <w:pPr>
              <w:rPr>
                <w:sz w:val="28"/>
                <w:szCs w:val="24"/>
              </w:rPr>
            </w:pPr>
            <w:r>
              <w:rPr>
                <w:sz w:val="28"/>
                <w:szCs w:val="24"/>
              </w:rPr>
              <w:t xml:space="preserve">PRECEDECNCE AND ASSOCIATIVITY RULE </w:t>
            </w:r>
          </w:p>
        </w:tc>
      </w:tr>
      <w:tr w:rsidR="00CC0216" w:rsidTr="00CC0216">
        <w:tc>
          <w:tcPr>
            <w:tcW w:w="4508" w:type="dxa"/>
          </w:tcPr>
          <w:p w:rsidR="00CC0216" w:rsidRDefault="00CC0216" w:rsidP="009B3488">
            <w:pPr>
              <w:rPr>
                <w:sz w:val="28"/>
                <w:szCs w:val="24"/>
              </w:rPr>
            </w:pPr>
            <w:r>
              <w:rPr>
                <w:sz w:val="28"/>
                <w:szCs w:val="24"/>
              </w:rPr>
              <w:t>PARANRHESE ()</w:t>
            </w:r>
          </w:p>
        </w:tc>
        <w:tc>
          <w:tcPr>
            <w:tcW w:w="4508" w:type="dxa"/>
          </w:tcPr>
          <w:p w:rsidR="00CC0216" w:rsidRDefault="00CC0216" w:rsidP="009B3488">
            <w:pPr>
              <w:rPr>
                <w:sz w:val="28"/>
                <w:szCs w:val="24"/>
              </w:rPr>
            </w:pPr>
            <w:r>
              <w:rPr>
                <w:sz w:val="28"/>
                <w:szCs w:val="24"/>
              </w:rPr>
              <w:t>HIGHEST</w:t>
            </w:r>
          </w:p>
        </w:tc>
      </w:tr>
      <w:tr w:rsidR="00CC0216" w:rsidTr="00CC0216">
        <w:tc>
          <w:tcPr>
            <w:tcW w:w="4508" w:type="dxa"/>
          </w:tcPr>
          <w:p w:rsidR="00CC0216" w:rsidRDefault="00CC0216" w:rsidP="009B3488">
            <w:pPr>
              <w:rPr>
                <w:sz w:val="28"/>
                <w:szCs w:val="24"/>
              </w:rPr>
            </w:pPr>
            <w:r>
              <w:rPr>
                <w:sz w:val="28"/>
                <w:szCs w:val="24"/>
              </w:rPr>
              <w:t>EXPONENT</w:t>
            </w:r>
          </w:p>
        </w:tc>
        <w:tc>
          <w:tcPr>
            <w:tcW w:w="4508" w:type="dxa"/>
          </w:tcPr>
          <w:p w:rsidR="00CC0216" w:rsidRDefault="00CC0216" w:rsidP="009B3488">
            <w:pPr>
              <w:rPr>
                <w:sz w:val="28"/>
                <w:szCs w:val="24"/>
              </w:rPr>
            </w:pPr>
            <w:r>
              <w:rPr>
                <w:sz w:val="28"/>
                <w:szCs w:val="24"/>
              </w:rPr>
              <w:t>RIGHT TO LEFT</w:t>
            </w:r>
          </w:p>
        </w:tc>
      </w:tr>
      <w:tr w:rsidR="00CC0216" w:rsidTr="00CC0216">
        <w:tc>
          <w:tcPr>
            <w:tcW w:w="4508" w:type="dxa"/>
          </w:tcPr>
          <w:p w:rsidR="00CC0216" w:rsidRDefault="00D83EDE" w:rsidP="009B3488">
            <w:pPr>
              <w:rPr>
                <w:sz w:val="28"/>
                <w:szCs w:val="24"/>
              </w:rPr>
            </w:pPr>
            <w:r>
              <w:rPr>
                <w:sz w:val="28"/>
                <w:szCs w:val="24"/>
              </w:rPr>
              <w:t>*,/,//,%</w:t>
            </w:r>
          </w:p>
        </w:tc>
        <w:tc>
          <w:tcPr>
            <w:tcW w:w="4508" w:type="dxa"/>
          </w:tcPr>
          <w:p w:rsidR="00CC0216" w:rsidRDefault="00D83EDE" w:rsidP="009B3488">
            <w:pPr>
              <w:rPr>
                <w:sz w:val="28"/>
                <w:szCs w:val="24"/>
              </w:rPr>
            </w:pPr>
            <w:r>
              <w:rPr>
                <w:sz w:val="28"/>
                <w:szCs w:val="24"/>
              </w:rPr>
              <w:t xml:space="preserve">LEFT TO RIGHT </w:t>
            </w:r>
          </w:p>
        </w:tc>
      </w:tr>
      <w:tr w:rsidR="00CC0216" w:rsidTr="00CC0216">
        <w:tc>
          <w:tcPr>
            <w:tcW w:w="4508" w:type="dxa"/>
          </w:tcPr>
          <w:p w:rsidR="00CC0216" w:rsidRDefault="00D83EDE" w:rsidP="009B3488">
            <w:pPr>
              <w:rPr>
                <w:sz w:val="28"/>
                <w:szCs w:val="24"/>
              </w:rPr>
            </w:pPr>
            <w:r>
              <w:rPr>
                <w:sz w:val="28"/>
                <w:szCs w:val="24"/>
              </w:rPr>
              <w:t>+,-</w:t>
            </w:r>
          </w:p>
        </w:tc>
        <w:tc>
          <w:tcPr>
            <w:tcW w:w="4508" w:type="dxa"/>
          </w:tcPr>
          <w:p w:rsidR="00CC0216" w:rsidRDefault="00D83EDE" w:rsidP="009B3488">
            <w:pPr>
              <w:rPr>
                <w:sz w:val="28"/>
                <w:szCs w:val="24"/>
              </w:rPr>
            </w:pPr>
            <w:r>
              <w:rPr>
                <w:sz w:val="28"/>
                <w:szCs w:val="24"/>
              </w:rPr>
              <w:t>LEFT TO RIGHT</w:t>
            </w:r>
          </w:p>
        </w:tc>
      </w:tr>
    </w:tbl>
    <w:p w:rsidR="00CC0216" w:rsidRDefault="00CC0216" w:rsidP="009B3488">
      <w:pPr>
        <w:rPr>
          <w:sz w:val="28"/>
          <w:szCs w:val="24"/>
        </w:rPr>
      </w:pPr>
    </w:p>
    <w:p w:rsidR="00D83EDE" w:rsidRDefault="00D83EDE">
      <w:pPr>
        <w:rPr>
          <w:sz w:val="28"/>
          <w:szCs w:val="24"/>
        </w:rPr>
      </w:pPr>
      <w:r>
        <w:rPr>
          <w:sz w:val="28"/>
          <w:szCs w:val="24"/>
        </w:rPr>
        <w:br w:type="page"/>
      </w:r>
    </w:p>
    <w:p w:rsidR="00D83EDE" w:rsidRDefault="00D83EDE" w:rsidP="00D83EDE">
      <w:pPr>
        <w:pStyle w:val="Title"/>
        <w:jc w:val="center"/>
      </w:pPr>
      <w:r>
        <w:lastRenderedPageBreak/>
        <w:t>VARIABLE</w:t>
      </w:r>
    </w:p>
    <w:p w:rsidR="00D83EDE" w:rsidRDefault="005F7827" w:rsidP="00D83EDE">
      <w:pPr>
        <w:rPr>
          <w:sz w:val="28"/>
          <w:szCs w:val="24"/>
        </w:rPr>
      </w:pPr>
      <w:r>
        <w:rPr>
          <w:sz w:val="28"/>
          <w:szCs w:val="24"/>
        </w:rPr>
        <w:t>In programming we need some space to store data that’s why we use variable</w:t>
      </w:r>
    </w:p>
    <w:p w:rsidR="005F7827" w:rsidRDefault="005F7827" w:rsidP="00D83EDE">
      <w:pPr>
        <w:rPr>
          <w:sz w:val="28"/>
          <w:szCs w:val="24"/>
        </w:rPr>
      </w:pPr>
      <w:r>
        <w:rPr>
          <w:sz w:val="28"/>
          <w:szCs w:val="24"/>
        </w:rPr>
        <w:t>For eg if we are making game in which olny 13 year old child can play  then we need to ask the age of the user then we store that age in variable after that we check the condition whether is he eligible or  not</w:t>
      </w:r>
    </w:p>
    <w:p w:rsidR="005F7827" w:rsidRDefault="005F7827" w:rsidP="00D83EDE">
      <w:pPr>
        <w:rPr>
          <w:sz w:val="28"/>
          <w:szCs w:val="24"/>
        </w:rPr>
      </w:pPr>
      <w:r>
        <w:rPr>
          <w:sz w:val="28"/>
          <w:szCs w:val="24"/>
        </w:rPr>
        <w:t xml:space="preserve">So let’s us know how define variable </w:t>
      </w:r>
    </w:p>
    <w:p w:rsidR="005F7827" w:rsidRDefault="005F7827" w:rsidP="00D83EDE">
      <w:pPr>
        <w:rPr>
          <w:sz w:val="28"/>
          <w:szCs w:val="24"/>
        </w:rPr>
      </w:pPr>
      <w:r>
        <w:rPr>
          <w:sz w:val="28"/>
          <w:szCs w:val="24"/>
        </w:rPr>
        <w:t>Eg. Number1 = 2</w:t>
      </w:r>
    </w:p>
    <w:p w:rsidR="005F7827" w:rsidRDefault="005F7827" w:rsidP="00D83EDE">
      <w:pPr>
        <w:rPr>
          <w:sz w:val="28"/>
          <w:szCs w:val="24"/>
        </w:rPr>
      </w:pPr>
      <w:r>
        <w:rPr>
          <w:sz w:val="28"/>
          <w:szCs w:val="24"/>
        </w:rPr>
        <w:t>Print(number1)</w:t>
      </w:r>
    </w:p>
    <w:p w:rsidR="005F7827" w:rsidRDefault="005F7827" w:rsidP="00D83EDE">
      <w:pPr>
        <w:rPr>
          <w:sz w:val="28"/>
          <w:szCs w:val="24"/>
        </w:rPr>
      </w:pPr>
      <w:r>
        <w:rPr>
          <w:sz w:val="28"/>
          <w:szCs w:val="24"/>
        </w:rPr>
        <w:t>Then the output will be 2</w:t>
      </w:r>
    </w:p>
    <w:p w:rsidR="005F7827" w:rsidRDefault="005F7827" w:rsidP="00D83EDE">
      <w:pPr>
        <w:rPr>
          <w:sz w:val="28"/>
          <w:szCs w:val="24"/>
        </w:rPr>
      </w:pPr>
      <w:r>
        <w:rPr>
          <w:sz w:val="28"/>
          <w:szCs w:val="24"/>
        </w:rPr>
        <w:t>Similarly we can change the variable</w:t>
      </w:r>
    </w:p>
    <w:p w:rsidR="005F7827" w:rsidRDefault="005F7827" w:rsidP="00D83EDE">
      <w:pPr>
        <w:rPr>
          <w:sz w:val="28"/>
          <w:szCs w:val="24"/>
        </w:rPr>
      </w:pPr>
      <w:r>
        <w:rPr>
          <w:sz w:val="28"/>
          <w:szCs w:val="24"/>
        </w:rPr>
        <w:t xml:space="preserve">Data that can be store in variable </w:t>
      </w:r>
    </w:p>
    <w:p w:rsidR="00B40573" w:rsidRDefault="005F7827" w:rsidP="00D83EDE">
      <w:pPr>
        <w:rPr>
          <w:sz w:val="28"/>
          <w:szCs w:val="24"/>
        </w:rPr>
      </w:pPr>
      <w:r>
        <w:rPr>
          <w:sz w:val="28"/>
          <w:szCs w:val="24"/>
        </w:rPr>
        <w:t xml:space="preserve">We can store any data type like string, floating point number, </w:t>
      </w:r>
      <w:r w:rsidR="00B40573">
        <w:rPr>
          <w:sz w:val="28"/>
          <w:szCs w:val="24"/>
        </w:rPr>
        <w:t>integer number or any number and some special type of data structure (we will discuss later)</w:t>
      </w:r>
    </w:p>
    <w:p w:rsidR="00B40573" w:rsidRDefault="00B40573" w:rsidP="00D83EDE">
      <w:pPr>
        <w:rPr>
          <w:sz w:val="28"/>
          <w:szCs w:val="24"/>
        </w:rPr>
      </w:pPr>
      <w:r>
        <w:rPr>
          <w:sz w:val="28"/>
          <w:szCs w:val="24"/>
        </w:rPr>
        <w:t>For eg. name</w:t>
      </w:r>
      <w:r w:rsidR="00F0765C">
        <w:rPr>
          <w:sz w:val="28"/>
          <w:szCs w:val="24"/>
        </w:rPr>
        <w:t xml:space="preserve"> </w:t>
      </w:r>
      <w:r>
        <w:rPr>
          <w:sz w:val="28"/>
          <w:szCs w:val="24"/>
        </w:rPr>
        <w:t>= “Pintu”</w:t>
      </w:r>
    </w:p>
    <w:p w:rsidR="00B40573" w:rsidRDefault="00B40573" w:rsidP="00D83EDE">
      <w:pPr>
        <w:rPr>
          <w:sz w:val="28"/>
          <w:szCs w:val="24"/>
        </w:rPr>
      </w:pPr>
      <w:r>
        <w:rPr>
          <w:sz w:val="28"/>
          <w:szCs w:val="24"/>
        </w:rPr>
        <w:t>Print(name)</w:t>
      </w:r>
    </w:p>
    <w:p w:rsidR="005F7827" w:rsidRDefault="00B40573" w:rsidP="00D83EDE">
      <w:pPr>
        <w:rPr>
          <w:sz w:val="28"/>
          <w:szCs w:val="24"/>
        </w:rPr>
      </w:pPr>
      <w:r>
        <w:rPr>
          <w:sz w:val="28"/>
          <w:szCs w:val="24"/>
        </w:rPr>
        <w:t>The output will be Pintu</w:t>
      </w:r>
      <w:r w:rsidR="005F7827">
        <w:rPr>
          <w:sz w:val="28"/>
          <w:szCs w:val="24"/>
        </w:rPr>
        <w:t xml:space="preserve"> </w:t>
      </w:r>
    </w:p>
    <w:p w:rsidR="005F7827" w:rsidRDefault="005F7827" w:rsidP="00D83EDE">
      <w:pPr>
        <w:rPr>
          <w:sz w:val="28"/>
          <w:szCs w:val="24"/>
        </w:rPr>
      </w:pPr>
      <w:r>
        <w:rPr>
          <w:sz w:val="28"/>
          <w:szCs w:val="24"/>
        </w:rPr>
        <w:t>There is some rule of using variable</w:t>
      </w:r>
    </w:p>
    <w:p w:rsidR="00B40573" w:rsidRDefault="00B40573" w:rsidP="00B40573">
      <w:pPr>
        <w:pStyle w:val="ListParagraph"/>
        <w:numPr>
          <w:ilvl w:val="0"/>
          <w:numId w:val="2"/>
        </w:numPr>
        <w:rPr>
          <w:sz w:val="28"/>
          <w:szCs w:val="24"/>
        </w:rPr>
      </w:pPr>
      <w:r>
        <w:rPr>
          <w:sz w:val="28"/>
          <w:szCs w:val="24"/>
        </w:rPr>
        <w:t>Variable can’t be start with number means can’t use like 2number = 4 but can use as n2umber = 4</w:t>
      </w:r>
    </w:p>
    <w:p w:rsidR="00B40573" w:rsidRDefault="00B40573" w:rsidP="00B40573">
      <w:pPr>
        <w:pStyle w:val="ListParagraph"/>
        <w:numPr>
          <w:ilvl w:val="0"/>
          <w:numId w:val="2"/>
        </w:numPr>
        <w:rPr>
          <w:sz w:val="28"/>
          <w:szCs w:val="24"/>
        </w:rPr>
      </w:pPr>
      <w:r>
        <w:rPr>
          <w:sz w:val="28"/>
          <w:szCs w:val="24"/>
        </w:rPr>
        <w:t xml:space="preserve">We can’t </w:t>
      </w:r>
      <w:r w:rsidR="00F0765C">
        <w:rPr>
          <w:sz w:val="28"/>
          <w:szCs w:val="24"/>
        </w:rPr>
        <w:t xml:space="preserve">use </w:t>
      </w:r>
      <w:r>
        <w:rPr>
          <w:sz w:val="28"/>
          <w:szCs w:val="24"/>
        </w:rPr>
        <w:t>any special character</w:t>
      </w:r>
      <w:r w:rsidR="00F0765C">
        <w:rPr>
          <w:sz w:val="28"/>
          <w:szCs w:val="24"/>
        </w:rPr>
        <w:t xml:space="preserve"> in variable</w:t>
      </w:r>
      <w:r>
        <w:rPr>
          <w:sz w:val="28"/>
          <w:szCs w:val="24"/>
        </w:rPr>
        <w:t xml:space="preserve"> except _</w:t>
      </w:r>
    </w:p>
    <w:p w:rsidR="00782C07" w:rsidRDefault="00983391" w:rsidP="00782C07">
      <w:pPr>
        <w:pStyle w:val="Title"/>
        <w:jc w:val="center"/>
      </w:pPr>
      <w:r>
        <w:t>Concate</w:t>
      </w:r>
      <w:r w:rsidR="00782C07">
        <w:t>nation</w:t>
      </w:r>
    </w:p>
    <w:p w:rsidR="00782C07" w:rsidRDefault="00782C07" w:rsidP="00782C07">
      <w:pPr>
        <w:rPr>
          <w:sz w:val="28"/>
          <w:szCs w:val="24"/>
        </w:rPr>
      </w:pPr>
      <w:r>
        <w:rPr>
          <w:sz w:val="28"/>
          <w:szCs w:val="24"/>
        </w:rPr>
        <w:t>This is the process to adding the different value in one value</w:t>
      </w:r>
    </w:p>
    <w:p w:rsidR="00782C07" w:rsidRDefault="00782C07" w:rsidP="00782C07">
      <w:pPr>
        <w:rPr>
          <w:sz w:val="28"/>
          <w:szCs w:val="24"/>
        </w:rPr>
      </w:pPr>
      <w:r>
        <w:rPr>
          <w:sz w:val="28"/>
          <w:szCs w:val="24"/>
        </w:rPr>
        <w:t>Eg: first_name = pintu</w:t>
      </w:r>
    </w:p>
    <w:p w:rsidR="00782C07" w:rsidRDefault="00782C07" w:rsidP="00782C07">
      <w:pPr>
        <w:rPr>
          <w:sz w:val="28"/>
          <w:szCs w:val="24"/>
        </w:rPr>
      </w:pPr>
      <w:r>
        <w:rPr>
          <w:sz w:val="28"/>
          <w:szCs w:val="24"/>
        </w:rPr>
        <w:t xml:space="preserve">       Last_name = raj</w:t>
      </w:r>
    </w:p>
    <w:p w:rsidR="00782C07" w:rsidRDefault="00782C07" w:rsidP="00782C07">
      <w:pPr>
        <w:rPr>
          <w:sz w:val="28"/>
          <w:szCs w:val="24"/>
        </w:rPr>
      </w:pPr>
      <w:r>
        <w:rPr>
          <w:sz w:val="28"/>
          <w:szCs w:val="24"/>
        </w:rPr>
        <w:t xml:space="preserve">     Full_name = first_ name + last_name</w:t>
      </w:r>
    </w:p>
    <w:p w:rsidR="00782C07" w:rsidRDefault="00782C07" w:rsidP="00782C07">
      <w:pPr>
        <w:rPr>
          <w:sz w:val="28"/>
          <w:szCs w:val="24"/>
        </w:rPr>
      </w:pPr>
      <w:r>
        <w:rPr>
          <w:sz w:val="28"/>
          <w:szCs w:val="24"/>
        </w:rPr>
        <w:t>Print(full_name)</w:t>
      </w:r>
    </w:p>
    <w:p w:rsidR="00782C07" w:rsidRDefault="00415568" w:rsidP="00782C07">
      <w:pPr>
        <w:rPr>
          <w:sz w:val="28"/>
          <w:szCs w:val="24"/>
        </w:rPr>
      </w:pPr>
      <w:r>
        <w:rPr>
          <w:sz w:val="28"/>
          <w:szCs w:val="24"/>
        </w:rPr>
        <w:t xml:space="preserve">Note: here we can’t add any number to string </w:t>
      </w:r>
    </w:p>
    <w:p w:rsidR="00415568" w:rsidRDefault="00415568" w:rsidP="00782C07">
      <w:pPr>
        <w:rPr>
          <w:sz w:val="28"/>
          <w:szCs w:val="24"/>
        </w:rPr>
      </w:pPr>
      <w:r>
        <w:rPr>
          <w:sz w:val="28"/>
          <w:szCs w:val="24"/>
        </w:rPr>
        <w:t>Eg: print(first_name + 3)</w:t>
      </w:r>
    </w:p>
    <w:p w:rsidR="00415568" w:rsidRDefault="00415568" w:rsidP="00782C07">
      <w:pPr>
        <w:rPr>
          <w:sz w:val="28"/>
          <w:szCs w:val="24"/>
        </w:rPr>
      </w:pPr>
      <w:r>
        <w:rPr>
          <w:sz w:val="28"/>
          <w:szCs w:val="24"/>
        </w:rPr>
        <w:t xml:space="preserve">This will give error </w:t>
      </w:r>
    </w:p>
    <w:p w:rsidR="00415568" w:rsidRDefault="00415568" w:rsidP="00782C07">
      <w:pPr>
        <w:rPr>
          <w:sz w:val="28"/>
          <w:szCs w:val="24"/>
        </w:rPr>
      </w:pPr>
      <w:r>
        <w:rPr>
          <w:sz w:val="28"/>
          <w:szCs w:val="24"/>
        </w:rPr>
        <w:t>But we can add number by making it string</w:t>
      </w:r>
    </w:p>
    <w:p w:rsidR="00415568" w:rsidRDefault="00415568" w:rsidP="00782C07">
      <w:pPr>
        <w:rPr>
          <w:sz w:val="28"/>
          <w:szCs w:val="24"/>
        </w:rPr>
      </w:pPr>
      <w:r>
        <w:rPr>
          <w:sz w:val="28"/>
          <w:szCs w:val="24"/>
        </w:rPr>
        <w:lastRenderedPageBreak/>
        <w:t>Eg: print(first_name + ‘3’) or print(first_name + str(3))</w:t>
      </w:r>
    </w:p>
    <w:p w:rsidR="00415568" w:rsidRDefault="00415568" w:rsidP="00782C07">
      <w:pPr>
        <w:rPr>
          <w:sz w:val="28"/>
          <w:szCs w:val="24"/>
        </w:rPr>
      </w:pPr>
      <w:r>
        <w:rPr>
          <w:sz w:val="28"/>
          <w:szCs w:val="24"/>
        </w:rPr>
        <w:t>We can not add string with number but we  can multiply string with number</w:t>
      </w:r>
    </w:p>
    <w:p w:rsidR="00415568" w:rsidRDefault="00415568" w:rsidP="00415568">
      <w:pPr>
        <w:rPr>
          <w:sz w:val="28"/>
          <w:szCs w:val="24"/>
        </w:rPr>
      </w:pPr>
      <w:r>
        <w:rPr>
          <w:sz w:val="28"/>
          <w:szCs w:val="24"/>
        </w:rPr>
        <w:t>Eg: first_name = pintu</w:t>
      </w:r>
    </w:p>
    <w:p w:rsidR="00415568" w:rsidRDefault="00415568" w:rsidP="00415568">
      <w:pPr>
        <w:rPr>
          <w:sz w:val="28"/>
          <w:szCs w:val="24"/>
        </w:rPr>
      </w:pPr>
      <w:r>
        <w:rPr>
          <w:sz w:val="28"/>
          <w:szCs w:val="24"/>
        </w:rPr>
        <w:t xml:space="preserve">       Last_name = raj</w:t>
      </w:r>
    </w:p>
    <w:p w:rsidR="00415568" w:rsidRDefault="00415568" w:rsidP="00782C07">
      <w:pPr>
        <w:rPr>
          <w:sz w:val="28"/>
          <w:szCs w:val="24"/>
        </w:rPr>
      </w:pPr>
      <w:r>
        <w:rPr>
          <w:sz w:val="28"/>
          <w:szCs w:val="24"/>
        </w:rPr>
        <w:t>Print(first_name*3)</w:t>
      </w:r>
    </w:p>
    <w:p w:rsidR="00415568" w:rsidRDefault="00415568" w:rsidP="00782C07">
      <w:pPr>
        <w:rPr>
          <w:sz w:val="28"/>
          <w:szCs w:val="24"/>
        </w:rPr>
      </w:pPr>
      <w:r>
        <w:rPr>
          <w:sz w:val="28"/>
          <w:szCs w:val="24"/>
        </w:rPr>
        <w:t>This will gives output as pintupintupintu</w:t>
      </w:r>
    </w:p>
    <w:p w:rsidR="00415568" w:rsidRDefault="00415568" w:rsidP="00415568">
      <w:pPr>
        <w:pStyle w:val="Title"/>
        <w:jc w:val="center"/>
      </w:pPr>
      <w:r>
        <w:t>Now we will know how to get input from user</w:t>
      </w:r>
    </w:p>
    <w:p w:rsidR="00415568" w:rsidRDefault="00415568" w:rsidP="00415568"/>
    <w:p w:rsidR="001E4EB7" w:rsidRDefault="00415568" w:rsidP="00415568">
      <w:r w:rsidRPr="001E4EB7">
        <w:rPr>
          <w:sz w:val="28"/>
          <w:szCs w:val="24"/>
        </w:rPr>
        <w:t>To get input from user we use input function</w:t>
      </w:r>
      <w:r>
        <w:t xml:space="preserve"> </w:t>
      </w:r>
    </w:p>
    <w:p w:rsidR="001E4EB7" w:rsidRDefault="001E4EB7" w:rsidP="00415568">
      <w:pPr>
        <w:rPr>
          <w:sz w:val="28"/>
          <w:szCs w:val="24"/>
        </w:rPr>
      </w:pPr>
      <w:r>
        <w:rPr>
          <w:sz w:val="28"/>
          <w:szCs w:val="24"/>
        </w:rPr>
        <w:t>Note: input function always takes input in string</w:t>
      </w:r>
    </w:p>
    <w:p w:rsidR="001E4EB7" w:rsidRDefault="001E4EB7" w:rsidP="00415568">
      <w:pPr>
        <w:rPr>
          <w:sz w:val="28"/>
          <w:szCs w:val="24"/>
        </w:rPr>
      </w:pPr>
      <w:r>
        <w:rPr>
          <w:sz w:val="28"/>
          <w:szCs w:val="24"/>
        </w:rPr>
        <w:t>Eg: name= input (“type your name”)</w:t>
      </w:r>
    </w:p>
    <w:p w:rsidR="001E4EB7" w:rsidRDefault="001E4EB7" w:rsidP="00415568">
      <w:pPr>
        <w:rPr>
          <w:sz w:val="28"/>
          <w:szCs w:val="24"/>
        </w:rPr>
      </w:pPr>
    </w:p>
    <w:p w:rsidR="00A57F3D" w:rsidRDefault="00A57F3D" w:rsidP="00415568">
      <w:pPr>
        <w:rPr>
          <w:sz w:val="28"/>
          <w:szCs w:val="24"/>
        </w:rPr>
      </w:pPr>
      <w:r>
        <w:rPr>
          <w:sz w:val="28"/>
          <w:szCs w:val="24"/>
        </w:rPr>
        <w:t xml:space="preserve">For calculation any number </w:t>
      </w:r>
    </w:p>
    <w:p w:rsidR="00A57F3D" w:rsidRDefault="00A57F3D" w:rsidP="00415568">
      <w:pPr>
        <w:rPr>
          <w:sz w:val="28"/>
          <w:szCs w:val="24"/>
        </w:rPr>
      </w:pPr>
      <w:r>
        <w:rPr>
          <w:sz w:val="28"/>
          <w:szCs w:val="24"/>
        </w:rPr>
        <w:t>eg: number_ one = input( “enter first number”) say 4</w:t>
      </w:r>
    </w:p>
    <w:p w:rsidR="00A57F3D" w:rsidRDefault="00A57F3D" w:rsidP="00415568">
      <w:pPr>
        <w:rPr>
          <w:sz w:val="28"/>
          <w:szCs w:val="24"/>
        </w:rPr>
      </w:pPr>
      <w:r>
        <w:rPr>
          <w:sz w:val="28"/>
          <w:szCs w:val="24"/>
        </w:rPr>
        <w:t xml:space="preserve">     number_ two = input(“enter second number”) say 4</w:t>
      </w:r>
    </w:p>
    <w:p w:rsidR="00A57F3D" w:rsidRDefault="00A57F3D" w:rsidP="00415568">
      <w:pPr>
        <w:rPr>
          <w:sz w:val="28"/>
          <w:szCs w:val="24"/>
        </w:rPr>
      </w:pPr>
      <w:r>
        <w:rPr>
          <w:sz w:val="28"/>
          <w:szCs w:val="24"/>
        </w:rPr>
        <w:t xml:space="preserve">total = number_one + number_two </w:t>
      </w:r>
    </w:p>
    <w:p w:rsidR="00A57F3D" w:rsidRPr="001E4EB7" w:rsidRDefault="00A57F3D" w:rsidP="00415568">
      <w:pPr>
        <w:rPr>
          <w:sz w:val="28"/>
          <w:szCs w:val="24"/>
        </w:rPr>
      </w:pPr>
      <w:r>
        <w:rPr>
          <w:sz w:val="28"/>
          <w:szCs w:val="24"/>
        </w:rPr>
        <w:t>print(‘total is’ + ‘total</w:t>
      </w:r>
      <w:r w:rsidR="00493824">
        <w:rPr>
          <w:sz w:val="28"/>
          <w:szCs w:val="24"/>
        </w:rPr>
        <w:t xml:space="preserve"> ) </w:t>
      </w:r>
      <w:r>
        <w:rPr>
          <w:sz w:val="28"/>
          <w:szCs w:val="24"/>
        </w:rPr>
        <w:t>-&gt; this will give the result as 44</w:t>
      </w:r>
    </w:p>
    <w:p w:rsidR="00A57F3D" w:rsidRDefault="00A57F3D" w:rsidP="00415568">
      <w:pPr>
        <w:rPr>
          <w:sz w:val="28"/>
          <w:szCs w:val="24"/>
        </w:rPr>
      </w:pPr>
      <w:r>
        <w:rPr>
          <w:sz w:val="28"/>
          <w:szCs w:val="24"/>
        </w:rPr>
        <w:t>but we want as summation of that number but since it was a string so they simply show as 44</w:t>
      </w:r>
    </w:p>
    <w:p w:rsidR="00493824" w:rsidRDefault="00493824" w:rsidP="00415568">
      <w:pPr>
        <w:rPr>
          <w:sz w:val="28"/>
          <w:szCs w:val="24"/>
        </w:rPr>
      </w:pPr>
      <w:r>
        <w:rPr>
          <w:sz w:val="28"/>
          <w:szCs w:val="24"/>
        </w:rPr>
        <w:t xml:space="preserve">for make it as calculation we use int function </w:t>
      </w:r>
    </w:p>
    <w:p w:rsidR="00493824" w:rsidRDefault="00493824" w:rsidP="00493824">
      <w:pPr>
        <w:rPr>
          <w:sz w:val="28"/>
          <w:szCs w:val="24"/>
        </w:rPr>
      </w:pPr>
      <w:r>
        <w:rPr>
          <w:sz w:val="28"/>
          <w:szCs w:val="24"/>
        </w:rPr>
        <w:t>eg: number_ one =int( input( “enter first number”)) say 4</w:t>
      </w:r>
    </w:p>
    <w:p w:rsidR="00493824" w:rsidRDefault="00493824" w:rsidP="00493824">
      <w:pPr>
        <w:rPr>
          <w:sz w:val="28"/>
          <w:szCs w:val="24"/>
        </w:rPr>
      </w:pPr>
      <w:r>
        <w:rPr>
          <w:sz w:val="28"/>
          <w:szCs w:val="24"/>
        </w:rPr>
        <w:t xml:space="preserve">     number_ two = int(input(“enter second number”)) say 4</w:t>
      </w:r>
    </w:p>
    <w:p w:rsidR="00493824" w:rsidRDefault="00493824" w:rsidP="00493824">
      <w:pPr>
        <w:rPr>
          <w:sz w:val="28"/>
          <w:szCs w:val="24"/>
        </w:rPr>
      </w:pPr>
      <w:r>
        <w:rPr>
          <w:sz w:val="28"/>
          <w:szCs w:val="24"/>
        </w:rPr>
        <w:t xml:space="preserve">total = number_one + number_two </w:t>
      </w:r>
    </w:p>
    <w:p w:rsidR="00493824" w:rsidRDefault="00493824" w:rsidP="00493824">
      <w:pPr>
        <w:rPr>
          <w:sz w:val="28"/>
          <w:szCs w:val="24"/>
        </w:rPr>
      </w:pPr>
      <w:r>
        <w:rPr>
          <w:sz w:val="28"/>
          <w:szCs w:val="24"/>
        </w:rPr>
        <w:t xml:space="preserve">print(‘total is’ + </w:t>
      </w:r>
      <w:r w:rsidR="00561323">
        <w:rPr>
          <w:sz w:val="28"/>
          <w:szCs w:val="24"/>
        </w:rPr>
        <w:t>str(</w:t>
      </w:r>
      <w:r>
        <w:rPr>
          <w:sz w:val="28"/>
          <w:szCs w:val="24"/>
        </w:rPr>
        <w:t>total</w:t>
      </w:r>
      <w:r w:rsidR="00561323">
        <w:rPr>
          <w:sz w:val="28"/>
          <w:szCs w:val="24"/>
        </w:rPr>
        <w:t>)</w:t>
      </w:r>
      <w:r>
        <w:rPr>
          <w:sz w:val="28"/>
          <w:szCs w:val="24"/>
        </w:rPr>
        <w:t>)</w:t>
      </w:r>
    </w:p>
    <w:p w:rsidR="00A57F3D" w:rsidRDefault="00493824" w:rsidP="00415568">
      <w:pPr>
        <w:rPr>
          <w:sz w:val="28"/>
          <w:szCs w:val="24"/>
        </w:rPr>
      </w:pPr>
      <w:r>
        <w:rPr>
          <w:sz w:val="28"/>
          <w:szCs w:val="24"/>
        </w:rPr>
        <w:t xml:space="preserve">this will the desired result as summation </w:t>
      </w:r>
    </w:p>
    <w:p w:rsidR="00646970" w:rsidRDefault="00561323" w:rsidP="00415568">
      <w:pPr>
        <w:rPr>
          <w:sz w:val="28"/>
          <w:szCs w:val="24"/>
        </w:rPr>
      </w:pPr>
      <w:r>
        <w:rPr>
          <w:sz w:val="28"/>
          <w:szCs w:val="24"/>
        </w:rPr>
        <w:t>note: here we have to use str() to make it string function.</w:t>
      </w:r>
    </w:p>
    <w:p w:rsidR="00646970" w:rsidRDefault="00646970" w:rsidP="00415568">
      <w:pPr>
        <w:rPr>
          <w:sz w:val="28"/>
          <w:szCs w:val="24"/>
        </w:rPr>
      </w:pPr>
    </w:p>
    <w:p w:rsidR="00646970" w:rsidRDefault="00646970" w:rsidP="00646970">
      <w:pPr>
        <w:pStyle w:val="Title"/>
        <w:jc w:val="center"/>
      </w:pPr>
      <w:r>
        <w:t xml:space="preserve">How to make more  variable in one line </w:t>
      </w:r>
    </w:p>
    <w:p w:rsidR="00646970" w:rsidRDefault="00646970" w:rsidP="00646970"/>
    <w:p w:rsidR="00646970" w:rsidRDefault="00646970" w:rsidP="00646970">
      <w:pPr>
        <w:rPr>
          <w:sz w:val="28"/>
          <w:szCs w:val="24"/>
        </w:rPr>
      </w:pPr>
      <w:r>
        <w:rPr>
          <w:sz w:val="28"/>
          <w:szCs w:val="24"/>
        </w:rPr>
        <w:lastRenderedPageBreak/>
        <w:t>To make more variable in one line we can do in following ways</w:t>
      </w:r>
    </w:p>
    <w:p w:rsidR="00646970" w:rsidRDefault="00646970" w:rsidP="00646970">
      <w:pPr>
        <w:rPr>
          <w:sz w:val="28"/>
          <w:szCs w:val="24"/>
        </w:rPr>
      </w:pPr>
      <w:r>
        <w:rPr>
          <w:sz w:val="28"/>
          <w:szCs w:val="24"/>
        </w:rPr>
        <w:t xml:space="preserve"> Name , age = “Pintu”, “21”</w:t>
      </w:r>
    </w:p>
    <w:p w:rsidR="00646970" w:rsidRDefault="00646970" w:rsidP="00646970">
      <w:pPr>
        <w:rPr>
          <w:sz w:val="28"/>
          <w:szCs w:val="24"/>
        </w:rPr>
      </w:pPr>
      <w:r>
        <w:rPr>
          <w:sz w:val="28"/>
          <w:szCs w:val="24"/>
        </w:rPr>
        <w:t>Print(“your name is” + name “your age is” + age)</w:t>
      </w:r>
    </w:p>
    <w:p w:rsidR="00646970" w:rsidRDefault="00646970" w:rsidP="00646970">
      <w:pPr>
        <w:rPr>
          <w:sz w:val="28"/>
          <w:szCs w:val="24"/>
        </w:rPr>
      </w:pPr>
      <w:r>
        <w:rPr>
          <w:sz w:val="28"/>
          <w:szCs w:val="24"/>
        </w:rPr>
        <w:t>Note: here we use 21 in string because name is string and 21 is integer and we can’t add both so to make it string we had done.</w:t>
      </w:r>
    </w:p>
    <w:p w:rsidR="00646970" w:rsidRDefault="00646970" w:rsidP="00646970">
      <w:pPr>
        <w:rPr>
          <w:sz w:val="28"/>
          <w:szCs w:val="24"/>
        </w:rPr>
      </w:pPr>
      <w:r>
        <w:rPr>
          <w:sz w:val="28"/>
          <w:szCs w:val="24"/>
        </w:rPr>
        <w:t xml:space="preserve">This can also be done as </w:t>
      </w:r>
    </w:p>
    <w:p w:rsidR="00646970" w:rsidRDefault="00646970" w:rsidP="00646970">
      <w:pPr>
        <w:rPr>
          <w:sz w:val="28"/>
          <w:szCs w:val="24"/>
        </w:rPr>
      </w:pPr>
      <w:r>
        <w:rPr>
          <w:sz w:val="28"/>
          <w:szCs w:val="24"/>
        </w:rPr>
        <w:t>Name , age = “Pintu”, 21</w:t>
      </w:r>
    </w:p>
    <w:p w:rsidR="00646970" w:rsidRDefault="00646970" w:rsidP="00646970">
      <w:pPr>
        <w:rPr>
          <w:sz w:val="28"/>
          <w:szCs w:val="24"/>
        </w:rPr>
      </w:pPr>
      <w:r>
        <w:rPr>
          <w:sz w:val="28"/>
          <w:szCs w:val="24"/>
        </w:rPr>
        <w:t>Print(“your name is” + name “your age is” + str(age))</w:t>
      </w:r>
    </w:p>
    <w:p w:rsidR="00983391" w:rsidRDefault="005A018D" w:rsidP="00983391">
      <w:pPr>
        <w:rPr>
          <w:sz w:val="28"/>
          <w:szCs w:val="24"/>
        </w:rPr>
      </w:pPr>
      <w:r>
        <w:rPr>
          <w:sz w:val="28"/>
          <w:szCs w:val="24"/>
        </w:rPr>
        <w:t xml:space="preserve">Glance at </w:t>
      </w:r>
      <w:r w:rsidRPr="005A018D">
        <w:rPr>
          <w:color w:val="C00000"/>
          <w:sz w:val="28"/>
          <w:szCs w:val="24"/>
        </w:rPr>
        <w:t xml:space="preserve">.split() </w:t>
      </w:r>
      <w:r>
        <w:rPr>
          <w:sz w:val="28"/>
          <w:szCs w:val="24"/>
        </w:rPr>
        <w:t>function</w:t>
      </w:r>
    </w:p>
    <w:p w:rsidR="005A018D" w:rsidRDefault="005A018D" w:rsidP="00983391">
      <w:pPr>
        <w:rPr>
          <w:color w:val="000000" w:themeColor="text1"/>
          <w:sz w:val="28"/>
          <w:szCs w:val="24"/>
        </w:rPr>
      </w:pPr>
      <w:r>
        <w:rPr>
          <w:color w:val="000000" w:themeColor="text1"/>
          <w:sz w:val="28"/>
          <w:szCs w:val="24"/>
        </w:rPr>
        <w:t xml:space="preserve">Let’s the code is </w:t>
      </w:r>
    </w:p>
    <w:p w:rsidR="005A018D" w:rsidRDefault="005A018D" w:rsidP="00983391">
      <w:pPr>
        <w:rPr>
          <w:color w:val="000000" w:themeColor="text1"/>
          <w:sz w:val="28"/>
          <w:szCs w:val="24"/>
        </w:rPr>
      </w:pPr>
      <w:r>
        <w:rPr>
          <w:color w:val="000000" w:themeColor="text1"/>
          <w:sz w:val="28"/>
          <w:szCs w:val="24"/>
        </w:rPr>
        <w:t>Name, age = input(enter your name and age).split()</w:t>
      </w:r>
    </w:p>
    <w:p w:rsidR="005A018D" w:rsidRDefault="005A018D" w:rsidP="00983391">
      <w:pPr>
        <w:rPr>
          <w:color w:val="000000" w:themeColor="text1"/>
          <w:sz w:val="28"/>
          <w:szCs w:val="24"/>
        </w:rPr>
      </w:pPr>
      <w:r>
        <w:rPr>
          <w:color w:val="000000" w:themeColor="text1"/>
          <w:sz w:val="28"/>
          <w:szCs w:val="24"/>
        </w:rPr>
        <w:t>Print(name)</w:t>
      </w:r>
    </w:p>
    <w:p w:rsidR="005A018D" w:rsidRDefault="005A018D" w:rsidP="00983391">
      <w:pPr>
        <w:rPr>
          <w:color w:val="000000" w:themeColor="text1"/>
          <w:sz w:val="28"/>
          <w:szCs w:val="24"/>
        </w:rPr>
      </w:pPr>
      <w:r>
        <w:rPr>
          <w:color w:val="000000" w:themeColor="text1"/>
          <w:sz w:val="28"/>
          <w:szCs w:val="24"/>
        </w:rPr>
        <w:t>Print(age)</w:t>
      </w:r>
    </w:p>
    <w:p w:rsidR="005A018D" w:rsidRDefault="005A018D" w:rsidP="00983391">
      <w:pPr>
        <w:rPr>
          <w:color w:val="000000" w:themeColor="text1"/>
          <w:sz w:val="28"/>
          <w:szCs w:val="24"/>
        </w:rPr>
      </w:pPr>
      <w:r>
        <w:rPr>
          <w:color w:val="000000" w:themeColor="text1"/>
          <w:sz w:val="28"/>
          <w:szCs w:val="24"/>
        </w:rPr>
        <w:t>In a simple word we can say that .split() is splitting the input name and age into two separate input</w:t>
      </w:r>
    </w:p>
    <w:p w:rsidR="005A018D" w:rsidRDefault="005A018D" w:rsidP="00983391">
      <w:pPr>
        <w:rPr>
          <w:color w:val="000000" w:themeColor="text1"/>
          <w:sz w:val="28"/>
          <w:szCs w:val="24"/>
        </w:rPr>
      </w:pPr>
      <w:r>
        <w:rPr>
          <w:color w:val="000000" w:themeColor="text1"/>
          <w:sz w:val="28"/>
          <w:szCs w:val="24"/>
        </w:rPr>
        <w:t>Note : we need the put some space b/w name and age</w:t>
      </w:r>
    </w:p>
    <w:p w:rsidR="005A018D" w:rsidRDefault="005A018D" w:rsidP="00983391">
      <w:pPr>
        <w:rPr>
          <w:color w:val="000000" w:themeColor="text1"/>
          <w:sz w:val="28"/>
          <w:szCs w:val="24"/>
        </w:rPr>
      </w:pPr>
      <w:r>
        <w:rPr>
          <w:color w:val="000000" w:themeColor="text1"/>
          <w:sz w:val="28"/>
          <w:szCs w:val="24"/>
        </w:rPr>
        <w:t>If we want to separate by comma then we have to use .split(‘,’) function</w:t>
      </w:r>
    </w:p>
    <w:p w:rsidR="00D95CCD" w:rsidRDefault="00D95CCD">
      <w:pPr>
        <w:rPr>
          <w:rFonts w:asciiTheme="majorHAnsi" w:eastAsiaTheme="majorEastAsia" w:hAnsiTheme="majorHAnsi" w:cstheme="majorBidi"/>
          <w:spacing w:val="-10"/>
          <w:kern w:val="28"/>
          <w:sz w:val="56"/>
          <w:szCs w:val="50"/>
        </w:rPr>
      </w:pPr>
      <w:r>
        <w:br w:type="page"/>
      </w:r>
    </w:p>
    <w:p w:rsidR="005A018D" w:rsidRDefault="00D95CCD" w:rsidP="00D95CCD">
      <w:pPr>
        <w:pStyle w:val="Title"/>
        <w:jc w:val="center"/>
      </w:pPr>
      <w:r>
        <w:lastRenderedPageBreak/>
        <w:t>STRING FORMATTING</w:t>
      </w:r>
    </w:p>
    <w:p w:rsidR="00D95CCD" w:rsidRDefault="00D95CCD" w:rsidP="00D95CCD">
      <w:pPr>
        <w:rPr>
          <w:sz w:val="28"/>
          <w:szCs w:val="24"/>
        </w:rPr>
      </w:pPr>
      <w:r>
        <w:rPr>
          <w:sz w:val="28"/>
          <w:szCs w:val="24"/>
        </w:rPr>
        <w:t xml:space="preserve">Previously we add different input  as </w:t>
      </w:r>
    </w:p>
    <w:p w:rsidR="00D95CCD" w:rsidRDefault="00D95CCD" w:rsidP="00D95CCD">
      <w:pPr>
        <w:rPr>
          <w:sz w:val="28"/>
          <w:szCs w:val="24"/>
        </w:rPr>
      </w:pPr>
      <w:r>
        <w:rPr>
          <w:sz w:val="28"/>
          <w:szCs w:val="24"/>
        </w:rPr>
        <w:t>Name = input(enter your name: )</w:t>
      </w:r>
    </w:p>
    <w:p w:rsidR="00D95CCD" w:rsidRDefault="00D95CCD" w:rsidP="00D95CCD">
      <w:pPr>
        <w:rPr>
          <w:sz w:val="28"/>
          <w:szCs w:val="24"/>
        </w:rPr>
      </w:pPr>
      <w:r>
        <w:rPr>
          <w:sz w:val="28"/>
          <w:szCs w:val="24"/>
        </w:rPr>
        <w:t>Age  = input(enter your age: )</w:t>
      </w:r>
    </w:p>
    <w:p w:rsidR="00D95CCD" w:rsidRDefault="00D95CCD" w:rsidP="00D95CCD">
      <w:pPr>
        <w:rPr>
          <w:sz w:val="28"/>
          <w:szCs w:val="24"/>
        </w:rPr>
      </w:pPr>
      <w:r>
        <w:rPr>
          <w:sz w:val="28"/>
          <w:szCs w:val="24"/>
        </w:rPr>
        <w:t>print(‘your name is’ + name + ‘your age is’ + str(age))</w:t>
      </w:r>
    </w:p>
    <w:p w:rsidR="00D95CCD" w:rsidRDefault="00D95CCD" w:rsidP="00D95CCD">
      <w:pPr>
        <w:rPr>
          <w:sz w:val="28"/>
          <w:szCs w:val="24"/>
        </w:rPr>
      </w:pPr>
      <w:r>
        <w:rPr>
          <w:sz w:val="28"/>
          <w:szCs w:val="24"/>
        </w:rPr>
        <w:t>But we can do in another way too</w:t>
      </w:r>
    </w:p>
    <w:p w:rsidR="00D95CCD" w:rsidRDefault="00D95CCD" w:rsidP="00D95CCD">
      <w:pPr>
        <w:rPr>
          <w:sz w:val="28"/>
          <w:szCs w:val="24"/>
        </w:rPr>
      </w:pPr>
      <w:r>
        <w:rPr>
          <w:sz w:val="28"/>
          <w:szCs w:val="24"/>
        </w:rPr>
        <w:t>Name = input(enter your name: )</w:t>
      </w:r>
    </w:p>
    <w:p w:rsidR="00D95CCD" w:rsidRDefault="00D95CCD" w:rsidP="00D95CCD">
      <w:pPr>
        <w:rPr>
          <w:sz w:val="28"/>
          <w:szCs w:val="24"/>
        </w:rPr>
      </w:pPr>
      <w:r>
        <w:rPr>
          <w:sz w:val="28"/>
          <w:szCs w:val="24"/>
        </w:rPr>
        <w:t>Age = input (enter  your age:)</w:t>
      </w:r>
    </w:p>
    <w:p w:rsidR="00D95CCD" w:rsidRDefault="00D95CCD" w:rsidP="00D95CCD">
      <w:pPr>
        <w:rPr>
          <w:sz w:val="28"/>
          <w:szCs w:val="24"/>
        </w:rPr>
      </w:pPr>
      <w:r>
        <w:rPr>
          <w:sz w:val="28"/>
          <w:szCs w:val="24"/>
        </w:rPr>
        <w:t>Print(</w:t>
      </w:r>
      <w:r w:rsidR="00693D31">
        <w:rPr>
          <w:sz w:val="28"/>
          <w:szCs w:val="24"/>
        </w:rPr>
        <w:t>‘</w:t>
      </w:r>
      <w:r>
        <w:rPr>
          <w:sz w:val="28"/>
          <w:szCs w:val="24"/>
        </w:rPr>
        <w:t>your name is {} and your age is {}</w:t>
      </w:r>
      <w:r w:rsidR="00693D31">
        <w:rPr>
          <w:sz w:val="28"/>
          <w:szCs w:val="24"/>
        </w:rPr>
        <w:t>’.format(name, age)) for python 3 and later</w:t>
      </w:r>
    </w:p>
    <w:p w:rsidR="00693D31" w:rsidRDefault="00693D31" w:rsidP="00D95CCD">
      <w:pPr>
        <w:rPr>
          <w:sz w:val="28"/>
          <w:szCs w:val="24"/>
        </w:rPr>
      </w:pPr>
      <w:r>
        <w:rPr>
          <w:sz w:val="28"/>
          <w:szCs w:val="24"/>
        </w:rPr>
        <w:t xml:space="preserve">Also in python 3.6 and later we can also format as </w:t>
      </w:r>
    </w:p>
    <w:p w:rsidR="00693D31" w:rsidRDefault="00693D31" w:rsidP="00D95CCD">
      <w:pPr>
        <w:rPr>
          <w:sz w:val="28"/>
          <w:szCs w:val="24"/>
        </w:rPr>
      </w:pPr>
      <w:r>
        <w:rPr>
          <w:sz w:val="28"/>
          <w:szCs w:val="24"/>
        </w:rPr>
        <w:t>Print(f’your name is {name} and your age is {age}’)</w:t>
      </w:r>
    </w:p>
    <w:p w:rsidR="00693D31" w:rsidRDefault="00693D31" w:rsidP="00D95CCD">
      <w:pPr>
        <w:rPr>
          <w:sz w:val="28"/>
          <w:szCs w:val="24"/>
        </w:rPr>
      </w:pPr>
      <w:r>
        <w:rPr>
          <w:sz w:val="28"/>
          <w:szCs w:val="24"/>
        </w:rPr>
        <w:t>Here we don’t have to think about whether age is in string or in integer value</w:t>
      </w:r>
    </w:p>
    <w:p w:rsidR="00D95CCD" w:rsidRDefault="00693D31" w:rsidP="00D95CCD">
      <w:pPr>
        <w:rPr>
          <w:sz w:val="28"/>
          <w:szCs w:val="24"/>
        </w:rPr>
      </w:pPr>
      <w:r>
        <w:rPr>
          <w:sz w:val="28"/>
          <w:szCs w:val="24"/>
        </w:rPr>
        <w:t xml:space="preserve">Also we can do calculation in this format as </w:t>
      </w:r>
    </w:p>
    <w:p w:rsidR="00693D31" w:rsidRPr="00D95CCD" w:rsidRDefault="00693D31" w:rsidP="00D95CCD">
      <w:pPr>
        <w:rPr>
          <w:sz w:val="28"/>
          <w:szCs w:val="24"/>
        </w:rPr>
      </w:pPr>
      <w:r>
        <w:rPr>
          <w:sz w:val="28"/>
          <w:szCs w:val="24"/>
        </w:rPr>
        <w:t>Print (f’your name is {name} and your age is {age +3}’)</w:t>
      </w:r>
    </w:p>
    <w:p w:rsidR="00646970" w:rsidRDefault="00693D31" w:rsidP="00646970">
      <w:pPr>
        <w:rPr>
          <w:sz w:val="28"/>
          <w:szCs w:val="24"/>
        </w:rPr>
      </w:pPr>
      <w:r>
        <w:rPr>
          <w:sz w:val="28"/>
          <w:szCs w:val="24"/>
        </w:rPr>
        <w:t>Or print(‘your name is {} and your age is {}’.format(name, age + 3)</w:t>
      </w:r>
    </w:p>
    <w:p w:rsidR="00E67666" w:rsidRDefault="00E67666" w:rsidP="00E67666">
      <w:pPr>
        <w:pStyle w:val="Title"/>
        <w:jc w:val="center"/>
      </w:pPr>
      <w:r>
        <w:t>String indexing</w:t>
      </w:r>
    </w:p>
    <w:p w:rsidR="00007DB4" w:rsidRDefault="00E67666" w:rsidP="00E67666">
      <w:pPr>
        <w:rPr>
          <w:sz w:val="28"/>
          <w:szCs w:val="24"/>
        </w:rPr>
      </w:pPr>
      <w:r>
        <w:rPr>
          <w:sz w:val="28"/>
          <w:szCs w:val="24"/>
        </w:rPr>
        <w:t xml:space="preserve">String indexing is basically </w:t>
      </w:r>
      <w:r w:rsidR="003A5E24">
        <w:rPr>
          <w:sz w:val="28"/>
          <w:szCs w:val="24"/>
        </w:rPr>
        <w:t>printing the letter of</w:t>
      </w:r>
      <w:r w:rsidR="00007DB4">
        <w:rPr>
          <w:sz w:val="28"/>
          <w:szCs w:val="24"/>
        </w:rPr>
        <w:t xml:space="preserve"> any variable.</w:t>
      </w:r>
    </w:p>
    <w:p w:rsidR="00007DB4" w:rsidRDefault="00007DB4" w:rsidP="00E67666">
      <w:pPr>
        <w:rPr>
          <w:sz w:val="28"/>
          <w:szCs w:val="24"/>
        </w:rPr>
      </w:pPr>
      <w:r>
        <w:rPr>
          <w:sz w:val="28"/>
          <w:szCs w:val="24"/>
        </w:rPr>
        <w:t>Note: In python position always start with 0. And for writing the index number we always use square brackets []</w:t>
      </w:r>
    </w:p>
    <w:p w:rsidR="00007DB4" w:rsidRDefault="00007DB4" w:rsidP="00E67666">
      <w:pPr>
        <w:rPr>
          <w:sz w:val="28"/>
          <w:szCs w:val="24"/>
        </w:rPr>
      </w:pPr>
      <w:r>
        <w:rPr>
          <w:sz w:val="28"/>
          <w:szCs w:val="24"/>
        </w:rPr>
        <w:t xml:space="preserve">Eg: variable = ‘python’ </w:t>
      </w:r>
    </w:p>
    <w:tbl>
      <w:tblPr>
        <w:tblStyle w:val="TableGrid"/>
        <w:tblpPr w:leftFromText="180" w:rightFromText="180" w:vertAnchor="text" w:tblpY="1"/>
        <w:tblOverlap w:val="never"/>
        <w:tblW w:w="0" w:type="auto"/>
        <w:tblLook w:val="04A0" w:firstRow="1" w:lastRow="0" w:firstColumn="1" w:lastColumn="0" w:noHBand="0" w:noVBand="1"/>
      </w:tblPr>
      <w:tblGrid>
        <w:gridCol w:w="458"/>
        <w:gridCol w:w="458"/>
        <w:gridCol w:w="458"/>
      </w:tblGrid>
      <w:tr w:rsidR="003A5E24" w:rsidTr="008D51EB">
        <w:trPr>
          <w:trHeight w:val="250"/>
        </w:trPr>
        <w:tc>
          <w:tcPr>
            <w:tcW w:w="458" w:type="dxa"/>
          </w:tcPr>
          <w:p w:rsidR="003A5E24" w:rsidRDefault="003A5E24" w:rsidP="00007DB4">
            <w:pPr>
              <w:rPr>
                <w:sz w:val="28"/>
                <w:szCs w:val="24"/>
              </w:rPr>
            </w:pPr>
            <w:r>
              <w:rPr>
                <w:sz w:val="28"/>
                <w:szCs w:val="24"/>
              </w:rPr>
              <w:t>P</w:t>
            </w:r>
          </w:p>
        </w:tc>
        <w:tc>
          <w:tcPr>
            <w:tcW w:w="458" w:type="dxa"/>
          </w:tcPr>
          <w:p w:rsidR="003A5E24" w:rsidRDefault="003A5E24" w:rsidP="00007DB4">
            <w:pPr>
              <w:rPr>
                <w:sz w:val="28"/>
                <w:szCs w:val="24"/>
              </w:rPr>
            </w:pPr>
            <w:r>
              <w:rPr>
                <w:sz w:val="28"/>
                <w:szCs w:val="24"/>
              </w:rPr>
              <w:t>0</w:t>
            </w:r>
          </w:p>
        </w:tc>
        <w:tc>
          <w:tcPr>
            <w:tcW w:w="458" w:type="dxa"/>
          </w:tcPr>
          <w:p w:rsidR="003A5E24" w:rsidRDefault="003A5E24" w:rsidP="00007DB4">
            <w:pPr>
              <w:rPr>
                <w:sz w:val="28"/>
                <w:szCs w:val="24"/>
              </w:rPr>
            </w:pPr>
            <w:r>
              <w:rPr>
                <w:sz w:val="28"/>
                <w:szCs w:val="24"/>
              </w:rPr>
              <w:t>-6</w:t>
            </w:r>
          </w:p>
        </w:tc>
      </w:tr>
      <w:tr w:rsidR="003A5E24" w:rsidTr="008D51EB">
        <w:trPr>
          <w:trHeight w:val="262"/>
        </w:trPr>
        <w:tc>
          <w:tcPr>
            <w:tcW w:w="458" w:type="dxa"/>
          </w:tcPr>
          <w:p w:rsidR="003A5E24" w:rsidRDefault="003A5E24" w:rsidP="00007DB4">
            <w:pPr>
              <w:rPr>
                <w:sz w:val="28"/>
                <w:szCs w:val="24"/>
              </w:rPr>
            </w:pPr>
            <w:r>
              <w:rPr>
                <w:sz w:val="28"/>
                <w:szCs w:val="24"/>
              </w:rPr>
              <w:t>Y</w:t>
            </w:r>
          </w:p>
        </w:tc>
        <w:tc>
          <w:tcPr>
            <w:tcW w:w="458" w:type="dxa"/>
          </w:tcPr>
          <w:p w:rsidR="003A5E24" w:rsidRDefault="003A5E24" w:rsidP="00007DB4">
            <w:pPr>
              <w:rPr>
                <w:sz w:val="28"/>
                <w:szCs w:val="24"/>
              </w:rPr>
            </w:pPr>
            <w:r>
              <w:rPr>
                <w:sz w:val="28"/>
                <w:szCs w:val="24"/>
              </w:rPr>
              <w:t>1</w:t>
            </w:r>
          </w:p>
        </w:tc>
        <w:tc>
          <w:tcPr>
            <w:tcW w:w="458" w:type="dxa"/>
          </w:tcPr>
          <w:p w:rsidR="003A5E24" w:rsidRDefault="003A5E24" w:rsidP="00007DB4">
            <w:pPr>
              <w:rPr>
                <w:sz w:val="28"/>
                <w:szCs w:val="24"/>
              </w:rPr>
            </w:pPr>
            <w:r>
              <w:rPr>
                <w:sz w:val="28"/>
                <w:szCs w:val="24"/>
              </w:rPr>
              <w:t>-5</w:t>
            </w:r>
          </w:p>
        </w:tc>
      </w:tr>
      <w:tr w:rsidR="003A5E24" w:rsidTr="008D51EB">
        <w:trPr>
          <w:trHeight w:val="250"/>
        </w:trPr>
        <w:tc>
          <w:tcPr>
            <w:tcW w:w="458" w:type="dxa"/>
          </w:tcPr>
          <w:p w:rsidR="003A5E24" w:rsidRDefault="003A5E24" w:rsidP="00007DB4">
            <w:pPr>
              <w:rPr>
                <w:sz w:val="28"/>
                <w:szCs w:val="24"/>
              </w:rPr>
            </w:pPr>
            <w:r>
              <w:rPr>
                <w:sz w:val="28"/>
                <w:szCs w:val="24"/>
              </w:rPr>
              <w:t>T</w:t>
            </w:r>
          </w:p>
        </w:tc>
        <w:tc>
          <w:tcPr>
            <w:tcW w:w="458" w:type="dxa"/>
          </w:tcPr>
          <w:p w:rsidR="003A5E24" w:rsidRDefault="003A5E24" w:rsidP="00007DB4">
            <w:pPr>
              <w:rPr>
                <w:sz w:val="28"/>
                <w:szCs w:val="24"/>
              </w:rPr>
            </w:pPr>
            <w:r>
              <w:rPr>
                <w:sz w:val="28"/>
                <w:szCs w:val="24"/>
              </w:rPr>
              <w:t>2</w:t>
            </w:r>
          </w:p>
        </w:tc>
        <w:tc>
          <w:tcPr>
            <w:tcW w:w="458" w:type="dxa"/>
          </w:tcPr>
          <w:p w:rsidR="003A5E24" w:rsidRDefault="003A5E24" w:rsidP="00007DB4">
            <w:pPr>
              <w:rPr>
                <w:sz w:val="28"/>
                <w:szCs w:val="24"/>
              </w:rPr>
            </w:pPr>
            <w:r>
              <w:rPr>
                <w:sz w:val="28"/>
                <w:szCs w:val="24"/>
              </w:rPr>
              <w:t>-4</w:t>
            </w:r>
          </w:p>
        </w:tc>
      </w:tr>
      <w:tr w:rsidR="003A5E24" w:rsidTr="008D51EB">
        <w:trPr>
          <w:trHeight w:val="262"/>
        </w:trPr>
        <w:tc>
          <w:tcPr>
            <w:tcW w:w="458" w:type="dxa"/>
          </w:tcPr>
          <w:p w:rsidR="003A5E24" w:rsidRDefault="003A5E24" w:rsidP="00007DB4">
            <w:pPr>
              <w:rPr>
                <w:sz w:val="28"/>
                <w:szCs w:val="24"/>
              </w:rPr>
            </w:pPr>
            <w:r>
              <w:rPr>
                <w:sz w:val="28"/>
                <w:szCs w:val="24"/>
              </w:rPr>
              <w:t>H</w:t>
            </w:r>
          </w:p>
        </w:tc>
        <w:tc>
          <w:tcPr>
            <w:tcW w:w="458" w:type="dxa"/>
          </w:tcPr>
          <w:p w:rsidR="003A5E24" w:rsidRDefault="003A5E24" w:rsidP="00007DB4">
            <w:pPr>
              <w:rPr>
                <w:sz w:val="28"/>
                <w:szCs w:val="24"/>
              </w:rPr>
            </w:pPr>
            <w:r>
              <w:rPr>
                <w:sz w:val="28"/>
                <w:szCs w:val="24"/>
              </w:rPr>
              <w:t>3</w:t>
            </w:r>
          </w:p>
        </w:tc>
        <w:tc>
          <w:tcPr>
            <w:tcW w:w="458" w:type="dxa"/>
          </w:tcPr>
          <w:p w:rsidR="003A5E24" w:rsidRDefault="003A5E24" w:rsidP="00007DB4">
            <w:pPr>
              <w:rPr>
                <w:sz w:val="28"/>
                <w:szCs w:val="24"/>
              </w:rPr>
            </w:pPr>
            <w:r>
              <w:rPr>
                <w:sz w:val="28"/>
                <w:szCs w:val="24"/>
              </w:rPr>
              <w:t>-3</w:t>
            </w:r>
          </w:p>
        </w:tc>
      </w:tr>
      <w:tr w:rsidR="003A5E24" w:rsidTr="008D51EB">
        <w:trPr>
          <w:trHeight w:val="250"/>
        </w:trPr>
        <w:tc>
          <w:tcPr>
            <w:tcW w:w="458" w:type="dxa"/>
          </w:tcPr>
          <w:p w:rsidR="003A5E24" w:rsidRDefault="003A5E24" w:rsidP="00007DB4">
            <w:pPr>
              <w:rPr>
                <w:sz w:val="28"/>
                <w:szCs w:val="24"/>
              </w:rPr>
            </w:pPr>
            <w:r>
              <w:rPr>
                <w:sz w:val="28"/>
                <w:szCs w:val="24"/>
              </w:rPr>
              <w:t>O</w:t>
            </w:r>
          </w:p>
        </w:tc>
        <w:tc>
          <w:tcPr>
            <w:tcW w:w="458" w:type="dxa"/>
          </w:tcPr>
          <w:p w:rsidR="003A5E24" w:rsidRDefault="003A5E24" w:rsidP="00007DB4">
            <w:pPr>
              <w:rPr>
                <w:sz w:val="28"/>
                <w:szCs w:val="24"/>
              </w:rPr>
            </w:pPr>
            <w:r>
              <w:rPr>
                <w:sz w:val="28"/>
                <w:szCs w:val="24"/>
              </w:rPr>
              <w:t>4</w:t>
            </w:r>
          </w:p>
        </w:tc>
        <w:tc>
          <w:tcPr>
            <w:tcW w:w="458" w:type="dxa"/>
          </w:tcPr>
          <w:p w:rsidR="003A5E24" w:rsidRDefault="003A5E24" w:rsidP="00007DB4">
            <w:pPr>
              <w:rPr>
                <w:sz w:val="28"/>
                <w:szCs w:val="24"/>
              </w:rPr>
            </w:pPr>
            <w:r>
              <w:rPr>
                <w:sz w:val="28"/>
                <w:szCs w:val="24"/>
              </w:rPr>
              <w:t>-2</w:t>
            </w:r>
          </w:p>
        </w:tc>
      </w:tr>
      <w:tr w:rsidR="003A5E24" w:rsidTr="008D51EB">
        <w:trPr>
          <w:trHeight w:val="250"/>
        </w:trPr>
        <w:tc>
          <w:tcPr>
            <w:tcW w:w="458" w:type="dxa"/>
          </w:tcPr>
          <w:p w:rsidR="003A5E24" w:rsidRDefault="003A5E24" w:rsidP="00007DB4">
            <w:pPr>
              <w:rPr>
                <w:sz w:val="28"/>
                <w:szCs w:val="24"/>
              </w:rPr>
            </w:pPr>
            <w:r>
              <w:rPr>
                <w:sz w:val="28"/>
                <w:szCs w:val="24"/>
              </w:rPr>
              <w:t>N</w:t>
            </w:r>
          </w:p>
        </w:tc>
        <w:tc>
          <w:tcPr>
            <w:tcW w:w="458" w:type="dxa"/>
          </w:tcPr>
          <w:p w:rsidR="003A5E24" w:rsidRDefault="003A5E24" w:rsidP="00007DB4">
            <w:pPr>
              <w:rPr>
                <w:sz w:val="28"/>
                <w:szCs w:val="24"/>
              </w:rPr>
            </w:pPr>
            <w:r>
              <w:rPr>
                <w:sz w:val="28"/>
                <w:szCs w:val="24"/>
              </w:rPr>
              <w:t>5</w:t>
            </w:r>
          </w:p>
        </w:tc>
        <w:tc>
          <w:tcPr>
            <w:tcW w:w="458" w:type="dxa"/>
          </w:tcPr>
          <w:p w:rsidR="003A5E24" w:rsidRDefault="003A5E24" w:rsidP="00007DB4">
            <w:pPr>
              <w:rPr>
                <w:sz w:val="28"/>
                <w:szCs w:val="24"/>
              </w:rPr>
            </w:pPr>
            <w:r>
              <w:rPr>
                <w:sz w:val="28"/>
                <w:szCs w:val="24"/>
              </w:rPr>
              <w:t>-1</w:t>
            </w:r>
          </w:p>
        </w:tc>
      </w:tr>
    </w:tbl>
    <w:p w:rsidR="00007DB4" w:rsidRDefault="00007DB4" w:rsidP="00E67666">
      <w:pPr>
        <w:rPr>
          <w:sz w:val="28"/>
          <w:szCs w:val="24"/>
        </w:rPr>
      </w:pPr>
      <w:r>
        <w:rPr>
          <w:sz w:val="28"/>
          <w:szCs w:val="24"/>
        </w:rPr>
        <w:t xml:space="preserve"> And if we want to print the letter t then,</w:t>
      </w:r>
    </w:p>
    <w:p w:rsidR="00007DB4" w:rsidRDefault="00007DB4" w:rsidP="00E67666">
      <w:pPr>
        <w:rPr>
          <w:sz w:val="28"/>
          <w:szCs w:val="24"/>
        </w:rPr>
      </w:pPr>
      <w:r>
        <w:rPr>
          <w:sz w:val="28"/>
          <w:szCs w:val="24"/>
        </w:rPr>
        <w:t>Print(variable[2])  this will give the outcome t</w:t>
      </w:r>
    </w:p>
    <w:p w:rsidR="003A5E24" w:rsidRDefault="00007DB4" w:rsidP="00E67666">
      <w:pPr>
        <w:rPr>
          <w:sz w:val="28"/>
          <w:szCs w:val="24"/>
        </w:rPr>
      </w:pPr>
      <w:r>
        <w:rPr>
          <w:sz w:val="28"/>
          <w:szCs w:val="24"/>
        </w:rPr>
        <w:t xml:space="preserve">For very large word we don’t know how many world are there </w:t>
      </w:r>
      <w:r w:rsidR="003A5E24">
        <w:rPr>
          <w:sz w:val="28"/>
          <w:szCs w:val="24"/>
        </w:rPr>
        <w:t>but I have to print last 3</w:t>
      </w:r>
      <w:r w:rsidR="003A5E24" w:rsidRPr="003A5E24">
        <w:rPr>
          <w:sz w:val="28"/>
          <w:szCs w:val="24"/>
          <w:vertAlign w:val="superscript"/>
        </w:rPr>
        <w:t>rd</w:t>
      </w:r>
      <w:r w:rsidR="003A5E24">
        <w:rPr>
          <w:sz w:val="28"/>
          <w:szCs w:val="24"/>
        </w:rPr>
        <w:t xml:space="preserve"> word then we can print in following way</w:t>
      </w:r>
    </w:p>
    <w:p w:rsidR="003A5E24" w:rsidRDefault="003A5E24" w:rsidP="00E67666">
      <w:pPr>
        <w:rPr>
          <w:sz w:val="28"/>
          <w:szCs w:val="24"/>
        </w:rPr>
      </w:pPr>
      <w:r>
        <w:rPr>
          <w:sz w:val="28"/>
          <w:szCs w:val="24"/>
        </w:rPr>
        <w:t>Print(variable[-3]) this will give outcome as h.</w:t>
      </w:r>
    </w:p>
    <w:p w:rsidR="003A5E24" w:rsidRDefault="003A5E24" w:rsidP="003A5E24">
      <w:pPr>
        <w:pStyle w:val="Title"/>
        <w:jc w:val="center"/>
      </w:pPr>
      <w:r>
        <w:t>Selecting sub sequences or slicing</w:t>
      </w:r>
    </w:p>
    <w:p w:rsidR="003A5E24" w:rsidRPr="003A5E24" w:rsidRDefault="003A5E24" w:rsidP="003A5E24">
      <w:pPr>
        <w:rPr>
          <w:sz w:val="28"/>
          <w:szCs w:val="24"/>
        </w:rPr>
      </w:pPr>
    </w:p>
    <w:p w:rsidR="003A5E24" w:rsidRDefault="003A5E24" w:rsidP="00E67666">
      <w:pPr>
        <w:rPr>
          <w:sz w:val="28"/>
          <w:szCs w:val="24"/>
        </w:rPr>
      </w:pPr>
      <w:r>
        <w:rPr>
          <w:sz w:val="28"/>
          <w:szCs w:val="24"/>
        </w:rPr>
        <w:t>In string indexing we print only one letter but if we want to print more than one letter then we use slicing</w:t>
      </w:r>
    </w:p>
    <w:p w:rsidR="00BA3E50" w:rsidRDefault="00BA3E50" w:rsidP="00E67666">
      <w:pPr>
        <w:rPr>
          <w:sz w:val="28"/>
          <w:szCs w:val="24"/>
        </w:rPr>
      </w:pPr>
      <w:r>
        <w:rPr>
          <w:sz w:val="28"/>
          <w:szCs w:val="24"/>
        </w:rPr>
        <w:lastRenderedPageBreak/>
        <w:t>Syntax [starting argument : stoping argument -1]</w:t>
      </w:r>
    </w:p>
    <w:p w:rsidR="003A5E24" w:rsidRDefault="003A5E24" w:rsidP="00E67666">
      <w:pPr>
        <w:rPr>
          <w:sz w:val="28"/>
          <w:szCs w:val="24"/>
        </w:rPr>
      </w:pPr>
      <w:r>
        <w:rPr>
          <w:sz w:val="28"/>
          <w:szCs w:val="24"/>
        </w:rPr>
        <w:t xml:space="preserve">Taking the previous example </w:t>
      </w:r>
    </w:p>
    <w:p w:rsidR="00BA3E50" w:rsidRDefault="003A5E24" w:rsidP="00E67666">
      <w:pPr>
        <w:rPr>
          <w:sz w:val="28"/>
          <w:szCs w:val="24"/>
        </w:rPr>
      </w:pPr>
      <w:r>
        <w:rPr>
          <w:sz w:val="28"/>
          <w:szCs w:val="24"/>
        </w:rPr>
        <w:t xml:space="preserve">Let’s suppose we want to print the </w:t>
      </w:r>
      <w:r w:rsidR="00BA3E50">
        <w:rPr>
          <w:sz w:val="28"/>
          <w:szCs w:val="24"/>
        </w:rPr>
        <w:t>“tho” in the variable python, then</w:t>
      </w:r>
    </w:p>
    <w:p w:rsidR="00BA3E50" w:rsidRDefault="00BA3E50" w:rsidP="00E67666">
      <w:pPr>
        <w:rPr>
          <w:sz w:val="28"/>
          <w:szCs w:val="24"/>
        </w:rPr>
      </w:pPr>
      <w:r>
        <w:rPr>
          <w:sz w:val="28"/>
          <w:szCs w:val="24"/>
        </w:rPr>
        <w:t>Print(variable[2 : 5])</w:t>
      </w:r>
    </w:p>
    <w:p w:rsidR="00530A8B" w:rsidRDefault="00A078E5" w:rsidP="00E67666">
      <w:pPr>
        <w:rPr>
          <w:sz w:val="28"/>
          <w:szCs w:val="24"/>
        </w:rPr>
      </w:pPr>
      <w:r>
        <w:rPr>
          <w:sz w:val="28"/>
          <w:szCs w:val="24"/>
        </w:rPr>
        <w:t>Note:</w:t>
      </w:r>
      <w:r w:rsidR="00530A8B">
        <w:rPr>
          <w:sz w:val="28"/>
          <w:szCs w:val="24"/>
        </w:rPr>
        <w:t xml:space="preserve"> we can also give the position with negative number. </w:t>
      </w:r>
    </w:p>
    <w:p w:rsidR="00A078E5" w:rsidRDefault="00A078E5" w:rsidP="00E67666">
      <w:pPr>
        <w:rPr>
          <w:sz w:val="28"/>
          <w:szCs w:val="24"/>
        </w:rPr>
      </w:pPr>
      <w:r>
        <w:rPr>
          <w:sz w:val="28"/>
          <w:szCs w:val="24"/>
        </w:rPr>
        <w:t xml:space="preserve"> If I don’t write any argument then we will get complete word</w:t>
      </w:r>
    </w:p>
    <w:p w:rsidR="00A078E5" w:rsidRDefault="00A078E5" w:rsidP="00E67666">
      <w:pPr>
        <w:rPr>
          <w:sz w:val="28"/>
          <w:szCs w:val="24"/>
        </w:rPr>
      </w:pPr>
      <w:r>
        <w:rPr>
          <w:sz w:val="28"/>
          <w:szCs w:val="24"/>
        </w:rPr>
        <w:t>Eg: print(variable[</w:t>
      </w:r>
      <w:r w:rsidR="00530A8B">
        <w:rPr>
          <w:sz w:val="28"/>
          <w:szCs w:val="24"/>
        </w:rPr>
        <w:t xml:space="preserve"> </w:t>
      </w:r>
      <w:r>
        <w:rPr>
          <w:sz w:val="28"/>
          <w:szCs w:val="24"/>
        </w:rPr>
        <w:t>:</w:t>
      </w:r>
      <w:r w:rsidR="00530A8B">
        <w:rPr>
          <w:sz w:val="28"/>
          <w:szCs w:val="24"/>
        </w:rPr>
        <w:t xml:space="preserve"> </w:t>
      </w:r>
      <w:r>
        <w:rPr>
          <w:sz w:val="28"/>
          <w:szCs w:val="24"/>
        </w:rPr>
        <w:t>]) this will give whole word ‘python’</w:t>
      </w:r>
    </w:p>
    <w:p w:rsidR="00530A8B" w:rsidRDefault="00530A8B" w:rsidP="00E67666">
      <w:pPr>
        <w:rPr>
          <w:sz w:val="28"/>
          <w:szCs w:val="24"/>
        </w:rPr>
      </w:pPr>
      <w:r>
        <w:rPr>
          <w:sz w:val="28"/>
          <w:szCs w:val="24"/>
        </w:rPr>
        <w:t>If we don’t give stop argument then this the result gives from where arguments start to last word of the word and similarly for the start arguments</w:t>
      </w:r>
    </w:p>
    <w:p w:rsidR="00530A8B" w:rsidRDefault="00530A8B" w:rsidP="00530A8B">
      <w:pPr>
        <w:pStyle w:val="Title"/>
        <w:jc w:val="center"/>
      </w:pPr>
      <w:r>
        <w:t>Step argument</w:t>
      </w:r>
    </w:p>
    <w:p w:rsidR="00530A8B" w:rsidRDefault="00382217" w:rsidP="00530A8B">
      <w:pPr>
        <w:rPr>
          <w:sz w:val="28"/>
          <w:szCs w:val="24"/>
        </w:rPr>
      </w:pPr>
      <w:r>
        <w:rPr>
          <w:sz w:val="28"/>
          <w:szCs w:val="24"/>
        </w:rPr>
        <w:t xml:space="preserve">This is basically jumping the step in the argument </w:t>
      </w:r>
    </w:p>
    <w:p w:rsidR="00382217" w:rsidRDefault="00382217" w:rsidP="00530A8B">
      <w:pPr>
        <w:rPr>
          <w:sz w:val="28"/>
          <w:szCs w:val="24"/>
        </w:rPr>
      </w:pPr>
      <w:r>
        <w:rPr>
          <w:sz w:val="28"/>
          <w:szCs w:val="24"/>
        </w:rPr>
        <w:t xml:space="preserve">Eg: for the word </w:t>
      </w:r>
    </w:p>
    <w:p w:rsidR="00382217" w:rsidRDefault="00382217" w:rsidP="00530A8B">
      <w:pPr>
        <w:rPr>
          <w:sz w:val="28"/>
          <w:szCs w:val="24"/>
        </w:rPr>
      </w:pPr>
      <w:r>
        <w:rPr>
          <w:sz w:val="28"/>
          <w:szCs w:val="24"/>
        </w:rPr>
        <w:t xml:space="preserve">Variable = python </w:t>
      </w:r>
    </w:p>
    <w:p w:rsidR="00382217" w:rsidRDefault="00382217" w:rsidP="00530A8B">
      <w:pPr>
        <w:rPr>
          <w:sz w:val="28"/>
          <w:szCs w:val="24"/>
        </w:rPr>
      </w:pPr>
      <w:r>
        <w:rPr>
          <w:sz w:val="28"/>
          <w:szCs w:val="24"/>
        </w:rPr>
        <w:t xml:space="preserve">Print([2:5:1] here 1 is mean to jump to the 1 to the current word </w:t>
      </w:r>
    </w:p>
    <w:p w:rsidR="00382217" w:rsidRDefault="00382217" w:rsidP="00530A8B">
      <w:pPr>
        <w:rPr>
          <w:sz w:val="28"/>
          <w:szCs w:val="24"/>
        </w:rPr>
      </w:pPr>
      <w:r>
        <w:rPr>
          <w:sz w:val="28"/>
          <w:szCs w:val="24"/>
        </w:rPr>
        <w:t>For print([2:5:2] meaning jumping to the 2</w:t>
      </w:r>
      <w:r w:rsidRPr="00382217">
        <w:rPr>
          <w:sz w:val="28"/>
          <w:szCs w:val="24"/>
          <w:vertAlign w:val="superscript"/>
        </w:rPr>
        <w:t>nd</w:t>
      </w:r>
      <w:r>
        <w:rPr>
          <w:sz w:val="28"/>
          <w:szCs w:val="24"/>
        </w:rPr>
        <w:t xml:space="preserve"> word to the current word</w:t>
      </w:r>
    </w:p>
    <w:p w:rsidR="00382217" w:rsidRDefault="00382217" w:rsidP="00530A8B">
      <w:pPr>
        <w:rPr>
          <w:sz w:val="28"/>
          <w:szCs w:val="24"/>
        </w:rPr>
      </w:pPr>
      <w:r>
        <w:rPr>
          <w:sz w:val="28"/>
          <w:szCs w:val="24"/>
        </w:rPr>
        <w:t>Print([2:5:1]) gives the outcome as ‘tho’</w:t>
      </w:r>
    </w:p>
    <w:p w:rsidR="00382217" w:rsidRDefault="00382217" w:rsidP="00530A8B">
      <w:pPr>
        <w:rPr>
          <w:sz w:val="28"/>
          <w:szCs w:val="24"/>
        </w:rPr>
      </w:pPr>
      <w:r>
        <w:rPr>
          <w:sz w:val="28"/>
          <w:szCs w:val="24"/>
        </w:rPr>
        <w:t>Print([2:5:2]) gives the outcome as ‘to’</w:t>
      </w:r>
    </w:p>
    <w:p w:rsidR="00382217" w:rsidRDefault="00382217" w:rsidP="00530A8B">
      <w:pPr>
        <w:rPr>
          <w:sz w:val="28"/>
          <w:szCs w:val="24"/>
        </w:rPr>
      </w:pPr>
      <w:r>
        <w:rPr>
          <w:sz w:val="28"/>
          <w:szCs w:val="24"/>
        </w:rPr>
        <w:t xml:space="preserve">Note : In the whole string formatting we use directly the string in print function </w:t>
      </w:r>
    </w:p>
    <w:p w:rsidR="00382217" w:rsidRDefault="00382217" w:rsidP="00530A8B">
      <w:pPr>
        <w:rPr>
          <w:sz w:val="28"/>
          <w:szCs w:val="24"/>
        </w:rPr>
      </w:pPr>
      <w:r>
        <w:rPr>
          <w:sz w:val="28"/>
          <w:szCs w:val="24"/>
        </w:rPr>
        <w:t>Eg: print(“python”[2:5])</w:t>
      </w:r>
    </w:p>
    <w:p w:rsidR="00382217" w:rsidRDefault="00382217" w:rsidP="00530A8B">
      <w:pPr>
        <w:rPr>
          <w:sz w:val="28"/>
          <w:szCs w:val="24"/>
        </w:rPr>
      </w:pPr>
      <w:r>
        <w:rPr>
          <w:sz w:val="28"/>
          <w:szCs w:val="24"/>
        </w:rPr>
        <w:t>Print(“python[2:5:2])</w:t>
      </w:r>
    </w:p>
    <w:p w:rsidR="00382217" w:rsidRDefault="007C2191" w:rsidP="00530A8B">
      <w:pPr>
        <w:rPr>
          <w:sz w:val="28"/>
          <w:szCs w:val="24"/>
        </w:rPr>
      </w:pPr>
      <w:r>
        <w:rPr>
          <w:sz w:val="28"/>
          <w:szCs w:val="24"/>
        </w:rPr>
        <w:t>Note: if we put -1 to step argument then step starting going back</w:t>
      </w:r>
    </w:p>
    <w:p w:rsidR="007C2191" w:rsidRDefault="007C2191" w:rsidP="00530A8B">
      <w:pPr>
        <w:rPr>
          <w:sz w:val="28"/>
          <w:szCs w:val="24"/>
        </w:rPr>
      </w:pPr>
      <w:r>
        <w:rPr>
          <w:sz w:val="28"/>
          <w:szCs w:val="24"/>
        </w:rPr>
        <w:t>Eg: print(python[5:2:-1]]) This will give the output as noh</w:t>
      </w:r>
    </w:p>
    <w:p w:rsidR="007C2191" w:rsidRDefault="007C2191" w:rsidP="00530A8B">
      <w:pPr>
        <w:rPr>
          <w:sz w:val="28"/>
          <w:szCs w:val="24"/>
        </w:rPr>
      </w:pPr>
      <w:r>
        <w:rPr>
          <w:sz w:val="28"/>
          <w:szCs w:val="24"/>
        </w:rPr>
        <w:t>Basically negative sign for jumping backward</w:t>
      </w:r>
    </w:p>
    <w:p w:rsidR="000E68A8" w:rsidRDefault="000E68A8" w:rsidP="00530A8B">
      <w:pPr>
        <w:rPr>
          <w:sz w:val="28"/>
          <w:szCs w:val="24"/>
        </w:rPr>
      </w:pPr>
      <w:r>
        <w:rPr>
          <w:sz w:val="28"/>
          <w:szCs w:val="24"/>
        </w:rPr>
        <w:t xml:space="preserve">If we only do as </w:t>
      </w:r>
    </w:p>
    <w:p w:rsidR="007C2191" w:rsidRPr="00530A8B" w:rsidRDefault="000E68A8" w:rsidP="00530A8B">
      <w:pPr>
        <w:rPr>
          <w:sz w:val="28"/>
          <w:szCs w:val="24"/>
        </w:rPr>
      </w:pPr>
      <w:r>
        <w:rPr>
          <w:sz w:val="28"/>
          <w:szCs w:val="24"/>
        </w:rPr>
        <w:t>Print(python[::-1] this will gives as reverse order of name as nohtyp</w:t>
      </w:r>
      <w:r w:rsidR="007C2191">
        <w:rPr>
          <w:sz w:val="28"/>
          <w:szCs w:val="24"/>
        </w:rPr>
        <w:t xml:space="preserve"> </w:t>
      </w:r>
    </w:p>
    <w:p w:rsidR="00530A8B" w:rsidRDefault="000E68A8" w:rsidP="000E68A8">
      <w:pPr>
        <w:pStyle w:val="Title"/>
        <w:jc w:val="center"/>
      </w:pPr>
      <w:r>
        <w:t>String method</w:t>
      </w:r>
    </w:p>
    <w:tbl>
      <w:tblPr>
        <w:tblStyle w:val="TableGrid"/>
        <w:tblW w:w="9889" w:type="dxa"/>
        <w:tblLook w:val="04A0" w:firstRow="1" w:lastRow="0" w:firstColumn="1" w:lastColumn="0" w:noHBand="0" w:noVBand="1"/>
      </w:tblPr>
      <w:tblGrid>
        <w:gridCol w:w="1555"/>
        <w:gridCol w:w="8334"/>
      </w:tblGrid>
      <w:tr w:rsidR="000E68A8" w:rsidTr="000E68A8">
        <w:trPr>
          <w:trHeight w:val="195"/>
        </w:trPr>
        <w:tc>
          <w:tcPr>
            <w:tcW w:w="1555" w:type="dxa"/>
          </w:tcPr>
          <w:p w:rsidR="000E68A8" w:rsidRDefault="000E68A8" w:rsidP="000E68A8">
            <w:pPr>
              <w:rPr>
                <w:sz w:val="28"/>
                <w:szCs w:val="24"/>
              </w:rPr>
            </w:pPr>
            <w:r>
              <w:rPr>
                <w:sz w:val="28"/>
                <w:szCs w:val="24"/>
              </w:rPr>
              <w:t>Function</w:t>
            </w:r>
          </w:p>
        </w:tc>
        <w:tc>
          <w:tcPr>
            <w:tcW w:w="8334" w:type="dxa"/>
          </w:tcPr>
          <w:p w:rsidR="000E68A8" w:rsidRDefault="000E68A8" w:rsidP="000E68A8">
            <w:pPr>
              <w:rPr>
                <w:sz w:val="28"/>
                <w:szCs w:val="24"/>
              </w:rPr>
            </w:pPr>
            <w:r>
              <w:rPr>
                <w:sz w:val="28"/>
                <w:szCs w:val="24"/>
              </w:rPr>
              <w:t>Uses</w:t>
            </w:r>
          </w:p>
        </w:tc>
      </w:tr>
      <w:tr w:rsidR="000E68A8" w:rsidTr="000E68A8">
        <w:trPr>
          <w:trHeight w:val="204"/>
        </w:trPr>
        <w:tc>
          <w:tcPr>
            <w:tcW w:w="1555" w:type="dxa"/>
          </w:tcPr>
          <w:p w:rsidR="000E68A8" w:rsidRDefault="000E68A8" w:rsidP="000E68A8">
            <w:pPr>
              <w:rPr>
                <w:sz w:val="28"/>
                <w:szCs w:val="24"/>
              </w:rPr>
            </w:pPr>
            <w:r>
              <w:rPr>
                <w:sz w:val="28"/>
                <w:szCs w:val="24"/>
              </w:rPr>
              <w:t>Len()</w:t>
            </w:r>
          </w:p>
        </w:tc>
        <w:tc>
          <w:tcPr>
            <w:tcW w:w="8334" w:type="dxa"/>
          </w:tcPr>
          <w:p w:rsidR="000E68A8" w:rsidRDefault="000E68A8" w:rsidP="000E68A8">
            <w:pPr>
              <w:rPr>
                <w:sz w:val="28"/>
                <w:szCs w:val="24"/>
              </w:rPr>
            </w:pPr>
            <w:r>
              <w:rPr>
                <w:sz w:val="28"/>
                <w:szCs w:val="24"/>
              </w:rPr>
              <w:t xml:space="preserve">It count the no of character in the string </w:t>
            </w:r>
          </w:p>
        </w:tc>
      </w:tr>
      <w:tr w:rsidR="000E68A8" w:rsidTr="000E68A8">
        <w:trPr>
          <w:trHeight w:val="195"/>
        </w:trPr>
        <w:tc>
          <w:tcPr>
            <w:tcW w:w="1555" w:type="dxa"/>
          </w:tcPr>
          <w:p w:rsidR="000E68A8" w:rsidRDefault="000E68A8" w:rsidP="000E68A8">
            <w:pPr>
              <w:rPr>
                <w:sz w:val="28"/>
                <w:szCs w:val="24"/>
              </w:rPr>
            </w:pPr>
            <w:r>
              <w:rPr>
                <w:sz w:val="28"/>
                <w:szCs w:val="24"/>
              </w:rPr>
              <w:t>Lower()</w:t>
            </w:r>
          </w:p>
        </w:tc>
        <w:tc>
          <w:tcPr>
            <w:tcW w:w="8334" w:type="dxa"/>
          </w:tcPr>
          <w:p w:rsidR="008B413D" w:rsidRDefault="008B413D" w:rsidP="000E68A8">
            <w:pPr>
              <w:rPr>
                <w:sz w:val="28"/>
                <w:szCs w:val="24"/>
              </w:rPr>
            </w:pPr>
            <w:r>
              <w:rPr>
                <w:sz w:val="28"/>
                <w:szCs w:val="24"/>
              </w:rPr>
              <w:t>For the string written in upper or lower case it finally convert into lower case</w:t>
            </w:r>
          </w:p>
        </w:tc>
      </w:tr>
      <w:tr w:rsidR="000E68A8" w:rsidTr="000E68A8">
        <w:trPr>
          <w:trHeight w:val="204"/>
        </w:trPr>
        <w:tc>
          <w:tcPr>
            <w:tcW w:w="1555" w:type="dxa"/>
          </w:tcPr>
          <w:p w:rsidR="000E68A8" w:rsidRDefault="000E68A8" w:rsidP="000E68A8">
            <w:pPr>
              <w:rPr>
                <w:sz w:val="28"/>
                <w:szCs w:val="24"/>
              </w:rPr>
            </w:pPr>
            <w:r>
              <w:rPr>
                <w:sz w:val="28"/>
                <w:szCs w:val="24"/>
              </w:rPr>
              <w:lastRenderedPageBreak/>
              <w:t>upper()</w:t>
            </w:r>
          </w:p>
        </w:tc>
        <w:tc>
          <w:tcPr>
            <w:tcW w:w="8334" w:type="dxa"/>
          </w:tcPr>
          <w:p w:rsidR="008B413D" w:rsidRDefault="008B413D" w:rsidP="000E68A8">
            <w:pPr>
              <w:rPr>
                <w:sz w:val="28"/>
                <w:szCs w:val="24"/>
              </w:rPr>
            </w:pPr>
            <w:r>
              <w:rPr>
                <w:sz w:val="28"/>
                <w:szCs w:val="24"/>
              </w:rPr>
              <w:t>Convent all character into capital letter</w:t>
            </w:r>
          </w:p>
        </w:tc>
      </w:tr>
      <w:tr w:rsidR="000E68A8" w:rsidTr="000E68A8">
        <w:trPr>
          <w:trHeight w:val="195"/>
        </w:trPr>
        <w:tc>
          <w:tcPr>
            <w:tcW w:w="1555" w:type="dxa"/>
          </w:tcPr>
          <w:p w:rsidR="000E68A8" w:rsidRDefault="000E68A8" w:rsidP="000E68A8">
            <w:pPr>
              <w:rPr>
                <w:sz w:val="28"/>
                <w:szCs w:val="24"/>
              </w:rPr>
            </w:pPr>
            <w:r>
              <w:rPr>
                <w:sz w:val="28"/>
                <w:szCs w:val="24"/>
              </w:rPr>
              <w:t>Title()</w:t>
            </w:r>
          </w:p>
        </w:tc>
        <w:tc>
          <w:tcPr>
            <w:tcW w:w="8334" w:type="dxa"/>
          </w:tcPr>
          <w:p w:rsidR="000E68A8" w:rsidRDefault="008B413D" w:rsidP="000E68A8">
            <w:pPr>
              <w:rPr>
                <w:sz w:val="28"/>
                <w:szCs w:val="24"/>
              </w:rPr>
            </w:pPr>
            <w:r>
              <w:rPr>
                <w:sz w:val="28"/>
                <w:szCs w:val="24"/>
              </w:rPr>
              <w:t>Conver 1</w:t>
            </w:r>
            <w:r w:rsidRPr="008B413D">
              <w:rPr>
                <w:sz w:val="28"/>
                <w:szCs w:val="24"/>
                <w:vertAlign w:val="superscript"/>
              </w:rPr>
              <w:t>st</w:t>
            </w:r>
            <w:r>
              <w:rPr>
                <w:sz w:val="28"/>
                <w:szCs w:val="24"/>
              </w:rPr>
              <w:t xml:space="preserve"> character into capital of any word</w:t>
            </w:r>
          </w:p>
        </w:tc>
      </w:tr>
      <w:tr w:rsidR="000E68A8" w:rsidTr="000E68A8">
        <w:trPr>
          <w:trHeight w:val="195"/>
        </w:trPr>
        <w:tc>
          <w:tcPr>
            <w:tcW w:w="1555" w:type="dxa"/>
          </w:tcPr>
          <w:p w:rsidR="000E68A8" w:rsidRDefault="000E68A8" w:rsidP="000E68A8">
            <w:pPr>
              <w:rPr>
                <w:sz w:val="28"/>
                <w:szCs w:val="24"/>
              </w:rPr>
            </w:pPr>
            <w:r>
              <w:rPr>
                <w:sz w:val="28"/>
                <w:szCs w:val="24"/>
              </w:rPr>
              <w:t>Count()</w:t>
            </w:r>
          </w:p>
        </w:tc>
        <w:tc>
          <w:tcPr>
            <w:tcW w:w="8334" w:type="dxa"/>
          </w:tcPr>
          <w:p w:rsidR="000E68A8" w:rsidRDefault="00FB7FB2" w:rsidP="000E68A8">
            <w:pPr>
              <w:rPr>
                <w:sz w:val="28"/>
                <w:szCs w:val="24"/>
              </w:rPr>
            </w:pPr>
            <w:r>
              <w:rPr>
                <w:sz w:val="28"/>
                <w:szCs w:val="24"/>
              </w:rPr>
              <w:t>This will count the no of time the character is repeated. This is case sensitive.</w:t>
            </w:r>
          </w:p>
        </w:tc>
      </w:tr>
    </w:tbl>
    <w:p w:rsidR="000E68A8" w:rsidRDefault="008B413D" w:rsidP="000E68A8">
      <w:pPr>
        <w:rPr>
          <w:sz w:val="28"/>
          <w:szCs w:val="24"/>
        </w:rPr>
      </w:pPr>
      <w:r>
        <w:rPr>
          <w:sz w:val="28"/>
          <w:szCs w:val="24"/>
        </w:rPr>
        <w:t xml:space="preserve">Note: </w:t>
      </w:r>
      <w:r w:rsidRPr="008B413D">
        <w:rPr>
          <w:color w:val="FF0000"/>
          <w:sz w:val="28"/>
          <w:szCs w:val="24"/>
        </w:rPr>
        <w:t>In method we always use dot</w:t>
      </w:r>
    </w:p>
    <w:p w:rsidR="000E68A8" w:rsidRDefault="000E68A8" w:rsidP="000E68A8">
      <w:pPr>
        <w:rPr>
          <w:sz w:val="28"/>
          <w:szCs w:val="24"/>
        </w:rPr>
      </w:pPr>
      <w:r>
        <w:rPr>
          <w:sz w:val="28"/>
          <w:szCs w:val="24"/>
        </w:rPr>
        <w:t>Eg</w:t>
      </w:r>
      <w:r w:rsidR="008B413D">
        <w:rPr>
          <w:sz w:val="28"/>
          <w:szCs w:val="24"/>
        </w:rPr>
        <w:t>:</w:t>
      </w:r>
      <w:r>
        <w:rPr>
          <w:sz w:val="28"/>
          <w:szCs w:val="24"/>
        </w:rPr>
        <w:t xml:space="preserve"> </w:t>
      </w:r>
      <w:r w:rsidR="008B413D">
        <w:rPr>
          <w:sz w:val="28"/>
          <w:szCs w:val="24"/>
        </w:rPr>
        <w:t xml:space="preserve">for </w:t>
      </w:r>
      <w:r>
        <w:rPr>
          <w:sz w:val="28"/>
          <w:szCs w:val="24"/>
        </w:rPr>
        <w:t>len function</w:t>
      </w:r>
    </w:p>
    <w:p w:rsidR="000E68A8" w:rsidRDefault="000E68A8" w:rsidP="000E68A8">
      <w:pPr>
        <w:rPr>
          <w:sz w:val="28"/>
          <w:szCs w:val="24"/>
        </w:rPr>
      </w:pPr>
      <w:r>
        <w:rPr>
          <w:sz w:val="28"/>
          <w:szCs w:val="24"/>
        </w:rPr>
        <w:t>Print(len(‘Pintu’)) this will count the no of character in the word Pintu</w:t>
      </w:r>
    </w:p>
    <w:p w:rsidR="000E68A8" w:rsidRDefault="000E68A8" w:rsidP="000E68A8">
      <w:pPr>
        <w:rPr>
          <w:sz w:val="28"/>
          <w:szCs w:val="24"/>
        </w:rPr>
      </w:pPr>
      <w:r>
        <w:rPr>
          <w:sz w:val="28"/>
          <w:szCs w:val="24"/>
        </w:rPr>
        <w:t>And the outcome is 5</w:t>
      </w:r>
    </w:p>
    <w:p w:rsidR="000E68A8" w:rsidRDefault="000E68A8" w:rsidP="000E68A8">
      <w:pPr>
        <w:rPr>
          <w:sz w:val="28"/>
          <w:szCs w:val="24"/>
        </w:rPr>
      </w:pPr>
      <w:r>
        <w:rPr>
          <w:sz w:val="28"/>
          <w:szCs w:val="24"/>
        </w:rPr>
        <w:t>Note: len function also count space as a character</w:t>
      </w:r>
    </w:p>
    <w:p w:rsidR="008B413D" w:rsidRDefault="008B413D" w:rsidP="000E68A8">
      <w:pPr>
        <w:rPr>
          <w:sz w:val="28"/>
          <w:szCs w:val="24"/>
        </w:rPr>
      </w:pPr>
      <w:r>
        <w:rPr>
          <w:sz w:val="28"/>
          <w:szCs w:val="24"/>
        </w:rPr>
        <w:t>For the word Pintu Raj it will give the outcome as 9 as one character space as counted</w:t>
      </w:r>
    </w:p>
    <w:p w:rsidR="008B413D" w:rsidRDefault="008B413D" w:rsidP="000E68A8">
      <w:pPr>
        <w:rPr>
          <w:sz w:val="28"/>
          <w:szCs w:val="24"/>
        </w:rPr>
      </w:pPr>
      <w:r>
        <w:rPr>
          <w:sz w:val="28"/>
          <w:szCs w:val="24"/>
        </w:rPr>
        <w:t>Eg: for lower method</w:t>
      </w:r>
    </w:p>
    <w:p w:rsidR="008B413D" w:rsidRDefault="008B413D" w:rsidP="000E68A8">
      <w:pPr>
        <w:rPr>
          <w:sz w:val="28"/>
          <w:szCs w:val="24"/>
        </w:rPr>
      </w:pPr>
      <w:r>
        <w:rPr>
          <w:sz w:val="28"/>
          <w:szCs w:val="24"/>
        </w:rPr>
        <w:t>Name= PInTu Raj</w:t>
      </w:r>
    </w:p>
    <w:p w:rsidR="008B413D" w:rsidRDefault="008B413D" w:rsidP="000E68A8">
      <w:pPr>
        <w:rPr>
          <w:sz w:val="28"/>
          <w:szCs w:val="24"/>
        </w:rPr>
      </w:pPr>
      <w:r>
        <w:rPr>
          <w:sz w:val="28"/>
          <w:szCs w:val="24"/>
        </w:rPr>
        <w:t>Print(name.lower())</w:t>
      </w:r>
    </w:p>
    <w:p w:rsidR="008B413D" w:rsidRDefault="008B413D" w:rsidP="000E68A8">
      <w:pPr>
        <w:rPr>
          <w:sz w:val="28"/>
          <w:szCs w:val="24"/>
        </w:rPr>
      </w:pPr>
      <w:r>
        <w:rPr>
          <w:sz w:val="28"/>
          <w:szCs w:val="24"/>
        </w:rPr>
        <w:t>This will give the outcome as pintu raj</w:t>
      </w:r>
    </w:p>
    <w:p w:rsidR="008B413D" w:rsidRDefault="008B413D" w:rsidP="000E68A8">
      <w:pPr>
        <w:rPr>
          <w:sz w:val="28"/>
          <w:szCs w:val="24"/>
        </w:rPr>
      </w:pPr>
      <w:r>
        <w:rPr>
          <w:sz w:val="28"/>
          <w:szCs w:val="24"/>
        </w:rPr>
        <w:t>Eg: for upper method</w:t>
      </w:r>
    </w:p>
    <w:p w:rsidR="008B413D" w:rsidRDefault="008B413D" w:rsidP="008B413D">
      <w:pPr>
        <w:rPr>
          <w:sz w:val="28"/>
          <w:szCs w:val="24"/>
        </w:rPr>
      </w:pPr>
      <w:r>
        <w:rPr>
          <w:sz w:val="28"/>
          <w:szCs w:val="24"/>
        </w:rPr>
        <w:t>Name= PInTu Raj</w:t>
      </w:r>
    </w:p>
    <w:p w:rsidR="008B413D" w:rsidRDefault="008B413D" w:rsidP="000E68A8">
      <w:pPr>
        <w:rPr>
          <w:sz w:val="28"/>
          <w:szCs w:val="24"/>
        </w:rPr>
      </w:pPr>
      <w:r>
        <w:rPr>
          <w:sz w:val="28"/>
          <w:szCs w:val="24"/>
        </w:rPr>
        <w:t>Print(name.upper())</w:t>
      </w:r>
    </w:p>
    <w:p w:rsidR="008B413D" w:rsidRDefault="008B413D" w:rsidP="000E68A8">
      <w:pPr>
        <w:rPr>
          <w:sz w:val="28"/>
          <w:szCs w:val="24"/>
        </w:rPr>
      </w:pPr>
      <w:r>
        <w:rPr>
          <w:sz w:val="28"/>
          <w:szCs w:val="24"/>
        </w:rPr>
        <w:t>This will give the outcome as</w:t>
      </w:r>
      <w:r w:rsidR="00FB7FB2">
        <w:rPr>
          <w:sz w:val="28"/>
          <w:szCs w:val="24"/>
        </w:rPr>
        <w:t xml:space="preserve"> PINTU RAJ </w:t>
      </w:r>
    </w:p>
    <w:p w:rsidR="00FB7FB2" w:rsidRDefault="00FB7FB2">
      <w:pPr>
        <w:rPr>
          <w:sz w:val="28"/>
          <w:szCs w:val="24"/>
        </w:rPr>
      </w:pPr>
      <w:r>
        <w:rPr>
          <w:sz w:val="28"/>
          <w:szCs w:val="24"/>
        </w:rPr>
        <w:br w:type="page"/>
      </w:r>
    </w:p>
    <w:p w:rsidR="00FB7FB2" w:rsidRPr="000E68A8" w:rsidRDefault="00FB7FB2" w:rsidP="000E68A8">
      <w:pPr>
        <w:rPr>
          <w:sz w:val="28"/>
          <w:szCs w:val="24"/>
        </w:rPr>
      </w:pPr>
      <w:r>
        <w:rPr>
          <w:sz w:val="28"/>
          <w:szCs w:val="24"/>
        </w:rPr>
        <w:lastRenderedPageBreak/>
        <w:t>Eg: for title method</w:t>
      </w:r>
    </w:p>
    <w:p w:rsidR="00FB7FB2" w:rsidRDefault="00FB7FB2" w:rsidP="00FB7FB2">
      <w:pPr>
        <w:rPr>
          <w:sz w:val="28"/>
          <w:szCs w:val="24"/>
        </w:rPr>
      </w:pPr>
      <w:r>
        <w:rPr>
          <w:sz w:val="28"/>
          <w:szCs w:val="24"/>
        </w:rPr>
        <w:t>Name= PInTu raj</w:t>
      </w:r>
    </w:p>
    <w:p w:rsidR="00FB7FB2" w:rsidRDefault="00FB7FB2" w:rsidP="00FB7FB2">
      <w:pPr>
        <w:rPr>
          <w:sz w:val="28"/>
          <w:szCs w:val="24"/>
        </w:rPr>
      </w:pPr>
      <w:r>
        <w:rPr>
          <w:sz w:val="28"/>
          <w:szCs w:val="24"/>
        </w:rPr>
        <w:t>Print(name.upper())</w:t>
      </w:r>
    </w:p>
    <w:p w:rsidR="00FB7FB2" w:rsidRDefault="00FB7FB2" w:rsidP="00FB7FB2">
      <w:pPr>
        <w:rPr>
          <w:sz w:val="28"/>
          <w:szCs w:val="24"/>
        </w:rPr>
      </w:pPr>
      <w:r>
        <w:rPr>
          <w:sz w:val="28"/>
          <w:szCs w:val="24"/>
        </w:rPr>
        <w:t>This will give the outcome as Pintu Raj</w:t>
      </w:r>
    </w:p>
    <w:p w:rsidR="00FB7FB2" w:rsidRDefault="00FB7FB2" w:rsidP="00FB7FB2">
      <w:pPr>
        <w:rPr>
          <w:sz w:val="28"/>
          <w:szCs w:val="24"/>
        </w:rPr>
      </w:pPr>
      <w:r>
        <w:rPr>
          <w:sz w:val="28"/>
          <w:szCs w:val="24"/>
        </w:rPr>
        <w:t>Eg : for count method</w:t>
      </w:r>
    </w:p>
    <w:p w:rsidR="00FB7FB2" w:rsidRDefault="00FB7FB2" w:rsidP="00FB7FB2">
      <w:pPr>
        <w:rPr>
          <w:sz w:val="28"/>
          <w:szCs w:val="24"/>
        </w:rPr>
      </w:pPr>
      <w:r>
        <w:rPr>
          <w:sz w:val="28"/>
          <w:szCs w:val="24"/>
        </w:rPr>
        <w:t>Name= messIsSipi</w:t>
      </w:r>
    </w:p>
    <w:p w:rsidR="00FB7FB2" w:rsidRDefault="00FB7FB2" w:rsidP="00FB7FB2">
      <w:pPr>
        <w:rPr>
          <w:sz w:val="28"/>
          <w:szCs w:val="24"/>
        </w:rPr>
      </w:pPr>
      <w:r>
        <w:rPr>
          <w:sz w:val="28"/>
          <w:szCs w:val="24"/>
        </w:rPr>
        <w:t xml:space="preserve">Print(name.count(‘s’)) note: s should be in string </w:t>
      </w:r>
    </w:p>
    <w:p w:rsidR="00007DB4" w:rsidRDefault="00FB7FB2" w:rsidP="00FB7FB2">
      <w:pPr>
        <w:rPr>
          <w:sz w:val="28"/>
          <w:szCs w:val="24"/>
        </w:rPr>
      </w:pPr>
      <w:r>
        <w:rPr>
          <w:sz w:val="28"/>
          <w:szCs w:val="24"/>
        </w:rPr>
        <w:t>This will give the outcome as 3</w:t>
      </w:r>
      <w:r w:rsidR="00007DB4">
        <w:rPr>
          <w:sz w:val="28"/>
          <w:szCs w:val="24"/>
        </w:rPr>
        <w:br w:type="textWrapping" w:clear="all"/>
      </w:r>
    </w:p>
    <w:p w:rsidR="00B621B8" w:rsidRDefault="00B621B8" w:rsidP="00FB7FB2">
      <w:pPr>
        <w:rPr>
          <w:sz w:val="28"/>
          <w:szCs w:val="24"/>
        </w:rPr>
      </w:pPr>
      <w:r>
        <w:rPr>
          <w:sz w:val="28"/>
          <w:szCs w:val="24"/>
        </w:rPr>
        <w:t xml:space="preserve">Note: we can use two or more method at same time </w:t>
      </w:r>
    </w:p>
    <w:p w:rsidR="00B621B8" w:rsidRPr="00B621B8" w:rsidRDefault="00B621B8" w:rsidP="00B621B8">
      <w:pPr>
        <w:shd w:val="clear" w:color="auto" w:fill="1E1E1E"/>
        <w:spacing w:line="330" w:lineRule="atLeast"/>
        <w:rPr>
          <w:rFonts w:ascii="Consolas" w:eastAsia="Times New Roman" w:hAnsi="Consolas" w:cs="Times New Roman"/>
          <w:color w:val="D4D4D4"/>
          <w:sz w:val="24"/>
          <w:szCs w:val="24"/>
          <w:lang w:eastAsia="en-IN"/>
        </w:rPr>
      </w:pPr>
      <w:r>
        <w:rPr>
          <w:sz w:val="28"/>
          <w:szCs w:val="24"/>
        </w:rPr>
        <w:t xml:space="preserve">For eg: </w:t>
      </w:r>
      <w:r w:rsidRPr="00B621B8">
        <w:rPr>
          <w:rFonts w:ascii="Consolas" w:eastAsia="Times New Roman" w:hAnsi="Consolas" w:cs="Times New Roman"/>
          <w:color w:val="9CDCFE"/>
          <w:sz w:val="24"/>
          <w:szCs w:val="24"/>
          <w:lang w:eastAsia="en-IN"/>
        </w:rPr>
        <w:t>name</w:t>
      </w:r>
      <w:r w:rsidRPr="00B621B8">
        <w:rPr>
          <w:rFonts w:ascii="Consolas" w:eastAsia="Times New Roman" w:hAnsi="Consolas" w:cs="Times New Roman"/>
          <w:color w:val="D4D4D4"/>
          <w:sz w:val="24"/>
          <w:szCs w:val="24"/>
          <w:lang w:eastAsia="en-IN"/>
        </w:rPr>
        <w:t> = </w:t>
      </w:r>
      <w:r w:rsidRPr="00B621B8">
        <w:rPr>
          <w:rFonts w:ascii="Consolas" w:eastAsia="Times New Roman" w:hAnsi="Consolas" w:cs="Times New Roman"/>
          <w:color w:val="DCDCAA"/>
          <w:sz w:val="24"/>
          <w:szCs w:val="24"/>
          <w:lang w:eastAsia="en-IN"/>
        </w:rPr>
        <w:t>input</w:t>
      </w:r>
      <w:r w:rsidRPr="00B621B8">
        <w:rPr>
          <w:rFonts w:ascii="Consolas" w:eastAsia="Times New Roman" w:hAnsi="Consolas" w:cs="Times New Roman"/>
          <w:color w:val="D4D4D4"/>
          <w:sz w:val="24"/>
          <w:szCs w:val="24"/>
          <w:lang w:eastAsia="en-IN"/>
        </w:rPr>
        <w:t>(</w:t>
      </w:r>
      <w:r w:rsidRPr="00B621B8">
        <w:rPr>
          <w:rFonts w:ascii="Consolas" w:eastAsia="Times New Roman" w:hAnsi="Consolas" w:cs="Times New Roman"/>
          <w:color w:val="CE9178"/>
          <w:sz w:val="24"/>
          <w:szCs w:val="24"/>
          <w:lang w:eastAsia="en-IN"/>
        </w:rPr>
        <w:t>"Please enter your name: "</w:t>
      </w:r>
      <w:r w:rsidRPr="00B621B8">
        <w:rPr>
          <w:rFonts w:ascii="Consolas" w:eastAsia="Times New Roman" w:hAnsi="Consolas" w:cs="Times New Roman"/>
          <w:color w:val="D4D4D4"/>
          <w:sz w:val="24"/>
          <w:szCs w:val="24"/>
          <w:lang w:eastAsia="en-IN"/>
        </w:rPr>
        <w:t>)</w:t>
      </w:r>
    </w:p>
    <w:p w:rsidR="00B621B8" w:rsidRPr="00B621B8" w:rsidRDefault="00B621B8" w:rsidP="00B621B8">
      <w:pPr>
        <w:shd w:val="clear" w:color="auto" w:fill="1E1E1E"/>
        <w:spacing w:after="0" w:line="330" w:lineRule="atLeast"/>
        <w:rPr>
          <w:rFonts w:ascii="Consolas" w:eastAsia="Times New Roman" w:hAnsi="Consolas" w:cs="Times New Roman"/>
          <w:color w:val="D4D4D4"/>
          <w:sz w:val="24"/>
          <w:szCs w:val="24"/>
          <w:lang w:eastAsia="en-IN"/>
        </w:rPr>
      </w:pPr>
      <w:r w:rsidRPr="00B621B8">
        <w:rPr>
          <w:rFonts w:ascii="Consolas" w:eastAsia="Times New Roman" w:hAnsi="Consolas" w:cs="Times New Roman"/>
          <w:color w:val="9CDCFE"/>
          <w:sz w:val="24"/>
          <w:szCs w:val="24"/>
          <w:lang w:eastAsia="en-IN"/>
        </w:rPr>
        <w:t>char</w:t>
      </w:r>
      <w:r w:rsidRPr="00B621B8">
        <w:rPr>
          <w:rFonts w:ascii="Consolas" w:eastAsia="Times New Roman" w:hAnsi="Consolas" w:cs="Times New Roman"/>
          <w:color w:val="D4D4D4"/>
          <w:sz w:val="24"/>
          <w:szCs w:val="24"/>
          <w:lang w:eastAsia="en-IN"/>
        </w:rPr>
        <w:t> = </w:t>
      </w:r>
      <w:r w:rsidRPr="00B621B8">
        <w:rPr>
          <w:rFonts w:ascii="Consolas" w:eastAsia="Times New Roman" w:hAnsi="Consolas" w:cs="Times New Roman"/>
          <w:color w:val="DCDCAA"/>
          <w:sz w:val="24"/>
          <w:szCs w:val="24"/>
          <w:lang w:eastAsia="en-IN"/>
        </w:rPr>
        <w:t>input</w:t>
      </w:r>
      <w:r w:rsidRPr="00B621B8">
        <w:rPr>
          <w:rFonts w:ascii="Consolas" w:eastAsia="Times New Roman" w:hAnsi="Consolas" w:cs="Times New Roman"/>
          <w:color w:val="D4D4D4"/>
          <w:sz w:val="24"/>
          <w:szCs w:val="24"/>
          <w:lang w:eastAsia="en-IN"/>
        </w:rPr>
        <w:t>(</w:t>
      </w:r>
      <w:r w:rsidRPr="00B621B8">
        <w:rPr>
          <w:rFonts w:ascii="Consolas" w:eastAsia="Times New Roman" w:hAnsi="Consolas" w:cs="Times New Roman"/>
          <w:color w:val="CE9178"/>
          <w:sz w:val="24"/>
          <w:szCs w:val="24"/>
          <w:lang w:eastAsia="en-IN"/>
        </w:rPr>
        <w:t>"Please enter any character : "</w:t>
      </w:r>
      <w:r w:rsidRPr="00B621B8">
        <w:rPr>
          <w:rFonts w:ascii="Consolas" w:eastAsia="Times New Roman" w:hAnsi="Consolas" w:cs="Times New Roman"/>
          <w:color w:val="D4D4D4"/>
          <w:sz w:val="24"/>
          <w:szCs w:val="24"/>
          <w:lang w:eastAsia="en-IN"/>
        </w:rPr>
        <w:t>)</w:t>
      </w:r>
    </w:p>
    <w:p w:rsidR="00B621B8" w:rsidRPr="00B621B8" w:rsidRDefault="00B621B8" w:rsidP="00B621B8">
      <w:pPr>
        <w:shd w:val="clear" w:color="auto" w:fill="1E1E1E"/>
        <w:spacing w:after="0" w:line="330" w:lineRule="atLeast"/>
        <w:rPr>
          <w:rFonts w:ascii="Consolas" w:eastAsia="Times New Roman" w:hAnsi="Consolas" w:cs="Times New Roman"/>
          <w:color w:val="D4D4D4"/>
          <w:sz w:val="24"/>
          <w:szCs w:val="24"/>
          <w:lang w:eastAsia="en-IN"/>
        </w:rPr>
      </w:pPr>
      <w:r w:rsidRPr="00B621B8">
        <w:rPr>
          <w:rFonts w:ascii="Consolas" w:eastAsia="Times New Roman" w:hAnsi="Consolas" w:cs="Times New Roman"/>
          <w:color w:val="DCDCAA"/>
          <w:sz w:val="24"/>
          <w:szCs w:val="24"/>
          <w:lang w:eastAsia="en-IN"/>
        </w:rPr>
        <w:t>print</w:t>
      </w:r>
      <w:r w:rsidRPr="00B621B8">
        <w:rPr>
          <w:rFonts w:ascii="Consolas" w:eastAsia="Times New Roman" w:hAnsi="Consolas" w:cs="Times New Roman"/>
          <w:color w:val="D4D4D4"/>
          <w:sz w:val="24"/>
          <w:szCs w:val="24"/>
          <w:lang w:eastAsia="en-IN"/>
        </w:rPr>
        <w:t>(</w:t>
      </w:r>
      <w:r w:rsidRPr="00B621B8">
        <w:rPr>
          <w:rFonts w:ascii="Consolas" w:eastAsia="Times New Roman" w:hAnsi="Consolas" w:cs="Times New Roman"/>
          <w:color w:val="9CDCFE"/>
          <w:sz w:val="24"/>
          <w:szCs w:val="24"/>
          <w:lang w:eastAsia="en-IN"/>
        </w:rPr>
        <w:t>name</w:t>
      </w:r>
      <w:r w:rsidRPr="00B621B8">
        <w:rPr>
          <w:rFonts w:ascii="Consolas" w:eastAsia="Times New Roman" w:hAnsi="Consolas" w:cs="Times New Roman"/>
          <w:color w:val="D4D4D4"/>
          <w:sz w:val="24"/>
          <w:szCs w:val="24"/>
          <w:lang w:eastAsia="en-IN"/>
        </w:rPr>
        <w:t>.</w:t>
      </w:r>
      <w:r w:rsidRPr="00B621B8">
        <w:rPr>
          <w:rFonts w:ascii="Consolas" w:eastAsia="Times New Roman" w:hAnsi="Consolas" w:cs="Times New Roman"/>
          <w:color w:val="DCDCAA"/>
          <w:sz w:val="24"/>
          <w:szCs w:val="24"/>
          <w:lang w:eastAsia="en-IN"/>
        </w:rPr>
        <w:t>lower</w:t>
      </w:r>
      <w:r w:rsidRPr="00B621B8">
        <w:rPr>
          <w:rFonts w:ascii="Consolas" w:eastAsia="Times New Roman" w:hAnsi="Consolas" w:cs="Times New Roman"/>
          <w:color w:val="D4D4D4"/>
          <w:sz w:val="24"/>
          <w:szCs w:val="24"/>
          <w:lang w:eastAsia="en-IN"/>
        </w:rPr>
        <w:t>().</w:t>
      </w:r>
      <w:r w:rsidRPr="00B621B8">
        <w:rPr>
          <w:rFonts w:ascii="Consolas" w:eastAsia="Times New Roman" w:hAnsi="Consolas" w:cs="Times New Roman"/>
          <w:color w:val="DCDCAA"/>
          <w:sz w:val="24"/>
          <w:szCs w:val="24"/>
          <w:lang w:eastAsia="en-IN"/>
        </w:rPr>
        <w:t>count</w:t>
      </w:r>
      <w:r w:rsidRPr="00B621B8">
        <w:rPr>
          <w:rFonts w:ascii="Consolas" w:eastAsia="Times New Roman" w:hAnsi="Consolas" w:cs="Times New Roman"/>
          <w:color w:val="D4D4D4"/>
          <w:sz w:val="24"/>
          <w:szCs w:val="24"/>
          <w:lang w:eastAsia="en-IN"/>
        </w:rPr>
        <w:t>(</w:t>
      </w:r>
      <w:r w:rsidRPr="00B621B8">
        <w:rPr>
          <w:rFonts w:ascii="Consolas" w:eastAsia="Times New Roman" w:hAnsi="Consolas" w:cs="Times New Roman"/>
          <w:color w:val="9CDCFE"/>
          <w:sz w:val="24"/>
          <w:szCs w:val="24"/>
          <w:lang w:eastAsia="en-IN"/>
        </w:rPr>
        <w:t>char</w:t>
      </w:r>
      <w:r w:rsidRPr="00B621B8">
        <w:rPr>
          <w:rFonts w:ascii="Consolas" w:eastAsia="Times New Roman" w:hAnsi="Consolas" w:cs="Times New Roman"/>
          <w:color w:val="D4D4D4"/>
          <w:sz w:val="24"/>
          <w:szCs w:val="24"/>
          <w:lang w:eastAsia="en-IN"/>
        </w:rPr>
        <w:t>))</w:t>
      </w:r>
    </w:p>
    <w:p w:rsidR="00B621B8" w:rsidRDefault="00B621B8" w:rsidP="00FB7FB2">
      <w:pPr>
        <w:rPr>
          <w:sz w:val="28"/>
          <w:szCs w:val="24"/>
        </w:rPr>
      </w:pPr>
      <w:r>
        <w:rPr>
          <w:sz w:val="28"/>
          <w:szCs w:val="24"/>
        </w:rPr>
        <w:t xml:space="preserve">here name. lower() first make the name input in lower case then count(char)  counting the character </w:t>
      </w:r>
    </w:p>
    <w:p w:rsidR="00B621B8" w:rsidRDefault="00B621B8" w:rsidP="00B621B8">
      <w:pPr>
        <w:pStyle w:val="Title"/>
        <w:jc w:val="center"/>
      </w:pPr>
      <w:r>
        <w:t>Problem of space solving with strip method</w:t>
      </w:r>
    </w:p>
    <w:p w:rsidR="008D51EB" w:rsidRPr="008D51EB" w:rsidRDefault="008D51EB" w:rsidP="008D51EB">
      <w:pPr>
        <w:shd w:val="clear" w:color="auto" w:fill="1E1E1E"/>
        <w:spacing w:after="0" w:line="330" w:lineRule="atLeast"/>
        <w:rPr>
          <w:rFonts w:ascii="Consolas" w:eastAsia="Times New Roman" w:hAnsi="Consolas" w:cs="Times New Roman"/>
          <w:color w:val="D4D4D4"/>
          <w:sz w:val="24"/>
          <w:szCs w:val="24"/>
          <w:lang w:eastAsia="en-IN"/>
        </w:rPr>
      </w:pPr>
      <w:r w:rsidRPr="008D51EB">
        <w:rPr>
          <w:rFonts w:ascii="Consolas" w:eastAsia="Times New Roman" w:hAnsi="Consolas" w:cs="Times New Roman"/>
          <w:color w:val="6A9955"/>
          <w:sz w:val="24"/>
          <w:szCs w:val="24"/>
          <w:lang w:eastAsia="en-IN"/>
        </w:rPr>
        <w:t>#This method is used for removing spaces for any word. This method is called strip method</w:t>
      </w:r>
    </w:p>
    <w:p w:rsidR="008D51EB" w:rsidRPr="008D51EB" w:rsidRDefault="008D51EB" w:rsidP="008D51EB">
      <w:pPr>
        <w:shd w:val="clear" w:color="auto" w:fill="1E1E1E"/>
        <w:spacing w:after="0" w:line="330" w:lineRule="atLeast"/>
        <w:rPr>
          <w:rFonts w:ascii="Consolas" w:eastAsia="Times New Roman" w:hAnsi="Consolas" w:cs="Times New Roman"/>
          <w:color w:val="D4D4D4"/>
          <w:sz w:val="24"/>
          <w:szCs w:val="24"/>
          <w:lang w:eastAsia="en-IN"/>
        </w:rPr>
      </w:pPr>
      <w:r w:rsidRPr="008D51EB">
        <w:rPr>
          <w:rFonts w:ascii="Consolas" w:eastAsia="Times New Roman" w:hAnsi="Consolas" w:cs="Times New Roman"/>
          <w:color w:val="9CDCFE"/>
          <w:sz w:val="24"/>
          <w:szCs w:val="24"/>
          <w:lang w:eastAsia="en-IN"/>
        </w:rPr>
        <w:t>name1</w:t>
      </w:r>
      <w:r w:rsidRPr="008D51EB">
        <w:rPr>
          <w:rFonts w:ascii="Consolas" w:eastAsia="Times New Roman" w:hAnsi="Consolas" w:cs="Times New Roman"/>
          <w:color w:val="D4D4D4"/>
          <w:sz w:val="24"/>
          <w:szCs w:val="24"/>
          <w:lang w:eastAsia="en-IN"/>
        </w:rPr>
        <w:t> = </w:t>
      </w:r>
      <w:r w:rsidRPr="008D51EB">
        <w:rPr>
          <w:rFonts w:ascii="Consolas" w:eastAsia="Times New Roman" w:hAnsi="Consolas" w:cs="Times New Roman"/>
          <w:color w:val="CE9178"/>
          <w:sz w:val="24"/>
          <w:szCs w:val="24"/>
          <w:lang w:eastAsia="en-IN"/>
        </w:rPr>
        <w:t>'       Pintu          '</w:t>
      </w:r>
    </w:p>
    <w:p w:rsidR="008D51EB" w:rsidRPr="008D51EB" w:rsidRDefault="008D51EB" w:rsidP="008D51EB">
      <w:pPr>
        <w:shd w:val="clear" w:color="auto" w:fill="1E1E1E"/>
        <w:spacing w:after="0" w:line="330" w:lineRule="atLeast"/>
        <w:rPr>
          <w:rFonts w:ascii="Consolas" w:eastAsia="Times New Roman" w:hAnsi="Consolas" w:cs="Times New Roman"/>
          <w:color w:val="D4D4D4"/>
          <w:sz w:val="24"/>
          <w:szCs w:val="24"/>
          <w:lang w:eastAsia="en-IN"/>
        </w:rPr>
      </w:pPr>
      <w:r w:rsidRPr="008D51EB">
        <w:rPr>
          <w:rFonts w:ascii="Consolas" w:eastAsia="Times New Roman" w:hAnsi="Consolas" w:cs="Times New Roman"/>
          <w:color w:val="DCDCAA"/>
          <w:sz w:val="24"/>
          <w:szCs w:val="24"/>
          <w:lang w:eastAsia="en-IN"/>
        </w:rPr>
        <w:t>print</w:t>
      </w:r>
      <w:r w:rsidRPr="008D51EB">
        <w:rPr>
          <w:rFonts w:ascii="Consolas" w:eastAsia="Times New Roman" w:hAnsi="Consolas" w:cs="Times New Roman"/>
          <w:color w:val="D4D4D4"/>
          <w:sz w:val="24"/>
          <w:szCs w:val="24"/>
          <w:lang w:eastAsia="en-IN"/>
        </w:rPr>
        <w:t>(</w:t>
      </w:r>
      <w:r w:rsidRPr="008D51EB">
        <w:rPr>
          <w:rFonts w:ascii="Consolas" w:eastAsia="Times New Roman" w:hAnsi="Consolas" w:cs="Times New Roman"/>
          <w:color w:val="9CDCFE"/>
          <w:sz w:val="24"/>
          <w:szCs w:val="24"/>
          <w:lang w:eastAsia="en-IN"/>
        </w:rPr>
        <w:t>name1</w:t>
      </w:r>
      <w:r w:rsidRPr="008D51EB">
        <w:rPr>
          <w:rFonts w:ascii="Consolas" w:eastAsia="Times New Roman" w:hAnsi="Consolas" w:cs="Times New Roman"/>
          <w:color w:val="D4D4D4"/>
          <w:sz w:val="24"/>
          <w:szCs w:val="24"/>
          <w:lang w:eastAsia="en-IN"/>
        </w:rPr>
        <w:t>) </w:t>
      </w:r>
      <w:r w:rsidRPr="008D51EB">
        <w:rPr>
          <w:rFonts w:ascii="Consolas" w:eastAsia="Times New Roman" w:hAnsi="Consolas" w:cs="Times New Roman"/>
          <w:color w:val="6A9955"/>
          <w:sz w:val="24"/>
          <w:szCs w:val="24"/>
          <w:lang w:eastAsia="en-IN"/>
        </w:rPr>
        <w:t>#This will gives name as written in string with space</w:t>
      </w:r>
    </w:p>
    <w:p w:rsidR="008D51EB" w:rsidRPr="008D51EB" w:rsidRDefault="008D51EB" w:rsidP="008D51EB">
      <w:pPr>
        <w:shd w:val="clear" w:color="auto" w:fill="1E1E1E"/>
        <w:spacing w:after="0" w:line="330" w:lineRule="atLeast"/>
        <w:rPr>
          <w:rFonts w:ascii="Consolas" w:eastAsia="Times New Roman" w:hAnsi="Consolas" w:cs="Times New Roman"/>
          <w:color w:val="D4D4D4"/>
          <w:sz w:val="24"/>
          <w:szCs w:val="24"/>
          <w:lang w:eastAsia="en-IN"/>
        </w:rPr>
      </w:pPr>
      <w:r w:rsidRPr="008D51EB">
        <w:rPr>
          <w:rFonts w:ascii="Consolas" w:eastAsia="Times New Roman" w:hAnsi="Consolas" w:cs="Times New Roman"/>
          <w:color w:val="6A9955"/>
          <w:sz w:val="24"/>
          <w:szCs w:val="24"/>
          <w:lang w:eastAsia="en-IN"/>
        </w:rPr>
        <w:t># But if we put strip() method then spaces will removes </w:t>
      </w:r>
    </w:p>
    <w:p w:rsidR="008D51EB" w:rsidRPr="008D51EB" w:rsidRDefault="008D51EB" w:rsidP="008D51EB">
      <w:pPr>
        <w:shd w:val="clear" w:color="auto" w:fill="1E1E1E"/>
        <w:spacing w:after="0" w:line="330" w:lineRule="atLeast"/>
        <w:rPr>
          <w:rFonts w:ascii="Consolas" w:eastAsia="Times New Roman" w:hAnsi="Consolas" w:cs="Times New Roman"/>
          <w:color w:val="D4D4D4"/>
          <w:sz w:val="24"/>
          <w:szCs w:val="24"/>
          <w:lang w:eastAsia="en-IN"/>
        </w:rPr>
      </w:pPr>
      <w:r w:rsidRPr="008D51EB">
        <w:rPr>
          <w:rFonts w:ascii="Consolas" w:eastAsia="Times New Roman" w:hAnsi="Consolas" w:cs="Times New Roman"/>
          <w:color w:val="6A9955"/>
          <w:sz w:val="24"/>
          <w:szCs w:val="24"/>
          <w:lang w:eastAsia="en-IN"/>
        </w:rPr>
        <w:t># for left side we use lstrip() </w:t>
      </w:r>
    </w:p>
    <w:p w:rsidR="008D51EB" w:rsidRPr="008D51EB" w:rsidRDefault="008D51EB" w:rsidP="008D51EB">
      <w:pPr>
        <w:shd w:val="clear" w:color="auto" w:fill="1E1E1E"/>
        <w:spacing w:after="0" w:line="330" w:lineRule="atLeast"/>
        <w:rPr>
          <w:rFonts w:ascii="Consolas" w:eastAsia="Times New Roman" w:hAnsi="Consolas" w:cs="Times New Roman"/>
          <w:color w:val="D4D4D4"/>
          <w:sz w:val="24"/>
          <w:szCs w:val="24"/>
          <w:lang w:eastAsia="en-IN"/>
        </w:rPr>
      </w:pPr>
      <w:r w:rsidRPr="008D51EB">
        <w:rPr>
          <w:rFonts w:ascii="Consolas" w:eastAsia="Times New Roman" w:hAnsi="Consolas" w:cs="Times New Roman"/>
          <w:color w:val="DCDCAA"/>
          <w:sz w:val="24"/>
          <w:szCs w:val="24"/>
          <w:lang w:eastAsia="en-IN"/>
        </w:rPr>
        <w:t>print</w:t>
      </w:r>
      <w:r w:rsidRPr="008D51EB">
        <w:rPr>
          <w:rFonts w:ascii="Consolas" w:eastAsia="Times New Roman" w:hAnsi="Consolas" w:cs="Times New Roman"/>
          <w:color w:val="D4D4D4"/>
          <w:sz w:val="24"/>
          <w:szCs w:val="24"/>
          <w:lang w:eastAsia="en-IN"/>
        </w:rPr>
        <w:t>(</w:t>
      </w:r>
      <w:r w:rsidRPr="008D51EB">
        <w:rPr>
          <w:rFonts w:ascii="Consolas" w:eastAsia="Times New Roman" w:hAnsi="Consolas" w:cs="Times New Roman"/>
          <w:color w:val="9CDCFE"/>
          <w:sz w:val="24"/>
          <w:szCs w:val="24"/>
          <w:lang w:eastAsia="en-IN"/>
        </w:rPr>
        <w:t>name1</w:t>
      </w:r>
      <w:r w:rsidRPr="008D51EB">
        <w:rPr>
          <w:rFonts w:ascii="Consolas" w:eastAsia="Times New Roman" w:hAnsi="Consolas" w:cs="Times New Roman"/>
          <w:color w:val="D4D4D4"/>
          <w:sz w:val="24"/>
          <w:szCs w:val="24"/>
          <w:lang w:eastAsia="en-IN"/>
        </w:rPr>
        <w:t>.</w:t>
      </w:r>
      <w:r w:rsidRPr="008D51EB">
        <w:rPr>
          <w:rFonts w:ascii="Consolas" w:eastAsia="Times New Roman" w:hAnsi="Consolas" w:cs="Times New Roman"/>
          <w:color w:val="DCDCAA"/>
          <w:sz w:val="24"/>
          <w:szCs w:val="24"/>
          <w:lang w:eastAsia="en-IN"/>
        </w:rPr>
        <w:t>lstrip</w:t>
      </w:r>
      <w:r w:rsidRPr="008D51EB">
        <w:rPr>
          <w:rFonts w:ascii="Consolas" w:eastAsia="Times New Roman" w:hAnsi="Consolas" w:cs="Times New Roman"/>
          <w:color w:val="D4D4D4"/>
          <w:sz w:val="24"/>
          <w:szCs w:val="24"/>
          <w:lang w:eastAsia="en-IN"/>
        </w:rPr>
        <w:t>())</w:t>
      </w:r>
    </w:p>
    <w:p w:rsidR="008D51EB" w:rsidRPr="008D51EB" w:rsidRDefault="008D51EB" w:rsidP="008D51EB">
      <w:pPr>
        <w:shd w:val="clear" w:color="auto" w:fill="1E1E1E"/>
        <w:spacing w:after="0" w:line="330" w:lineRule="atLeast"/>
        <w:rPr>
          <w:rFonts w:ascii="Consolas" w:eastAsia="Times New Roman" w:hAnsi="Consolas" w:cs="Times New Roman"/>
          <w:color w:val="D4D4D4"/>
          <w:sz w:val="24"/>
          <w:szCs w:val="24"/>
          <w:lang w:eastAsia="en-IN"/>
        </w:rPr>
      </w:pPr>
      <w:r w:rsidRPr="008D51EB">
        <w:rPr>
          <w:rFonts w:ascii="Consolas" w:eastAsia="Times New Roman" w:hAnsi="Consolas" w:cs="Times New Roman"/>
          <w:color w:val="6A9955"/>
          <w:sz w:val="24"/>
          <w:szCs w:val="24"/>
          <w:lang w:eastAsia="en-IN"/>
        </w:rPr>
        <w:t>#For right side we use rstrip()</w:t>
      </w:r>
    </w:p>
    <w:p w:rsidR="008D51EB" w:rsidRPr="008D51EB" w:rsidRDefault="008D51EB" w:rsidP="008D51EB">
      <w:pPr>
        <w:shd w:val="clear" w:color="auto" w:fill="1E1E1E"/>
        <w:spacing w:after="0" w:line="330" w:lineRule="atLeast"/>
        <w:rPr>
          <w:rFonts w:ascii="Consolas" w:eastAsia="Times New Roman" w:hAnsi="Consolas" w:cs="Times New Roman"/>
          <w:color w:val="D4D4D4"/>
          <w:sz w:val="24"/>
          <w:szCs w:val="24"/>
          <w:lang w:eastAsia="en-IN"/>
        </w:rPr>
      </w:pPr>
      <w:r w:rsidRPr="008D51EB">
        <w:rPr>
          <w:rFonts w:ascii="Consolas" w:eastAsia="Times New Roman" w:hAnsi="Consolas" w:cs="Times New Roman"/>
          <w:color w:val="DCDCAA"/>
          <w:sz w:val="24"/>
          <w:szCs w:val="24"/>
          <w:lang w:eastAsia="en-IN"/>
        </w:rPr>
        <w:t>print</w:t>
      </w:r>
      <w:r w:rsidRPr="008D51EB">
        <w:rPr>
          <w:rFonts w:ascii="Consolas" w:eastAsia="Times New Roman" w:hAnsi="Consolas" w:cs="Times New Roman"/>
          <w:color w:val="D4D4D4"/>
          <w:sz w:val="24"/>
          <w:szCs w:val="24"/>
          <w:lang w:eastAsia="en-IN"/>
        </w:rPr>
        <w:t>(</w:t>
      </w:r>
      <w:r w:rsidRPr="008D51EB">
        <w:rPr>
          <w:rFonts w:ascii="Consolas" w:eastAsia="Times New Roman" w:hAnsi="Consolas" w:cs="Times New Roman"/>
          <w:color w:val="9CDCFE"/>
          <w:sz w:val="24"/>
          <w:szCs w:val="24"/>
          <w:lang w:eastAsia="en-IN"/>
        </w:rPr>
        <w:t>name1</w:t>
      </w:r>
      <w:r w:rsidRPr="008D51EB">
        <w:rPr>
          <w:rFonts w:ascii="Consolas" w:eastAsia="Times New Roman" w:hAnsi="Consolas" w:cs="Times New Roman"/>
          <w:color w:val="D4D4D4"/>
          <w:sz w:val="24"/>
          <w:szCs w:val="24"/>
          <w:lang w:eastAsia="en-IN"/>
        </w:rPr>
        <w:t>.</w:t>
      </w:r>
      <w:r w:rsidRPr="008D51EB">
        <w:rPr>
          <w:rFonts w:ascii="Consolas" w:eastAsia="Times New Roman" w:hAnsi="Consolas" w:cs="Times New Roman"/>
          <w:color w:val="DCDCAA"/>
          <w:sz w:val="24"/>
          <w:szCs w:val="24"/>
          <w:lang w:eastAsia="en-IN"/>
        </w:rPr>
        <w:t>rstrip</w:t>
      </w:r>
      <w:r w:rsidRPr="008D51EB">
        <w:rPr>
          <w:rFonts w:ascii="Consolas" w:eastAsia="Times New Roman" w:hAnsi="Consolas" w:cs="Times New Roman"/>
          <w:color w:val="D4D4D4"/>
          <w:sz w:val="24"/>
          <w:szCs w:val="24"/>
          <w:lang w:eastAsia="en-IN"/>
        </w:rPr>
        <w:t>())</w:t>
      </w:r>
    </w:p>
    <w:p w:rsidR="008D51EB" w:rsidRPr="008D51EB" w:rsidRDefault="008D51EB" w:rsidP="008D51EB">
      <w:pPr>
        <w:shd w:val="clear" w:color="auto" w:fill="1E1E1E"/>
        <w:spacing w:after="0" w:line="330" w:lineRule="atLeast"/>
        <w:rPr>
          <w:rFonts w:ascii="Consolas" w:eastAsia="Times New Roman" w:hAnsi="Consolas" w:cs="Times New Roman"/>
          <w:color w:val="D4D4D4"/>
          <w:sz w:val="24"/>
          <w:szCs w:val="24"/>
          <w:lang w:eastAsia="en-IN"/>
        </w:rPr>
      </w:pPr>
      <w:r w:rsidRPr="008D51EB">
        <w:rPr>
          <w:rFonts w:ascii="Consolas" w:eastAsia="Times New Roman" w:hAnsi="Consolas" w:cs="Times New Roman"/>
          <w:color w:val="6A9955"/>
          <w:sz w:val="24"/>
          <w:szCs w:val="24"/>
          <w:lang w:eastAsia="en-IN"/>
        </w:rPr>
        <w:t>#for both side we use strip() method</w:t>
      </w:r>
    </w:p>
    <w:p w:rsidR="008D51EB" w:rsidRPr="008D51EB" w:rsidRDefault="008D51EB" w:rsidP="008D51EB">
      <w:pPr>
        <w:shd w:val="clear" w:color="auto" w:fill="1E1E1E"/>
        <w:spacing w:after="0" w:line="330" w:lineRule="atLeast"/>
        <w:rPr>
          <w:rFonts w:ascii="Consolas" w:eastAsia="Times New Roman" w:hAnsi="Consolas" w:cs="Times New Roman"/>
          <w:color w:val="D4D4D4"/>
          <w:sz w:val="24"/>
          <w:szCs w:val="24"/>
          <w:lang w:eastAsia="en-IN"/>
        </w:rPr>
      </w:pPr>
      <w:r w:rsidRPr="008D51EB">
        <w:rPr>
          <w:rFonts w:ascii="Consolas" w:eastAsia="Times New Roman" w:hAnsi="Consolas" w:cs="Times New Roman"/>
          <w:color w:val="DCDCAA"/>
          <w:sz w:val="24"/>
          <w:szCs w:val="24"/>
          <w:lang w:eastAsia="en-IN"/>
        </w:rPr>
        <w:t>print</w:t>
      </w:r>
      <w:r w:rsidRPr="008D51EB">
        <w:rPr>
          <w:rFonts w:ascii="Consolas" w:eastAsia="Times New Roman" w:hAnsi="Consolas" w:cs="Times New Roman"/>
          <w:color w:val="D4D4D4"/>
          <w:sz w:val="24"/>
          <w:szCs w:val="24"/>
          <w:lang w:eastAsia="en-IN"/>
        </w:rPr>
        <w:t>(</w:t>
      </w:r>
      <w:r w:rsidRPr="008D51EB">
        <w:rPr>
          <w:rFonts w:ascii="Consolas" w:eastAsia="Times New Roman" w:hAnsi="Consolas" w:cs="Times New Roman"/>
          <w:color w:val="9CDCFE"/>
          <w:sz w:val="24"/>
          <w:szCs w:val="24"/>
          <w:lang w:eastAsia="en-IN"/>
        </w:rPr>
        <w:t>name1</w:t>
      </w:r>
      <w:r w:rsidRPr="008D51EB">
        <w:rPr>
          <w:rFonts w:ascii="Consolas" w:eastAsia="Times New Roman" w:hAnsi="Consolas" w:cs="Times New Roman"/>
          <w:color w:val="D4D4D4"/>
          <w:sz w:val="24"/>
          <w:szCs w:val="24"/>
          <w:lang w:eastAsia="en-IN"/>
        </w:rPr>
        <w:t>.</w:t>
      </w:r>
      <w:r w:rsidRPr="008D51EB">
        <w:rPr>
          <w:rFonts w:ascii="Consolas" w:eastAsia="Times New Roman" w:hAnsi="Consolas" w:cs="Times New Roman"/>
          <w:color w:val="DCDCAA"/>
          <w:sz w:val="24"/>
          <w:szCs w:val="24"/>
          <w:lang w:eastAsia="en-IN"/>
        </w:rPr>
        <w:t>strip</w:t>
      </w:r>
      <w:r w:rsidRPr="008D51EB">
        <w:rPr>
          <w:rFonts w:ascii="Consolas" w:eastAsia="Times New Roman" w:hAnsi="Consolas" w:cs="Times New Roman"/>
          <w:color w:val="D4D4D4"/>
          <w:sz w:val="24"/>
          <w:szCs w:val="24"/>
          <w:lang w:eastAsia="en-IN"/>
        </w:rPr>
        <w:t>())</w:t>
      </w:r>
    </w:p>
    <w:p w:rsidR="008D51EB" w:rsidRPr="008D51EB" w:rsidRDefault="008D51EB" w:rsidP="008D51EB">
      <w:pPr>
        <w:shd w:val="clear" w:color="auto" w:fill="1E1E1E"/>
        <w:spacing w:after="0" w:line="330" w:lineRule="atLeast"/>
        <w:rPr>
          <w:rFonts w:ascii="Consolas" w:eastAsia="Times New Roman" w:hAnsi="Consolas" w:cs="Times New Roman"/>
          <w:color w:val="D4D4D4"/>
          <w:sz w:val="24"/>
          <w:szCs w:val="24"/>
          <w:lang w:eastAsia="en-IN"/>
        </w:rPr>
      </w:pPr>
      <w:r w:rsidRPr="008D51EB">
        <w:rPr>
          <w:rFonts w:ascii="Consolas" w:eastAsia="Times New Roman" w:hAnsi="Consolas" w:cs="Times New Roman"/>
          <w:color w:val="6A9955"/>
          <w:sz w:val="24"/>
          <w:szCs w:val="24"/>
          <w:lang w:eastAsia="en-IN"/>
        </w:rPr>
        <w:t>#Note: strip() method can't remove spaces in the middle of the word</w:t>
      </w:r>
    </w:p>
    <w:p w:rsidR="008D51EB" w:rsidRDefault="008D51EB">
      <w:pPr>
        <w:rPr>
          <w:sz w:val="28"/>
          <w:szCs w:val="24"/>
        </w:rPr>
      </w:pPr>
      <w:r>
        <w:rPr>
          <w:sz w:val="28"/>
          <w:szCs w:val="24"/>
        </w:rPr>
        <w:br w:type="page"/>
      </w:r>
    </w:p>
    <w:p w:rsidR="0027311F" w:rsidRPr="0027311F" w:rsidRDefault="008D51EB" w:rsidP="0027311F">
      <w:pPr>
        <w:pStyle w:val="Title"/>
        <w:jc w:val="center"/>
        <w:rPr>
          <w:sz w:val="28"/>
          <w:szCs w:val="24"/>
        </w:rPr>
      </w:pPr>
      <w:r>
        <w:lastRenderedPageBreak/>
        <w:t>Find and Replace meth</w:t>
      </w:r>
      <w:r w:rsidR="0027311F">
        <w:t>od</w:t>
      </w:r>
      <w:r w:rsidR="0027311F">
        <w:rPr>
          <w:sz w:val="28"/>
          <w:szCs w:val="24"/>
        </w:rPr>
        <w:t xml:space="preserve"> </w:t>
      </w:r>
    </w:p>
    <w:p w:rsidR="008D51EB" w:rsidRDefault="0027311F" w:rsidP="008D51EB">
      <w:pPr>
        <w:rPr>
          <w:sz w:val="28"/>
          <w:szCs w:val="24"/>
        </w:rPr>
      </w:pPr>
      <w:r>
        <w:rPr>
          <w:sz w:val="28"/>
          <w:szCs w:val="24"/>
        </w:rPr>
        <w:t xml:space="preserve">Replace method: </w:t>
      </w:r>
    </w:p>
    <w:p w:rsidR="0027311F" w:rsidRDefault="0027311F" w:rsidP="008D51EB">
      <w:pPr>
        <w:rPr>
          <w:sz w:val="28"/>
          <w:szCs w:val="24"/>
        </w:rPr>
      </w:pPr>
      <w:r>
        <w:rPr>
          <w:sz w:val="28"/>
          <w:szCs w:val="24"/>
        </w:rPr>
        <w:t>This is used to replace variable</w:t>
      </w:r>
    </w:p>
    <w:p w:rsidR="00451C12" w:rsidRPr="00451C12" w:rsidRDefault="00451C12" w:rsidP="00451C12">
      <w:pPr>
        <w:shd w:val="clear" w:color="auto" w:fill="1E1E1E"/>
        <w:spacing w:after="0" w:line="330" w:lineRule="atLeast"/>
        <w:rPr>
          <w:rFonts w:ascii="Consolas" w:eastAsia="Times New Roman" w:hAnsi="Consolas" w:cs="Times New Roman"/>
          <w:color w:val="D4D4D4"/>
          <w:sz w:val="24"/>
          <w:szCs w:val="24"/>
          <w:lang w:eastAsia="en-IN"/>
        </w:rPr>
      </w:pPr>
      <w:r w:rsidRPr="00451C12">
        <w:rPr>
          <w:rFonts w:ascii="Consolas" w:eastAsia="Times New Roman" w:hAnsi="Consolas" w:cs="Times New Roman"/>
          <w:color w:val="9CDCFE"/>
          <w:sz w:val="24"/>
          <w:szCs w:val="24"/>
          <w:lang w:eastAsia="en-IN"/>
        </w:rPr>
        <w:t>name</w:t>
      </w:r>
      <w:r w:rsidRPr="00451C12">
        <w:rPr>
          <w:rFonts w:ascii="Consolas" w:eastAsia="Times New Roman" w:hAnsi="Consolas" w:cs="Times New Roman"/>
          <w:color w:val="D4D4D4"/>
          <w:sz w:val="24"/>
          <w:szCs w:val="24"/>
          <w:lang w:eastAsia="en-IN"/>
        </w:rPr>
        <w:t> = </w:t>
      </w:r>
      <w:r w:rsidRPr="00451C12">
        <w:rPr>
          <w:rFonts w:ascii="Consolas" w:eastAsia="Times New Roman" w:hAnsi="Consolas" w:cs="Times New Roman"/>
          <w:color w:val="CE9178"/>
          <w:sz w:val="24"/>
          <w:szCs w:val="24"/>
          <w:lang w:eastAsia="en-IN"/>
        </w:rPr>
        <w:t>'This is my first text on replace variable and i want to change all the spaces with underscore'</w:t>
      </w:r>
    </w:p>
    <w:p w:rsidR="00451C12" w:rsidRPr="00451C12" w:rsidRDefault="00451C12" w:rsidP="00451C12">
      <w:pPr>
        <w:shd w:val="clear" w:color="auto" w:fill="1E1E1E"/>
        <w:spacing w:after="0" w:line="330" w:lineRule="atLeast"/>
        <w:rPr>
          <w:rFonts w:ascii="Consolas" w:eastAsia="Times New Roman" w:hAnsi="Consolas" w:cs="Times New Roman"/>
          <w:color w:val="D4D4D4"/>
          <w:sz w:val="24"/>
          <w:szCs w:val="24"/>
          <w:lang w:eastAsia="en-IN"/>
        </w:rPr>
      </w:pPr>
      <w:r w:rsidRPr="00451C12">
        <w:rPr>
          <w:rFonts w:ascii="Consolas" w:eastAsia="Times New Roman" w:hAnsi="Consolas" w:cs="Times New Roman"/>
          <w:color w:val="DCDCAA"/>
          <w:sz w:val="24"/>
          <w:szCs w:val="24"/>
          <w:lang w:eastAsia="en-IN"/>
        </w:rPr>
        <w:t>print</w:t>
      </w:r>
      <w:r w:rsidRPr="00451C12">
        <w:rPr>
          <w:rFonts w:ascii="Consolas" w:eastAsia="Times New Roman" w:hAnsi="Consolas" w:cs="Times New Roman"/>
          <w:color w:val="D4D4D4"/>
          <w:sz w:val="24"/>
          <w:szCs w:val="24"/>
          <w:lang w:eastAsia="en-IN"/>
        </w:rPr>
        <w:t>(</w:t>
      </w:r>
      <w:r w:rsidRPr="00451C12">
        <w:rPr>
          <w:rFonts w:ascii="Consolas" w:eastAsia="Times New Roman" w:hAnsi="Consolas" w:cs="Times New Roman"/>
          <w:color w:val="9CDCFE"/>
          <w:sz w:val="24"/>
          <w:szCs w:val="24"/>
          <w:lang w:eastAsia="en-IN"/>
        </w:rPr>
        <w:t>name</w:t>
      </w:r>
      <w:r w:rsidRPr="00451C12">
        <w:rPr>
          <w:rFonts w:ascii="Consolas" w:eastAsia="Times New Roman" w:hAnsi="Consolas" w:cs="Times New Roman"/>
          <w:color w:val="D4D4D4"/>
          <w:sz w:val="24"/>
          <w:szCs w:val="24"/>
          <w:lang w:eastAsia="en-IN"/>
        </w:rPr>
        <w:t>.</w:t>
      </w:r>
      <w:r w:rsidRPr="00451C12">
        <w:rPr>
          <w:rFonts w:ascii="Consolas" w:eastAsia="Times New Roman" w:hAnsi="Consolas" w:cs="Times New Roman"/>
          <w:color w:val="DCDCAA"/>
          <w:sz w:val="24"/>
          <w:szCs w:val="24"/>
          <w:lang w:eastAsia="en-IN"/>
        </w:rPr>
        <w:t>replace</w:t>
      </w:r>
      <w:r w:rsidRPr="00451C12">
        <w:rPr>
          <w:rFonts w:ascii="Consolas" w:eastAsia="Times New Roman" w:hAnsi="Consolas" w:cs="Times New Roman"/>
          <w:color w:val="D4D4D4"/>
          <w:sz w:val="24"/>
          <w:szCs w:val="24"/>
          <w:lang w:eastAsia="en-IN"/>
        </w:rPr>
        <w:t>(</w:t>
      </w:r>
      <w:r w:rsidRPr="00451C12">
        <w:rPr>
          <w:rFonts w:ascii="Consolas" w:eastAsia="Times New Roman" w:hAnsi="Consolas" w:cs="Times New Roman"/>
          <w:color w:val="CE9178"/>
          <w:sz w:val="24"/>
          <w:szCs w:val="24"/>
          <w:lang w:eastAsia="en-IN"/>
        </w:rPr>
        <w:t>' '</w:t>
      </w:r>
      <w:r w:rsidRPr="00451C12">
        <w:rPr>
          <w:rFonts w:ascii="Consolas" w:eastAsia="Times New Roman" w:hAnsi="Consolas" w:cs="Times New Roman"/>
          <w:color w:val="D4D4D4"/>
          <w:sz w:val="24"/>
          <w:szCs w:val="24"/>
          <w:lang w:eastAsia="en-IN"/>
        </w:rPr>
        <w:t>, </w:t>
      </w:r>
      <w:r w:rsidRPr="00451C12">
        <w:rPr>
          <w:rFonts w:ascii="Consolas" w:eastAsia="Times New Roman" w:hAnsi="Consolas" w:cs="Times New Roman"/>
          <w:color w:val="CE9178"/>
          <w:sz w:val="24"/>
          <w:szCs w:val="24"/>
          <w:lang w:eastAsia="en-IN"/>
        </w:rPr>
        <w:t>"_"</w:t>
      </w:r>
      <w:r w:rsidRPr="00451C12">
        <w:rPr>
          <w:rFonts w:ascii="Consolas" w:eastAsia="Times New Roman" w:hAnsi="Consolas" w:cs="Times New Roman"/>
          <w:color w:val="D4D4D4"/>
          <w:sz w:val="24"/>
          <w:szCs w:val="24"/>
          <w:lang w:eastAsia="en-IN"/>
        </w:rPr>
        <w:t>,</w:t>
      </w:r>
      <w:r w:rsidRPr="00451C12">
        <w:rPr>
          <w:rFonts w:ascii="Consolas" w:eastAsia="Times New Roman" w:hAnsi="Consolas" w:cs="Times New Roman"/>
          <w:color w:val="B5CEA8"/>
          <w:sz w:val="24"/>
          <w:szCs w:val="24"/>
          <w:lang w:eastAsia="en-IN"/>
        </w:rPr>
        <w:t>5</w:t>
      </w:r>
      <w:r w:rsidRPr="00451C12">
        <w:rPr>
          <w:rFonts w:ascii="Consolas" w:eastAsia="Times New Roman" w:hAnsi="Consolas" w:cs="Times New Roman"/>
          <w:color w:val="D4D4D4"/>
          <w:sz w:val="24"/>
          <w:szCs w:val="24"/>
          <w:lang w:eastAsia="en-IN"/>
        </w:rPr>
        <w:t>))</w:t>
      </w:r>
      <w:r w:rsidRPr="00451C12">
        <w:rPr>
          <w:rFonts w:ascii="Consolas" w:eastAsia="Times New Roman" w:hAnsi="Consolas" w:cs="Times New Roman"/>
          <w:color w:val="6A9955"/>
          <w:sz w:val="24"/>
          <w:szCs w:val="24"/>
          <w:lang w:eastAsia="en-IN"/>
        </w:rPr>
        <w:t># HERE  5 is to no of space from starting we want to replace</w:t>
      </w:r>
    </w:p>
    <w:p w:rsidR="00451C12" w:rsidRPr="00451C12" w:rsidRDefault="00451C12" w:rsidP="00451C12">
      <w:pPr>
        <w:shd w:val="clear" w:color="auto" w:fill="1E1E1E"/>
        <w:spacing w:after="0" w:line="330" w:lineRule="atLeast"/>
        <w:rPr>
          <w:rFonts w:ascii="Consolas" w:eastAsia="Times New Roman" w:hAnsi="Consolas" w:cs="Times New Roman"/>
          <w:color w:val="D4D4D4"/>
          <w:sz w:val="24"/>
          <w:szCs w:val="24"/>
          <w:lang w:eastAsia="en-IN"/>
        </w:rPr>
      </w:pPr>
      <w:r w:rsidRPr="00451C12">
        <w:rPr>
          <w:rFonts w:ascii="Consolas" w:eastAsia="Times New Roman" w:hAnsi="Consolas" w:cs="Times New Roman"/>
          <w:color w:val="6A9955"/>
          <w:sz w:val="24"/>
          <w:szCs w:val="24"/>
          <w:lang w:eastAsia="en-IN"/>
        </w:rPr>
        <w:t>#replace can also replace word too </w:t>
      </w:r>
    </w:p>
    <w:p w:rsidR="00451C12" w:rsidRPr="00451C12" w:rsidRDefault="00451C12" w:rsidP="00451C12">
      <w:pPr>
        <w:shd w:val="clear" w:color="auto" w:fill="1E1E1E"/>
        <w:spacing w:after="0" w:line="330" w:lineRule="atLeast"/>
        <w:rPr>
          <w:rFonts w:ascii="Consolas" w:eastAsia="Times New Roman" w:hAnsi="Consolas" w:cs="Times New Roman"/>
          <w:color w:val="D4D4D4"/>
          <w:sz w:val="24"/>
          <w:szCs w:val="24"/>
          <w:lang w:eastAsia="en-IN"/>
        </w:rPr>
      </w:pPr>
      <w:r w:rsidRPr="00451C12">
        <w:rPr>
          <w:rFonts w:ascii="Consolas" w:eastAsia="Times New Roman" w:hAnsi="Consolas" w:cs="Times New Roman"/>
          <w:color w:val="DCDCAA"/>
          <w:sz w:val="24"/>
          <w:szCs w:val="24"/>
          <w:lang w:eastAsia="en-IN"/>
        </w:rPr>
        <w:t>print</w:t>
      </w:r>
      <w:r w:rsidRPr="00451C12">
        <w:rPr>
          <w:rFonts w:ascii="Consolas" w:eastAsia="Times New Roman" w:hAnsi="Consolas" w:cs="Times New Roman"/>
          <w:color w:val="D4D4D4"/>
          <w:sz w:val="24"/>
          <w:szCs w:val="24"/>
          <w:lang w:eastAsia="en-IN"/>
        </w:rPr>
        <w:t>(</w:t>
      </w:r>
      <w:r w:rsidRPr="00451C12">
        <w:rPr>
          <w:rFonts w:ascii="Consolas" w:eastAsia="Times New Roman" w:hAnsi="Consolas" w:cs="Times New Roman"/>
          <w:color w:val="9CDCFE"/>
          <w:sz w:val="24"/>
          <w:szCs w:val="24"/>
          <w:lang w:eastAsia="en-IN"/>
        </w:rPr>
        <w:t>name</w:t>
      </w:r>
      <w:r w:rsidRPr="00451C12">
        <w:rPr>
          <w:rFonts w:ascii="Consolas" w:eastAsia="Times New Roman" w:hAnsi="Consolas" w:cs="Times New Roman"/>
          <w:color w:val="D4D4D4"/>
          <w:sz w:val="24"/>
          <w:szCs w:val="24"/>
          <w:lang w:eastAsia="en-IN"/>
        </w:rPr>
        <w:t>.</w:t>
      </w:r>
      <w:r w:rsidRPr="00451C12">
        <w:rPr>
          <w:rFonts w:ascii="Consolas" w:eastAsia="Times New Roman" w:hAnsi="Consolas" w:cs="Times New Roman"/>
          <w:color w:val="DCDCAA"/>
          <w:sz w:val="24"/>
          <w:szCs w:val="24"/>
          <w:lang w:eastAsia="en-IN"/>
        </w:rPr>
        <w:t>replace</w:t>
      </w:r>
      <w:r w:rsidRPr="00451C12">
        <w:rPr>
          <w:rFonts w:ascii="Consolas" w:eastAsia="Times New Roman" w:hAnsi="Consolas" w:cs="Times New Roman"/>
          <w:color w:val="D4D4D4"/>
          <w:sz w:val="24"/>
          <w:szCs w:val="24"/>
          <w:lang w:eastAsia="en-IN"/>
        </w:rPr>
        <w:t>(</w:t>
      </w:r>
      <w:r w:rsidRPr="00451C12">
        <w:rPr>
          <w:rFonts w:ascii="Consolas" w:eastAsia="Times New Roman" w:hAnsi="Consolas" w:cs="Times New Roman"/>
          <w:color w:val="CE9178"/>
          <w:sz w:val="24"/>
          <w:szCs w:val="24"/>
          <w:lang w:eastAsia="en-IN"/>
        </w:rPr>
        <w:t>'first text'</w:t>
      </w:r>
      <w:r w:rsidRPr="00451C12">
        <w:rPr>
          <w:rFonts w:ascii="Consolas" w:eastAsia="Times New Roman" w:hAnsi="Consolas" w:cs="Times New Roman"/>
          <w:color w:val="D4D4D4"/>
          <w:sz w:val="24"/>
          <w:szCs w:val="24"/>
          <w:lang w:eastAsia="en-IN"/>
        </w:rPr>
        <w:t>, </w:t>
      </w:r>
      <w:r w:rsidRPr="00451C12">
        <w:rPr>
          <w:rFonts w:ascii="Consolas" w:eastAsia="Times New Roman" w:hAnsi="Consolas" w:cs="Times New Roman"/>
          <w:color w:val="CE9178"/>
          <w:sz w:val="24"/>
          <w:szCs w:val="24"/>
          <w:lang w:eastAsia="en-IN"/>
        </w:rPr>
        <w:t>'1st TEXT'</w:t>
      </w:r>
      <w:r w:rsidRPr="00451C12">
        <w:rPr>
          <w:rFonts w:ascii="Consolas" w:eastAsia="Times New Roman" w:hAnsi="Consolas" w:cs="Times New Roman"/>
          <w:color w:val="D4D4D4"/>
          <w:sz w:val="24"/>
          <w:szCs w:val="24"/>
          <w:lang w:eastAsia="en-IN"/>
        </w:rPr>
        <w:t>))</w:t>
      </w:r>
      <w:r w:rsidRPr="00451C12">
        <w:rPr>
          <w:rFonts w:ascii="Consolas" w:eastAsia="Times New Roman" w:hAnsi="Consolas" w:cs="Times New Roman"/>
          <w:color w:val="6A9955"/>
          <w:sz w:val="24"/>
          <w:szCs w:val="24"/>
          <w:lang w:eastAsia="en-IN"/>
        </w:rPr>
        <w:t># here if first text is written more than one time then </w:t>
      </w:r>
    </w:p>
    <w:p w:rsidR="00451C12" w:rsidRPr="00451C12" w:rsidRDefault="00451C12" w:rsidP="00451C12">
      <w:pPr>
        <w:shd w:val="clear" w:color="auto" w:fill="1E1E1E"/>
        <w:spacing w:after="0" w:line="330" w:lineRule="atLeast"/>
        <w:rPr>
          <w:rFonts w:ascii="Consolas" w:eastAsia="Times New Roman" w:hAnsi="Consolas" w:cs="Times New Roman"/>
          <w:color w:val="D4D4D4"/>
          <w:sz w:val="24"/>
          <w:szCs w:val="24"/>
          <w:lang w:eastAsia="en-IN"/>
        </w:rPr>
      </w:pPr>
      <w:r w:rsidRPr="00451C12">
        <w:rPr>
          <w:rFonts w:ascii="Consolas" w:eastAsia="Times New Roman" w:hAnsi="Consolas" w:cs="Times New Roman"/>
          <w:color w:val="6A9955"/>
          <w:sz w:val="24"/>
          <w:szCs w:val="24"/>
          <w:lang w:eastAsia="en-IN"/>
        </w:rPr>
        <w:t>#we can also change the how many first text i want to change</w:t>
      </w:r>
    </w:p>
    <w:p w:rsidR="00451C12" w:rsidRPr="00451C12" w:rsidRDefault="00451C12" w:rsidP="00451C12">
      <w:pPr>
        <w:shd w:val="clear" w:color="auto" w:fill="1E1E1E"/>
        <w:spacing w:after="0" w:line="330" w:lineRule="atLeast"/>
        <w:rPr>
          <w:rFonts w:ascii="Consolas" w:eastAsia="Times New Roman" w:hAnsi="Consolas" w:cs="Times New Roman"/>
          <w:color w:val="D4D4D4"/>
          <w:sz w:val="24"/>
          <w:szCs w:val="24"/>
          <w:lang w:eastAsia="en-IN"/>
        </w:rPr>
      </w:pPr>
      <w:r w:rsidRPr="00451C12">
        <w:rPr>
          <w:rFonts w:ascii="Consolas" w:eastAsia="Times New Roman" w:hAnsi="Consolas" w:cs="Times New Roman"/>
          <w:color w:val="6A9955"/>
          <w:sz w:val="24"/>
          <w:szCs w:val="24"/>
          <w:lang w:eastAsia="en-IN"/>
        </w:rPr>
        <w:t># for eg:</w:t>
      </w:r>
    </w:p>
    <w:p w:rsidR="00451C12" w:rsidRPr="00451C12" w:rsidRDefault="00451C12" w:rsidP="00451C12">
      <w:pPr>
        <w:shd w:val="clear" w:color="auto" w:fill="1E1E1E"/>
        <w:spacing w:after="0" w:line="330" w:lineRule="atLeast"/>
        <w:rPr>
          <w:rFonts w:ascii="Consolas" w:eastAsia="Times New Roman" w:hAnsi="Consolas" w:cs="Times New Roman"/>
          <w:color w:val="D4D4D4"/>
          <w:sz w:val="24"/>
          <w:szCs w:val="24"/>
          <w:lang w:eastAsia="en-IN"/>
        </w:rPr>
      </w:pPr>
      <w:r w:rsidRPr="00451C12">
        <w:rPr>
          <w:rFonts w:ascii="Consolas" w:eastAsia="Times New Roman" w:hAnsi="Consolas" w:cs="Times New Roman"/>
          <w:color w:val="9CDCFE"/>
          <w:sz w:val="24"/>
          <w:szCs w:val="24"/>
          <w:lang w:eastAsia="en-IN"/>
        </w:rPr>
        <w:t>variable</w:t>
      </w:r>
      <w:r w:rsidRPr="00451C12">
        <w:rPr>
          <w:rFonts w:ascii="Consolas" w:eastAsia="Times New Roman" w:hAnsi="Consolas" w:cs="Times New Roman"/>
          <w:color w:val="D4D4D4"/>
          <w:sz w:val="24"/>
          <w:szCs w:val="24"/>
          <w:lang w:eastAsia="en-IN"/>
        </w:rPr>
        <w:t> = </w:t>
      </w:r>
      <w:r w:rsidRPr="00451C12">
        <w:rPr>
          <w:rFonts w:ascii="Consolas" w:eastAsia="Times New Roman" w:hAnsi="Consolas" w:cs="Times New Roman"/>
          <w:color w:val="CE9178"/>
          <w:sz w:val="24"/>
          <w:szCs w:val="24"/>
          <w:lang w:eastAsia="en-IN"/>
        </w:rPr>
        <w:t>'this is my first car and that is my second car. Is there any other car?'</w:t>
      </w:r>
    </w:p>
    <w:p w:rsidR="00451C12" w:rsidRPr="00451C12" w:rsidRDefault="00451C12" w:rsidP="00451C12">
      <w:pPr>
        <w:shd w:val="clear" w:color="auto" w:fill="1E1E1E"/>
        <w:spacing w:after="0" w:line="330" w:lineRule="atLeast"/>
        <w:rPr>
          <w:rFonts w:ascii="Consolas" w:eastAsia="Times New Roman" w:hAnsi="Consolas" w:cs="Times New Roman"/>
          <w:color w:val="D4D4D4"/>
          <w:sz w:val="24"/>
          <w:szCs w:val="24"/>
          <w:lang w:eastAsia="en-IN"/>
        </w:rPr>
      </w:pPr>
      <w:r w:rsidRPr="00451C12">
        <w:rPr>
          <w:rFonts w:ascii="Consolas" w:eastAsia="Times New Roman" w:hAnsi="Consolas" w:cs="Times New Roman"/>
          <w:color w:val="DCDCAA"/>
          <w:sz w:val="24"/>
          <w:szCs w:val="24"/>
          <w:lang w:eastAsia="en-IN"/>
        </w:rPr>
        <w:t>print</w:t>
      </w:r>
      <w:r w:rsidRPr="00451C12">
        <w:rPr>
          <w:rFonts w:ascii="Consolas" w:eastAsia="Times New Roman" w:hAnsi="Consolas" w:cs="Times New Roman"/>
          <w:color w:val="D4D4D4"/>
          <w:sz w:val="24"/>
          <w:szCs w:val="24"/>
          <w:lang w:eastAsia="en-IN"/>
        </w:rPr>
        <w:t>(</w:t>
      </w:r>
      <w:r w:rsidRPr="00451C12">
        <w:rPr>
          <w:rFonts w:ascii="Consolas" w:eastAsia="Times New Roman" w:hAnsi="Consolas" w:cs="Times New Roman"/>
          <w:color w:val="9CDCFE"/>
          <w:sz w:val="24"/>
          <w:szCs w:val="24"/>
          <w:lang w:eastAsia="en-IN"/>
        </w:rPr>
        <w:t>variable</w:t>
      </w:r>
      <w:r w:rsidRPr="00451C12">
        <w:rPr>
          <w:rFonts w:ascii="Consolas" w:eastAsia="Times New Roman" w:hAnsi="Consolas" w:cs="Times New Roman"/>
          <w:color w:val="D4D4D4"/>
          <w:sz w:val="24"/>
          <w:szCs w:val="24"/>
          <w:lang w:eastAsia="en-IN"/>
        </w:rPr>
        <w:t>.</w:t>
      </w:r>
      <w:r w:rsidRPr="00451C12">
        <w:rPr>
          <w:rFonts w:ascii="Consolas" w:eastAsia="Times New Roman" w:hAnsi="Consolas" w:cs="Times New Roman"/>
          <w:color w:val="DCDCAA"/>
          <w:sz w:val="24"/>
          <w:szCs w:val="24"/>
          <w:lang w:eastAsia="en-IN"/>
        </w:rPr>
        <w:t>replace</w:t>
      </w:r>
      <w:r w:rsidRPr="00451C12">
        <w:rPr>
          <w:rFonts w:ascii="Consolas" w:eastAsia="Times New Roman" w:hAnsi="Consolas" w:cs="Times New Roman"/>
          <w:color w:val="D4D4D4"/>
          <w:sz w:val="24"/>
          <w:szCs w:val="24"/>
          <w:lang w:eastAsia="en-IN"/>
        </w:rPr>
        <w:t>(</w:t>
      </w:r>
      <w:r w:rsidRPr="00451C12">
        <w:rPr>
          <w:rFonts w:ascii="Consolas" w:eastAsia="Times New Roman" w:hAnsi="Consolas" w:cs="Times New Roman"/>
          <w:color w:val="CE9178"/>
          <w:sz w:val="24"/>
          <w:szCs w:val="24"/>
          <w:lang w:eastAsia="en-IN"/>
        </w:rPr>
        <w:t>'is'</w:t>
      </w:r>
      <w:r w:rsidRPr="00451C12">
        <w:rPr>
          <w:rFonts w:ascii="Consolas" w:eastAsia="Times New Roman" w:hAnsi="Consolas" w:cs="Times New Roman"/>
          <w:color w:val="D4D4D4"/>
          <w:sz w:val="24"/>
          <w:szCs w:val="24"/>
          <w:lang w:eastAsia="en-IN"/>
        </w:rPr>
        <w:t>, </w:t>
      </w:r>
      <w:r w:rsidRPr="00451C12">
        <w:rPr>
          <w:rFonts w:ascii="Consolas" w:eastAsia="Times New Roman" w:hAnsi="Consolas" w:cs="Times New Roman"/>
          <w:color w:val="CE9178"/>
          <w:sz w:val="24"/>
          <w:szCs w:val="24"/>
          <w:lang w:eastAsia="en-IN"/>
        </w:rPr>
        <w:t>'was'</w:t>
      </w:r>
      <w:r w:rsidRPr="00451C12">
        <w:rPr>
          <w:rFonts w:ascii="Consolas" w:eastAsia="Times New Roman" w:hAnsi="Consolas" w:cs="Times New Roman"/>
          <w:color w:val="D4D4D4"/>
          <w:sz w:val="24"/>
          <w:szCs w:val="24"/>
          <w:lang w:eastAsia="en-IN"/>
        </w:rPr>
        <w:t>))</w:t>
      </w:r>
      <w:r w:rsidRPr="00451C12">
        <w:rPr>
          <w:rFonts w:ascii="Consolas" w:eastAsia="Times New Roman" w:hAnsi="Consolas" w:cs="Times New Roman"/>
          <w:color w:val="6A9955"/>
          <w:sz w:val="24"/>
          <w:szCs w:val="24"/>
          <w:lang w:eastAsia="en-IN"/>
        </w:rPr>
        <w:t># but here outcome is</w:t>
      </w:r>
    </w:p>
    <w:p w:rsidR="00451C12" w:rsidRPr="00451C12" w:rsidRDefault="00451C12" w:rsidP="00451C12">
      <w:pPr>
        <w:shd w:val="clear" w:color="auto" w:fill="1E1E1E"/>
        <w:spacing w:after="0" w:line="330" w:lineRule="atLeast"/>
        <w:rPr>
          <w:rFonts w:ascii="Consolas" w:eastAsia="Times New Roman" w:hAnsi="Consolas" w:cs="Times New Roman"/>
          <w:color w:val="D4D4D4"/>
          <w:sz w:val="24"/>
          <w:szCs w:val="24"/>
          <w:lang w:eastAsia="en-IN"/>
        </w:rPr>
      </w:pPr>
      <w:r w:rsidRPr="00451C12">
        <w:rPr>
          <w:rFonts w:ascii="Consolas" w:eastAsia="Times New Roman" w:hAnsi="Consolas" w:cs="Times New Roman"/>
          <w:color w:val="6A9955"/>
          <w:sz w:val="24"/>
          <w:szCs w:val="24"/>
          <w:lang w:eastAsia="en-IN"/>
        </w:rPr>
        <w:t># thwas was my first car and that was my second car. Is there any other car?</w:t>
      </w:r>
    </w:p>
    <w:p w:rsidR="00451C12" w:rsidRPr="00451C12" w:rsidRDefault="00451C12" w:rsidP="00451C12">
      <w:pPr>
        <w:shd w:val="clear" w:color="auto" w:fill="1E1E1E"/>
        <w:spacing w:after="0" w:line="330" w:lineRule="atLeast"/>
        <w:rPr>
          <w:rFonts w:ascii="Consolas" w:eastAsia="Times New Roman" w:hAnsi="Consolas" w:cs="Times New Roman"/>
          <w:color w:val="D4D4D4"/>
          <w:sz w:val="24"/>
          <w:szCs w:val="24"/>
          <w:lang w:eastAsia="en-IN"/>
        </w:rPr>
      </w:pPr>
      <w:r w:rsidRPr="00451C12">
        <w:rPr>
          <w:rFonts w:ascii="Consolas" w:eastAsia="Times New Roman" w:hAnsi="Consolas" w:cs="Times New Roman"/>
          <w:color w:val="6A9955"/>
          <w:sz w:val="24"/>
          <w:szCs w:val="24"/>
          <w:lang w:eastAsia="en-IN"/>
        </w:rPr>
        <w:t>#replace is case sensitive and this  is also change to thwas</w:t>
      </w:r>
    </w:p>
    <w:p w:rsidR="00451C12" w:rsidRDefault="00451C12" w:rsidP="008D51EB">
      <w:pPr>
        <w:rPr>
          <w:sz w:val="28"/>
          <w:szCs w:val="24"/>
        </w:rPr>
      </w:pPr>
    </w:p>
    <w:p w:rsidR="00451C12" w:rsidRDefault="00451C12" w:rsidP="008D51EB">
      <w:pPr>
        <w:rPr>
          <w:sz w:val="28"/>
          <w:szCs w:val="24"/>
        </w:rPr>
      </w:pPr>
      <w:r>
        <w:rPr>
          <w:sz w:val="28"/>
          <w:szCs w:val="24"/>
        </w:rPr>
        <w:t>Find method:</w:t>
      </w:r>
    </w:p>
    <w:p w:rsidR="00451C12" w:rsidRPr="00451C12" w:rsidRDefault="00451C12" w:rsidP="00451C12">
      <w:pPr>
        <w:shd w:val="clear" w:color="auto" w:fill="1E1E1E"/>
        <w:spacing w:after="0" w:line="330" w:lineRule="atLeast"/>
        <w:rPr>
          <w:rFonts w:ascii="Consolas" w:eastAsia="Times New Roman" w:hAnsi="Consolas" w:cs="Times New Roman"/>
          <w:color w:val="D4D4D4"/>
          <w:sz w:val="24"/>
          <w:szCs w:val="24"/>
          <w:lang w:eastAsia="en-IN"/>
        </w:rPr>
      </w:pPr>
      <w:r w:rsidRPr="00451C12">
        <w:rPr>
          <w:rFonts w:ascii="Consolas" w:eastAsia="Times New Roman" w:hAnsi="Consolas" w:cs="Times New Roman"/>
          <w:color w:val="6A9955"/>
          <w:sz w:val="24"/>
          <w:szCs w:val="24"/>
          <w:lang w:eastAsia="en-IN"/>
        </w:rPr>
        <w:t>#find method used to find the position of the character in the string</w:t>
      </w:r>
    </w:p>
    <w:p w:rsidR="00451C12" w:rsidRPr="00451C12" w:rsidRDefault="00451C12" w:rsidP="00451C12">
      <w:pPr>
        <w:shd w:val="clear" w:color="auto" w:fill="1E1E1E"/>
        <w:spacing w:after="0" w:line="330" w:lineRule="atLeast"/>
        <w:rPr>
          <w:rFonts w:ascii="Consolas" w:eastAsia="Times New Roman" w:hAnsi="Consolas" w:cs="Times New Roman"/>
          <w:color w:val="D4D4D4"/>
          <w:sz w:val="24"/>
          <w:szCs w:val="24"/>
          <w:lang w:eastAsia="en-IN"/>
        </w:rPr>
      </w:pPr>
      <w:r w:rsidRPr="00451C12">
        <w:rPr>
          <w:rFonts w:ascii="Consolas" w:eastAsia="Times New Roman" w:hAnsi="Consolas" w:cs="Times New Roman"/>
          <w:color w:val="6A9955"/>
          <w:sz w:val="24"/>
          <w:szCs w:val="24"/>
          <w:lang w:eastAsia="en-IN"/>
        </w:rPr>
        <w:t>#find method give the integer value</w:t>
      </w:r>
    </w:p>
    <w:p w:rsidR="00451C12" w:rsidRPr="00451C12" w:rsidRDefault="00451C12" w:rsidP="00451C12">
      <w:pPr>
        <w:shd w:val="clear" w:color="auto" w:fill="1E1E1E"/>
        <w:spacing w:after="0" w:line="330" w:lineRule="atLeast"/>
        <w:rPr>
          <w:rFonts w:ascii="Consolas" w:eastAsia="Times New Roman" w:hAnsi="Consolas" w:cs="Times New Roman"/>
          <w:color w:val="D4D4D4"/>
          <w:sz w:val="24"/>
          <w:szCs w:val="24"/>
          <w:lang w:eastAsia="en-IN"/>
        </w:rPr>
      </w:pPr>
      <w:r w:rsidRPr="00451C12">
        <w:rPr>
          <w:rFonts w:ascii="Consolas" w:eastAsia="Times New Roman" w:hAnsi="Consolas" w:cs="Times New Roman"/>
          <w:color w:val="6A9955"/>
          <w:sz w:val="24"/>
          <w:szCs w:val="24"/>
          <w:lang w:eastAsia="en-IN"/>
        </w:rPr>
        <w:t>#for eg:</w:t>
      </w:r>
    </w:p>
    <w:p w:rsidR="00451C12" w:rsidRPr="00451C12" w:rsidRDefault="00451C12" w:rsidP="00451C12">
      <w:pPr>
        <w:shd w:val="clear" w:color="auto" w:fill="1E1E1E"/>
        <w:spacing w:after="0" w:line="330" w:lineRule="atLeast"/>
        <w:rPr>
          <w:rFonts w:ascii="Consolas" w:eastAsia="Times New Roman" w:hAnsi="Consolas" w:cs="Times New Roman"/>
          <w:color w:val="D4D4D4"/>
          <w:sz w:val="24"/>
          <w:szCs w:val="24"/>
          <w:lang w:eastAsia="en-IN"/>
        </w:rPr>
      </w:pPr>
      <w:r w:rsidRPr="00451C12">
        <w:rPr>
          <w:rFonts w:ascii="Consolas" w:eastAsia="Times New Roman" w:hAnsi="Consolas" w:cs="Times New Roman"/>
          <w:color w:val="9CDCFE"/>
          <w:sz w:val="24"/>
          <w:szCs w:val="24"/>
          <w:lang w:eastAsia="en-IN"/>
        </w:rPr>
        <w:t>variable</w:t>
      </w:r>
      <w:r w:rsidRPr="00451C12">
        <w:rPr>
          <w:rFonts w:ascii="Consolas" w:eastAsia="Times New Roman" w:hAnsi="Consolas" w:cs="Times New Roman"/>
          <w:color w:val="D4D4D4"/>
          <w:sz w:val="24"/>
          <w:szCs w:val="24"/>
          <w:lang w:eastAsia="en-IN"/>
        </w:rPr>
        <w:t> = </w:t>
      </w:r>
      <w:r w:rsidRPr="00451C12">
        <w:rPr>
          <w:rFonts w:ascii="Consolas" w:eastAsia="Times New Roman" w:hAnsi="Consolas" w:cs="Times New Roman"/>
          <w:color w:val="CE9178"/>
          <w:sz w:val="24"/>
          <w:szCs w:val="24"/>
          <w:lang w:eastAsia="en-IN"/>
        </w:rPr>
        <w:t>"This is the my first car."</w:t>
      </w:r>
    </w:p>
    <w:p w:rsidR="00451C12" w:rsidRPr="00451C12" w:rsidRDefault="00451C12" w:rsidP="00451C12">
      <w:pPr>
        <w:shd w:val="clear" w:color="auto" w:fill="1E1E1E"/>
        <w:spacing w:after="0" w:line="330" w:lineRule="atLeast"/>
        <w:rPr>
          <w:rFonts w:ascii="Consolas" w:eastAsia="Times New Roman" w:hAnsi="Consolas" w:cs="Times New Roman"/>
          <w:color w:val="D4D4D4"/>
          <w:sz w:val="24"/>
          <w:szCs w:val="24"/>
          <w:lang w:eastAsia="en-IN"/>
        </w:rPr>
      </w:pPr>
      <w:r w:rsidRPr="00451C12">
        <w:rPr>
          <w:rFonts w:ascii="Consolas" w:eastAsia="Times New Roman" w:hAnsi="Consolas" w:cs="Times New Roman"/>
          <w:color w:val="DCDCAA"/>
          <w:sz w:val="24"/>
          <w:szCs w:val="24"/>
          <w:lang w:eastAsia="en-IN"/>
        </w:rPr>
        <w:t>print</w:t>
      </w:r>
      <w:r w:rsidRPr="00451C12">
        <w:rPr>
          <w:rFonts w:ascii="Consolas" w:eastAsia="Times New Roman" w:hAnsi="Consolas" w:cs="Times New Roman"/>
          <w:color w:val="D4D4D4"/>
          <w:sz w:val="24"/>
          <w:szCs w:val="24"/>
          <w:lang w:eastAsia="en-IN"/>
        </w:rPr>
        <w:t>(</w:t>
      </w:r>
      <w:r w:rsidRPr="00451C12">
        <w:rPr>
          <w:rFonts w:ascii="Consolas" w:eastAsia="Times New Roman" w:hAnsi="Consolas" w:cs="Times New Roman"/>
          <w:color w:val="9CDCFE"/>
          <w:sz w:val="24"/>
          <w:szCs w:val="24"/>
          <w:lang w:eastAsia="en-IN"/>
        </w:rPr>
        <w:t>variable</w:t>
      </w:r>
      <w:r w:rsidRPr="00451C12">
        <w:rPr>
          <w:rFonts w:ascii="Consolas" w:eastAsia="Times New Roman" w:hAnsi="Consolas" w:cs="Times New Roman"/>
          <w:color w:val="D4D4D4"/>
          <w:sz w:val="24"/>
          <w:szCs w:val="24"/>
          <w:lang w:eastAsia="en-IN"/>
        </w:rPr>
        <w:t>.</w:t>
      </w:r>
      <w:r w:rsidRPr="00451C12">
        <w:rPr>
          <w:rFonts w:ascii="Consolas" w:eastAsia="Times New Roman" w:hAnsi="Consolas" w:cs="Times New Roman"/>
          <w:color w:val="DCDCAA"/>
          <w:sz w:val="24"/>
          <w:szCs w:val="24"/>
          <w:lang w:eastAsia="en-IN"/>
        </w:rPr>
        <w:t>find</w:t>
      </w:r>
      <w:r w:rsidRPr="00451C12">
        <w:rPr>
          <w:rFonts w:ascii="Consolas" w:eastAsia="Times New Roman" w:hAnsi="Consolas" w:cs="Times New Roman"/>
          <w:color w:val="D4D4D4"/>
          <w:sz w:val="24"/>
          <w:szCs w:val="24"/>
          <w:lang w:eastAsia="en-IN"/>
        </w:rPr>
        <w:t>(</w:t>
      </w:r>
      <w:r w:rsidRPr="00451C12">
        <w:rPr>
          <w:rFonts w:ascii="Consolas" w:eastAsia="Times New Roman" w:hAnsi="Consolas" w:cs="Times New Roman"/>
          <w:color w:val="CE9178"/>
          <w:sz w:val="24"/>
          <w:szCs w:val="24"/>
          <w:lang w:eastAsia="en-IN"/>
        </w:rPr>
        <w:t>'is'</w:t>
      </w:r>
      <w:r w:rsidRPr="00451C12">
        <w:rPr>
          <w:rFonts w:ascii="Consolas" w:eastAsia="Times New Roman" w:hAnsi="Consolas" w:cs="Times New Roman"/>
          <w:color w:val="D4D4D4"/>
          <w:sz w:val="24"/>
          <w:szCs w:val="24"/>
          <w:lang w:eastAsia="en-IN"/>
        </w:rPr>
        <w:t>, </w:t>
      </w:r>
      <w:r w:rsidRPr="00451C12">
        <w:rPr>
          <w:rFonts w:ascii="Consolas" w:eastAsia="Times New Roman" w:hAnsi="Consolas" w:cs="Times New Roman"/>
          <w:color w:val="B5CEA8"/>
          <w:sz w:val="24"/>
          <w:szCs w:val="24"/>
          <w:lang w:eastAsia="en-IN"/>
        </w:rPr>
        <w:t>3</w:t>
      </w:r>
      <w:r w:rsidRPr="00451C12">
        <w:rPr>
          <w:rFonts w:ascii="Consolas" w:eastAsia="Times New Roman" w:hAnsi="Consolas" w:cs="Times New Roman"/>
          <w:color w:val="D4D4D4"/>
          <w:sz w:val="24"/>
          <w:szCs w:val="24"/>
          <w:lang w:eastAsia="en-IN"/>
        </w:rPr>
        <w:t>)) </w:t>
      </w:r>
      <w:r w:rsidRPr="00451C12">
        <w:rPr>
          <w:rFonts w:ascii="Consolas" w:eastAsia="Times New Roman" w:hAnsi="Consolas" w:cs="Times New Roman"/>
          <w:color w:val="6A9955"/>
          <w:sz w:val="24"/>
          <w:szCs w:val="24"/>
          <w:lang w:eastAsia="en-IN"/>
        </w:rPr>
        <w:t>#here 3 is the starting point of character from where it has to find the character.</w:t>
      </w:r>
    </w:p>
    <w:p w:rsidR="00451C12" w:rsidRPr="00451C12" w:rsidRDefault="00451C12" w:rsidP="00451C12">
      <w:pPr>
        <w:shd w:val="clear" w:color="auto" w:fill="1E1E1E"/>
        <w:spacing w:after="0" w:line="330" w:lineRule="atLeast"/>
        <w:rPr>
          <w:rFonts w:ascii="Consolas" w:eastAsia="Times New Roman" w:hAnsi="Consolas" w:cs="Times New Roman"/>
          <w:color w:val="D4D4D4"/>
          <w:sz w:val="24"/>
          <w:szCs w:val="24"/>
          <w:lang w:eastAsia="en-IN"/>
        </w:rPr>
      </w:pPr>
      <w:r w:rsidRPr="00451C12">
        <w:rPr>
          <w:rFonts w:ascii="Consolas" w:eastAsia="Times New Roman" w:hAnsi="Consolas" w:cs="Times New Roman"/>
          <w:color w:val="6A9955"/>
          <w:sz w:val="24"/>
          <w:szCs w:val="24"/>
          <w:lang w:eastAsia="en-IN"/>
        </w:rPr>
        <w:t>#the output of the above script is 5</w:t>
      </w:r>
    </w:p>
    <w:p w:rsidR="0039468D" w:rsidRDefault="0039468D" w:rsidP="008D51EB">
      <w:pPr>
        <w:rPr>
          <w:sz w:val="28"/>
          <w:szCs w:val="24"/>
        </w:rPr>
      </w:pPr>
      <w:r>
        <w:rPr>
          <w:sz w:val="28"/>
          <w:szCs w:val="24"/>
        </w:rPr>
        <w:t>Center method:</w:t>
      </w:r>
    </w:p>
    <w:p w:rsidR="0039468D" w:rsidRPr="0039468D" w:rsidRDefault="0039468D" w:rsidP="0039468D">
      <w:pPr>
        <w:shd w:val="clear" w:color="auto" w:fill="1E1E1E"/>
        <w:spacing w:after="0" w:line="330" w:lineRule="atLeast"/>
        <w:rPr>
          <w:rFonts w:ascii="Consolas" w:eastAsia="Times New Roman" w:hAnsi="Consolas" w:cs="Times New Roman"/>
          <w:color w:val="D4D4D4"/>
          <w:sz w:val="24"/>
          <w:szCs w:val="24"/>
          <w:lang w:eastAsia="en-IN"/>
        </w:rPr>
      </w:pPr>
      <w:r w:rsidRPr="0039468D">
        <w:rPr>
          <w:rFonts w:ascii="Consolas" w:eastAsia="Times New Roman" w:hAnsi="Consolas" w:cs="Times New Roman"/>
          <w:color w:val="6A9955"/>
          <w:sz w:val="24"/>
          <w:szCs w:val="24"/>
          <w:lang w:eastAsia="en-IN"/>
        </w:rPr>
        <w:t>#this method is used to add any character to the left or right of the any string</w:t>
      </w:r>
    </w:p>
    <w:p w:rsidR="0039468D" w:rsidRPr="0039468D" w:rsidRDefault="0039468D" w:rsidP="0039468D">
      <w:pPr>
        <w:shd w:val="clear" w:color="auto" w:fill="1E1E1E"/>
        <w:spacing w:after="0" w:line="330" w:lineRule="atLeast"/>
        <w:rPr>
          <w:rFonts w:ascii="Consolas" w:eastAsia="Times New Roman" w:hAnsi="Consolas" w:cs="Times New Roman"/>
          <w:color w:val="D4D4D4"/>
          <w:sz w:val="24"/>
          <w:szCs w:val="24"/>
          <w:lang w:eastAsia="en-IN"/>
        </w:rPr>
      </w:pPr>
      <w:r w:rsidRPr="0039468D">
        <w:rPr>
          <w:rFonts w:ascii="Consolas" w:eastAsia="Times New Roman" w:hAnsi="Consolas" w:cs="Times New Roman"/>
          <w:color w:val="6A9955"/>
          <w:sz w:val="24"/>
          <w:szCs w:val="24"/>
          <w:lang w:eastAsia="en-IN"/>
        </w:rPr>
        <w:t>#for eg:</w:t>
      </w:r>
    </w:p>
    <w:p w:rsidR="0039468D" w:rsidRPr="0039468D" w:rsidRDefault="0039468D" w:rsidP="0039468D">
      <w:pPr>
        <w:shd w:val="clear" w:color="auto" w:fill="1E1E1E"/>
        <w:spacing w:after="0" w:line="330" w:lineRule="atLeast"/>
        <w:rPr>
          <w:rFonts w:ascii="Consolas" w:eastAsia="Times New Roman" w:hAnsi="Consolas" w:cs="Times New Roman"/>
          <w:color w:val="D4D4D4"/>
          <w:sz w:val="24"/>
          <w:szCs w:val="24"/>
          <w:lang w:eastAsia="en-IN"/>
        </w:rPr>
      </w:pPr>
      <w:r w:rsidRPr="0039468D">
        <w:rPr>
          <w:rFonts w:ascii="Consolas" w:eastAsia="Times New Roman" w:hAnsi="Consolas" w:cs="Times New Roman"/>
          <w:color w:val="9CDCFE"/>
          <w:sz w:val="24"/>
          <w:szCs w:val="24"/>
          <w:lang w:eastAsia="en-IN"/>
        </w:rPr>
        <w:t>name</w:t>
      </w:r>
      <w:r w:rsidRPr="0039468D">
        <w:rPr>
          <w:rFonts w:ascii="Consolas" w:eastAsia="Times New Roman" w:hAnsi="Consolas" w:cs="Times New Roman"/>
          <w:color w:val="D4D4D4"/>
          <w:sz w:val="24"/>
          <w:szCs w:val="24"/>
          <w:lang w:eastAsia="en-IN"/>
        </w:rPr>
        <w:t> = </w:t>
      </w:r>
      <w:r w:rsidRPr="0039468D">
        <w:rPr>
          <w:rFonts w:ascii="Consolas" w:eastAsia="Times New Roman" w:hAnsi="Consolas" w:cs="Times New Roman"/>
          <w:color w:val="CE9178"/>
          <w:sz w:val="24"/>
          <w:szCs w:val="24"/>
          <w:lang w:eastAsia="en-IN"/>
        </w:rPr>
        <w:t>'Pintu'</w:t>
      </w:r>
    </w:p>
    <w:p w:rsidR="0039468D" w:rsidRPr="0039468D" w:rsidRDefault="0039468D" w:rsidP="0039468D">
      <w:pPr>
        <w:shd w:val="clear" w:color="auto" w:fill="1E1E1E"/>
        <w:spacing w:after="0" w:line="330" w:lineRule="atLeast"/>
        <w:rPr>
          <w:rFonts w:ascii="Consolas" w:eastAsia="Times New Roman" w:hAnsi="Consolas" w:cs="Times New Roman"/>
          <w:color w:val="D4D4D4"/>
          <w:sz w:val="24"/>
          <w:szCs w:val="24"/>
          <w:lang w:eastAsia="en-IN"/>
        </w:rPr>
      </w:pPr>
      <w:r w:rsidRPr="0039468D">
        <w:rPr>
          <w:rFonts w:ascii="Consolas" w:eastAsia="Times New Roman" w:hAnsi="Consolas" w:cs="Times New Roman"/>
          <w:color w:val="DCDCAA"/>
          <w:sz w:val="24"/>
          <w:szCs w:val="24"/>
          <w:lang w:eastAsia="en-IN"/>
        </w:rPr>
        <w:t>print</w:t>
      </w:r>
      <w:r w:rsidRPr="0039468D">
        <w:rPr>
          <w:rFonts w:ascii="Consolas" w:eastAsia="Times New Roman" w:hAnsi="Consolas" w:cs="Times New Roman"/>
          <w:color w:val="D4D4D4"/>
          <w:sz w:val="24"/>
          <w:szCs w:val="24"/>
          <w:lang w:eastAsia="en-IN"/>
        </w:rPr>
        <w:t>(</w:t>
      </w:r>
      <w:r w:rsidRPr="0039468D">
        <w:rPr>
          <w:rFonts w:ascii="Consolas" w:eastAsia="Times New Roman" w:hAnsi="Consolas" w:cs="Times New Roman"/>
          <w:color w:val="9CDCFE"/>
          <w:sz w:val="24"/>
          <w:szCs w:val="24"/>
          <w:lang w:eastAsia="en-IN"/>
        </w:rPr>
        <w:t>name</w:t>
      </w:r>
      <w:r w:rsidRPr="0039468D">
        <w:rPr>
          <w:rFonts w:ascii="Consolas" w:eastAsia="Times New Roman" w:hAnsi="Consolas" w:cs="Times New Roman"/>
          <w:color w:val="D4D4D4"/>
          <w:sz w:val="24"/>
          <w:szCs w:val="24"/>
          <w:lang w:eastAsia="en-IN"/>
        </w:rPr>
        <w:t>.</w:t>
      </w:r>
      <w:r w:rsidRPr="0039468D">
        <w:rPr>
          <w:rFonts w:ascii="Consolas" w:eastAsia="Times New Roman" w:hAnsi="Consolas" w:cs="Times New Roman"/>
          <w:color w:val="DCDCAA"/>
          <w:sz w:val="24"/>
          <w:szCs w:val="24"/>
          <w:lang w:eastAsia="en-IN"/>
        </w:rPr>
        <w:t>center</w:t>
      </w:r>
      <w:r w:rsidRPr="0039468D">
        <w:rPr>
          <w:rFonts w:ascii="Consolas" w:eastAsia="Times New Roman" w:hAnsi="Consolas" w:cs="Times New Roman"/>
          <w:color w:val="D4D4D4"/>
          <w:sz w:val="24"/>
          <w:szCs w:val="24"/>
          <w:lang w:eastAsia="en-IN"/>
        </w:rPr>
        <w:t>(</w:t>
      </w:r>
      <w:r w:rsidRPr="0039468D">
        <w:rPr>
          <w:rFonts w:ascii="Consolas" w:eastAsia="Times New Roman" w:hAnsi="Consolas" w:cs="Times New Roman"/>
          <w:color w:val="DCDCAA"/>
          <w:sz w:val="24"/>
          <w:szCs w:val="24"/>
          <w:lang w:eastAsia="en-IN"/>
        </w:rPr>
        <w:t>len</w:t>
      </w:r>
      <w:r w:rsidRPr="0039468D">
        <w:rPr>
          <w:rFonts w:ascii="Consolas" w:eastAsia="Times New Roman" w:hAnsi="Consolas" w:cs="Times New Roman"/>
          <w:color w:val="D4D4D4"/>
          <w:sz w:val="24"/>
          <w:szCs w:val="24"/>
          <w:lang w:eastAsia="en-IN"/>
        </w:rPr>
        <w:t>(</w:t>
      </w:r>
      <w:r w:rsidRPr="0039468D">
        <w:rPr>
          <w:rFonts w:ascii="Consolas" w:eastAsia="Times New Roman" w:hAnsi="Consolas" w:cs="Times New Roman"/>
          <w:color w:val="9CDCFE"/>
          <w:sz w:val="24"/>
          <w:szCs w:val="24"/>
          <w:lang w:eastAsia="en-IN"/>
        </w:rPr>
        <w:t>name</w:t>
      </w:r>
      <w:r w:rsidRPr="0039468D">
        <w:rPr>
          <w:rFonts w:ascii="Consolas" w:eastAsia="Times New Roman" w:hAnsi="Consolas" w:cs="Times New Roman"/>
          <w:color w:val="D4D4D4"/>
          <w:sz w:val="24"/>
          <w:szCs w:val="24"/>
          <w:lang w:eastAsia="en-IN"/>
        </w:rPr>
        <w:t>) + </w:t>
      </w:r>
      <w:r w:rsidRPr="0039468D">
        <w:rPr>
          <w:rFonts w:ascii="Consolas" w:eastAsia="Times New Roman" w:hAnsi="Consolas" w:cs="Times New Roman"/>
          <w:color w:val="B5CEA8"/>
          <w:sz w:val="24"/>
          <w:szCs w:val="24"/>
          <w:lang w:eastAsia="en-IN"/>
        </w:rPr>
        <w:t>4</w:t>
      </w:r>
      <w:r w:rsidRPr="0039468D">
        <w:rPr>
          <w:rFonts w:ascii="Consolas" w:eastAsia="Times New Roman" w:hAnsi="Consolas" w:cs="Times New Roman"/>
          <w:color w:val="D4D4D4"/>
          <w:sz w:val="24"/>
          <w:szCs w:val="24"/>
          <w:lang w:eastAsia="en-IN"/>
        </w:rPr>
        <w:t>,</w:t>
      </w:r>
      <w:r w:rsidRPr="0039468D">
        <w:rPr>
          <w:rFonts w:ascii="Consolas" w:eastAsia="Times New Roman" w:hAnsi="Consolas" w:cs="Times New Roman"/>
          <w:color w:val="CE9178"/>
          <w:sz w:val="24"/>
          <w:szCs w:val="24"/>
          <w:lang w:eastAsia="en-IN"/>
        </w:rPr>
        <w:t>"#"</w:t>
      </w:r>
      <w:r w:rsidRPr="0039468D">
        <w:rPr>
          <w:rFonts w:ascii="Consolas" w:eastAsia="Times New Roman" w:hAnsi="Consolas" w:cs="Times New Roman"/>
          <w:color w:val="D4D4D4"/>
          <w:sz w:val="24"/>
          <w:szCs w:val="24"/>
          <w:lang w:eastAsia="en-IN"/>
        </w:rPr>
        <w:t>))</w:t>
      </w:r>
    </w:p>
    <w:p w:rsidR="0039468D" w:rsidRPr="0039468D" w:rsidRDefault="0039468D" w:rsidP="0039468D">
      <w:pPr>
        <w:shd w:val="clear" w:color="auto" w:fill="1E1E1E"/>
        <w:spacing w:after="0" w:line="330" w:lineRule="atLeast"/>
        <w:rPr>
          <w:rFonts w:ascii="Consolas" w:eastAsia="Times New Roman" w:hAnsi="Consolas" w:cs="Times New Roman"/>
          <w:color w:val="D4D4D4"/>
          <w:sz w:val="24"/>
          <w:szCs w:val="24"/>
          <w:lang w:eastAsia="en-IN"/>
        </w:rPr>
      </w:pPr>
      <w:r w:rsidRPr="0039468D">
        <w:rPr>
          <w:rFonts w:ascii="Consolas" w:eastAsia="Times New Roman" w:hAnsi="Consolas" w:cs="Times New Roman"/>
          <w:color w:val="6A9955"/>
          <w:sz w:val="24"/>
          <w:szCs w:val="24"/>
          <w:lang w:eastAsia="en-IN"/>
        </w:rPr>
        <w:t>#here len(name) is used to automatically detect the length of name and then we add 4 to make the length</w:t>
      </w:r>
    </w:p>
    <w:p w:rsidR="0039468D" w:rsidRPr="0039468D" w:rsidRDefault="0039468D" w:rsidP="0039468D">
      <w:pPr>
        <w:shd w:val="clear" w:color="auto" w:fill="1E1E1E"/>
        <w:spacing w:after="0" w:line="330" w:lineRule="atLeast"/>
        <w:rPr>
          <w:rFonts w:ascii="Consolas" w:eastAsia="Times New Roman" w:hAnsi="Consolas" w:cs="Times New Roman"/>
          <w:color w:val="D4D4D4"/>
          <w:sz w:val="24"/>
          <w:szCs w:val="24"/>
          <w:lang w:eastAsia="en-IN"/>
        </w:rPr>
      </w:pPr>
      <w:r w:rsidRPr="0039468D">
        <w:rPr>
          <w:rFonts w:ascii="Consolas" w:eastAsia="Times New Roman" w:hAnsi="Consolas" w:cs="Times New Roman"/>
          <w:color w:val="6A9955"/>
          <w:sz w:val="24"/>
          <w:szCs w:val="24"/>
          <w:lang w:eastAsia="en-IN"/>
        </w:rPr>
        <w:t>#of string to be print and after the comma we write the things  that we want to add in the variable name in string</w:t>
      </w:r>
    </w:p>
    <w:p w:rsidR="00E3760E" w:rsidRDefault="0039468D" w:rsidP="008D51EB">
      <w:pPr>
        <w:rPr>
          <w:sz w:val="28"/>
          <w:szCs w:val="24"/>
        </w:rPr>
      </w:pPr>
      <w:r>
        <w:rPr>
          <w:sz w:val="28"/>
          <w:szCs w:val="24"/>
        </w:rPr>
        <w:t xml:space="preserve">Note: Strings are immutable means </w:t>
      </w:r>
      <w:r w:rsidR="00E3760E">
        <w:rPr>
          <w:sz w:val="28"/>
          <w:szCs w:val="24"/>
        </w:rPr>
        <w:t>we can’t change the string but we can print any change in the string by replace method, [] etc.</w:t>
      </w:r>
    </w:p>
    <w:p w:rsidR="00E3760E" w:rsidRDefault="00E3760E" w:rsidP="008D51EB">
      <w:pPr>
        <w:rPr>
          <w:sz w:val="28"/>
          <w:szCs w:val="24"/>
        </w:rPr>
      </w:pPr>
      <w:r>
        <w:rPr>
          <w:sz w:val="28"/>
          <w:szCs w:val="24"/>
        </w:rPr>
        <w:t>Some more operator</w:t>
      </w:r>
    </w:p>
    <w:p w:rsidR="00E3760E" w:rsidRPr="00E3760E" w:rsidRDefault="00E3760E" w:rsidP="00E3760E">
      <w:pPr>
        <w:shd w:val="clear" w:color="auto" w:fill="1E1E1E"/>
        <w:spacing w:after="0" w:line="330" w:lineRule="atLeast"/>
        <w:rPr>
          <w:rFonts w:ascii="Consolas" w:eastAsia="Times New Roman" w:hAnsi="Consolas" w:cs="Times New Roman"/>
          <w:color w:val="D4D4D4"/>
          <w:sz w:val="24"/>
          <w:szCs w:val="24"/>
          <w:lang w:eastAsia="en-IN"/>
        </w:rPr>
      </w:pPr>
      <w:r w:rsidRPr="00E3760E">
        <w:rPr>
          <w:rFonts w:ascii="Consolas" w:eastAsia="Times New Roman" w:hAnsi="Consolas" w:cs="Times New Roman"/>
          <w:color w:val="9CDCFE"/>
          <w:sz w:val="24"/>
          <w:szCs w:val="24"/>
          <w:lang w:eastAsia="en-IN"/>
        </w:rPr>
        <w:t>name</w:t>
      </w:r>
      <w:r w:rsidRPr="00E3760E">
        <w:rPr>
          <w:rFonts w:ascii="Consolas" w:eastAsia="Times New Roman" w:hAnsi="Consolas" w:cs="Times New Roman"/>
          <w:color w:val="D4D4D4"/>
          <w:sz w:val="24"/>
          <w:szCs w:val="24"/>
          <w:lang w:eastAsia="en-IN"/>
        </w:rPr>
        <w:t> = </w:t>
      </w:r>
      <w:r w:rsidRPr="00E3760E">
        <w:rPr>
          <w:rFonts w:ascii="Consolas" w:eastAsia="Times New Roman" w:hAnsi="Consolas" w:cs="Times New Roman"/>
          <w:color w:val="CE9178"/>
          <w:sz w:val="24"/>
          <w:szCs w:val="24"/>
          <w:lang w:eastAsia="en-IN"/>
        </w:rPr>
        <w:t>'Pintu'</w:t>
      </w:r>
    </w:p>
    <w:p w:rsidR="00E3760E" w:rsidRPr="00E3760E" w:rsidRDefault="00E3760E" w:rsidP="00E3760E">
      <w:pPr>
        <w:shd w:val="clear" w:color="auto" w:fill="1E1E1E"/>
        <w:spacing w:after="0" w:line="330" w:lineRule="atLeast"/>
        <w:rPr>
          <w:rFonts w:ascii="Consolas" w:eastAsia="Times New Roman" w:hAnsi="Consolas" w:cs="Times New Roman"/>
          <w:color w:val="D4D4D4"/>
          <w:sz w:val="24"/>
          <w:szCs w:val="24"/>
          <w:lang w:eastAsia="en-IN"/>
        </w:rPr>
      </w:pPr>
      <w:r w:rsidRPr="00E3760E">
        <w:rPr>
          <w:rFonts w:ascii="Consolas" w:eastAsia="Times New Roman" w:hAnsi="Consolas" w:cs="Times New Roman"/>
          <w:color w:val="9CDCFE"/>
          <w:sz w:val="24"/>
          <w:szCs w:val="24"/>
          <w:lang w:eastAsia="en-IN"/>
        </w:rPr>
        <w:t>name</w:t>
      </w:r>
      <w:r w:rsidRPr="00E3760E">
        <w:rPr>
          <w:rFonts w:ascii="Consolas" w:eastAsia="Times New Roman" w:hAnsi="Consolas" w:cs="Times New Roman"/>
          <w:color w:val="D4D4D4"/>
          <w:sz w:val="24"/>
          <w:szCs w:val="24"/>
          <w:lang w:eastAsia="en-IN"/>
        </w:rPr>
        <w:t> = </w:t>
      </w:r>
      <w:r w:rsidRPr="00E3760E">
        <w:rPr>
          <w:rFonts w:ascii="Consolas" w:eastAsia="Times New Roman" w:hAnsi="Consolas" w:cs="Times New Roman"/>
          <w:color w:val="9CDCFE"/>
          <w:sz w:val="24"/>
          <w:szCs w:val="24"/>
          <w:lang w:eastAsia="en-IN"/>
        </w:rPr>
        <w:t>name</w:t>
      </w:r>
      <w:r w:rsidRPr="00E3760E">
        <w:rPr>
          <w:rFonts w:ascii="Consolas" w:eastAsia="Times New Roman" w:hAnsi="Consolas" w:cs="Times New Roman"/>
          <w:color w:val="D4D4D4"/>
          <w:sz w:val="24"/>
          <w:szCs w:val="24"/>
          <w:lang w:eastAsia="en-IN"/>
        </w:rPr>
        <w:t> + </w:t>
      </w:r>
      <w:r w:rsidRPr="00E3760E">
        <w:rPr>
          <w:rFonts w:ascii="Consolas" w:eastAsia="Times New Roman" w:hAnsi="Consolas" w:cs="Times New Roman"/>
          <w:color w:val="CE9178"/>
          <w:sz w:val="24"/>
          <w:szCs w:val="24"/>
          <w:lang w:eastAsia="en-IN"/>
        </w:rPr>
        <w:t>'Raj'</w:t>
      </w:r>
    </w:p>
    <w:p w:rsidR="00E3760E" w:rsidRPr="00E3760E" w:rsidRDefault="00E3760E" w:rsidP="00E3760E">
      <w:pPr>
        <w:shd w:val="clear" w:color="auto" w:fill="1E1E1E"/>
        <w:spacing w:after="0" w:line="330" w:lineRule="atLeast"/>
        <w:rPr>
          <w:rFonts w:ascii="Consolas" w:eastAsia="Times New Roman" w:hAnsi="Consolas" w:cs="Times New Roman"/>
          <w:color w:val="D4D4D4"/>
          <w:sz w:val="24"/>
          <w:szCs w:val="24"/>
          <w:lang w:eastAsia="en-IN"/>
        </w:rPr>
      </w:pPr>
      <w:r w:rsidRPr="00E3760E">
        <w:rPr>
          <w:rFonts w:ascii="Consolas" w:eastAsia="Times New Roman" w:hAnsi="Consolas" w:cs="Times New Roman"/>
          <w:color w:val="DCDCAA"/>
          <w:sz w:val="24"/>
          <w:szCs w:val="24"/>
          <w:lang w:eastAsia="en-IN"/>
        </w:rPr>
        <w:lastRenderedPageBreak/>
        <w:t>print</w:t>
      </w:r>
      <w:r w:rsidRPr="00E3760E">
        <w:rPr>
          <w:rFonts w:ascii="Consolas" w:eastAsia="Times New Roman" w:hAnsi="Consolas" w:cs="Times New Roman"/>
          <w:color w:val="D4D4D4"/>
          <w:sz w:val="24"/>
          <w:szCs w:val="24"/>
          <w:lang w:eastAsia="en-IN"/>
        </w:rPr>
        <w:t>(</w:t>
      </w:r>
      <w:r w:rsidRPr="00E3760E">
        <w:rPr>
          <w:rFonts w:ascii="Consolas" w:eastAsia="Times New Roman" w:hAnsi="Consolas" w:cs="Times New Roman"/>
          <w:color w:val="9CDCFE"/>
          <w:sz w:val="24"/>
          <w:szCs w:val="24"/>
          <w:lang w:eastAsia="en-IN"/>
        </w:rPr>
        <w:t>name</w:t>
      </w:r>
      <w:r w:rsidRPr="00E3760E">
        <w:rPr>
          <w:rFonts w:ascii="Consolas" w:eastAsia="Times New Roman" w:hAnsi="Consolas" w:cs="Times New Roman"/>
          <w:color w:val="D4D4D4"/>
          <w:sz w:val="24"/>
          <w:szCs w:val="24"/>
          <w:lang w:eastAsia="en-IN"/>
        </w:rPr>
        <w:t>) </w:t>
      </w:r>
      <w:r w:rsidRPr="00E3760E">
        <w:rPr>
          <w:rFonts w:ascii="Consolas" w:eastAsia="Times New Roman" w:hAnsi="Consolas" w:cs="Times New Roman"/>
          <w:color w:val="6A9955"/>
          <w:sz w:val="24"/>
          <w:szCs w:val="24"/>
          <w:lang w:eastAsia="en-IN"/>
        </w:rPr>
        <w:t># this will give the output as PintuRaj</w:t>
      </w:r>
    </w:p>
    <w:p w:rsidR="00E3760E" w:rsidRPr="00E3760E" w:rsidRDefault="00E3760E" w:rsidP="00E3760E">
      <w:pPr>
        <w:shd w:val="clear" w:color="auto" w:fill="1E1E1E"/>
        <w:spacing w:after="0" w:line="330" w:lineRule="atLeast"/>
        <w:rPr>
          <w:rFonts w:ascii="Consolas" w:eastAsia="Times New Roman" w:hAnsi="Consolas" w:cs="Times New Roman"/>
          <w:color w:val="D4D4D4"/>
          <w:sz w:val="24"/>
          <w:szCs w:val="24"/>
          <w:lang w:eastAsia="en-IN"/>
        </w:rPr>
      </w:pPr>
      <w:r w:rsidRPr="00E3760E">
        <w:rPr>
          <w:rFonts w:ascii="Consolas" w:eastAsia="Times New Roman" w:hAnsi="Consolas" w:cs="Times New Roman"/>
          <w:color w:val="9CDCFE"/>
          <w:sz w:val="24"/>
          <w:szCs w:val="24"/>
          <w:lang w:eastAsia="en-IN"/>
        </w:rPr>
        <w:t>name</w:t>
      </w:r>
      <w:r w:rsidRPr="00E3760E">
        <w:rPr>
          <w:rFonts w:ascii="Consolas" w:eastAsia="Times New Roman" w:hAnsi="Consolas" w:cs="Times New Roman"/>
          <w:color w:val="D4D4D4"/>
          <w:sz w:val="24"/>
          <w:szCs w:val="24"/>
          <w:lang w:eastAsia="en-IN"/>
        </w:rPr>
        <w:t> = </w:t>
      </w:r>
      <w:r w:rsidRPr="00E3760E">
        <w:rPr>
          <w:rFonts w:ascii="Consolas" w:eastAsia="Times New Roman" w:hAnsi="Consolas" w:cs="Times New Roman"/>
          <w:color w:val="CE9178"/>
          <w:sz w:val="24"/>
          <w:szCs w:val="24"/>
          <w:lang w:eastAsia="en-IN"/>
        </w:rPr>
        <w:t>'Pintu'</w:t>
      </w:r>
    </w:p>
    <w:p w:rsidR="00E3760E" w:rsidRPr="00E3760E" w:rsidRDefault="00E3760E" w:rsidP="00E3760E">
      <w:pPr>
        <w:shd w:val="clear" w:color="auto" w:fill="1E1E1E"/>
        <w:spacing w:after="0" w:line="330" w:lineRule="atLeast"/>
        <w:rPr>
          <w:rFonts w:ascii="Consolas" w:eastAsia="Times New Roman" w:hAnsi="Consolas" w:cs="Times New Roman"/>
          <w:color w:val="D4D4D4"/>
          <w:sz w:val="24"/>
          <w:szCs w:val="24"/>
          <w:lang w:eastAsia="en-IN"/>
        </w:rPr>
      </w:pPr>
      <w:r w:rsidRPr="00E3760E">
        <w:rPr>
          <w:rFonts w:ascii="Consolas" w:eastAsia="Times New Roman" w:hAnsi="Consolas" w:cs="Times New Roman"/>
          <w:color w:val="6A9955"/>
          <w:sz w:val="24"/>
          <w:szCs w:val="24"/>
          <w:lang w:eastAsia="en-IN"/>
        </w:rPr>
        <w:t>#we can also in this way</w:t>
      </w:r>
    </w:p>
    <w:p w:rsidR="00E3760E" w:rsidRPr="00E3760E" w:rsidRDefault="00E3760E" w:rsidP="00E3760E">
      <w:pPr>
        <w:shd w:val="clear" w:color="auto" w:fill="1E1E1E"/>
        <w:spacing w:after="0" w:line="330" w:lineRule="atLeast"/>
        <w:rPr>
          <w:rFonts w:ascii="Consolas" w:eastAsia="Times New Roman" w:hAnsi="Consolas" w:cs="Times New Roman"/>
          <w:color w:val="D4D4D4"/>
          <w:sz w:val="24"/>
          <w:szCs w:val="24"/>
          <w:lang w:eastAsia="en-IN"/>
        </w:rPr>
      </w:pPr>
      <w:r w:rsidRPr="00E3760E">
        <w:rPr>
          <w:rFonts w:ascii="Consolas" w:eastAsia="Times New Roman" w:hAnsi="Consolas" w:cs="Times New Roman"/>
          <w:color w:val="9CDCFE"/>
          <w:sz w:val="24"/>
          <w:szCs w:val="24"/>
          <w:lang w:eastAsia="en-IN"/>
        </w:rPr>
        <w:t>name</w:t>
      </w:r>
      <w:r w:rsidRPr="00E3760E">
        <w:rPr>
          <w:rFonts w:ascii="Consolas" w:eastAsia="Times New Roman" w:hAnsi="Consolas" w:cs="Times New Roman"/>
          <w:color w:val="D4D4D4"/>
          <w:sz w:val="24"/>
          <w:szCs w:val="24"/>
          <w:lang w:eastAsia="en-IN"/>
        </w:rPr>
        <w:t> += </w:t>
      </w:r>
      <w:r w:rsidRPr="00E3760E">
        <w:rPr>
          <w:rFonts w:ascii="Consolas" w:eastAsia="Times New Roman" w:hAnsi="Consolas" w:cs="Times New Roman"/>
          <w:color w:val="CE9178"/>
          <w:sz w:val="24"/>
          <w:szCs w:val="24"/>
          <w:lang w:eastAsia="en-IN"/>
        </w:rPr>
        <w:t>"Raj"</w:t>
      </w:r>
    </w:p>
    <w:p w:rsidR="00E3760E" w:rsidRPr="00E3760E" w:rsidRDefault="00E3760E" w:rsidP="00E3760E">
      <w:pPr>
        <w:shd w:val="clear" w:color="auto" w:fill="1E1E1E"/>
        <w:spacing w:after="0" w:line="330" w:lineRule="atLeast"/>
        <w:rPr>
          <w:rFonts w:ascii="Consolas" w:eastAsia="Times New Roman" w:hAnsi="Consolas" w:cs="Times New Roman"/>
          <w:color w:val="D4D4D4"/>
          <w:sz w:val="24"/>
          <w:szCs w:val="24"/>
          <w:lang w:eastAsia="en-IN"/>
        </w:rPr>
      </w:pPr>
      <w:r w:rsidRPr="00E3760E">
        <w:rPr>
          <w:rFonts w:ascii="Consolas" w:eastAsia="Times New Roman" w:hAnsi="Consolas" w:cs="Times New Roman"/>
          <w:color w:val="DCDCAA"/>
          <w:sz w:val="24"/>
          <w:szCs w:val="24"/>
          <w:lang w:eastAsia="en-IN"/>
        </w:rPr>
        <w:t>print</w:t>
      </w:r>
      <w:r w:rsidRPr="00E3760E">
        <w:rPr>
          <w:rFonts w:ascii="Consolas" w:eastAsia="Times New Roman" w:hAnsi="Consolas" w:cs="Times New Roman"/>
          <w:color w:val="D4D4D4"/>
          <w:sz w:val="24"/>
          <w:szCs w:val="24"/>
          <w:lang w:eastAsia="en-IN"/>
        </w:rPr>
        <w:t>(</w:t>
      </w:r>
      <w:r w:rsidRPr="00E3760E">
        <w:rPr>
          <w:rFonts w:ascii="Consolas" w:eastAsia="Times New Roman" w:hAnsi="Consolas" w:cs="Times New Roman"/>
          <w:color w:val="9CDCFE"/>
          <w:sz w:val="24"/>
          <w:szCs w:val="24"/>
          <w:lang w:eastAsia="en-IN"/>
        </w:rPr>
        <w:t>name</w:t>
      </w:r>
      <w:r w:rsidRPr="00E3760E">
        <w:rPr>
          <w:rFonts w:ascii="Consolas" w:eastAsia="Times New Roman" w:hAnsi="Consolas" w:cs="Times New Roman"/>
          <w:color w:val="D4D4D4"/>
          <w:sz w:val="24"/>
          <w:szCs w:val="24"/>
          <w:lang w:eastAsia="en-IN"/>
        </w:rPr>
        <w:t>)</w:t>
      </w:r>
    </w:p>
    <w:p w:rsidR="005D6835" w:rsidRPr="005D6835" w:rsidRDefault="005D6835" w:rsidP="005D6835">
      <w:pPr>
        <w:shd w:val="clear" w:color="auto" w:fill="1E1E1E"/>
        <w:spacing w:after="0" w:line="330" w:lineRule="atLeast"/>
        <w:rPr>
          <w:rFonts w:ascii="Consolas" w:eastAsia="Times New Roman" w:hAnsi="Consolas" w:cs="Times New Roman"/>
          <w:color w:val="D4D4D4"/>
          <w:sz w:val="24"/>
          <w:szCs w:val="24"/>
          <w:lang w:eastAsia="en-IN"/>
        </w:rPr>
      </w:pPr>
      <w:r w:rsidRPr="005D6835">
        <w:rPr>
          <w:rFonts w:ascii="Consolas" w:eastAsia="Times New Roman" w:hAnsi="Consolas" w:cs="Times New Roman"/>
          <w:color w:val="9CDCFE"/>
          <w:sz w:val="24"/>
          <w:szCs w:val="24"/>
          <w:lang w:eastAsia="en-IN"/>
        </w:rPr>
        <w:t>name</w:t>
      </w:r>
      <w:r w:rsidRPr="005D6835">
        <w:rPr>
          <w:rFonts w:ascii="Consolas" w:eastAsia="Times New Roman" w:hAnsi="Consolas" w:cs="Times New Roman"/>
          <w:color w:val="D4D4D4"/>
          <w:sz w:val="24"/>
          <w:szCs w:val="24"/>
          <w:lang w:eastAsia="en-IN"/>
        </w:rPr>
        <w:t> = </w:t>
      </w:r>
      <w:r w:rsidRPr="005D6835">
        <w:rPr>
          <w:rFonts w:ascii="Consolas" w:eastAsia="Times New Roman" w:hAnsi="Consolas" w:cs="Times New Roman"/>
          <w:color w:val="CE9178"/>
          <w:sz w:val="24"/>
          <w:szCs w:val="24"/>
          <w:lang w:eastAsia="en-IN"/>
        </w:rPr>
        <w:t>'Pintu'</w:t>
      </w:r>
    </w:p>
    <w:p w:rsidR="005D6835" w:rsidRPr="005D6835" w:rsidRDefault="005D6835" w:rsidP="005D6835">
      <w:pPr>
        <w:shd w:val="clear" w:color="auto" w:fill="1E1E1E"/>
        <w:spacing w:after="0" w:line="330" w:lineRule="atLeast"/>
        <w:rPr>
          <w:rFonts w:ascii="Consolas" w:eastAsia="Times New Roman" w:hAnsi="Consolas" w:cs="Times New Roman"/>
          <w:color w:val="D4D4D4"/>
          <w:sz w:val="24"/>
          <w:szCs w:val="24"/>
          <w:lang w:eastAsia="en-IN"/>
        </w:rPr>
      </w:pPr>
      <w:r w:rsidRPr="005D6835">
        <w:rPr>
          <w:rFonts w:ascii="Consolas" w:eastAsia="Times New Roman" w:hAnsi="Consolas" w:cs="Times New Roman"/>
          <w:color w:val="6A9955"/>
          <w:sz w:val="24"/>
          <w:szCs w:val="24"/>
          <w:lang w:eastAsia="en-IN"/>
        </w:rPr>
        <w:t>#we can also in this way</w:t>
      </w:r>
    </w:p>
    <w:p w:rsidR="005D6835" w:rsidRPr="005D6835" w:rsidRDefault="005D6835" w:rsidP="005D6835">
      <w:pPr>
        <w:shd w:val="clear" w:color="auto" w:fill="1E1E1E"/>
        <w:spacing w:after="0" w:line="330" w:lineRule="atLeast"/>
        <w:rPr>
          <w:rFonts w:ascii="Consolas" w:eastAsia="Times New Roman" w:hAnsi="Consolas" w:cs="Times New Roman"/>
          <w:color w:val="D4D4D4"/>
          <w:sz w:val="24"/>
          <w:szCs w:val="24"/>
          <w:lang w:eastAsia="en-IN"/>
        </w:rPr>
      </w:pPr>
      <w:r w:rsidRPr="005D6835">
        <w:rPr>
          <w:rFonts w:ascii="Consolas" w:eastAsia="Times New Roman" w:hAnsi="Consolas" w:cs="Times New Roman"/>
          <w:color w:val="9CDCFE"/>
          <w:sz w:val="24"/>
          <w:szCs w:val="24"/>
          <w:lang w:eastAsia="en-IN"/>
        </w:rPr>
        <w:t>name</w:t>
      </w:r>
      <w:r w:rsidRPr="005D6835">
        <w:rPr>
          <w:rFonts w:ascii="Consolas" w:eastAsia="Times New Roman" w:hAnsi="Consolas" w:cs="Times New Roman"/>
          <w:color w:val="D4D4D4"/>
          <w:sz w:val="24"/>
          <w:szCs w:val="24"/>
          <w:lang w:eastAsia="en-IN"/>
        </w:rPr>
        <w:t> += </w:t>
      </w:r>
      <w:r w:rsidRPr="005D6835">
        <w:rPr>
          <w:rFonts w:ascii="Consolas" w:eastAsia="Times New Roman" w:hAnsi="Consolas" w:cs="Times New Roman"/>
          <w:color w:val="CE9178"/>
          <w:sz w:val="24"/>
          <w:szCs w:val="24"/>
          <w:lang w:eastAsia="en-IN"/>
        </w:rPr>
        <w:t>"Raj"</w:t>
      </w:r>
    </w:p>
    <w:p w:rsidR="005D6835" w:rsidRPr="005D6835" w:rsidRDefault="005D6835" w:rsidP="005D6835">
      <w:pPr>
        <w:shd w:val="clear" w:color="auto" w:fill="1E1E1E"/>
        <w:spacing w:after="0" w:line="330" w:lineRule="atLeast"/>
        <w:rPr>
          <w:rFonts w:ascii="Consolas" w:eastAsia="Times New Roman" w:hAnsi="Consolas" w:cs="Times New Roman"/>
          <w:color w:val="D4D4D4"/>
          <w:sz w:val="24"/>
          <w:szCs w:val="24"/>
          <w:lang w:eastAsia="en-IN"/>
        </w:rPr>
      </w:pPr>
      <w:r w:rsidRPr="005D6835">
        <w:rPr>
          <w:rFonts w:ascii="Consolas" w:eastAsia="Times New Roman" w:hAnsi="Consolas" w:cs="Times New Roman"/>
          <w:color w:val="DCDCAA"/>
          <w:sz w:val="24"/>
          <w:szCs w:val="24"/>
          <w:lang w:eastAsia="en-IN"/>
        </w:rPr>
        <w:t>print</w:t>
      </w:r>
      <w:r w:rsidRPr="005D6835">
        <w:rPr>
          <w:rFonts w:ascii="Consolas" w:eastAsia="Times New Roman" w:hAnsi="Consolas" w:cs="Times New Roman"/>
          <w:color w:val="D4D4D4"/>
          <w:sz w:val="24"/>
          <w:szCs w:val="24"/>
          <w:lang w:eastAsia="en-IN"/>
        </w:rPr>
        <w:t>(</w:t>
      </w:r>
      <w:r w:rsidRPr="005D6835">
        <w:rPr>
          <w:rFonts w:ascii="Consolas" w:eastAsia="Times New Roman" w:hAnsi="Consolas" w:cs="Times New Roman"/>
          <w:color w:val="9CDCFE"/>
          <w:sz w:val="24"/>
          <w:szCs w:val="24"/>
          <w:lang w:eastAsia="en-IN"/>
        </w:rPr>
        <w:t>name</w:t>
      </w:r>
      <w:r w:rsidRPr="005D6835">
        <w:rPr>
          <w:rFonts w:ascii="Consolas" w:eastAsia="Times New Roman" w:hAnsi="Consolas" w:cs="Times New Roman"/>
          <w:color w:val="D4D4D4"/>
          <w:sz w:val="24"/>
          <w:szCs w:val="24"/>
          <w:lang w:eastAsia="en-IN"/>
        </w:rPr>
        <w:t>)</w:t>
      </w:r>
    </w:p>
    <w:p w:rsidR="005D6835" w:rsidRPr="005D6835" w:rsidRDefault="005D6835" w:rsidP="005D6835">
      <w:pPr>
        <w:shd w:val="clear" w:color="auto" w:fill="1E1E1E"/>
        <w:spacing w:after="0" w:line="330" w:lineRule="atLeast"/>
        <w:rPr>
          <w:rFonts w:ascii="Consolas" w:eastAsia="Times New Roman" w:hAnsi="Consolas" w:cs="Times New Roman"/>
          <w:color w:val="D4D4D4"/>
          <w:sz w:val="24"/>
          <w:szCs w:val="24"/>
          <w:lang w:eastAsia="en-IN"/>
        </w:rPr>
      </w:pPr>
      <w:r w:rsidRPr="005D6835">
        <w:rPr>
          <w:rFonts w:ascii="Consolas" w:eastAsia="Times New Roman" w:hAnsi="Consolas" w:cs="Times New Roman"/>
          <w:color w:val="6A9955"/>
          <w:sz w:val="24"/>
          <w:szCs w:val="24"/>
          <w:lang w:eastAsia="en-IN"/>
        </w:rPr>
        <w:t>#we can add, sub,multiply </w:t>
      </w:r>
    </w:p>
    <w:p w:rsidR="005D6835" w:rsidRPr="005D6835" w:rsidRDefault="005D6835" w:rsidP="005D6835">
      <w:pPr>
        <w:shd w:val="clear" w:color="auto" w:fill="1E1E1E"/>
        <w:spacing w:after="0" w:line="330" w:lineRule="atLeast"/>
        <w:rPr>
          <w:rFonts w:ascii="Consolas" w:eastAsia="Times New Roman" w:hAnsi="Consolas" w:cs="Times New Roman"/>
          <w:color w:val="D4D4D4"/>
          <w:sz w:val="24"/>
          <w:szCs w:val="24"/>
          <w:lang w:eastAsia="en-IN"/>
        </w:rPr>
      </w:pPr>
      <w:r w:rsidRPr="005D6835">
        <w:rPr>
          <w:rFonts w:ascii="Consolas" w:eastAsia="Times New Roman" w:hAnsi="Consolas" w:cs="Times New Roman"/>
          <w:color w:val="6A9955"/>
          <w:sz w:val="24"/>
          <w:szCs w:val="24"/>
          <w:lang w:eastAsia="en-IN"/>
        </w:rPr>
        <w:t>#eg:</w:t>
      </w:r>
    </w:p>
    <w:p w:rsidR="005D6835" w:rsidRPr="005D6835" w:rsidRDefault="005D6835" w:rsidP="005D6835">
      <w:pPr>
        <w:shd w:val="clear" w:color="auto" w:fill="1E1E1E"/>
        <w:spacing w:after="0" w:line="330" w:lineRule="atLeast"/>
        <w:rPr>
          <w:rFonts w:ascii="Consolas" w:eastAsia="Times New Roman" w:hAnsi="Consolas" w:cs="Times New Roman"/>
          <w:color w:val="D4D4D4"/>
          <w:sz w:val="24"/>
          <w:szCs w:val="24"/>
          <w:lang w:eastAsia="en-IN"/>
        </w:rPr>
      </w:pPr>
      <w:r w:rsidRPr="005D6835">
        <w:rPr>
          <w:rFonts w:ascii="Consolas" w:eastAsia="Times New Roman" w:hAnsi="Consolas" w:cs="Times New Roman"/>
          <w:color w:val="9CDCFE"/>
          <w:sz w:val="24"/>
          <w:szCs w:val="24"/>
          <w:lang w:eastAsia="en-IN"/>
        </w:rPr>
        <w:t>age</w:t>
      </w:r>
      <w:r w:rsidRPr="005D6835">
        <w:rPr>
          <w:rFonts w:ascii="Consolas" w:eastAsia="Times New Roman" w:hAnsi="Consolas" w:cs="Times New Roman"/>
          <w:color w:val="D4D4D4"/>
          <w:sz w:val="24"/>
          <w:szCs w:val="24"/>
          <w:lang w:eastAsia="en-IN"/>
        </w:rPr>
        <w:t> = </w:t>
      </w:r>
      <w:r w:rsidRPr="005D6835">
        <w:rPr>
          <w:rFonts w:ascii="Consolas" w:eastAsia="Times New Roman" w:hAnsi="Consolas" w:cs="Times New Roman"/>
          <w:color w:val="B5CEA8"/>
          <w:sz w:val="24"/>
          <w:szCs w:val="24"/>
          <w:lang w:eastAsia="en-IN"/>
        </w:rPr>
        <w:t>20</w:t>
      </w:r>
    </w:p>
    <w:p w:rsidR="005D6835" w:rsidRPr="005D6835" w:rsidRDefault="005D6835" w:rsidP="005D6835">
      <w:pPr>
        <w:shd w:val="clear" w:color="auto" w:fill="1E1E1E"/>
        <w:spacing w:after="0" w:line="330" w:lineRule="atLeast"/>
        <w:rPr>
          <w:rFonts w:ascii="Consolas" w:eastAsia="Times New Roman" w:hAnsi="Consolas" w:cs="Times New Roman"/>
          <w:color w:val="D4D4D4"/>
          <w:sz w:val="24"/>
          <w:szCs w:val="24"/>
          <w:lang w:eastAsia="en-IN"/>
        </w:rPr>
      </w:pPr>
      <w:r w:rsidRPr="005D6835">
        <w:rPr>
          <w:rFonts w:ascii="Consolas" w:eastAsia="Times New Roman" w:hAnsi="Consolas" w:cs="Times New Roman"/>
          <w:color w:val="9CDCFE"/>
          <w:sz w:val="24"/>
          <w:szCs w:val="24"/>
          <w:lang w:eastAsia="en-IN"/>
        </w:rPr>
        <w:t>age</w:t>
      </w:r>
      <w:r w:rsidRPr="005D6835">
        <w:rPr>
          <w:rFonts w:ascii="Consolas" w:eastAsia="Times New Roman" w:hAnsi="Consolas" w:cs="Times New Roman"/>
          <w:color w:val="D4D4D4"/>
          <w:sz w:val="24"/>
          <w:szCs w:val="24"/>
          <w:lang w:eastAsia="en-IN"/>
        </w:rPr>
        <w:t> += </w:t>
      </w:r>
      <w:r w:rsidRPr="005D6835">
        <w:rPr>
          <w:rFonts w:ascii="Consolas" w:eastAsia="Times New Roman" w:hAnsi="Consolas" w:cs="Times New Roman"/>
          <w:color w:val="B5CEA8"/>
          <w:sz w:val="24"/>
          <w:szCs w:val="24"/>
          <w:lang w:eastAsia="en-IN"/>
        </w:rPr>
        <w:t>5</w:t>
      </w:r>
    </w:p>
    <w:p w:rsidR="005D6835" w:rsidRPr="005D6835" w:rsidRDefault="005D6835" w:rsidP="005D6835">
      <w:pPr>
        <w:shd w:val="clear" w:color="auto" w:fill="1E1E1E"/>
        <w:spacing w:after="0" w:line="330" w:lineRule="atLeast"/>
        <w:rPr>
          <w:rFonts w:ascii="Consolas" w:eastAsia="Times New Roman" w:hAnsi="Consolas" w:cs="Times New Roman"/>
          <w:color w:val="D4D4D4"/>
          <w:sz w:val="24"/>
          <w:szCs w:val="24"/>
          <w:lang w:eastAsia="en-IN"/>
        </w:rPr>
      </w:pPr>
      <w:r w:rsidRPr="005D6835">
        <w:rPr>
          <w:rFonts w:ascii="Consolas" w:eastAsia="Times New Roman" w:hAnsi="Consolas" w:cs="Times New Roman"/>
          <w:color w:val="9CDCFE"/>
          <w:sz w:val="24"/>
          <w:szCs w:val="24"/>
          <w:lang w:eastAsia="en-IN"/>
        </w:rPr>
        <w:t>age</w:t>
      </w:r>
      <w:r w:rsidRPr="005D6835">
        <w:rPr>
          <w:rFonts w:ascii="Consolas" w:eastAsia="Times New Roman" w:hAnsi="Consolas" w:cs="Times New Roman"/>
          <w:color w:val="D4D4D4"/>
          <w:sz w:val="24"/>
          <w:szCs w:val="24"/>
          <w:lang w:eastAsia="en-IN"/>
        </w:rPr>
        <w:t> -= </w:t>
      </w:r>
      <w:r w:rsidRPr="005D6835">
        <w:rPr>
          <w:rFonts w:ascii="Consolas" w:eastAsia="Times New Roman" w:hAnsi="Consolas" w:cs="Times New Roman"/>
          <w:color w:val="B5CEA8"/>
          <w:sz w:val="24"/>
          <w:szCs w:val="24"/>
          <w:lang w:eastAsia="en-IN"/>
        </w:rPr>
        <w:t>4</w:t>
      </w:r>
    </w:p>
    <w:p w:rsidR="005D6835" w:rsidRPr="005D6835" w:rsidRDefault="005D6835" w:rsidP="005D6835">
      <w:pPr>
        <w:shd w:val="clear" w:color="auto" w:fill="1E1E1E"/>
        <w:spacing w:after="0" w:line="330" w:lineRule="atLeast"/>
        <w:rPr>
          <w:rFonts w:ascii="Consolas" w:eastAsia="Times New Roman" w:hAnsi="Consolas" w:cs="Times New Roman"/>
          <w:color w:val="D4D4D4"/>
          <w:sz w:val="24"/>
          <w:szCs w:val="24"/>
          <w:lang w:eastAsia="en-IN"/>
        </w:rPr>
      </w:pPr>
      <w:r w:rsidRPr="005D6835">
        <w:rPr>
          <w:rFonts w:ascii="Consolas" w:eastAsia="Times New Roman" w:hAnsi="Consolas" w:cs="Times New Roman"/>
          <w:color w:val="9CDCFE"/>
          <w:sz w:val="24"/>
          <w:szCs w:val="24"/>
          <w:lang w:eastAsia="en-IN"/>
        </w:rPr>
        <w:t>age</w:t>
      </w:r>
      <w:r w:rsidRPr="005D6835">
        <w:rPr>
          <w:rFonts w:ascii="Consolas" w:eastAsia="Times New Roman" w:hAnsi="Consolas" w:cs="Times New Roman"/>
          <w:color w:val="D4D4D4"/>
          <w:sz w:val="24"/>
          <w:szCs w:val="24"/>
          <w:lang w:eastAsia="en-IN"/>
        </w:rPr>
        <w:t> *= </w:t>
      </w:r>
      <w:r w:rsidRPr="005D6835">
        <w:rPr>
          <w:rFonts w:ascii="Consolas" w:eastAsia="Times New Roman" w:hAnsi="Consolas" w:cs="Times New Roman"/>
          <w:color w:val="B5CEA8"/>
          <w:sz w:val="24"/>
          <w:szCs w:val="24"/>
          <w:lang w:eastAsia="en-IN"/>
        </w:rPr>
        <w:t>2</w:t>
      </w:r>
    </w:p>
    <w:p w:rsidR="005D6835" w:rsidRPr="005D6835" w:rsidRDefault="005D6835" w:rsidP="005D6835">
      <w:pPr>
        <w:shd w:val="clear" w:color="auto" w:fill="1E1E1E"/>
        <w:spacing w:after="0" w:line="330" w:lineRule="atLeast"/>
        <w:rPr>
          <w:rFonts w:ascii="Consolas" w:eastAsia="Times New Roman" w:hAnsi="Consolas" w:cs="Times New Roman"/>
          <w:color w:val="D4D4D4"/>
          <w:sz w:val="24"/>
          <w:szCs w:val="24"/>
          <w:lang w:eastAsia="en-IN"/>
        </w:rPr>
      </w:pPr>
      <w:r w:rsidRPr="005D6835">
        <w:rPr>
          <w:rFonts w:ascii="Consolas" w:eastAsia="Times New Roman" w:hAnsi="Consolas" w:cs="Times New Roman"/>
          <w:color w:val="DCDCAA"/>
          <w:sz w:val="24"/>
          <w:szCs w:val="24"/>
          <w:lang w:eastAsia="en-IN"/>
        </w:rPr>
        <w:t>print</w:t>
      </w:r>
      <w:r w:rsidRPr="005D6835">
        <w:rPr>
          <w:rFonts w:ascii="Consolas" w:eastAsia="Times New Roman" w:hAnsi="Consolas" w:cs="Times New Roman"/>
          <w:color w:val="D4D4D4"/>
          <w:sz w:val="24"/>
          <w:szCs w:val="24"/>
          <w:lang w:eastAsia="en-IN"/>
        </w:rPr>
        <w:t>(</w:t>
      </w:r>
      <w:r w:rsidRPr="005D6835">
        <w:rPr>
          <w:rFonts w:ascii="Consolas" w:eastAsia="Times New Roman" w:hAnsi="Consolas" w:cs="Times New Roman"/>
          <w:color w:val="9CDCFE"/>
          <w:sz w:val="24"/>
          <w:szCs w:val="24"/>
          <w:lang w:eastAsia="en-IN"/>
        </w:rPr>
        <w:t>age</w:t>
      </w:r>
      <w:r w:rsidRPr="005D6835">
        <w:rPr>
          <w:rFonts w:ascii="Consolas" w:eastAsia="Times New Roman" w:hAnsi="Consolas" w:cs="Times New Roman"/>
          <w:color w:val="D4D4D4"/>
          <w:sz w:val="24"/>
          <w:szCs w:val="24"/>
          <w:lang w:eastAsia="en-IN"/>
        </w:rPr>
        <w:t>)</w:t>
      </w:r>
    </w:p>
    <w:p w:rsidR="00E3760E" w:rsidRPr="00955C81" w:rsidRDefault="00E3760E" w:rsidP="008D51EB">
      <w:pPr>
        <w:rPr>
          <w:rFonts w:ascii="Consolas" w:eastAsia="Times New Roman" w:hAnsi="Consolas" w:cs="Times New Roman"/>
          <w:color w:val="D4D4D4"/>
          <w:sz w:val="14"/>
          <w:szCs w:val="14"/>
          <w:lang w:eastAsia="en-IN"/>
        </w:rPr>
      </w:pPr>
    </w:p>
    <w:tbl>
      <w:tblPr>
        <w:tblStyle w:val="TableGrid"/>
        <w:tblW w:w="0" w:type="auto"/>
        <w:tblLook w:val="04A0" w:firstRow="1" w:lastRow="0" w:firstColumn="1" w:lastColumn="0" w:noHBand="0" w:noVBand="1"/>
      </w:tblPr>
      <w:tblGrid>
        <w:gridCol w:w="3383"/>
        <w:gridCol w:w="3383"/>
      </w:tblGrid>
      <w:tr w:rsidR="00955C81" w:rsidRPr="00955C81" w:rsidTr="00955C81">
        <w:trPr>
          <w:trHeight w:val="342"/>
        </w:trPr>
        <w:tc>
          <w:tcPr>
            <w:tcW w:w="3383" w:type="dxa"/>
          </w:tcPr>
          <w:p w:rsidR="00955C81" w:rsidRPr="00955C81" w:rsidRDefault="00955C81" w:rsidP="005D6835">
            <w:pPr>
              <w:pStyle w:val="Title"/>
              <w:jc w:val="center"/>
              <w:rPr>
                <w:sz w:val="36"/>
                <w:szCs w:val="32"/>
              </w:rPr>
            </w:pPr>
            <w:r w:rsidRPr="00955C81">
              <w:rPr>
                <w:sz w:val="36"/>
                <w:szCs w:val="32"/>
              </w:rPr>
              <w:t xml:space="preserve">Symbol </w:t>
            </w:r>
          </w:p>
        </w:tc>
        <w:tc>
          <w:tcPr>
            <w:tcW w:w="3383" w:type="dxa"/>
          </w:tcPr>
          <w:p w:rsidR="00955C81" w:rsidRPr="00955C81" w:rsidRDefault="00955C81" w:rsidP="005D6835">
            <w:pPr>
              <w:pStyle w:val="Title"/>
              <w:jc w:val="center"/>
              <w:rPr>
                <w:sz w:val="36"/>
                <w:szCs w:val="32"/>
              </w:rPr>
            </w:pPr>
            <w:r w:rsidRPr="00955C81">
              <w:rPr>
                <w:sz w:val="36"/>
                <w:szCs w:val="32"/>
              </w:rPr>
              <w:t>Meaning in if else elif statement</w:t>
            </w:r>
          </w:p>
        </w:tc>
      </w:tr>
      <w:tr w:rsidR="00955C81" w:rsidTr="00955C81">
        <w:trPr>
          <w:trHeight w:val="348"/>
        </w:trPr>
        <w:tc>
          <w:tcPr>
            <w:tcW w:w="3383" w:type="dxa"/>
          </w:tcPr>
          <w:p w:rsidR="00955C81" w:rsidRDefault="00955C81" w:rsidP="005D6835">
            <w:pPr>
              <w:pStyle w:val="Title"/>
              <w:jc w:val="center"/>
            </w:pPr>
            <w:r>
              <w:t>&gt;</w:t>
            </w:r>
          </w:p>
        </w:tc>
        <w:tc>
          <w:tcPr>
            <w:tcW w:w="3383" w:type="dxa"/>
          </w:tcPr>
          <w:p w:rsidR="00955C81" w:rsidRPr="00955C81" w:rsidRDefault="00955C81" w:rsidP="005D6835">
            <w:pPr>
              <w:pStyle w:val="Title"/>
              <w:jc w:val="center"/>
              <w:rPr>
                <w:sz w:val="40"/>
                <w:szCs w:val="36"/>
              </w:rPr>
            </w:pPr>
            <w:r w:rsidRPr="00955C81">
              <w:rPr>
                <w:sz w:val="40"/>
                <w:szCs w:val="36"/>
              </w:rPr>
              <w:t>Greater than</w:t>
            </w:r>
          </w:p>
        </w:tc>
      </w:tr>
      <w:tr w:rsidR="00955C81" w:rsidTr="00955C81">
        <w:trPr>
          <w:trHeight w:val="342"/>
        </w:trPr>
        <w:tc>
          <w:tcPr>
            <w:tcW w:w="3383" w:type="dxa"/>
          </w:tcPr>
          <w:p w:rsidR="00955C81" w:rsidRDefault="00955C81" w:rsidP="005D6835">
            <w:pPr>
              <w:pStyle w:val="Title"/>
              <w:jc w:val="center"/>
            </w:pPr>
            <w:r>
              <w:t>&lt;</w:t>
            </w:r>
          </w:p>
        </w:tc>
        <w:tc>
          <w:tcPr>
            <w:tcW w:w="3383" w:type="dxa"/>
          </w:tcPr>
          <w:p w:rsidR="00955C81" w:rsidRPr="00955C81" w:rsidRDefault="00955C81" w:rsidP="005D6835">
            <w:pPr>
              <w:pStyle w:val="Title"/>
              <w:jc w:val="center"/>
              <w:rPr>
                <w:sz w:val="40"/>
                <w:szCs w:val="36"/>
              </w:rPr>
            </w:pPr>
            <w:r w:rsidRPr="00955C81">
              <w:rPr>
                <w:sz w:val="40"/>
                <w:szCs w:val="36"/>
              </w:rPr>
              <w:t>Smaller than</w:t>
            </w:r>
          </w:p>
        </w:tc>
      </w:tr>
      <w:tr w:rsidR="00955C81" w:rsidTr="00955C81">
        <w:trPr>
          <w:trHeight w:val="342"/>
        </w:trPr>
        <w:tc>
          <w:tcPr>
            <w:tcW w:w="3383" w:type="dxa"/>
          </w:tcPr>
          <w:p w:rsidR="00955C81" w:rsidRDefault="00955C81" w:rsidP="005D6835">
            <w:pPr>
              <w:pStyle w:val="Title"/>
              <w:jc w:val="center"/>
            </w:pPr>
            <w:r>
              <w:t>&gt;=</w:t>
            </w:r>
          </w:p>
          <w:p w:rsidR="00955C81" w:rsidRPr="00955C81" w:rsidRDefault="00955C81" w:rsidP="00955C81">
            <w:pPr>
              <w:rPr>
                <w:sz w:val="28"/>
                <w:szCs w:val="24"/>
              </w:rPr>
            </w:pPr>
            <w:r>
              <w:rPr>
                <w:sz w:val="28"/>
                <w:szCs w:val="24"/>
              </w:rPr>
              <w:t>we can’t write as =&gt; this will give syntax error</w:t>
            </w:r>
          </w:p>
          <w:p w:rsidR="00955C81" w:rsidRPr="00955C81" w:rsidRDefault="00955C81" w:rsidP="00955C81"/>
        </w:tc>
        <w:tc>
          <w:tcPr>
            <w:tcW w:w="3383" w:type="dxa"/>
          </w:tcPr>
          <w:p w:rsidR="00955C81" w:rsidRDefault="00955C81" w:rsidP="00955C81">
            <w:pPr>
              <w:pStyle w:val="Title"/>
              <w:jc w:val="center"/>
              <w:rPr>
                <w:sz w:val="40"/>
                <w:szCs w:val="36"/>
              </w:rPr>
            </w:pPr>
            <w:r w:rsidRPr="00955C81">
              <w:rPr>
                <w:sz w:val="40"/>
                <w:szCs w:val="36"/>
              </w:rPr>
              <w:t>Greater than or equal to</w:t>
            </w:r>
          </w:p>
          <w:p w:rsidR="00955C81" w:rsidRPr="00955C81" w:rsidRDefault="00955C81" w:rsidP="00955C81">
            <w:pPr>
              <w:rPr>
                <w:sz w:val="28"/>
                <w:szCs w:val="24"/>
              </w:rPr>
            </w:pPr>
            <w:r>
              <w:rPr>
                <w:sz w:val="28"/>
                <w:szCs w:val="24"/>
              </w:rPr>
              <w:t>(Similarly we can say for smaller than or equal to)</w:t>
            </w:r>
          </w:p>
          <w:p w:rsidR="00955C81" w:rsidRPr="00955C81" w:rsidRDefault="00955C81" w:rsidP="00955C81"/>
        </w:tc>
      </w:tr>
      <w:tr w:rsidR="00955C81" w:rsidTr="00955C81">
        <w:trPr>
          <w:trHeight w:val="342"/>
        </w:trPr>
        <w:tc>
          <w:tcPr>
            <w:tcW w:w="3383" w:type="dxa"/>
          </w:tcPr>
          <w:p w:rsidR="00955C81" w:rsidRDefault="00955C81" w:rsidP="005D6835">
            <w:pPr>
              <w:pStyle w:val="Title"/>
              <w:jc w:val="center"/>
            </w:pPr>
            <w:r>
              <w:t>==</w:t>
            </w:r>
          </w:p>
        </w:tc>
        <w:tc>
          <w:tcPr>
            <w:tcW w:w="3383" w:type="dxa"/>
          </w:tcPr>
          <w:p w:rsidR="00955C81" w:rsidRPr="00955C81" w:rsidRDefault="00955C81" w:rsidP="005D6835">
            <w:pPr>
              <w:pStyle w:val="Title"/>
              <w:jc w:val="center"/>
              <w:rPr>
                <w:sz w:val="40"/>
                <w:szCs w:val="36"/>
              </w:rPr>
            </w:pPr>
            <w:r w:rsidRPr="00955C81">
              <w:rPr>
                <w:sz w:val="40"/>
                <w:szCs w:val="36"/>
              </w:rPr>
              <w:t xml:space="preserve">Equal to </w:t>
            </w:r>
          </w:p>
        </w:tc>
      </w:tr>
      <w:tr w:rsidR="00955C81" w:rsidTr="00955C81">
        <w:trPr>
          <w:trHeight w:val="348"/>
        </w:trPr>
        <w:tc>
          <w:tcPr>
            <w:tcW w:w="3383" w:type="dxa"/>
          </w:tcPr>
          <w:p w:rsidR="00955C81" w:rsidRDefault="00955C81" w:rsidP="005D6835">
            <w:pPr>
              <w:pStyle w:val="Title"/>
              <w:jc w:val="center"/>
            </w:pPr>
          </w:p>
        </w:tc>
        <w:tc>
          <w:tcPr>
            <w:tcW w:w="3383" w:type="dxa"/>
          </w:tcPr>
          <w:p w:rsidR="00955C81" w:rsidRDefault="00955C81" w:rsidP="005D6835">
            <w:pPr>
              <w:pStyle w:val="Title"/>
              <w:jc w:val="center"/>
            </w:pPr>
          </w:p>
        </w:tc>
      </w:tr>
      <w:tr w:rsidR="00955C81" w:rsidTr="00955C81">
        <w:trPr>
          <w:trHeight w:val="342"/>
        </w:trPr>
        <w:tc>
          <w:tcPr>
            <w:tcW w:w="3383" w:type="dxa"/>
          </w:tcPr>
          <w:p w:rsidR="00955C81" w:rsidRDefault="00955C81" w:rsidP="005D6835">
            <w:pPr>
              <w:pStyle w:val="Title"/>
              <w:jc w:val="center"/>
            </w:pPr>
          </w:p>
        </w:tc>
        <w:tc>
          <w:tcPr>
            <w:tcW w:w="3383" w:type="dxa"/>
          </w:tcPr>
          <w:p w:rsidR="00955C81" w:rsidRDefault="00955C81" w:rsidP="005D6835">
            <w:pPr>
              <w:pStyle w:val="Title"/>
              <w:jc w:val="center"/>
            </w:pPr>
          </w:p>
        </w:tc>
      </w:tr>
      <w:tr w:rsidR="00955C81" w:rsidTr="00955C81">
        <w:trPr>
          <w:trHeight w:val="342"/>
        </w:trPr>
        <w:tc>
          <w:tcPr>
            <w:tcW w:w="3383" w:type="dxa"/>
          </w:tcPr>
          <w:p w:rsidR="00955C81" w:rsidRDefault="00955C81" w:rsidP="005D6835">
            <w:pPr>
              <w:pStyle w:val="Title"/>
              <w:jc w:val="center"/>
            </w:pPr>
          </w:p>
        </w:tc>
        <w:tc>
          <w:tcPr>
            <w:tcW w:w="3383" w:type="dxa"/>
          </w:tcPr>
          <w:p w:rsidR="00955C81" w:rsidRDefault="00955C81" w:rsidP="005D6835">
            <w:pPr>
              <w:pStyle w:val="Title"/>
              <w:jc w:val="center"/>
            </w:pPr>
          </w:p>
        </w:tc>
      </w:tr>
    </w:tbl>
    <w:p w:rsidR="00955C81" w:rsidRDefault="00955C81" w:rsidP="005D6835">
      <w:pPr>
        <w:pStyle w:val="Title"/>
        <w:jc w:val="center"/>
      </w:pPr>
    </w:p>
    <w:p w:rsidR="005D6835" w:rsidRDefault="005D6835" w:rsidP="005D6835">
      <w:pPr>
        <w:pStyle w:val="Title"/>
        <w:jc w:val="center"/>
      </w:pPr>
      <w:r>
        <w:t>if statement</w:t>
      </w:r>
    </w:p>
    <w:p w:rsidR="005D6835" w:rsidRDefault="007674AB" w:rsidP="005D6835">
      <w:r>
        <w:t>if statement</w:t>
      </w:r>
      <w:r w:rsidR="005D6835">
        <w:t xml:space="preserve"> is used to check the condition whether the condition is fulfilled or not.</w:t>
      </w:r>
    </w:p>
    <w:p w:rsidR="005D6835" w:rsidRPr="005D6835" w:rsidRDefault="005D6835" w:rsidP="005D6835"/>
    <w:p w:rsidR="007674AB" w:rsidRPr="007674AB" w:rsidRDefault="007674AB" w:rsidP="007674AB">
      <w:pPr>
        <w:shd w:val="clear" w:color="auto" w:fill="1E1E1E"/>
        <w:spacing w:after="0" w:line="330" w:lineRule="atLeast"/>
        <w:rPr>
          <w:rFonts w:ascii="Consolas" w:eastAsia="Times New Roman" w:hAnsi="Consolas" w:cs="Times New Roman"/>
          <w:color w:val="D4D4D4"/>
          <w:sz w:val="24"/>
          <w:szCs w:val="24"/>
          <w:lang w:eastAsia="en-IN"/>
        </w:rPr>
      </w:pPr>
      <w:r w:rsidRPr="007674AB">
        <w:rPr>
          <w:rFonts w:ascii="Consolas" w:eastAsia="Times New Roman" w:hAnsi="Consolas" w:cs="Times New Roman"/>
          <w:color w:val="9CDCFE"/>
          <w:sz w:val="24"/>
          <w:szCs w:val="24"/>
          <w:lang w:eastAsia="en-IN"/>
        </w:rPr>
        <w:t>age</w:t>
      </w:r>
      <w:r w:rsidRPr="007674AB">
        <w:rPr>
          <w:rFonts w:ascii="Consolas" w:eastAsia="Times New Roman" w:hAnsi="Consolas" w:cs="Times New Roman"/>
          <w:color w:val="D4D4D4"/>
          <w:sz w:val="24"/>
          <w:szCs w:val="24"/>
          <w:lang w:eastAsia="en-IN"/>
        </w:rPr>
        <w:t> = </w:t>
      </w:r>
      <w:r w:rsidRPr="007674AB">
        <w:rPr>
          <w:rFonts w:ascii="Consolas" w:eastAsia="Times New Roman" w:hAnsi="Consolas" w:cs="Times New Roman"/>
          <w:color w:val="4EC9B0"/>
          <w:sz w:val="24"/>
          <w:szCs w:val="24"/>
          <w:lang w:eastAsia="en-IN"/>
        </w:rPr>
        <w:t>int</w:t>
      </w:r>
      <w:r w:rsidRPr="007674AB">
        <w:rPr>
          <w:rFonts w:ascii="Consolas" w:eastAsia="Times New Roman" w:hAnsi="Consolas" w:cs="Times New Roman"/>
          <w:color w:val="D4D4D4"/>
          <w:sz w:val="24"/>
          <w:szCs w:val="24"/>
          <w:lang w:eastAsia="en-IN"/>
        </w:rPr>
        <w:t>(</w:t>
      </w:r>
      <w:r w:rsidRPr="007674AB">
        <w:rPr>
          <w:rFonts w:ascii="Consolas" w:eastAsia="Times New Roman" w:hAnsi="Consolas" w:cs="Times New Roman"/>
          <w:color w:val="DCDCAA"/>
          <w:sz w:val="24"/>
          <w:szCs w:val="24"/>
          <w:lang w:eastAsia="en-IN"/>
        </w:rPr>
        <w:t>input</w:t>
      </w:r>
      <w:r w:rsidRPr="007674AB">
        <w:rPr>
          <w:rFonts w:ascii="Consolas" w:eastAsia="Times New Roman" w:hAnsi="Consolas" w:cs="Times New Roman"/>
          <w:color w:val="D4D4D4"/>
          <w:sz w:val="24"/>
          <w:szCs w:val="24"/>
          <w:lang w:eastAsia="en-IN"/>
        </w:rPr>
        <w:t>((</w:t>
      </w:r>
      <w:r w:rsidRPr="007674AB">
        <w:rPr>
          <w:rFonts w:ascii="Consolas" w:eastAsia="Times New Roman" w:hAnsi="Consolas" w:cs="Times New Roman"/>
          <w:color w:val="CE9178"/>
          <w:sz w:val="24"/>
          <w:szCs w:val="24"/>
          <w:lang w:eastAsia="en-IN"/>
        </w:rPr>
        <w:t>'Please enter your name: '</w:t>
      </w:r>
      <w:r w:rsidRPr="007674AB">
        <w:rPr>
          <w:rFonts w:ascii="Consolas" w:eastAsia="Times New Roman" w:hAnsi="Consolas" w:cs="Times New Roman"/>
          <w:color w:val="D4D4D4"/>
          <w:sz w:val="24"/>
          <w:szCs w:val="24"/>
          <w:lang w:eastAsia="en-IN"/>
        </w:rPr>
        <w:t>)))</w:t>
      </w:r>
    </w:p>
    <w:p w:rsidR="007674AB" w:rsidRPr="007674AB" w:rsidRDefault="007674AB" w:rsidP="007674AB">
      <w:pPr>
        <w:shd w:val="clear" w:color="auto" w:fill="1E1E1E"/>
        <w:spacing w:after="0" w:line="330" w:lineRule="atLeast"/>
        <w:rPr>
          <w:rFonts w:ascii="Consolas" w:eastAsia="Times New Roman" w:hAnsi="Consolas" w:cs="Times New Roman"/>
          <w:color w:val="D4D4D4"/>
          <w:sz w:val="24"/>
          <w:szCs w:val="24"/>
          <w:lang w:eastAsia="en-IN"/>
        </w:rPr>
      </w:pPr>
      <w:r w:rsidRPr="007674AB">
        <w:rPr>
          <w:rFonts w:ascii="Consolas" w:eastAsia="Times New Roman" w:hAnsi="Consolas" w:cs="Times New Roman"/>
          <w:color w:val="C586C0"/>
          <w:sz w:val="24"/>
          <w:szCs w:val="24"/>
          <w:lang w:eastAsia="en-IN"/>
        </w:rPr>
        <w:lastRenderedPageBreak/>
        <w:t>if</w:t>
      </w:r>
      <w:r w:rsidRPr="007674AB">
        <w:rPr>
          <w:rFonts w:ascii="Consolas" w:eastAsia="Times New Roman" w:hAnsi="Consolas" w:cs="Times New Roman"/>
          <w:color w:val="D4D4D4"/>
          <w:sz w:val="24"/>
          <w:szCs w:val="24"/>
          <w:lang w:eastAsia="en-IN"/>
        </w:rPr>
        <w:t> </w:t>
      </w:r>
      <w:r w:rsidRPr="007674AB">
        <w:rPr>
          <w:rFonts w:ascii="Consolas" w:eastAsia="Times New Roman" w:hAnsi="Consolas" w:cs="Times New Roman"/>
          <w:color w:val="9CDCFE"/>
          <w:sz w:val="24"/>
          <w:szCs w:val="24"/>
          <w:lang w:eastAsia="en-IN"/>
        </w:rPr>
        <w:t>age</w:t>
      </w:r>
      <w:r w:rsidRPr="007674AB">
        <w:rPr>
          <w:rFonts w:ascii="Consolas" w:eastAsia="Times New Roman" w:hAnsi="Consolas" w:cs="Times New Roman"/>
          <w:color w:val="D4D4D4"/>
          <w:sz w:val="24"/>
          <w:szCs w:val="24"/>
          <w:lang w:eastAsia="en-IN"/>
        </w:rPr>
        <w:t> &gt;= </w:t>
      </w:r>
      <w:r w:rsidRPr="007674AB">
        <w:rPr>
          <w:rFonts w:ascii="Consolas" w:eastAsia="Times New Roman" w:hAnsi="Consolas" w:cs="Times New Roman"/>
          <w:color w:val="B5CEA8"/>
          <w:sz w:val="24"/>
          <w:szCs w:val="24"/>
          <w:lang w:eastAsia="en-IN"/>
        </w:rPr>
        <w:t>14</w:t>
      </w:r>
      <w:r w:rsidR="00024D57">
        <w:rPr>
          <w:rFonts w:ascii="Consolas" w:eastAsia="Times New Roman" w:hAnsi="Consolas" w:cs="Times New Roman"/>
          <w:color w:val="D4D4D4"/>
          <w:sz w:val="24"/>
          <w:szCs w:val="24"/>
          <w:lang w:eastAsia="en-IN"/>
        </w:rPr>
        <w:t>:</w:t>
      </w:r>
    </w:p>
    <w:p w:rsidR="007674AB" w:rsidRPr="007674AB" w:rsidRDefault="007674AB" w:rsidP="00024D57">
      <w:pPr>
        <w:shd w:val="clear" w:color="auto" w:fill="1E1E1E"/>
        <w:spacing w:after="0" w:line="330" w:lineRule="atLeast"/>
        <w:rPr>
          <w:rFonts w:ascii="Consolas" w:eastAsia="Times New Roman" w:hAnsi="Consolas" w:cs="Times New Roman"/>
          <w:color w:val="D4D4D4"/>
          <w:sz w:val="24"/>
          <w:szCs w:val="24"/>
          <w:lang w:eastAsia="en-IN"/>
        </w:rPr>
      </w:pPr>
      <w:r w:rsidRPr="007674AB">
        <w:rPr>
          <w:rFonts w:ascii="Consolas" w:eastAsia="Times New Roman" w:hAnsi="Consolas" w:cs="Times New Roman"/>
          <w:color w:val="D4D4D4"/>
          <w:sz w:val="24"/>
          <w:szCs w:val="24"/>
          <w:lang w:eastAsia="en-IN"/>
        </w:rPr>
        <w:t>    </w:t>
      </w:r>
      <w:r w:rsidRPr="007674AB">
        <w:rPr>
          <w:rFonts w:ascii="Consolas" w:eastAsia="Times New Roman" w:hAnsi="Consolas" w:cs="Times New Roman"/>
          <w:color w:val="DCDCAA"/>
          <w:sz w:val="24"/>
          <w:szCs w:val="24"/>
          <w:lang w:eastAsia="en-IN"/>
        </w:rPr>
        <w:t>print</w:t>
      </w:r>
      <w:r w:rsidRPr="007674AB">
        <w:rPr>
          <w:rFonts w:ascii="Consolas" w:eastAsia="Times New Roman" w:hAnsi="Consolas" w:cs="Times New Roman"/>
          <w:color w:val="D4D4D4"/>
          <w:sz w:val="24"/>
          <w:szCs w:val="24"/>
          <w:lang w:eastAsia="en-IN"/>
        </w:rPr>
        <w:t>(</w:t>
      </w:r>
      <w:r w:rsidRPr="007674AB">
        <w:rPr>
          <w:rFonts w:ascii="Consolas" w:eastAsia="Times New Roman" w:hAnsi="Consolas" w:cs="Times New Roman"/>
          <w:color w:val="CE9178"/>
          <w:sz w:val="24"/>
          <w:szCs w:val="24"/>
          <w:lang w:eastAsia="en-IN"/>
        </w:rPr>
        <w:t>'you are above 14'</w:t>
      </w:r>
      <w:r w:rsidRPr="007674AB">
        <w:rPr>
          <w:rFonts w:ascii="Consolas" w:eastAsia="Times New Roman" w:hAnsi="Consolas" w:cs="Times New Roman"/>
          <w:color w:val="D4D4D4"/>
          <w:sz w:val="24"/>
          <w:szCs w:val="24"/>
          <w:lang w:eastAsia="en-IN"/>
        </w:rPr>
        <w:t>) </w:t>
      </w:r>
      <w:r w:rsidR="00024D57" w:rsidRPr="007674AB">
        <w:rPr>
          <w:rFonts w:ascii="Consolas" w:eastAsia="Times New Roman" w:hAnsi="Consolas" w:cs="Times New Roman"/>
          <w:color w:val="D4D4D4"/>
          <w:sz w:val="24"/>
          <w:szCs w:val="24"/>
          <w:lang w:eastAsia="en-IN"/>
        </w:rPr>
        <w:t xml:space="preserve"> </w:t>
      </w:r>
    </w:p>
    <w:p w:rsidR="00B621B8" w:rsidRPr="00E67666" w:rsidRDefault="00024D57" w:rsidP="00FB7FB2">
      <w:pPr>
        <w:rPr>
          <w:sz w:val="28"/>
          <w:szCs w:val="24"/>
        </w:rPr>
      </w:pPr>
      <w:r w:rsidRPr="007674AB">
        <w:rPr>
          <w:rFonts w:ascii="Consolas" w:eastAsia="Times New Roman" w:hAnsi="Consolas" w:cs="Times New Roman"/>
          <w:color w:val="6A9955"/>
          <w:sz w:val="24"/>
          <w:szCs w:val="24"/>
          <w:lang w:eastAsia="en-IN"/>
        </w:rPr>
        <w:t>don't forget to put colon in if conition otherwise we </w:t>
      </w:r>
      <w:r>
        <w:rPr>
          <w:rFonts w:ascii="Consolas" w:eastAsia="Times New Roman" w:hAnsi="Consolas" w:cs="Times New Roman"/>
          <w:color w:val="6A9955"/>
          <w:sz w:val="24"/>
          <w:szCs w:val="24"/>
          <w:lang w:eastAsia="en-IN"/>
        </w:rPr>
        <w:t xml:space="preserve">              </w:t>
      </w:r>
      <w:r w:rsidRPr="007674AB">
        <w:rPr>
          <w:rFonts w:ascii="Consolas" w:eastAsia="Times New Roman" w:hAnsi="Consolas" w:cs="Times New Roman"/>
          <w:color w:val="6A9955"/>
          <w:sz w:val="24"/>
          <w:szCs w:val="24"/>
          <w:lang w:eastAsia="en-IN"/>
        </w:rPr>
        <w:t>will get error</w:t>
      </w:r>
    </w:p>
    <w:p w:rsidR="00024D57" w:rsidRPr="007674AB" w:rsidRDefault="00024D57" w:rsidP="00024D57">
      <w:pPr>
        <w:shd w:val="clear" w:color="auto" w:fill="1E1E1E"/>
        <w:spacing w:after="0" w:line="330" w:lineRule="atLeast"/>
        <w:rPr>
          <w:rFonts w:ascii="Consolas" w:eastAsia="Times New Roman" w:hAnsi="Consolas" w:cs="Times New Roman"/>
          <w:color w:val="6A9955"/>
          <w:sz w:val="24"/>
          <w:szCs w:val="24"/>
          <w:lang w:eastAsia="en-IN"/>
        </w:rPr>
      </w:pPr>
      <w:r w:rsidRPr="007674AB">
        <w:rPr>
          <w:rFonts w:ascii="Consolas" w:eastAsia="Times New Roman" w:hAnsi="Consolas" w:cs="Times New Roman"/>
          <w:color w:val="6A9955"/>
          <w:sz w:val="24"/>
          <w:szCs w:val="24"/>
          <w:lang w:eastAsia="en-IN"/>
        </w:rPr>
        <w:t>#and also give some spaces( means Indentation)</w:t>
      </w:r>
    </w:p>
    <w:p w:rsidR="00024D57" w:rsidRPr="007674AB" w:rsidRDefault="00024D57" w:rsidP="00024D57">
      <w:pPr>
        <w:shd w:val="clear" w:color="auto" w:fill="1E1E1E"/>
        <w:spacing w:after="0" w:line="330" w:lineRule="atLeast"/>
        <w:rPr>
          <w:rFonts w:ascii="Consolas" w:eastAsia="Times New Roman" w:hAnsi="Consolas" w:cs="Times New Roman"/>
          <w:color w:val="D4D4D4"/>
          <w:sz w:val="24"/>
          <w:szCs w:val="24"/>
          <w:lang w:eastAsia="en-IN"/>
        </w:rPr>
      </w:pPr>
      <w:r w:rsidRPr="007674AB">
        <w:rPr>
          <w:rFonts w:ascii="Consolas" w:eastAsia="Times New Roman" w:hAnsi="Consolas" w:cs="Times New Roman"/>
          <w:color w:val="6A9955"/>
          <w:sz w:val="24"/>
          <w:szCs w:val="24"/>
          <w:lang w:eastAsia="en-IN"/>
        </w:rPr>
        <w:t>#although after giving colon indendation will automatically give</w:t>
      </w:r>
    </w:p>
    <w:p w:rsidR="00493824" w:rsidRDefault="00493824" w:rsidP="00415568">
      <w:pPr>
        <w:rPr>
          <w:sz w:val="28"/>
          <w:szCs w:val="24"/>
        </w:rPr>
      </w:pPr>
    </w:p>
    <w:p w:rsidR="00024D57" w:rsidRDefault="00024D57" w:rsidP="00415568">
      <w:pPr>
        <w:rPr>
          <w:sz w:val="28"/>
          <w:szCs w:val="24"/>
        </w:rPr>
      </w:pPr>
      <w:r>
        <w:rPr>
          <w:sz w:val="28"/>
          <w:szCs w:val="24"/>
        </w:rPr>
        <w:t>Pass statements:</w:t>
      </w:r>
    </w:p>
    <w:p w:rsidR="00024D57" w:rsidRDefault="00024D57" w:rsidP="00415568">
      <w:pPr>
        <w:rPr>
          <w:sz w:val="28"/>
          <w:szCs w:val="24"/>
        </w:rPr>
      </w:pPr>
      <w:r>
        <w:rPr>
          <w:sz w:val="28"/>
          <w:szCs w:val="24"/>
        </w:rPr>
        <w:t>In case, we don’t want to write anything in the blog of if statement then we simply write pass statement</w:t>
      </w:r>
    </w:p>
    <w:p w:rsidR="00024D57" w:rsidRDefault="00024D57" w:rsidP="00415568">
      <w:pPr>
        <w:rPr>
          <w:sz w:val="28"/>
          <w:szCs w:val="24"/>
        </w:rPr>
      </w:pPr>
      <w:r>
        <w:rPr>
          <w:sz w:val="28"/>
          <w:szCs w:val="24"/>
        </w:rPr>
        <w:t>For eg:</w:t>
      </w:r>
    </w:p>
    <w:p w:rsidR="00024D57" w:rsidRPr="00024D57" w:rsidRDefault="00024D57" w:rsidP="00024D57">
      <w:pPr>
        <w:shd w:val="clear" w:color="auto" w:fill="1E1E1E"/>
        <w:spacing w:after="0" w:line="330" w:lineRule="atLeast"/>
        <w:rPr>
          <w:rFonts w:ascii="Consolas" w:eastAsia="Times New Roman" w:hAnsi="Consolas" w:cs="Times New Roman"/>
          <w:color w:val="D4D4D4"/>
          <w:sz w:val="24"/>
          <w:szCs w:val="24"/>
          <w:lang w:eastAsia="en-IN"/>
        </w:rPr>
      </w:pPr>
      <w:r w:rsidRPr="00024D57">
        <w:rPr>
          <w:rFonts w:ascii="Consolas" w:eastAsia="Times New Roman" w:hAnsi="Consolas" w:cs="Times New Roman"/>
          <w:color w:val="9CDCFE"/>
          <w:sz w:val="24"/>
          <w:szCs w:val="24"/>
          <w:lang w:eastAsia="en-IN"/>
        </w:rPr>
        <w:t>name</w:t>
      </w:r>
      <w:r w:rsidRPr="00024D57">
        <w:rPr>
          <w:rFonts w:ascii="Consolas" w:eastAsia="Times New Roman" w:hAnsi="Consolas" w:cs="Times New Roman"/>
          <w:color w:val="D4D4D4"/>
          <w:sz w:val="24"/>
          <w:szCs w:val="24"/>
          <w:lang w:eastAsia="en-IN"/>
        </w:rPr>
        <w:t> = </w:t>
      </w:r>
      <w:r w:rsidRPr="00024D57">
        <w:rPr>
          <w:rFonts w:ascii="Consolas" w:eastAsia="Times New Roman" w:hAnsi="Consolas" w:cs="Times New Roman"/>
          <w:color w:val="DCDCAA"/>
          <w:sz w:val="24"/>
          <w:szCs w:val="24"/>
          <w:lang w:eastAsia="en-IN"/>
        </w:rPr>
        <w:t>input</w:t>
      </w:r>
      <w:r w:rsidRPr="00024D57">
        <w:rPr>
          <w:rFonts w:ascii="Consolas" w:eastAsia="Times New Roman" w:hAnsi="Consolas" w:cs="Times New Roman"/>
          <w:color w:val="D4D4D4"/>
          <w:sz w:val="24"/>
          <w:szCs w:val="24"/>
          <w:lang w:eastAsia="en-IN"/>
        </w:rPr>
        <w:t>(</w:t>
      </w:r>
      <w:r w:rsidRPr="00024D57">
        <w:rPr>
          <w:rFonts w:ascii="Consolas" w:eastAsia="Times New Roman" w:hAnsi="Consolas" w:cs="Times New Roman"/>
          <w:color w:val="CE9178"/>
          <w:sz w:val="24"/>
          <w:szCs w:val="24"/>
          <w:lang w:eastAsia="en-IN"/>
        </w:rPr>
        <w:t>"Please enter your name: "</w:t>
      </w:r>
      <w:r w:rsidRPr="00024D57">
        <w:rPr>
          <w:rFonts w:ascii="Consolas" w:eastAsia="Times New Roman" w:hAnsi="Consolas" w:cs="Times New Roman"/>
          <w:color w:val="D4D4D4"/>
          <w:sz w:val="24"/>
          <w:szCs w:val="24"/>
          <w:lang w:eastAsia="en-IN"/>
        </w:rPr>
        <w:t>)</w:t>
      </w:r>
    </w:p>
    <w:p w:rsidR="00024D57" w:rsidRPr="00024D57" w:rsidRDefault="00024D57" w:rsidP="00024D57">
      <w:pPr>
        <w:shd w:val="clear" w:color="auto" w:fill="1E1E1E"/>
        <w:spacing w:after="0" w:line="330" w:lineRule="atLeast"/>
        <w:rPr>
          <w:rFonts w:ascii="Consolas" w:eastAsia="Times New Roman" w:hAnsi="Consolas" w:cs="Times New Roman"/>
          <w:color w:val="D4D4D4"/>
          <w:sz w:val="24"/>
          <w:szCs w:val="24"/>
          <w:lang w:eastAsia="en-IN"/>
        </w:rPr>
      </w:pPr>
      <w:r w:rsidRPr="00024D57">
        <w:rPr>
          <w:rFonts w:ascii="Consolas" w:eastAsia="Times New Roman" w:hAnsi="Consolas" w:cs="Times New Roman"/>
          <w:color w:val="C586C0"/>
          <w:sz w:val="24"/>
          <w:szCs w:val="24"/>
          <w:lang w:eastAsia="en-IN"/>
        </w:rPr>
        <w:t>if</w:t>
      </w:r>
      <w:r w:rsidRPr="00024D57">
        <w:rPr>
          <w:rFonts w:ascii="Consolas" w:eastAsia="Times New Roman" w:hAnsi="Consolas" w:cs="Times New Roman"/>
          <w:color w:val="D4D4D4"/>
          <w:sz w:val="24"/>
          <w:szCs w:val="24"/>
          <w:lang w:eastAsia="en-IN"/>
        </w:rPr>
        <w:t> </w:t>
      </w:r>
      <w:r w:rsidRPr="00024D57">
        <w:rPr>
          <w:rFonts w:ascii="Consolas" w:eastAsia="Times New Roman" w:hAnsi="Consolas" w:cs="Times New Roman"/>
          <w:color w:val="9CDCFE"/>
          <w:sz w:val="24"/>
          <w:szCs w:val="24"/>
          <w:lang w:eastAsia="en-IN"/>
        </w:rPr>
        <w:t>name</w:t>
      </w:r>
      <w:r w:rsidRPr="00024D57">
        <w:rPr>
          <w:rFonts w:ascii="Consolas" w:eastAsia="Times New Roman" w:hAnsi="Consolas" w:cs="Times New Roman"/>
          <w:color w:val="D4D4D4"/>
          <w:sz w:val="24"/>
          <w:szCs w:val="24"/>
          <w:lang w:eastAsia="en-IN"/>
        </w:rPr>
        <w:t>:</w:t>
      </w:r>
    </w:p>
    <w:p w:rsidR="00024D57" w:rsidRPr="00024D57" w:rsidRDefault="00024D57" w:rsidP="00024D57">
      <w:pPr>
        <w:shd w:val="clear" w:color="auto" w:fill="1E1E1E"/>
        <w:spacing w:after="0" w:line="330" w:lineRule="atLeast"/>
        <w:rPr>
          <w:rFonts w:ascii="Consolas" w:eastAsia="Times New Roman" w:hAnsi="Consolas" w:cs="Times New Roman"/>
          <w:color w:val="D4D4D4"/>
          <w:sz w:val="24"/>
          <w:szCs w:val="24"/>
          <w:lang w:eastAsia="en-IN"/>
        </w:rPr>
      </w:pPr>
      <w:r w:rsidRPr="00024D57">
        <w:rPr>
          <w:rFonts w:ascii="Consolas" w:eastAsia="Times New Roman" w:hAnsi="Consolas" w:cs="Times New Roman"/>
          <w:color w:val="D4D4D4"/>
          <w:sz w:val="24"/>
          <w:szCs w:val="24"/>
          <w:lang w:eastAsia="en-IN"/>
        </w:rPr>
        <w:t>    </w:t>
      </w:r>
      <w:r w:rsidRPr="00024D57">
        <w:rPr>
          <w:rFonts w:ascii="Consolas" w:eastAsia="Times New Roman" w:hAnsi="Consolas" w:cs="Times New Roman"/>
          <w:color w:val="C586C0"/>
          <w:sz w:val="24"/>
          <w:szCs w:val="24"/>
          <w:lang w:eastAsia="en-IN"/>
        </w:rPr>
        <w:t>pass</w:t>
      </w:r>
    </w:p>
    <w:p w:rsidR="00024D57" w:rsidRDefault="00F24DF2" w:rsidP="00415568">
      <w:pPr>
        <w:rPr>
          <w:sz w:val="28"/>
          <w:szCs w:val="24"/>
        </w:rPr>
      </w:pPr>
      <w:r>
        <w:rPr>
          <w:sz w:val="28"/>
          <w:szCs w:val="24"/>
        </w:rPr>
        <w:t>here we made if statement and not given any condition then if we don’t write pass statement the then we will get error message</w:t>
      </w:r>
    </w:p>
    <w:p w:rsidR="00F24DF2" w:rsidRDefault="00F24DF2" w:rsidP="00415568">
      <w:pPr>
        <w:rPr>
          <w:sz w:val="28"/>
          <w:szCs w:val="24"/>
        </w:rPr>
      </w:pPr>
      <w:r>
        <w:rPr>
          <w:sz w:val="28"/>
          <w:szCs w:val="24"/>
        </w:rPr>
        <w:t>simply if statement is for to just pass the if condition without giving any condition to if statement</w:t>
      </w:r>
    </w:p>
    <w:p w:rsidR="00F24DF2" w:rsidRDefault="00F24DF2" w:rsidP="00415568">
      <w:pPr>
        <w:rPr>
          <w:sz w:val="28"/>
          <w:szCs w:val="24"/>
        </w:rPr>
      </w:pPr>
      <w:r>
        <w:rPr>
          <w:sz w:val="28"/>
          <w:szCs w:val="24"/>
        </w:rPr>
        <w:t>In real life we need pass statement</w:t>
      </w:r>
    </w:p>
    <w:p w:rsidR="00F24DF2" w:rsidRDefault="00F24DF2" w:rsidP="00415568">
      <w:pPr>
        <w:rPr>
          <w:sz w:val="28"/>
          <w:szCs w:val="24"/>
        </w:rPr>
      </w:pPr>
      <w:r>
        <w:rPr>
          <w:sz w:val="28"/>
          <w:szCs w:val="24"/>
        </w:rPr>
        <w:t>Else statement:</w:t>
      </w:r>
      <w:r>
        <w:rPr>
          <w:sz w:val="28"/>
          <w:szCs w:val="24"/>
        </w:rPr>
        <w:br/>
        <w:t>else statement is used after if statement</w:t>
      </w:r>
    </w:p>
    <w:p w:rsidR="00F24DF2" w:rsidRDefault="00F24DF2" w:rsidP="00415568">
      <w:pPr>
        <w:rPr>
          <w:sz w:val="28"/>
          <w:szCs w:val="24"/>
        </w:rPr>
      </w:pPr>
      <w:r>
        <w:rPr>
          <w:sz w:val="28"/>
          <w:szCs w:val="24"/>
        </w:rPr>
        <w:t>Else meaning in programing is if if statement is not fulfilled then what condition do program will impliment</w:t>
      </w:r>
    </w:p>
    <w:p w:rsidR="00F24DF2" w:rsidRDefault="00F24DF2" w:rsidP="00415568">
      <w:pPr>
        <w:rPr>
          <w:sz w:val="28"/>
          <w:szCs w:val="24"/>
        </w:rPr>
      </w:pPr>
      <w:r>
        <w:rPr>
          <w:sz w:val="28"/>
          <w:szCs w:val="24"/>
        </w:rPr>
        <w:t>It is also used after elif statement</w:t>
      </w:r>
    </w:p>
    <w:p w:rsidR="00955C81" w:rsidRDefault="00F24DF2" w:rsidP="00415568">
      <w:pPr>
        <w:rPr>
          <w:sz w:val="28"/>
          <w:szCs w:val="24"/>
        </w:rPr>
      </w:pPr>
      <w:r>
        <w:rPr>
          <w:sz w:val="28"/>
          <w:szCs w:val="24"/>
        </w:rPr>
        <w:t>Eg:</w:t>
      </w:r>
      <w:r w:rsidR="00955C81">
        <w:rPr>
          <w:sz w:val="28"/>
          <w:szCs w:val="24"/>
        </w:rPr>
        <w:t xml:space="preserve"> </w:t>
      </w:r>
    </w:p>
    <w:p w:rsidR="00955C81" w:rsidRPr="00955C81" w:rsidRDefault="00955C81" w:rsidP="00955C81">
      <w:pPr>
        <w:shd w:val="clear" w:color="auto" w:fill="1E1E1E"/>
        <w:spacing w:after="0" w:line="330" w:lineRule="atLeast"/>
        <w:rPr>
          <w:rFonts w:ascii="Consolas" w:eastAsia="Times New Roman" w:hAnsi="Consolas" w:cs="Times New Roman"/>
          <w:color w:val="D4D4D4"/>
          <w:sz w:val="24"/>
          <w:szCs w:val="24"/>
          <w:lang w:eastAsia="en-IN"/>
        </w:rPr>
      </w:pPr>
      <w:r w:rsidRPr="00955C81">
        <w:rPr>
          <w:rFonts w:ascii="Consolas" w:eastAsia="Times New Roman" w:hAnsi="Consolas" w:cs="Times New Roman"/>
          <w:color w:val="9CDCFE"/>
          <w:sz w:val="24"/>
          <w:szCs w:val="24"/>
          <w:lang w:eastAsia="en-IN"/>
        </w:rPr>
        <w:t>age</w:t>
      </w:r>
      <w:r w:rsidRPr="00955C81">
        <w:rPr>
          <w:rFonts w:ascii="Consolas" w:eastAsia="Times New Roman" w:hAnsi="Consolas" w:cs="Times New Roman"/>
          <w:color w:val="D4D4D4"/>
          <w:sz w:val="24"/>
          <w:szCs w:val="24"/>
          <w:lang w:eastAsia="en-IN"/>
        </w:rPr>
        <w:t> = </w:t>
      </w:r>
      <w:r w:rsidRPr="00955C81">
        <w:rPr>
          <w:rFonts w:ascii="Consolas" w:eastAsia="Times New Roman" w:hAnsi="Consolas" w:cs="Times New Roman"/>
          <w:color w:val="4EC9B0"/>
          <w:sz w:val="24"/>
          <w:szCs w:val="24"/>
          <w:lang w:eastAsia="en-IN"/>
        </w:rPr>
        <w:t>int</w:t>
      </w:r>
      <w:r w:rsidRPr="00955C81">
        <w:rPr>
          <w:rFonts w:ascii="Consolas" w:eastAsia="Times New Roman" w:hAnsi="Consolas" w:cs="Times New Roman"/>
          <w:color w:val="D4D4D4"/>
          <w:sz w:val="24"/>
          <w:szCs w:val="24"/>
          <w:lang w:eastAsia="en-IN"/>
        </w:rPr>
        <w:t>(</w:t>
      </w:r>
      <w:r w:rsidRPr="00955C81">
        <w:rPr>
          <w:rFonts w:ascii="Consolas" w:eastAsia="Times New Roman" w:hAnsi="Consolas" w:cs="Times New Roman"/>
          <w:color w:val="DCDCAA"/>
          <w:sz w:val="24"/>
          <w:szCs w:val="24"/>
          <w:lang w:eastAsia="en-IN"/>
        </w:rPr>
        <w:t>input</w:t>
      </w:r>
      <w:r w:rsidRPr="00955C81">
        <w:rPr>
          <w:rFonts w:ascii="Consolas" w:eastAsia="Times New Roman" w:hAnsi="Consolas" w:cs="Times New Roman"/>
          <w:color w:val="D4D4D4"/>
          <w:sz w:val="24"/>
          <w:szCs w:val="24"/>
          <w:lang w:eastAsia="en-IN"/>
        </w:rPr>
        <w:t>(</w:t>
      </w:r>
      <w:r w:rsidRPr="00955C81">
        <w:rPr>
          <w:rFonts w:ascii="Consolas" w:eastAsia="Times New Roman" w:hAnsi="Consolas" w:cs="Times New Roman"/>
          <w:color w:val="CE9178"/>
          <w:sz w:val="24"/>
          <w:szCs w:val="24"/>
          <w:lang w:eastAsia="en-IN"/>
        </w:rPr>
        <w:t>"Please enter your AGE: "</w:t>
      </w:r>
      <w:r w:rsidRPr="00955C81">
        <w:rPr>
          <w:rFonts w:ascii="Consolas" w:eastAsia="Times New Roman" w:hAnsi="Consolas" w:cs="Times New Roman"/>
          <w:color w:val="D4D4D4"/>
          <w:sz w:val="24"/>
          <w:szCs w:val="24"/>
          <w:lang w:eastAsia="en-IN"/>
        </w:rPr>
        <w:t>))</w:t>
      </w:r>
    </w:p>
    <w:p w:rsidR="00955C81" w:rsidRPr="00955C81" w:rsidRDefault="00955C81" w:rsidP="00955C81">
      <w:pPr>
        <w:shd w:val="clear" w:color="auto" w:fill="1E1E1E"/>
        <w:spacing w:after="0" w:line="330" w:lineRule="atLeast"/>
        <w:rPr>
          <w:rFonts w:ascii="Consolas" w:eastAsia="Times New Roman" w:hAnsi="Consolas" w:cs="Times New Roman"/>
          <w:color w:val="D4D4D4"/>
          <w:sz w:val="24"/>
          <w:szCs w:val="24"/>
          <w:lang w:eastAsia="en-IN"/>
        </w:rPr>
      </w:pPr>
      <w:r w:rsidRPr="00955C81">
        <w:rPr>
          <w:rFonts w:ascii="Consolas" w:eastAsia="Times New Roman" w:hAnsi="Consolas" w:cs="Times New Roman"/>
          <w:color w:val="C586C0"/>
          <w:sz w:val="24"/>
          <w:szCs w:val="24"/>
          <w:lang w:eastAsia="en-IN"/>
        </w:rPr>
        <w:t>if</w:t>
      </w:r>
      <w:r w:rsidRPr="00955C81">
        <w:rPr>
          <w:rFonts w:ascii="Consolas" w:eastAsia="Times New Roman" w:hAnsi="Consolas" w:cs="Times New Roman"/>
          <w:color w:val="D4D4D4"/>
          <w:sz w:val="24"/>
          <w:szCs w:val="24"/>
          <w:lang w:eastAsia="en-IN"/>
        </w:rPr>
        <w:t> </w:t>
      </w:r>
      <w:r w:rsidRPr="00955C81">
        <w:rPr>
          <w:rFonts w:ascii="Consolas" w:eastAsia="Times New Roman" w:hAnsi="Consolas" w:cs="Times New Roman"/>
          <w:color w:val="9CDCFE"/>
          <w:sz w:val="24"/>
          <w:szCs w:val="24"/>
          <w:lang w:eastAsia="en-IN"/>
        </w:rPr>
        <w:t>age</w:t>
      </w:r>
      <w:r w:rsidRPr="00955C81">
        <w:rPr>
          <w:rFonts w:ascii="Consolas" w:eastAsia="Times New Roman" w:hAnsi="Consolas" w:cs="Times New Roman"/>
          <w:color w:val="D4D4D4"/>
          <w:sz w:val="24"/>
          <w:szCs w:val="24"/>
          <w:lang w:eastAsia="en-IN"/>
        </w:rPr>
        <w:t> &gt; </w:t>
      </w:r>
      <w:r w:rsidRPr="00955C81">
        <w:rPr>
          <w:rFonts w:ascii="Consolas" w:eastAsia="Times New Roman" w:hAnsi="Consolas" w:cs="Times New Roman"/>
          <w:color w:val="B5CEA8"/>
          <w:sz w:val="24"/>
          <w:szCs w:val="24"/>
          <w:lang w:eastAsia="en-IN"/>
        </w:rPr>
        <w:t>14</w:t>
      </w:r>
      <w:r w:rsidRPr="00955C81">
        <w:rPr>
          <w:rFonts w:ascii="Consolas" w:eastAsia="Times New Roman" w:hAnsi="Consolas" w:cs="Times New Roman"/>
          <w:color w:val="D4D4D4"/>
          <w:sz w:val="24"/>
          <w:szCs w:val="24"/>
          <w:lang w:eastAsia="en-IN"/>
        </w:rPr>
        <w:t>:</w:t>
      </w:r>
    </w:p>
    <w:p w:rsidR="00955C81" w:rsidRPr="00955C81" w:rsidRDefault="00955C81" w:rsidP="00955C81">
      <w:pPr>
        <w:shd w:val="clear" w:color="auto" w:fill="1E1E1E"/>
        <w:spacing w:after="0" w:line="330" w:lineRule="atLeast"/>
        <w:rPr>
          <w:rFonts w:ascii="Consolas" w:eastAsia="Times New Roman" w:hAnsi="Consolas" w:cs="Times New Roman"/>
          <w:color w:val="D4D4D4"/>
          <w:sz w:val="24"/>
          <w:szCs w:val="24"/>
          <w:lang w:eastAsia="en-IN"/>
        </w:rPr>
      </w:pPr>
      <w:r w:rsidRPr="00955C81">
        <w:rPr>
          <w:rFonts w:ascii="Consolas" w:eastAsia="Times New Roman" w:hAnsi="Consolas" w:cs="Times New Roman"/>
          <w:color w:val="D4D4D4"/>
          <w:sz w:val="24"/>
          <w:szCs w:val="24"/>
          <w:lang w:eastAsia="en-IN"/>
        </w:rPr>
        <w:t>    </w:t>
      </w:r>
      <w:r w:rsidRPr="00955C81">
        <w:rPr>
          <w:rFonts w:ascii="Consolas" w:eastAsia="Times New Roman" w:hAnsi="Consolas" w:cs="Times New Roman"/>
          <w:color w:val="DCDCAA"/>
          <w:sz w:val="24"/>
          <w:szCs w:val="24"/>
          <w:lang w:eastAsia="en-IN"/>
        </w:rPr>
        <w:t>print</w:t>
      </w:r>
      <w:r w:rsidRPr="00955C81">
        <w:rPr>
          <w:rFonts w:ascii="Consolas" w:eastAsia="Times New Roman" w:hAnsi="Consolas" w:cs="Times New Roman"/>
          <w:color w:val="D4D4D4"/>
          <w:sz w:val="24"/>
          <w:szCs w:val="24"/>
          <w:lang w:eastAsia="en-IN"/>
        </w:rPr>
        <w:t>(</w:t>
      </w:r>
      <w:r w:rsidRPr="00955C81">
        <w:rPr>
          <w:rFonts w:ascii="Consolas" w:eastAsia="Times New Roman" w:hAnsi="Consolas" w:cs="Times New Roman"/>
          <w:color w:val="CE9178"/>
          <w:sz w:val="24"/>
          <w:szCs w:val="24"/>
          <w:lang w:eastAsia="en-IN"/>
        </w:rPr>
        <w:t>'You are eligible. Thankyou!'</w:t>
      </w:r>
      <w:r w:rsidRPr="00955C81">
        <w:rPr>
          <w:rFonts w:ascii="Consolas" w:eastAsia="Times New Roman" w:hAnsi="Consolas" w:cs="Times New Roman"/>
          <w:color w:val="D4D4D4"/>
          <w:sz w:val="24"/>
          <w:szCs w:val="24"/>
          <w:lang w:eastAsia="en-IN"/>
        </w:rPr>
        <w:t>)</w:t>
      </w:r>
    </w:p>
    <w:p w:rsidR="00955C81" w:rsidRPr="00955C81" w:rsidRDefault="00955C81" w:rsidP="00955C81">
      <w:pPr>
        <w:shd w:val="clear" w:color="auto" w:fill="1E1E1E"/>
        <w:spacing w:after="0" w:line="330" w:lineRule="atLeast"/>
        <w:rPr>
          <w:rFonts w:ascii="Consolas" w:eastAsia="Times New Roman" w:hAnsi="Consolas" w:cs="Times New Roman"/>
          <w:color w:val="D4D4D4"/>
          <w:sz w:val="24"/>
          <w:szCs w:val="24"/>
          <w:lang w:eastAsia="en-IN"/>
        </w:rPr>
      </w:pPr>
      <w:r w:rsidRPr="00955C81">
        <w:rPr>
          <w:rFonts w:ascii="Consolas" w:eastAsia="Times New Roman" w:hAnsi="Consolas" w:cs="Times New Roman"/>
          <w:color w:val="C586C0"/>
          <w:sz w:val="24"/>
          <w:szCs w:val="24"/>
          <w:lang w:eastAsia="en-IN"/>
        </w:rPr>
        <w:t>else</w:t>
      </w:r>
      <w:r w:rsidRPr="00955C81">
        <w:rPr>
          <w:rFonts w:ascii="Consolas" w:eastAsia="Times New Roman" w:hAnsi="Consolas" w:cs="Times New Roman"/>
          <w:color w:val="D4D4D4"/>
          <w:sz w:val="24"/>
          <w:szCs w:val="24"/>
          <w:lang w:eastAsia="en-IN"/>
        </w:rPr>
        <w:t>:</w:t>
      </w:r>
    </w:p>
    <w:p w:rsidR="00955C81" w:rsidRPr="00955C81" w:rsidRDefault="00955C81" w:rsidP="00955C81">
      <w:pPr>
        <w:shd w:val="clear" w:color="auto" w:fill="1E1E1E"/>
        <w:spacing w:after="0" w:line="330" w:lineRule="atLeast"/>
        <w:rPr>
          <w:rFonts w:ascii="Consolas" w:eastAsia="Times New Roman" w:hAnsi="Consolas" w:cs="Times New Roman"/>
          <w:color w:val="D4D4D4"/>
          <w:sz w:val="24"/>
          <w:szCs w:val="24"/>
          <w:lang w:eastAsia="en-IN"/>
        </w:rPr>
      </w:pPr>
      <w:r w:rsidRPr="00955C81">
        <w:rPr>
          <w:rFonts w:ascii="Consolas" w:eastAsia="Times New Roman" w:hAnsi="Consolas" w:cs="Times New Roman"/>
          <w:color w:val="D4D4D4"/>
          <w:sz w:val="24"/>
          <w:szCs w:val="24"/>
          <w:lang w:eastAsia="en-IN"/>
        </w:rPr>
        <w:t>    </w:t>
      </w:r>
      <w:r w:rsidRPr="00955C81">
        <w:rPr>
          <w:rFonts w:ascii="Consolas" w:eastAsia="Times New Roman" w:hAnsi="Consolas" w:cs="Times New Roman"/>
          <w:color w:val="DCDCAA"/>
          <w:sz w:val="24"/>
          <w:szCs w:val="24"/>
          <w:lang w:eastAsia="en-IN"/>
        </w:rPr>
        <w:t>print</w:t>
      </w:r>
      <w:r w:rsidRPr="00955C81">
        <w:rPr>
          <w:rFonts w:ascii="Consolas" w:eastAsia="Times New Roman" w:hAnsi="Consolas" w:cs="Times New Roman"/>
          <w:color w:val="D4D4D4"/>
          <w:sz w:val="24"/>
          <w:szCs w:val="24"/>
          <w:lang w:eastAsia="en-IN"/>
        </w:rPr>
        <w:t>(</w:t>
      </w:r>
      <w:r w:rsidRPr="00955C81">
        <w:rPr>
          <w:rFonts w:ascii="Consolas" w:eastAsia="Times New Roman" w:hAnsi="Consolas" w:cs="Times New Roman"/>
          <w:color w:val="CE9178"/>
          <w:sz w:val="24"/>
          <w:szCs w:val="24"/>
          <w:lang w:eastAsia="en-IN"/>
        </w:rPr>
        <w:t>"SORRY!! You are not eligible."</w:t>
      </w:r>
      <w:r w:rsidRPr="00955C81">
        <w:rPr>
          <w:rFonts w:ascii="Consolas" w:eastAsia="Times New Roman" w:hAnsi="Consolas" w:cs="Times New Roman"/>
          <w:color w:val="D4D4D4"/>
          <w:sz w:val="24"/>
          <w:szCs w:val="24"/>
          <w:lang w:eastAsia="en-IN"/>
        </w:rPr>
        <w:t>)</w:t>
      </w:r>
    </w:p>
    <w:p w:rsidR="00955C81" w:rsidRDefault="00955C81" w:rsidP="00415568">
      <w:pPr>
        <w:rPr>
          <w:sz w:val="28"/>
          <w:szCs w:val="24"/>
        </w:rPr>
      </w:pPr>
    </w:p>
    <w:p w:rsidR="00955C81" w:rsidRDefault="00955C81" w:rsidP="00415568">
      <w:pPr>
        <w:rPr>
          <w:sz w:val="28"/>
          <w:szCs w:val="24"/>
        </w:rPr>
      </w:pPr>
      <w:r>
        <w:rPr>
          <w:sz w:val="28"/>
          <w:szCs w:val="24"/>
        </w:rPr>
        <w:t>elif statement:</w:t>
      </w:r>
    </w:p>
    <w:p w:rsidR="00955C81" w:rsidRDefault="00955C81" w:rsidP="00415568">
      <w:pPr>
        <w:rPr>
          <w:sz w:val="28"/>
          <w:szCs w:val="24"/>
        </w:rPr>
      </w:pPr>
      <w:r>
        <w:rPr>
          <w:sz w:val="28"/>
          <w:szCs w:val="24"/>
        </w:rPr>
        <w:t xml:space="preserve">elif statement is basically another if statement meaning if </w:t>
      </w:r>
      <w:r w:rsidR="00190F29">
        <w:rPr>
          <w:sz w:val="28"/>
          <w:szCs w:val="24"/>
        </w:rPr>
        <w:t>1</w:t>
      </w:r>
      <w:r w:rsidR="00190F29" w:rsidRPr="00190F29">
        <w:rPr>
          <w:sz w:val="28"/>
          <w:szCs w:val="24"/>
          <w:vertAlign w:val="superscript"/>
        </w:rPr>
        <w:t>st</w:t>
      </w:r>
      <w:r w:rsidR="00190F29">
        <w:rPr>
          <w:sz w:val="28"/>
          <w:szCs w:val="24"/>
        </w:rPr>
        <w:t xml:space="preserve"> if statement is not fulfilled then the other if statement will written with elif statement</w:t>
      </w:r>
    </w:p>
    <w:p w:rsidR="00190F29" w:rsidRDefault="00190F29" w:rsidP="00415568">
      <w:pPr>
        <w:rPr>
          <w:sz w:val="28"/>
          <w:szCs w:val="24"/>
        </w:rPr>
      </w:pPr>
      <w:r>
        <w:rPr>
          <w:sz w:val="28"/>
          <w:szCs w:val="24"/>
        </w:rPr>
        <w:t>eg:</w:t>
      </w:r>
    </w:p>
    <w:p w:rsidR="00190F29" w:rsidRPr="00190F29" w:rsidRDefault="00190F29" w:rsidP="00190F29">
      <w:pPr>
        <w:shd w:val="clear" w:color="auto" w:fill="1E1E1E"/>
        <w:spacing w:after="0" w:line="330" w:lineRule="atLeast"/>
        <w:rPr>
          <w:rFonts w:ascii="Consolas" w:eastAsia="Times New Roman" w:hAnsi="Consolas" w:cs="Times New Roman"/>
          <w:color w:val="D4D4D4"/>
          <w:sz w:val="24"/>
          <w:szCs w:val="24"/>
          <w:lang w:eastAsia="en-IN"/>
        </w:rPr>
      </w:pPr>
      <w:r w:rsidRPr="00190F29">
        <w:rPr>
          <w:rFonts w:ascii="Consolas" w:eastAsia="Times New Roman" w:hAnsi="Consolas" w:cs="Times New Roman"/>
          <w:color w:val="9CDCFE"/>
          <w:sz w:val="24"/>
          <w:szCs w:val="24"/>
          <w:lang w:eastAsia="en-IN"/>
        </w:rPr>
        <w:t>age</w:t>
      </w:r>
      <w:r w:rsidRPr="00190F29">
        <w:rPr>
          <w:rFonts w:ascii="Consolas" w:eastAsia="Times New Roman" w:hAnsi="Consolas" w:cs="Times New Roman"/>
          <w:color w:val="D4D4D4"/>
          <w:sz w:val="24"/>
          <w:szCs w:val="24"/>
          <w:lang w:eastAsia="en-IN"/>
        </w:rPr>
        <w:t> = </w:t>
      </w:r>
      <w:r w:rsidRPr="00190F29">
        <w:rPr>
          <w:rFonts w:ascii="Consolas" w:eastAsia="Times New Roman" w:hAnsi="Consolas" w:cs="Times New Roman"/>
          <w:color w:val="4EC9B0"/>
          <w:sz w:val="24"/>
          <w:szCs w:val="24"/>
          <w:lang w:eastAsia="en-IN"/>
        </w:rPr>
        <w:t>int</w:t>
      </w:r>
      <w:r w:rsidRPr="00190F29">
        <w:rPr>
          <w:rFonts w:ascii="Consolas" w:eastAsia="Times New Roman" w:hAnsi="Consolas" w:cs="Times New Roman"/>
          <w:color w:val="D4D4D4"/>
          <w:sz w:val="24"/>
          <w:szCs w:val="24"/>
          <w:lang w:eastAsia="en-IN"/>
        </w:rPr>
        <w:t>(</w:t>
      </w:r>
      <w:r w:rsidRPr="00190F29">
        <w:rPr>
          <w:rFonts w:ascii="Consolas" w:eastAsia="Times New Roman" w:hAnsi="Consolas" w:cs="Times New Roman"/>
          <w:color w:val="DCDCAA"/>
          <w:sz w:val="24"/>
          <w:szCs w:val="24"/>
          <w:lang w:eastAsia="en-IN"/>
        </w:rPr>
        <w:t>input</w:t>
      </w:r>
      <w:r w:rsidRPr="00190F29">
        <w:rPr>
          <w:rFonts w:ascii="Consolas" w:eastAsia="Times New Roman" w:hAnsi="Consolas" w:cs="Times New Roman"/>
          <w:color w:val="D4D4D4"/>
          <w:sz w:val="24"/>
          <w:szCs w:val="24"/>
          <w:lang w:eastAsia="en-IN"/>
        </w:rPr>
        <w:t>(</w:t>
      </w:r>
      <w:r w:rsidRPr="00190F29">
        <w:rPr>
          <w:rFonts w:ascii="Consolas" w:eastAsia="Times New Roman" w:hAnsi="Consolas" w:cs="Times New Roman"/>
          <w:color w:val="CE9178"/>
          <w:sz w:val="24"/>
          <w:szCs w:val="24"/>
          <w:lang w:eastAsia="en-IN"/>
        </w:rPr>
        <w:t>"Please enter your AGE: "</w:t>
      </w:r>
      <w:r w:rsidRPr="00190F29">
        <w:rPr>
          <w:rFonts w:ascii="Consolas" w:eastAsia="Times New Roman" w:hAnsi="Consolas" w:cs="Times New Roman"/>
          <w:color w:val="D4D4D4"/>
          <w:sz w:val="24"/>
          <w:szCs w:val="24"/>
          <w:lang w:eastAsia="en-IN"/>
        </w:rPr>
        <w:t>))</w:t>
      </w:r>
    </w:p>
    <w:p w:rsidR="00190F29" w:rsidRPr="00190F29" w:rsidRDefault="00190F29" w:rsidP="00190F29">
      <w:pPr>
        <w:shd w:val="clear" w:color="auto" w:fill="1E1E1E"/>
        <w:spacing w:after="0" w:line="330" w:lineRule="atLeast"/>
        <w:rPr>
          <w:rFonts w:ascii="Consolas" w:eastAsia="Times New Roman" w:hAnsi="Consolas" w:cs="Times New Roman"/>
          <w:color w:val="D4D4D4"/>
          <w:sz w:val="24"/>
          <w:szCs w:val="24"/>
          <w:lang w:eastAsia="en-IN"/>
        </w:rPr>
      </w:pPr>
      <w:r w:rsidRPr="00190F29">
        <w:rPr>
          <w:rFonts w:ascii="Consolas" w:eastAsia="Times New Roman" w:hAnsi="Consolas" w:cs="Times New Roman"/>
          <w:color w:val="C586C0"/>
          <w:sz w:val="24"/>
          <w:szCs w:val="24"/>
          <w:lang w:eastAsia="en-IN"/>
        </w:rPr>
        <w:lastRenderedPageBreak/>
        <w:t>if</w:t>
      </w:r>
      <w:r w:rsidRPr="00190F29">
        <w:rPr>
          <w:rFonts w:ascii="Consolas" w:eastAsia="Times New Roman" w:hAnsi="Consolas" w:cs="Times New Roman"/>
          <w:color w:val="D4D4D4"/>
          <w:sz w:val="24"/>
          <w:szCs w:val="24"/>
          <w:lang w:eastAsia="en-IN"/>
        </w:rPr>
        <w:t> </w:t>
      </w:r>
      <w:r w:rsidRPr="00190F29">
        <w:rPr>
          <w:rFonts w:ascii="Consolas" w:eastAsia="Times New Roman" w:hAnsi="Consolas" w:cs="Times New Roman"/>
          <w:color w:val="B5CEA8"/>
          <w:sz w:val="24"/>
          <w:szCs w:val="24"/>
          <w:lang w:eastAsia="en-IN"/>
        </w:rPr>
        <w:t>0</w:t>
      </w:r>
      <w:r w:rsidRPr="00190F29">
        <w:rPr>
          <w:rFonts w:ascii="Consolas" w:eastAsia="Times New Roman" w:hAnsi="Consolas" w:cs="Times New Roman"/>
          <w:color w:val="D4D4D4"/>
          <w:sz w:val="24"/>
          <w:szCs w:val="24"/>
          <w:lang w:eastAsia="en-IN"/>
        </w:rPr>
        <w:t>&lt;</w:t>
      </w:r>
      <w:r w:rsidRPr="00190F29">
        <w:rPr>
          <w:rFonts w:ascii="Consolas" w:eastAsia="Times New Roman" w:hAnsi="Consolas" w:cs="Times New Roman"/>
          <w:color w:val="9CDCFE"/>
          <w:sz w:val="24"/>
          <w:szCs w:val="24"/>
          <w:lang w:eastAsia="en-IN"/>
        </w:rPr>
        <w:t>age</w:t>
      </w:r>
      <w:r w:rsidRPr="00190F29">
        <w:rPr>
          <w:rFonts w:ascii="Consolas" w:eastAsia="Times New Roman" w:hAnsi="Consolas" w:cs="Times New Roman"/>
          <w:color w:val="D4D4D4"/>
          <w:sz w:val="24"/>
          <w:szCs w:val="24"/>
          <w:lang w:eastAsia="en-IN"/>
        </w:rPr>
        <w:t>&lt;=</w:t>
      </w:r>
      <w:r w:rsidRPr="00190F29">
        <w:rPr>
          <w:rFonts w:ascii="Consolas" w:eastAsia="Times New Roman" w:hAnsi="Consolas" w:cs="Times New Roman"/>
          <w:color w:val="B5CEA8"/>
          <w:sz w:val="24"/>
          <w:szCs w:val="24"/>
          <w:lang w:eastAsia="en-IN"/>
        </w:rPr>
        <w:t>3</w:t>
      </w:r>
      <w:r w:rsidRPr="00190F29">
        <w:rPr>
          <w:rFonts w:ascii="Consolas" w:eastAsia="Times New Roman" w:hAnsi="Consolas" w:cs="Times New Roman"/>
          <w:color w:val="D4D4D4"/>
          <w:sz w:val="24"/>
          <w:szCs w:val="24"/>
          <w:lang w:eastAsia="en-IN"/>
        </w:rPr>
        <w:t>:</w:t>
      </w:r>
    </w:p>
    <w:p w:rsidR="00190F29" w:rsidRPr="00190F29" w:rsidRDefault="00190F29" w:rsidP="00190F29">
      <w:pPr>
        <w:shd w:val="clear" w:color="auto" w:fill="1E1E1E"/>
        <w:spacing w:after="0" w:line="330" w:lineRule="atLeast"/>
        <w:rPr>
          <w:rFonts w:ascii="Consolas" w:eastAsia="Times New Roman" w:hAnsi="Consolas" w:cs="Times New Roman"/>
          <w:color w:val="D4D4D4"/>
          <w:sz w:val="24"/>
          <w:szCs w:val="24"/>
          <w:lang w:eastAsia="en-IN"/>
        </w:rPr>
      </w:pPr>
      <w:r w:rsidRPr="00190F29">
        <w:rPr>
          <w:rFonts w:ascii="Consolas" w:eastAsia="Times New Roman" w:hAnsi="Consolas" w:cs="Times New Roman"/>
          <w:color w:val="D4D4D4"/>
          <w:sz w:val="24"/>
          <w:szCs w:val="24"/>
          <w:lang w:eastAsia="en-IN"/>
        </w:rPr>
        <w:t>    </w:t>
      </w:r>
      <w:r w:rsidRPr="00190F29">
        <w:rPr>
          <w:rFonts w:ascii="Consolas" w:eastAsia="Times New Roman" w:hAnsi="Consolas" w:cs="Times New Roman"/>
          <w:color w:val="DCDCAA"/>
          <w:sz w:val="24"/>
          <w:szCs w:val="24"/>
          <w:lang w:eastAsia="en-IN"/>
        </w:rPr>
        <w:t>print</w:t>
      </w:r>
      <w:r w:rsidRPr="00190F29">
        <w:rPr>
          <w:rFonts w:ascii="Consolas" w:eastAsia="Times New Roman" w:hAnsi="Consolas" w:cs="Times New Roman"/>
          <w:color w:val="D4D4D4"/>
          <w:sz w:val="24"/>
          <w:szCs w:val="24"/>
          <w:lang w:eastAsia="en-IN"/>
        </w:rPr>
        <w:t>(</w:t>
      </w:r>
      <w:r w:rsidRPr="00190F29">
        <w:rPr>
          <w:rFonts w:ascii="Consolas" w:eastAsia="Times New Roman" w:hAnsi="Consolas" w:cs="Times New Roman"/>
          <w:color w:val="CE9178"/>
          <w:sz w:val="24"/>
          <w:szCs w:val="24"/>
          <w:lang w:eastAsia="en-IN"/>
        </w:rPr>
        <w:t>"Ticket Price: Free"</w:t>
      </w:r>
      <w:r w:rsidRPr="00190F29">
        <w:rPr>
          <w:rFonts w:ascii="Consolas" w:eastAsia="Times New Roman" w:hAnsi="Consolas" w:cs="Times New Roman"/>
          <w:color w:val="D4D4D4"/>
          <w:sz w:val="24"/>
          <w:szCs w:val="24"/>
          <w:lang w:eastAsia="en-IN"/>
        </w:rPr>
        <w:t>)</w:t>
      </w:r>
    </w:p>
    <w:p w:rsidR="00190F29" w:rsidRPr="00190F29" w:rsidRDefault="00190F29" w:rsidP="00190F29">
      <w:pPr>
        <w:shd w:val="clear" w:color="auto" w:fill="1E1E1E"/>
        <w:spacing w:after="0" w:line="330" w:lineRule="atLeast"/>
        <w:rPr>
          <w:rFonts w:ascii="Consolas" w:eastAsia="Times New Roman" w:hAnsi="Consolas" w:cs="Times New Roman"/>
          <w:color w:val="D4D4D4"/>
          <w:sz w:val="24"/>
          <w:szCs w:val="24"/>
          <w:lang w:eastAsia="en-IN"/>
        </w:rPr>
      </w:pPr>
      <w:r w:rsidRPr="00190F29">
        <w:rPr>
          <w:rFonts w:ascii="Consolas" w:eastAsia="Times New Roman" w:hAnsi="Consolas" w:cs="Times New Roman"/>
          <w:color w:val="C586C0"/>
          <w:sz w:val="24"/>
          <w:szCs w:val="24"/>
          <w:lang w:eastAsia="en-IN"/>
        </w:rPr>
        <w:t>elif</w:t>
      </w:r>
      <w:r w:rsidRPr="00190F29">
        <w:rPr>
          <w:rFonts w:ascii="Consolas" w:eastAsia="Times New Roman" w:hAnsi="Consolas" w:cs="Times New Roman"/>
          <w:color w:val="D4D4D4"/>
          <w:sz w:val="24"/>
          <w:szCs w:val="24"/>
          <w:lang w:eastAsia="en-IN"/>
        </w:rPr>
        <w:t> </w:t>
      </w:r>
      <w:r w:rsidRPr="00190F29">
        <w:rPr>
          <w:rFonts w:ascii="Consolas" w:eastAsia="Times New Roman" w:hAnsi="Consolas" w:cs="Times New Roman"/>
          <w:color w:val="B5CEA8"/>
          <w:sz w:val="24"/>
          <w:szCs w:val="24"/>
          <w:lang w:eastAsia="en-IN"/>
        </w:rPr>
        <w:t>3</w:t>
      </w:r>
      <w:r w:rsidRPr="00190F29">
        <w:rPr>
          <w:rFonts w:ascii="Consolas" w:eastAsia="Times New Roman" w:hAnsi="Consolas" w:cs="Times New Roman"/>
          <w:color w:val="D4D4D4"/>
          <w:sz w:val="24"/>
          <w:szCs w:val="24"/>
          <w:lang w:eastAsia="en-IN"/>
        </w:rPr>
        <w:t>&lt;</w:t>
      </w:r>
      <w:r w:rsidRPr="00190F29">
        <w:rPr>
          <w:rFonts w:ascii="Consolas" w:eastAsia="Times New Roman" w:hAnsi="Consolas" w:cs="Times New Roman"/>
          <w:color w:val="9CDCFE"/>
          <w:sz w:val="24"/>
          <w:szCs w:val="24"/>
          <w:lang w:eastAsia="en-IN"/>
        </w:rPr>
        <w:t>age</w:t>
      </w:r>
      <w:r w:rsidRPr="00190F29">
        <w:rPr>
          <w:rFonts w:ascii="Consolas" w:eastAsia="Times New Roman" w:hAnsi="Consolas" w:cs="Times New Roman"/>
          <w:color w:val="D4D4D4"/>
          <w:sz w:val="24"/>
          <w:szCs w:val="24"/>
          <w:lang w:eastAsia="en-IN"/>
        </w:rPr>
        <w:t>&lt;=</w:t>
      </w:r>
      <w:r w:rsidRPr="00190F29">
        <w:rPr>
          <w:rFonts w:ascii="Consolas" w:eastAsia="Times New Roman" w:hAnsi="Consolas" w:cs="Times New Roman"/>
          <w:color w:val="B5CEA8"/>
          <w:sz w:val="24"/>
          <w:szCs w:val="24"/>
          <w:lang w:eastAsia="en-IN"/>
        </w:rPr>
        <w:t>10</w:t>
      </w:r>
      <w:r w:rsidRPr="00190F29">
        <w:rPr>
          <w:rFonts w:ascii="Consolas" w:eastAsia="Times New Roman" w:hAnsi="Consolas" w:cs="Times New Roman"/>
          <w:color w:val="D4D4D4"/>
          <w:sz w:val="24"/>
          <w:szCs w:val="24"/>
          <w:lang w:eastAsia="en-IN"/>
        </w:rPr>
        <w:t>:</w:t>
      </w:r>
    </w:p>
    <w:p w:rsidR="00190F29" w:rsidRPr="00190F29" w:rsidRDefault="00190F29" w:rsidP="00190F29">
      <w:pPr>
        <w:shd w:val="clear" w:color="auto" w:fill="1E1E1E"/>
        <w:spacing w:after="0" w:line="330" w:lineRule="atLeast"/>
        <w:rPr>
          <w:rFonts w:ascii="Consolas" w:eastAsia="Times New Roman" w:hAnsi="Consolas" w:cs="Times New Roman"/>
          <w:color w:val="D4D4D4"/>
          <w:sz w:val="24"/>
          <w:szCs w:val="24"/>
          <w:lang w:eastAsia="en-IN"/>
        </w:rPr>
      </w:pPr>
      <w:r w:rsidRPr="00190F29">
        <w:rPr>
          <w:rFonts w:ascii="Consolas" w:eastAsia="Times New Roman" w:hAnsi="Consolas" w:cs="Times New Roman"/>
          <w:color w:val="D4D4D4"/>
          <w:sz w:val="24"/>
          <w:szCs w:val="24"/>
          <w:lang w:eastAsia="en-IN"/>
        </w:rPr>
        <w:t>    </w:t>
      </w:r>
      <w:r w:rsidRPr="00190F29">
        <w:rPr>
          <w:rFonts w:ascii="Consolas" w:eastAsia="Times New Roman" w:hAnsi="Consolas" w:cs="Times New Roman"/>
          <w:color w:val="DCDCAA"/>
          <w:sz w:val="24"/>
          <w:szCs w:val="24"/>
          <w:lang w:eastAsia="en-IN"/>
        </w:rPr>
        <w:t>print</w:t>
      </w:r>
      <w:r w:rsidRPr="00190F29">
        <w:rPr>
          <w:rFonts w:ascii="Consolas" w:eastAsia="Times New Roman" w:hAnsi="Consolas" w:cs="Times New Roman"/>
          <w:color w:val="D4D4D4"/>
          <w:sz w:val="24"/>
          <w:szCs w:val="24"/>
          <w:lang w:eastAsia="en-IN"/>
        </w:rPr>
        <w:t>(</w:t>
      </w:r>
      <w:r w:rsidRPr="00190F29">
        <w:rPr>
          <w:rFonts w:ascii="Consolas" w:eastAsia="Times New Roman" w:hAnsi="Consolas" w:cs="Times New Roman"/>
          <w:color w:val="CE9178"/>
          <w:sz w:val="24"/>
          <w:szCs w:val="24"/>
          <w:lang w:eastAsia="en-IN"/>
        </w:rPr>
        <w:t>'Ticket Price: 100'</w:t>
      </w:r>
      <w:r w:rsidRPr="00190F29">
        <w:rPr>
          <w:rFonts w:ascii="Consolas" w:eastAsia="Times New Roman" w:hAnsi="Consolas" w:cs="Times New Roman"/>
          <w:color w:val="D4D4D4"/>
          <w:sz w:val="24"/>
          <w:szCs w:val="24"/>
          <w:lang w:eastAsia="en-IN"/>
        </w:rPr>
        <w:t>)</w:t>
      </w:r>
    </w:p>
    <w:p w:rsidR="00190F29" w:rsidRPr="00190F29" w:rsidRDefault="00190F29" w:rsidP="00190F29">
      <w:pPr>
        <w:shd w:val="clear" w:color="auto" w:fill="1E1E1E"/>
        <w:spacing w:after="0" w:line="330" w:lineRule="atLeast"/>
        <w:rPr>
          <w:rFonts w:ascii="Consolas" w:eastAsia="Times New Roman" w:hAnsi="Consolas" w:cs="Times New Roman"/>
          <w:color w:val="D4D4D4"/>
          <w:sz w:val="24"/>
          <w:szCs w:val="24"/>
          <w:lang w:eastAsia="en-IN"/>
        </w:rPr>
      </w:pPr>
      <w:r w:rsidRPr="00190F29">
        <w:rPr>
          <w:rFonts w:ascii="Consolas" w:eastAsia="Times New Roman" w:hAnsi="Consolas" w:cs="Times New Roman"/>
          <w:color w:val="C586C0"/>
          <w:sz w:val="24"/>
          <w:szCs w:val="24"/>
          <w:lang w:eastAsia="en-IN"/>
        </w:rPr>
        <w:t>elif</w:t>
      </w:r>
      <w:r w:rsidRPr="00190F29">
        <w:rPr>
          <w:rFonts w:ascii="Consolas" w:eastAsia="Times New Roman" w:hAnsi="Consolas" w:cs="Times New Roman"/>
          <w:color w:val="D4D4D4"/>
          <w:sz w:val="24"/>
          <w:szCs w:val="24"/>
          <w:lang w:eastAsia="en-IN"/>
        </w:rPr>
        <w:t> </w:t>
      </w:r>
      <w:r w:rsidRPr="00190F29">
        <w:rPr>
          <w:rFonts w:ascii="Consolas" w:eastAsia="Times New Roman" w:hAnsi="Consolas" w:cs="Times New Roman"/>
          <w:color w:val="B5CEA8"/>
          <w:sz w:val="24"/>
          <w:szCs w:val="24"/>
          <w:lang w:eastAsia="en-IN"/>
        </w:rPr>
        <w:t>10</w:t>
      </w:r>
      <w:r w:rsidRPr="00190F29">
        <w:rPr>
          <w:rFonts w:ascii="Consolas" w:eastAsia="Times New Roman" w:hAnsi="Consolas" w:cs="Times New Roman"/>
          <w:color w:val="D4D4D4"/>
          <w:sz w:val="24"/>
          <w:szCs w:val="24"/>
          <w:lang w:eastAsia="en-IN"/>
        </w:rPr>
        <w:t>&lt;</w:t>
      </w:r>
      <w:r w:rsidRPr="00190F29">
        <w:rPr>
          <w:rFonts w:ascii="Consolas" w:eastAsia="Times New Roman" w:hAnsi="Consolas" w:cs="Times New Roman"/>
          <w:color w:val="9CDCFE"/>
          <w:sz w:val="24"/>
          <w:szCs w:val="24"/>
          <w:lang w:eastAsia="en-IN"/>
        </w:rPr>
        <w:t>age</w:t>
      </w:r>
      <w:r w:rsidRPr="00190F29">
        <w:rPr>
          <w:rFonts w:ascii="Consolas" w:eastAsia="Times New Roman" w:hAnsi="Consolas" w:cs="Times New Roman"/>
          <w:color w:val="D4D4D4"/>
          <w:sz w:val="24"/>
          <w:szCs w:val="24"/>
          <w:lang w:eastAsia="en-IN"/>
        </w:rPr>
        <w:t>&lt;=</w:t>
      </w:r>
      <w:r w:rsidRPr="00190F29">
        <w:rPr>
          <w:rFonts w:ascii="Consolas" w:eastAsia="Times New Roman" w:hAnsi="Consolas" w:cs="Times New Roman"/>
          <w:color w:val="B5CEA8"/>
          <w:sz w:val="24"/>
          <w:szCs w:val="24"/>
          <w:lang w:eastAsia="en-IN"/>
        </w:rPr>
        <w:t>60</w:t>
      </w:r>
      <w:r w:rsidRPr="00190F29">
        <w:rPr>
          <w:rFonts w:ascii="Consolas" w:eastAsia="Times New Roman" w:hAnsi="Consolas" w:cs="Times New Roman"/>
          <w:color w:val="D4D4D4"/>
          <w:sz w:val="24"/>
          <w:szCs w:val="24"/>
          <w:lang w:eastAsia="en-IN"/>
        </w:rPr>
        <w:t>:</w:t>
      </w:r>
    </w:p>
    <w:p w:rsidR="00190F29" w:rsidRPr="00190F29" w:rsidRDefault="00190F29" w:rsidP="00190F29">
      <w:pPr>
        <w:shd w:val="clear" w:color="auto" w:fill="1E1E1E"/>
        <w:spacing w:after="0" w:line="330" w:lineRule="atLeast"/>
        <w:rPr>
          <w:rFonts w:ascii="Consolas" w:eastAsia="Times New Roman" w:hAnsi="Consolas" w:cs="Times New Roman"/>
          <w:color w:val="D4D4D4"/>
          <w:sz w:val="24"/>
          <w:szCs w:val="24"/>
          <w:lang w:eastAsia="en-IN"/>
        </w:rPr>
      </w:pPr>
      <w:r w:rsidRPr="00190F29">
        <w:rPr>
          <w:rFonts w:ascii="Consolas" w:eastAsia="Times New Roman" w:hAnsi="Consolas" w:cs="Times New Roman"/>
          <w:color w:val="D4D4D4"/>
          <w:sz w:val="24"/>
          <w:szCs w:val="24"/>
          <w:lang w:eastAsia="en-IN"/>
        </w:rPr>
        <w:t>    </w:t>
      </w:r>
      <w:r w:rsidRPr="00190F29">
        <w:rPr>
          <w:rFonts w:ascii="Consolas" w:eastAsia="Times New Roman" w:hAnsi="Consolas" w:cs="Times New Roman"/>
          <w:color w:val="DCDCAA"/>
          <w:sz w:val="24"/>
          <w:szCs w:val="24"/>
          <w:lang w:eastAsia="en-IN"/>
        </w:rPr>
        <w:t>print</w:t>
      </w:r>
      <w:r w:rsidRPr="00190F29">
        <w:rPr>
          <w:rFonts w:ascii="Consolas" w:eastAsia="Times New Roman" w:hAnsi="Consolas" w:cs="Times New Roman"/>
          <w:color w:val="D4D4D4"/>
          <w:sz w:val="24"/>
          <w:szCs w:val="24"/>
          <w:lang w:eastAsia="en-IN"/>
        </w:rPr>
        <w:t>(</w:t>
      </w:r>
      <w:r w:rsidRPr="00190F29">
        <w:rPr>
          <w:rFonts w:ascii="Consolas" w:eastAsia="Times New Roman" w:hAnsi="Consolas" w:cs="Times New Roman"/>
          <w:color w:val="CE9178"/>
          <w:sz w:val="24"/>
          <w:szCs w:val="24"/>
          <w:lang w:eastAsia="en-IN"/>
        </w:rPr>
        <w:t>"Ticket Price: 260"</w:t>
      </w:r>
      <w:r w:rsidRPr="00190F29">
        <w:rPr>
          <w:rFonts w:ascii="Consolas" w:eastAsia="Times New Roman" w:hAnsi="Consolas" w:cs="Times New Roman"/>
          <w:color w:val="D4D4D4"/>
          <w:sz w:val="24"/>
          <w:szCs w:val="24"/>
          <w:lang w:eastAsia="en-IN"/>
        </w:rPr>
        <w:t>)</w:t>
      </w:r>
    </w:p>
    <w:p w:rsidR="00190F29" w:rsidRPr="00190F29" w:rsidRDefault="00190F29" w:rsidP="00190F29">
      <w:pPr>
        <w:shd w:val="clear" w:color="auto" w:fill="1E1E1E"/>
        <w:spacing w:after="0" w:line="330" w:lineRule="atLeast"/>
        <w:rPr>
          <w:rFonts w:ascii="Consolas" w:eastAsia="Times New Roman" w:hAnsi="Consolas" w:cs="Times New Roman"/>
          <w:color w:val="D4D4D4"/>
          <w:sz w:val="24"/>
          <w:szCs w:val="24"/>
          <w:lang w:eastAsia="en-IN"/>
        </w:rPr>
      </w:pPr>
      <w:r w:rsidRPr="00190F29">
        <w:rPr>
          <w:rFonts w:ascii="Consolas" w:eastAsia="Times New Roman" w:hAnsi="Consolas" w:cs="Times New Roman"/>
          <w:color w:val="C586C0"/>
          <w:sz w:val="24"/>
          <w:szCs w:val="24"/>
          <w:lang w:eastAsia="en-IN"/>
        </w:rPr>
        <w:t>else</w:t>
      </w:r>
      <w:r w:rsidRPr="00190F29">
        <w:rPr>
          <w:rFonts w:ascii="Consolas" w:eastAsia="Times New Roman" w:hAnsi="Consolas" w:cs="Times New Roman"/>
          <w:color w:val="D4D4D4"/>
          <w:sz w:val="24"/>
          <w:szCs w:val="24"/>
          <w:lang w:eastAsia="en-IN"/>
        </w:rPr>
        <w:t>:</w:t>
      </w:r>
    </w:p>
    <w:p w:rsidR="00190F29" w:rsidRPr="00190F29" w:rsidRDefault="00190F29" w:rsidP="00190F29">
      <w:pPr>
        <w:shd w:val="clear" w:color="auto" w:fill="1E1E1E"/>
        <w:spacing w:after="0" w:line="330" w:lineRule="atLeast"/>
        <w:rPr>
          <w:rFonts w:ascii="Consolas" w:eastAsia="Times New Roman" w:hAnsi="Consolas" w:cs="Times New Roman"/>
          <w:color w:val="D4D4D4"/>
          <w:sz w:val="24"/>
          <w:szCs w:val="24"/>
          <w:lang w:eastAsia="en-IN"/>
        </w:rPr>
      </w:pPr>
      <w:r w:rsidRPr="00190F29">
        <w:rPr>
          <w:rFonts w:ascii="Consolas" w:eastAsia="Times New Roman" w:hAnsi="Consolas" w:cs="Times New Roman"/>
          <w:color w:val="D4D4D4"/>
          <w:sz w:val="24"/>
          <w:szCs w:val="24"/>
          <w:lang w:eastAsia="en-IN"/>
        </w:rPr>
        <w:t>    </w:t>
      </w:r>
      <w:r w:rsidRPr="00190F29">
        <w:rPr>
          <w:rFonts w:ascii="Consolas" w:eastAsia="Times New Roman" w:hAnsi="Consolas" w:cs="Times New Roman"/>
          <w:color w:val="DCDCAA"/>
          <w:sz w:val="24"/>
          <w:szCs w:val="24"/>
          <w:lang w:eastAsia="en-IN"/>
        </w:rPr>
        <w:t>print</w:t>
      </w:r>
      <w:r w:rsidRPr="00190F29">
        <w:rPr>
          <w:rFonts w:ascii="Consolas" w:eastAsia="Times New Roman" w:hAnsi="Consolas" w:cs="Times New Roman"/>
          <w:color w:val="D4D4D4"/>
          <w:sz w:val="24"/>
          <w:szCs w:val="24"/>
          <w:lang w:eastAsia="en-IN"/>
        </w:rPr>
        <w:t>(</w:t>
      </w:r>
      <w:r w:rsidRPr="00190F29">
        <w:rPr>
          <w:rFonts w:ascii="Consolas" w:eastAsia="Times New Roman" w:hAnsi="Consolas" w:cs="Times New Roman"/>
          <w:color w:val="CE9178"/>
          <w:sz w:val="24"/>
          <w:szCs w:val="24"/>
          <w:lang w:eastAsia="en-IN"/>
        </w:rPr>
        <w:t>'Ticket Price: 200'</w:t>
      </w:r>
      <w:r w:rsidRPr="00190F29">
        <w:rPr>
          <w:rFonts w:ascii="Consolas" w:eastAsia="Times New Roman" w:hAnsi="Consolas" w:cs="Times New Roman"/>
          <w:color w:val="D4D4D4"/>
          <w:sz w:val="24"/>
          <w:szCs w:val="24"/>
          <w:lang w:eastAsia="en-IN"/>
        </w:rPr>
        <w:t>)</w:t>
      </w:r>
    </w:p>
    <w:p w:rsidR="00190F29" w:rsidRDefault="00190F29" w:rsidP="00415568">
      <w:pPr>
        <w:rPr>
          <w:sz w:val="28"/>
          <w:szCs w:val="24"/>
        </w:rPr>
      </w:pPr>
      <w:r>
        <w:rPr>
          <w:sz w:val="28"/>
          <w:szCs w:val="24"/>
        </w:rPr>
        <w:t xml:space="preserve">we can also make if statement by making if statement again and again </w:t>
      </w:r>
    </w:p>
    <w:p w:rsidR="00190F29" w:rsidRDefault="00190F29" w:rsidP="00415568">
      <w:pPr>
        <w:rPr>
          <w:sz w:val="28"/>
          <w:szCs w:val="24"/>
        </w:rPr>
      </w:pPr>
      <w:r>
        <w:rPr>
          <w:sz w:val="28"/>
          <w:szCs w:val="24"/>
        </w:rPr>
        <w:t>but the problem is if we make  if statement more than one time then it will check for each time meaning if statement create always separate blog</w:t>
      </w:r>
      <w:r w:rsidR="002C4700">
        <w:rPr>
          <w:sz w:val="28"/>
          <w:szCs w:val="24"/>
        </w:rPr>
        <w:t xml:space="preserve"> and elif is under if statement </w:t>
      </w:r>
      <w:r>
        <w:rPr>
          <w:sz w:val="28"/>
          <w:szCs w:val="24"/>
        </w:rPr>
        <w:t xml:space="preserve">if we use if statement inside else statement then it is called nested if-else statement </w:t>
      </w:r>
    </w:p>
    <w:p w:rsidR="002C4700" w:rsidRDefault="00190F29" w:rsidP="00415568">
      <w:pPr>
        <w:rPr>
          <w:sz w:val="28"/>
          <w:szCs w:val="24"/>
        </w:rPr>
      </w:pPr>
      <w:r>
        <w:rPr>
          <w:sz w:val="28"/>
          <w:szCs w:val="24"/>
        </w:rPr>
        <w:t>eg:</w:t>
      </w:r>
    </w:p>
    <w:p w:rsidR="002C4700" w:rsidRPr="002C4700" w:rsidRDefault="002C4700" w:rsidP="002C4700">
      <w:pPr>
        <w:shd w:val="clear" w:color="auto" w:fill="1E1E1E"/>
        <w:spacing w:after="0" w:line="330" w:lineRule="atLeast"/>
        <w:rPr>
          <w:rFonts w:ascii="Consolas" w:eastAsia="Times New Roman" w:hAnsi="Consolas" w:cs="Times New Roman"/>
          <w:color w:val="D4D4D4"/>
          <w:sz w:val="24"/>
          <w:szCs w:val="24"/>
          <w:lang w:eastAsia="en-IN"/>
        </w:rPr>
      </w:pPr>
      <w:r w:rsidRPr="002C4700">
        <w:rPr>
          <w:rFonts w:ascii="Consolas" w:eastAsia="Times New Roman" w:hAnsi="Consolas" w:cs="Times New Roman"/>
          <w:color w:val="9CDCFE"/>
          <w:sz w:val="24"/>
          <w:szCs w:val="24"/>
          <w:lang w:eastAsia="en-IN"/>
        </w:rPr>
        <w:t>winnig_number</w:t>
      </w:r>
      <w:r w:rsidRPr="002C4700">
        <w:rPr>
          <w:rFonts w:ascii="Consolas" w:eastAsia="Times New Roman" w:hAnsi="Consolas" w:cs="Times New Roman"/>
          <w:color w:val="D4D4D4"/>
          <w:sz w:val="24"/>
          <w:szCs w:val="24"/>
          <w:lang w:eastAsia="en-IN"/>
        </w:rPr>
        <w:t> = </w:t>
      </w:r>
      <w:r w:rsidRPr="002C4700">
        <w:rPr>
          <w:rFonts w:ascii="Consolas" w:eastAsia="Times New Roman" w:hAnsi="Consolas" w:cs="Times New Roman"/>
          <w:color w:val="B5CEA8"/>
          <w:sz w:val="24"/>
          <w:szCs w:val="24"/>
          <w:lang w:eastAsia="en-IN"/>
        </w:rPr>
        <w:t>27</w:t>
      </w:r>
    </w:p>
    <w:p w:rsidR="002C4700" w:rsidRPr="002C4700" w:rsidRDefault="002C4700" w:rsidP="002C4700">
      <w:pPr>
        <w:shd w:val="clear" w:color="auto" w:fill="1E1E1E"/>
        <w:spacing w:after="0" w:line="330" w:lineRule="atLeast"/>
        <w:rPr>
          <w:rFonts w:ascii="Consolas" w:eastAsia="Times New Roman" w:hAnsi="Consolas" w:cs="Times New Roman"/>
          <w:color w:val="D4D4D4"/>
          <w:sz w:val="24"/>
          <w:szCs w:val="24"/>
          <w:lang w:eastAsia="en-IN"/>
        </w:rPr>
      </w:pPr>
      <w:r w:rsidRPr="002C4700">
        <w:rPr>
          <w:rFonts w:ascii="Consolas" w:eastAsia="Times New Roman" w:hAnsi="Consolas" w:cs="Times New Roman"/>
          <w:color w:val="9CDCFE"/>
          <w:sz w:val="24"/>
          <w:szCs w:val="24"/>
          <w:lang w:eastAsia="en-IN"/>
        </w:rPr>
        <w:t>user_input</w:t>
      </w:r>
      <w:r w:rsidRPr="002C4700">
        <w:rPr>
          <w:rFonts w:ascii="Consolas" w:eastAsia="Times New Roman" w:hAnsi="Consolas" w:cs="Times New Roman"/>
          <w:color w:val="D4D4D4"/>
          <w:sz w:val="24"/>
          <w:szCs w:val="24"/>
          <w:lang w:eastAsia="en-IN"/>
        </w:rPr>
        <w:t> = </w:t>
      </w:r>
      <w:r w:rsidRPr="002C4700">
        <w:rPr>
          <w:rFonts w:ascii="Consolas" w:eastAsia="Times New Roman" w:hAnsi="Consolas" w:cs="Times New Roman"/>
          <w:color w:val="4EC9B0"/>
          <w:sz w:val="24"/>
          <w:szCs w:val="24"/>
          <w:lang w:eastAsia="en-IN"/>
        </w:rPr>
        <w:t>int</w:t>
      </w:r>
      <w:r w:rsidRPr="002C4700">
        <w:rPr>
          <w:rFonts w:ascii="Consolas" w:eastAsia="Times New Roman" w:hAnsi="Consolas" w:cs="Times New Roman"/>
          <w:color w:val="D4D4D4"/>
          <w:sz w:val="24"/>
          <w:szCs w:val="24"/>
          <w:lang w:eastAsia="en-IN"/>
        </w:rPr>
        <w:t>(</w:t>
      </w:r>
      <w:r w:rsidRPr="002C4700">
        <w:rPr>
          <w:rFonts w:ascii="Consolas" w:eastAsia="Times New Roman" w:hAnsi="Consolas" w:cs="Times New Roman"/>
          <w:color w:val="DCDCAA"/>
          <w:sz w:val="24"/>
          <w:szCs w:val="24"/>
          <w:lang w:eastAsia="en-IN"/>
        </w:rPr>
        <w:t>input</w:t>
      </w:r>
      <w:r w:rsidRPr="002C4700">
        <w:rPr>
          <w:rFonts w:ascii="Consolas" w:eastAsia="Times New Roman" w:hAnsi="Consolas" w:cs="Times New Roman"/>
          <w:color w:val="D4D4D4"/>
          <w:sz w:val="24"/>
          <w:szCs w:val="24"/>
          <w:lang w:eastAsia="en-IN"/>
        </w:rPr>
        <w:t>(</w:t>
      </w:r>
      <w:r w:rsidRPr="002C4700">
        <w:rPr>
          <w:rFonts w:ascii="Consolas" w:eastAsia="Times New Roman" w:hAnsi="Consolas" w:cs="Times New Roman"/>
          <w:color w:val="CE9178"/>
          <w:sz w:val="24"/>
          <w:szCs w:val="24"/>
          <w:lang w:eastAsia="en-IN"/>
        </w:rPr>
        <w:t>'Guess any number: '</w:t>
      </w:r>
      <w:r w:rsidRPr="002C4700">
        <w:rPr>
          <w:rFonts w:ascii="Consolas" w:eastAsia="Times New Roman" w:hAnsi="Consolas" w:cs="Times New Roman"/>
          <w:color w:val="D4D4D4"/>
          <w:sz w:val="24"/>
          <w:szCs w:val="24"/>
          <w:lang w:eastAsia="en-IN"/>
        </w:rPr>
        <w:t>))</w:t>
      </w:r>
    </w:p>
    <w:p w:rsidR="002C4700" w:rsidRPr="002C4700" w:rsidRDefault="002C4700" w:rsidP="002C4700">
      <w:pPr>
        <w:shd w:val="clear" w:color="auto" w:fill="1E1E1E"/>
        <w:spacing w:after="0" w:line="330" w:lineRule="atLeast"/>
        <w:rPr>
          <w:rFonts w:ascii="Consolas" w:eastAsia="Times New Roman" w:hAnsi="Consolas" w:cs="Times New Roman"/>
          <w:color w:val="D4D4D4"/>
          <w:sz w:val="24"/>
          <w:szCs w:val="24"/>
          <w:lang w:eastAsia="en-IN"/>
        </w:rPr>
      </w:pPr>
      <w:r w:rsidRPr="002C4700">
        <w:rPr>
          <w:rFonts w:ascii="Consolas" w:eastAsia="Times New Roman" w:hAnsi="Consolas" w:cs="Times New Roman"/>
          <w:color w:val="C586C0"/>
          <w:sz w:val="24"/>
          <w:szCs w:val="24"/>
          <w:lang w:eastAsia="en-IN"/>
        </w:rPr>
        <w:t>if</w:t>
      </w:r>
      <w:r w:rsidRPr="002C4700">
        <w:rPr>
          <w:rFonts w:ascii="Consolas" w:eastAsia="Times New Roman" w:hAnsi="Consolas" w:cs="Times New Roman"/>
          <w:color w:val="D4D4D4"/>
          <w:sz w:val="24"/>
          <w:szCs w:val="24"/>
          <w:lang w:eastAsia="en-IN"/>
        </w:rPr>
        <w:t> </w:t>
      </w:r>
      <w:r w:rsidRPr="002C4700">
        <w:rPr>
          <w:rFonts w:ascii="Consolas" w:eastAsia="Times New Roman" w:hAnsi="Consolas" w:cs="Times New Roman"/>
          <w:color w:val="9CDCFE"/>
          <w:sz w:val="24"/>
          <w:szCs w:val="24"/>
          <w:lang w:eastAsia="en-IN"/>
        </w:rPr>
        <w:t>user_input</w:t>
      </w:r>
      <w:r w:rsidRPr="002C4700">
        <w:rPr>
          <w:rFonts w:ascii="Consolas" w:eastAsia="Times New Roman" w:hAnsi="Consolas" w:cs="Times New Roman"/>
          <w:color w:val="D4D4D4"/>
          <w:sz w:val="24"/>
          <w:szCs w:val="24"/>
          <w:lang w:eastAsia="en-IN"/>
        </w:rPr>
        <w:t> == </w:t>
      </w:r>
      <w:r w:rsidRPr="002C4700">
        <w:rPr>
          <w:rFonts w:ascii="Consolas" w:eastAsia="Times New Roman" w:hAnsi="Consolas" w:cs="Times New Roman"/>
          <w:color w:val="9CDCFE"/>
          <w:sz w:val="24"/>
          <w:szCs w:val="24"/>
          <w:lang w:eastAsia="en-IN"/>
        </w:rPr>
        <w:t>winnig_number</w:t>
      </w:r>
      <w:r w:rsidRPr="002C4700">
        <w:rPr>
          <w:rFonts w:ascii="Consolas" w:eastAsia="Times New Roman" w:hAnsi="Consolas" w:cs="Times New Roman"/>
          <w:color w:val="D4D4D4"/>
          <w:sz w:val="24"/>
          <w:szCs w:val="24"/>
          <w:lang w:eastAsia="en-IN"/>
        </w:rPr>
        <w:t>:</w:t>
      </w:r>
    </w:p>
    <w:p w:rsidR="002C4700" w:rsidRPr="002C4700" w:rsidRDefault="002C4700" w:rsidP="002C4700">
      <w:pPr>
        <w:shd w:val="clear" w:color="auto" w:fill="1E1E1E"/>
        <w:spacing w:after="0" w:line="330" w:lineRule="atLeast"/>
        <w:rPr>
          <w:rFonts w:ascii="Consolas" w:eastAsia="Times New Roman" w:hAnsi="Consolas" w:cs="Times New Roman"/>
          <w:color w:val="D4D4D4"/>
          <w:sz w:val="24"/>
          <w:szCs w:val="24"/>
          <w:lang w:eastAsia="en-IN"/>
        </w:rPr>
      </w:pPr>
      <w:r w:rsidRPr="002C4700">
        <w:rPr>
          <w:rFonts w:ascii="Consolas" w:eastAsia="Times New Roman" w:hAnsi="Consolas" w:cs="Times New Roman"/>
          <w:color w:val="D4D4D4"/>
          <w:sz w:val="24"/>
          <w:szCs w:val="24"/>
          <w:lang w:eastAsia="en-IN"/>
        </w:rPr>
        <w:t>    </w:t>
      </w:r>
      <w:r w:rsidRPr="002C4700">
        <w:rPr>
          <w:rFonts w:ascii="Consolas" w:eastAsia="Times New Roman" w:hAnsi="Consolas" w:cs="Times New Roman"/>
          <w:color w:val="DCDCAA"/>
          <w:sz w:val="24"/>
          <w:szCs w:val="24"/>
          <w:lang w:eastAsia="en-IN"/>
        </w:rPr>
        <w:t>print</w:t>
      </w:r>
      <w:r w:rsidRPr="002C4700">
        <w:rPr>
          <w:rFonts w:ascii="Consolas" w:eastAsia="Times New Roman" w:hAnsi="Consolas" w:cs="Times New Roman"/>
          <w:color w:val="D4D4D4"/>
          <w:sz w:val="24"/>
          <w:szCs w:val="24"/>
          <w:lang w:eastAsia="en-IN"/>
        </w:rPr>
        <w:t>(</w:t>
      </w:r>
      <w:r w:rsidRPr="002C4700">
        <w:rPr>
          <w:rFonts w:ascii="Consolas" w:eastAsia="Times New Roman" w:hAnsi="Consolas" w:cs="Times New Roman"/>
          <w:color w:val="CE9178"/>
          <w:sz w:val="24"/>
          <w:szCs w:val="24"/>
          <w:lang w:eastAsia="en-IN"/>
        </w:rPr>
        <w:t>'You won!!'</w:t>
      </w:r>
      <w:r w:rsidRPr="002C4700">
        <w:rPr>
          <w:rFonts w:ascii="Consolas" w:eastAsia="Times New Roman" w:hAnsi="Consolas" w:cs="Times New Roman"/>
          <w:color w:val="D4D4D4"/>
          <w:sz w:val="24"/>
          <w:szCs w:val="24"/>
          <w:lang w:eastAsia="en-IN"/>
        </w:rPr>
        <w:t>)</w:t>
      </w:r>
    </w:p>
    <w:p w:rsidR="002C4700" w:rsidRPr="002C4700" w:rsidRDefault="002C4700" w:rsidP="002C4700">
      <w:pPr>
        <w:shd w:val="clear" w:color="auto" w:fill="1E1E1E"/>
        <w:spacing w:after="0" w:line="330" w:lineRule="atLeast"/>
        <w:rPr>
          <w:rFonts w:ascii="Consolas" w:eastAsia="Times New Roman" w:hAnsi="Consolas" w:cs="Times New Roman"/>
          <w:color w:val="D4D4D4"/>
          <w:sz w:val="24"/>
          <w:szCs w:val="24"/>
          <w:lang w:eastAsia="en-IN"/>
        </w:rPr>
      </w:pPr>
      <w:r w:rsidRPr="002C4700">
        <w:rPr>
          <w:rFonts w:ascii="Consolas" w:eastAsia="Times New Roman" w:hAnsi="Consolas" w:cs="Times New Roman"/>
          <w:color w:val="C586C0"/>
          <w:sz w:val="24"/>
          <w:szCs w:val="24"/>
          <w:lang w:eastAsia="en-IN"/>
        </w:rPr>
        <w:t>else</w:t>
      </w:r>
      <w:r w:rsidRPr="002C4700">
        <w:rPr>
          <w:rFonts w:ascii="Consolas" w:eastAsia="Times New Roman" w:hAnsi="Consolas" w:cs="Times New Roman"/>
          <w:color w:val="D4D4D4"/>
          <w:sz w:val="24"/>
          <w:szCs w:val="24"/>
          <w:lang w:eastAsia="en-IN"/>
        </w:rPr>
        <w:t>:</w:t>
      </w:r>
    </w:p>
    <w:p w:rsidR="002C4700" w:rsidRPr="002C4700" w:rsidRDefault="002C4700" w:rsidP="002C4700">
      <w:pPr>
        <w:shd w:val="clear" w:color="auto" w:fill="1E1E1E"/>
        <w:spacing w:after="0" w:line="330" w:lineRule="atLeast"/>
        <w:rPr>
          <w:rFonts w:ascii="Consolas" w:eastAsia="Times New Roman" w:hAnsi="Consolas" w:cs="Times New Roman"/>
          <w:color w:val="D4D4D4"/>
          <w:sz w:val="24"/>
          <w:szCs w:val="24"/>
          <w:lang w:eastAsia="en-IN"/>
        </w:rPr>
      </w:pPr>
      <w:r w:rsidRPr="002C4700">
        <w:rPr>
          <w:rFonts w:ascii="Consolas" w:eastAsia="Times New Roman" w:hAnsi="Consolas" w:cs="Times New Roman"/>
          <w:color w:val="D4D4D4"/>
          <w:sz w:val="24"/>
          <w:szCs w:val="24"/>
          <w:lang w:eastAsia="en-IN"/>
        </w:rPr>
        <w:t>    </w:t>
      </w:r>
      <w:r w:rsidRPr="002C4700">
        <w:rPr>
          <w:rFonts w:ascii="Consolas" w:eastAsia="Times New Roman" w:hAnsi="Consolas" w:cs="Times New Roman"/>
          <w:color w:val="C586C0"/>
          <w:sz w:val="24"/>
          <w:szCs w:val="24"/>
          <w:lang w:eastAsia="en-IN"/>
        </w:rPr>
        <w:t>if</w:t>
      </w:r>
      <w:r w:rsidRPr="002C4700">
        <w:rPr>
          <w:rFonts w:ascii="Consolas" w:eastAsia="Times New Roman" w:hAnsi="Consolas" w:cs="Times New Roman"/>
          <w:color w:val="D4D4D4"/>
          <w:sz w:val="24"/>
          <w:szCs w:val="24"/>
          <w:lang w:eastAsia="en-IN"/>
        </w:rPr>
        <w:t> </w:t>
      </w:r>
      <w:r w:rsidRPr="002C4700">
        <w:rPr>
          <w:rFonts w:ascii="Consolas" w:eastAsia="Times New Roman" w:hAnsi="Consolas" w:cs="Times New Roman"/>
          <w:color w:val="9CDCFE"/>
          <w:sz w:val="24"/>
          <w:szCs w:val="24"/>
          <w:lang w:eastAsia="en-IN"/>
        </w:rPr>
        <w:t>user_input</w:t>
      </w:r>
      <w:r w:rsidRPr="002C4700">
        <w:rPr>
          <w:rFonts w:ascii="Consolas" w:eastAsia="Times New Roman" w:hAnsi="Consolas" w:cs="Times New Roman"/>
          <w:color w:val="D4D4D4"/>
          <w:sz w:val="24"/>
          <w:szCs w:val="24"/>
          <w:lang w:eastAsia="en-IN"/>
        </w:rPr>
        <w:t> &gt; </w:t>
      </w:r>
      <w:r w:rsidRPr="002C4700">
        <w:rPr>
          <w:rFonts w:ascii="Consolas" w:eastAsia="Times New Roman" w:hAnsi="Consolas" w:cs="Times New Roman"/>
          <w:color w:val="9CDCFE"/>
          <w:sz w:val="24"/>
          <w:szCs w:val="24"/>
          <w:lang w:eastAsia="en-IN"/>
        </w:rPr>
        <w:t>winnig_number</w:t>
      </w:r>
      <w:r w:rsidRPr="002C4700">
        <w:rPr>
          <w:rFonts w:ascii="Consolas" w:eastAsia="Times New Roman" w:hAnsi="Consolas" w:cs="Times New Roman"/>
          <w:color w:val="D4D4D4"/>
          <w:sz w:val="24"/>
          <w:szCs w:val="24"/>
          <w:lang w:eastAsia="en-IN"/>
        </w:rPr>
        <w:t>:</w:t>
      </w:r>
    </w:p>
    <w:p w:rsidR="002C4700" w:rsidRPr="002C4700" w:rsidRDefault="002C4700" w:rsidP="002C4700">
      <w:pPr>
        <w:shd w:val="clear" w:color="auto" w:fill="1E1E1E"/>
        <w:spacing w:after="0" w:line="330" w:lineRule="atLeast"/>
        <w:rPr>
          <w:rFonts w:ascii="Consolas" w:eastAsia="Times New Roman" w:hAnsi="Consolas" w:cs="Times New Roman"/>
          <w:color w:val="D4D4D4"/>
          <w:sz w:val="24"/>
          <w:szCs w:val="24"/>
          <w:lang w:eastAsia="en-IN"/>
        </w:rPr>
      </w:pPr>
      <w:r w:rsidRPr="002C4700">
        <w:rPr>
          <w:rFonts w:ascii="Consolas" w:eastAsia="Times New Roman" w:hAnsi="Consolas" w:cs="Times New Roman"/>
          <w:color w:val="D4D4D4"/>
          <w:sz w:val="24"/>
          <w:szCs w:val="24"/>
          <w:lang w:eastAsia="en-IN"/>
        </w:rPr>
        <w:t>        </w:t>
      </w:r>
      <w:r w:rsidRPr="002C4700">
        <w:rPr>
          <w:rFonts w:ascii="Consolas" w:eastAsia="Times New Roman" w:hAnsi="Consolas" w:cs="Times New Roman"/>
          <w:color w:val="DCDCAA"/>
          <w:sz w:val="24"/>
          <w:szCs w:val="24"/>
          <w:lang w:eastAsia="en-IN"/>
        </w:rPr>
        <w:t>print</w:t>
      </w:r>
      <w:r w:rsidRPr="002C4700">
        <w:rPr>
          <w:rFonts w:ascii="Consolas" w:eastAsia="Times New Roman" w:hAnsi="Consolas" w:cs="Times New Roman"/>
          <w:color w:val="D4D4D4"/>
          <w:sz w:val="24"/>
          <w:szCs w:val="24"/>
          <w:lang w:eastAsia="en-IN"/>
        </w:rPr>
        <w:t>(</w:t>
      </w:r>
      <w:r w:rsidRPr="002C4700">
        <w:rPr>
          <w:rFonts w:ascii="Consolas" w:eastAsia="Times New Roman" w:hAnsi="Consolas" w:cs="Times New Roman"/>
          <w:color w:val="CE9178"/>
          <w:sz w:val="24"/>
          <w:szCs w:val="24"/>
          <w:lang w:eastAsia="en-IN"/>
        </w:rPr>
        <w:t>'too high'</w:t>
      </w:r>
      <w:r w:rsidRPr="002C4700">
        <w:rPr>
          <w:rFonts w:ascii="Consolas" w:eastAsia="Times New Roman" w:hAnsi="Consolas" w:cs="Times New Roman"/>
          <w:color w:val="D4D4D4"/>
          <w:sz w:val="24"/>
          <w:szCs w:val="24"/>
          <w:lang w:eastAsia="en-IN"/>
        </w:rPr>
        <w:t>)</w:t>
      </w:r>
    </w:p>
    <w:p w:rsidR="002C4700" w:rsidRPr="002C4700" w:rsidRDefault="002C4700" w:rsidP="002C4700">
      <w:pPr>
        <w:shd w:val="clear" w:color="auto" w:fill="1E1E1E"/>
        <w:spacing w:after="0" w:line="330" w:lineRule="atLeast"/>
        <w:rPr>
          <w:rFonts w:ascii="Consolas" w:eastAsia="Times New Roman" w:hAnsi="Consolas" w:cs="Times New Roman"/>
          <w:color w:val="D4D4D4"/>
          <w:sz w:val="24"/>
          <w:szCs w:val="24"/>
          <w:lang w:eastAsia="en-IN"/>
        </w:rPr>
      </w:pPr>
      <w:r w:rsidRPr="002C4700">
        <w:rPr>
          <w:rFonts w:ascii="Consolas" w:eastAsia="Times New Roman" w:hAnsi="Consolas" w:cs="Times New Roman"/>
          <w:color w:val="D4D4D4"/>
          <w:sz w:val="24"/>
          <w:szCs w:val="24"/>
          <w:lang w:eastAsia="en-IN"/>
        </w:rPr>
        <w:t>    </w:t>
      </w:r>
      <w:r w:rsidRPr="002C4700">
        <w:rPr>
          <w:rFonts w:ascii="Consolas" w:eastAsia="Times New Roman" w:hAnsi="Consolas" w:cs="Times New Roman"/>
          <w:color w:val="C586C0"/>
          <w:sz w:val="24"/>
          <w:szCs w:val="24"/>
          <w:lang w:eastAsia="en-IN"/>
        </w:rPr>
        <w:t>else</w:t>
      </w:r>
      <w:r w:rsidRPr="002C4700">
        <w:rPr>
          <w:rFonts w:ascii="Consolas" w:eastAsia="Times New Roman" w:hAnsi="Consolas" w:cs="Times New Roman"/>
          <w:color w:val="D4D4D4"/>
          <w:sz w:val="24"/>
          <w:szCs w:val="24"/>
          <w:lang w:eastAsia="en-IN"/>
        </w:rPr>
        <w:t>:</w:t>
      </w:r>
    </w:p>
    <w:p w:rsidR="002C4700" w:rsidRPr="002C4700" w:rsidRDefault="002C4700" w:rsidP="002C4700">
      <w:pPr>
        <w:shd w:val="clear" w:color="auto" w:fill="1E1E1E"/>
        <w:spacing w:after="0" w:line="330" w:lineRule="atLeast"/>
        <w:rPr>
          <w:rFonts w:ascii="Consolas" w:eastAsia="Times New Roman" w:hAnsi="Consolas" w:cs="Times New Roman"/>
          <w:color w:val="D4D4D4"/>
          <w:sz w:val="24"/>
          <w:szCs w:val="24"/>
          <w:lang w:eastAsia="en-IN"/>
        </w:rPr>
      </w:pPr>
      <w:r w:rsidRPr="002C4700">
        <w:rPr>
          <w:rFonts w:ascii="Consolas" w:eastAsia="Times New Roman" w:hAnsi="Consolas" w:cs="Times New Roman"/>
          <w:color w:val="D4D4D4"/>
          <w:sz w:val="24"/>
          <w:szCs w:val="24"/>
          <w:lang w:eastAsia="en-IN"/>
        </w:rPr>
        <w:t>        </w:t>
      </w:r>
      <w:r w:rsidRPr="002C4700">
        <w:rPr>
          <w:rFonts w:ascii="Consolas" w:eastAsia="Times New Roman" w:hAnsi="Consolas" w:cs="Times New Roman"/>
          <w:color w:val="DCDCAA"/>
          <w:sz w:val="24"/>
          <w:szCs w:val="24"/>
          <w:lang w:eastAsia="en-IN"/>
        </w:rPr>
        <w:t>print</w:t>
      </w:r>
      <w:r w:rsidRPr="002C4700">
        <w:rPr>
          <w:rFonts w:ascii="Consolas" w:eastAsia="Times New Roman" w:hAnsi="Consolas" w:cs="Times New Roman"/>
          <w:color w:val="D4D4D4"/>
          <w:sz w:val="24"/>
          <w:szCs w:val="24"/>
          <w:lang w:eastAsia="en-IN"/>
        </w:rPr>
        <w:t>(</w:t>
      </w:r>
      <w:r w:rsidRPr="002C4700">
        <w:rPr>
          <w:rFonts w:ascii="Consolas" w:eastAsia="Times New Roman" w:hAnsi="Consolas" w:cs="Times New Roman"/>
          <w:color w:val="CE9178"/>
          <w:sz w:val="24"/>
          <w:szCs w:val="24"/>
          <w:lang w:eastAsia="en-IN"/>
        </w:rPr>
        <w:t>'too low'</w:t>
      </w:r>
      <w:r w:rsidRPr="002C4700">
        <w:rPr>
          <w:rFonts w:ascii="Consolas" w:eastAsia="Times New Roman" w:hAnsi="Consolas" w:cs="Times New Roman"/>
          <w:color w:val="D4D4D4"/>
          <w:sz w:val="24"/>
          <w:szCs w:val="24"/>
          <w:lang w:eastAsia="en-IN"/>
        </w:rPr>
        <w:t>)</w:t>
      </w:r>
    </w:p>
    <w:p w:rsidR="00190F29" w:rsidRDefault="00190F29" w:rsidP="00415568">
      <w:pPr>
        <w:rPr>
          <w:sz w:val="28"/>
          <w:szCs w:val="24"/>
        </w:rPr>
      </w:pPr>
      <w:r>
        <w:rPr>
          <w:sz w:val="28"/>
          <w:szCs w:val="24"/>
        </w:rPr>
        <w:t xml:space="preserve"> </w:t>
      </w:r>
      <w:r w:rsidR="002C4700">
        <w:rPr>
          <w:sz w:val="28"/>
          <w:szCs w:val="24"/>
        </w:rPr>
        <w:t>and , or operator:</w:t>
      </w:r>
    </w:p>
    <w:p w:rsidR="002C4700" w:rsidRDefault="002C4700" w:rsidP="00415568">
      <w:pPr>
        <w:rPr>
          <w:sz w:val="28"/>
          <w:szCs w:val="24"/>
        </w:rPr>
      </w:pPr>
      <w:r>
        <w:rPr>
          <w:sz w:val="28"/>
          <w:szCs w:val="24"/>
        </w:rPr>
        <w:t>and, or operator is used to check two condition simultaneously</w:t>
      </w:r>
    </w:p>
    <w:p w:rsidR="002C4700" w:rsidRDefault="002C4700" w:rsidP="00415568">
      <w:pPr>
        <w:rPr>
          <w:sz w:val="28"/>
          <w:szCs w:val="24"/>
        </w:rPr>
      </w:pPr>
      <w:r>
        <w:rPr>
          <w:sz w:val="28"/>
          <w:szCs w:val="24"/>
        </w:rPr>
        <w:t xml:space="preserve">eg: </w:t>
      </w:r>
    </w:p>
    <w:p w:rsidR="002C4700" w:rsidRPr="002C4700" w:rsidRDefault="002C4700" w:rsidP="002C4700">
      <w:pPr>
        <w:shd w:val="clear" w:color="auto" w:fill="1E1E1E"/>
        <w:spacing w:after="0" w:line="330" w:lineRule="atLeast"/>
        <w:rPr>
          <w:rFonts w:ascii="Consolas" w:eastAsia="Times New Roman" w:hAnsi="Consolas" w:cs="Times New Roman"/>
          <w:color w:val="D4D4D4"/>
          <w:sz w:val="24"/>
          <w:szCs w:val="24"/>
          <w:lang w:eastAsia="en-IN"/>
        </w:rPr>
      </w:pPr>
      <w:r w:rsidRPr="002C4700">
        <w:rPr>
          <w:rFonts w:ascii="Consolas" w:eastAsia="Times New Roman" w:hAnsi="Consolas" w:cs="Times New Roman"/>
          <w:color w:val="9CDCFE"/>
          <w:sz w:val="24"/>
          <w:szCs w:val="24"/>
          <w:lang w:eastAsia="en-IN"/>
        </w:rPr>
        <w:t>name</w:t>
      </w:r>
      <w:r w:rsidRPr="002C4700">
        <w:rPr>
          <w:rFonts w:ascii="Consolas" w:eastAsia="Times New Roman" w:hAnsi="Consolas" w:cs="Times New Roman"/>
          <w:color w:val="D4D4D4"/>
          <w:sz w:val="24"/>
          <w:szCs w:val="24"/>
          <w:lang w:eastAsia="en-IN"/>
        </w:rPr>
        <w:t> = </w:t>
      </w:r>
      <w:r w:rsidRPr="002C4700">
        <w:rPr>
          <w:rFonts w:ascii="Consolas" w:eastAsia="Times New Roman" w:hAnsi="Consolas" w:cs="Times New Roman"/>
          <w:color w:val="CE9178"/>
          <w:sz w:val="24"/>
          <w:szCs w:val="24"/>
          <w:lang w:eastAsia="en-IN"/>
        </w:rPr>
        <w:t>'abc'</w:t>
      </w:r>
    </w:p>
    <w:p w:rsidR="002C4700" w:rsidRPr="002C4700" w:rsidRDefault="002C4700" w:rsidP="002C4700">
      <w:pPr>
        <w:shd w:val="clear" w:color="auto" w:fill="1E1E1E"/>
        <w:spacing w:after="0" w:line="330" w:lineRule="atLeast"/>
        <w:rPr>
          <w:rFonts w:ascii="Consolas" w:eastAsia="Times New Roman" w:hAnsi="Consolas" w:cs="Times New Roman"/>
          <w:color w:val="D4D4D4"/>
          <w:sz w:val="24"/>
          <w:szCs w:val="24"/>
          <w:lang w:eastAsia="en-IN"/>
        </w:rPr>
      </w:pPr>
      <w:r w:rsidRPr="002C4700">
        <w:rPr>
          <w:rFonts w:ascii="Consolas" w:eastAsia="Times New Roman" w:hAnsi="Consolas" w:cs="Times New Roman"/>
          <w:color w:val="9CDCFE"/>
          <w:sz w:val="24"/>
          <w:szCs w:val="24"/>
          <w:lang w:eastAsia="en-IN"/>
        </w:rPr>
        <w:t>age</w:t>
      </w:r>
      <w:r w:rsidRPr="002C4700">
        <w:rPr>
          <w:rFonts w:ascii="Consolas" w:eastAsia="Times New Roman" w:hAnsi="Consolas" w:cs="Times New Roman"/>
          <w:color w:val="D4D4D4"/>
          <w:sz w:val="24"/>
          <w:szCs w:val="24"/>
          <w:lang w:eastAsia="en-IN"/>
        </w:rPr>
        <w:t> = </w:t>
      </w:r>
      <w:r w:rsidRPr="002C4700">
        <w:rPr>
          <w:rFonts w:ascii="Consolas" w:eastAsia="Times New Roman" w:hAnsi="Consolas" w:cs="Times New Roman"/>
          <w:color w:val="B5CEA8"/>
          <w:sz w:val="24"/>
          <w:szCs w:val="24"/>
          <w:lang w:eastAsia="en-IN"/>
        </w:rPr>
        <w:t>19</w:t>
      </w:r>
    </w:p>
    <w:p w:rsidR="002C4700" w:rsidRPr="002C4700" w:rsidRDefault="002C4700" w:rsidP="002C4700">
      <w:pPr>
        <w:shd w:val="clear" w:color="auto" w:fill="1E1E1E"/>
        <w:spacing w:after="0" w:line="330" w:lineRule="atLeast"/>
        <w:rPr>
          <w:rFonts w:ascii="Consolas" w:eastAsia="Times New Roman" w:hAnsi="Consolas" w:cs="Times New Roman"/>
          <w:color w:val="D4D4D4"/>
          <w:sz w:val="24"/>
          <w:szCs w:val="24"/>
          <w:lang w:eastAsia="en-IN"/>
        </w:rPr>
      </w:pPr>
      <w:r w:rsidRPr="002C4700">
        <w:rPr>
          <w:rFonts w:ascii="Consolas" w:eastAsia="Times New Roman" w:hAnsi="Consolas" w:cs="Times New Roman"/>
          <w:color w:val="C586C0"/>
          <w:sz w:val="24"/>
          <w:szCs w:val="24"/>
          <w:lang w:eastAsia="en-IN"/>
        </w:rPr>
        <w:t>if</w:t>
      </w:r>
      <w:r w:rsidRPr="002C4700">
        <w:rPr>
          <w:rFonts w:ascii="Consolas" w:eastAsia="Times New Roman" w:hAnsi="Consolas" w:cs="Times New Roman"/>
          <w:color w:val="D4D4D4"/>
          <w:sz w:val="24"/>
          <w:szCs w:val="24"/>
          <w:lang w:eastAsia="en-IN"/>
        </w:rPr>
        <w:t> </w:t>
      </w:r>
      <w:r w:rsidRPr="002C4700">
        <w:rPr>
          <w:rFonts w:ascii="Consolas" w:eastAsia="Times New Roman" w:hAnsi="Consolas" w:cs="Times New Roman"/>
          <w:color w:val="9CDCFE"/>
          <w:sz w:val="24"/>
          <w:szCs w:val="24"/>
          <w:lang w:eastAsia="en-IN"/>
        </w:rPr>
        <w:t>name</w:t>
      </w:r>
      <w:r w:rsidRPr="002C4700">
        <w:rPr>
          <w:rFonts w:ascii="Consolas" w:eastAsia="Times New Roman" w:hAnsi="Consolas" w:cs="Times New Roman"/>
          <w:color w:val="D4D4D4"/>
          <w:sz w:val="24"/>
          <w:szCs w:val="24"/>
          <w:lang w:eastAsia="en-IN"/>
        </w:rPr>
        <w:t> == </w:t>
      </w:r>
      <w:r w:rsidRPr="002C4700">
        <w:rPr>
          <w:rFonts w:ascii="Consolas" w:eastAsia="Times New Roman" w:hAnsi="Consolas" w:cs="Times New Roman"/>
          <w:color w:val="CE9178"/>
          <w:sz w:val="24"/>
          <w:szCs w:val="24"/>
          <w:lang w:eastAsia="en-IN"/>
        </w:rPr>
        <w:t>'abc'</w:t>
      </w:r>
      <w:r w:rsidRPr="002C4700">
        <w:rPr>
          <w:rFonts w:ascii="Consolas" w:eastAsia="Times New Roman" w:hAnsi="Consolas" w:cs="Times New Roman"/>
          <w:color w:val="D4D4D4"/>
          <w:sz w:val="24"/>
          <w:szCs w:val="24"/>
          <w:lang w:eastAsia="en-IN"/>
        </w:rPr>
        <w:t> </w:t>
      </w:r>
      <w:r w:rsidRPr="002C4700">
        <w:rPr>
          <w:rFonts w:ascii="Consolas" w:eastAsia="Times New Roman" w:hAnsi="Consolas" w:cs="Times New Roman"/>
          <w:color w:val="569CD6"/>
          <w:sz w:val="24"/>
          <w:szCs w:val="24"/>
          <w:lang w:eastAsia="en-IN"/>
        </w:rPr>
        <w:t>and</w:t>
      </w:r>
      <w:r w:rsidRPr="002C4700">
        <w:rPr>
          <w:rFonts w:ascii="Consolas" w:eastAsia="Times New Roman" w:hAnsi="Consolas" w:cs="Times New Roman"/>
          <w:color w:val="D4D4D4"/>
          <w:sz w:val="24"/>
          <w:szCs w:val="24"/>
          <w:lang w:eastAsia="en-IN"/>
        </w:rPr>
        <w:t> </w:t>
      </w:r>
      <w:r w:rsidRPr="002C4700">
        <w:rPr>
          <w:rFonts w:ascii="Consolas" w:eastAsia="Times New Roman" w:hAnsi="Consolas" w:cs="Times New Roman"/>
          <w:color w:val="9CDCFE"/>
          <w:sz w:val="24"/>
          <w:szCs w:val="24"/>
          <w:lang w:eastAsia="en-IN"/>
        </w:rPr>
        <w:t>age</w:t>
      </w:r>
      <w:r w:rsidRPr="002C4700">
        <w:rPr>
          <w:rFonts w:ascii="Consolas" w:eastAsia="Times New Roman" w:hAnsi="Consolas" w:cs="Times New Roman"/>
          <w:color w:val="D4D4D4"/>
          <w:sz w:val="24"/>
          <w:szCs w:val="24"/>
          <w:lang w:eastAsia="en-IN"/>
        </w:rPr>
        <w:t> == </w:t>
      </w:r>
      <w:r w:rsidRPr="002C4700">
        <w:rPr>
          <w:rFonts w:ascii="Consolas" w:eastAsia="Times New Roman" w:hAnsi="Consolas" w:cs="Times New Roman"/>
          <w:color w:val="B5CEA8"/>
          <w:sz w:val="24"/>
          <w:szCs w:val="24"/>
          <w:lang w:eastAsia="en-IN"/>
        </w:rPr>
        <w:t>19</w:t>
      </w:r>
      <w:r w:rsidRPr="002C4700">
        <w:rPr>
          <w:rFonts w:ascii="Consolas" w:eastAsia="Times New Roman" w:hAnsi="Consolas" w:cs="Times New Roman"/>
          <w:color w:val="D4D4D4"/>
          <w:sz w:val="24"/>
          <w:szCs w:val="24"/>
          <w:lang w:eastAsia="en-IN"/>
        </w:rPr>
        <w:t>:</w:t>
      </w:r>
    </w:p>
    <w:p w:rsidR="002C4700" w:rsidRPr="002C4700" w:rsidRDefault="002C4700" w:rsidP="002C4700">
      <w:pPr>
        <w:shd w:val="clear" w:color="auto" w:fill="1E1E1E"/>
        <w:spacing w:after="0" w:line="330" w:lineRule="atLeast"/>
        <w:rPr>
          <w:rFonts w:ascii="Consolas" w:eastAsia="Times New Roman" w:hAnsi="Consolas" w:cs="Times New Roman"/>
          <w:color w:val="D4D4D4"/>
          <w:sz w:val="24"/>
          <w:szCs w:val="24"/>
          <w:lang w:eastAsia="en-IN"/>
        </w:rPr>
      </w:pPr>
      <w:r w:rsidRPr="002C4700">
        <w:rPr>
          <w:rFonts w:ascii="Consolas" w:eastAsia="Times New Roman" w:hAnsi="Consolas" w:cs="Times New Roman"/>
          <w:color w:val="D4D4D4"/>
          <w:sz w:val="24"/>
          <w:szCs w:val="24"/>
          <w:lang w:eastAsia="en-IN"/>
        </w:rPr>
        <w:t>    </w:t>
      </w:r>
      <w:r w:rsidRPr="002C4700">
        <w:rPr>
          <w:rFonts w:ascii="Consolas" w:eastAsia="Times New Roman" w:hAnsi="Consolas" w:cs="Times New Roman"/>
          <w:color w:val="DCDCAA"/>
          <w:sz w:val="24"/>
          <w:szCs w:val="24"/>
          <w:lang w:eastAsia="en-IN"/>
        </w:rPr>
        <w:t>print</w:t>
      </w:r>
      <w:r w:rsidRPr="002C4700">
        <w:rPr>
          <w:rFonts w:ascii="Consolas" w:eastAsia="Times New Roman" w:hAnsi="Consolas" w:cs="Times New Roman"/>
          <w:color w:val="D4D4D4"/>
          <w:sz w:val="24"/>
          <w:szCs w:val="24"/>
          <w:lang w:eastAsia="en-IN"/>
        </w:rPr>
        <w:t>( </w:t>
      </w:r>
      <w:r w:rsidRPr="002C4700">
        <w:rPr>
          <w:rFonts w:ascii="Consolas" w:eastAsia="Times New Roman" w:hAnsi="Consolas" w:cs="Times New Roman"/>
          <w:color w:val="CE9178"/>
          <w:sz w:val="24"/>
          <w:szCs w:val="24"/>
          <w:lang w:eastAsia="en-IN"/>
        </w:rPr>
        <w:t>'conditon true'</w:t>
      </w:r>
      <w:r w:rsidRPr="002C4700">
        <w:rPr>
          <w:rFonts w:ascii="Consolas" w:eastAsia="Times New Roman" w:hAnsi="Consolas" w:cs="Times New Roman"/>
          <w:color w:val="D4D4D4"/>
          <w:sz w:val="24"/>
          <w:szCs w:val="24"/>
          <w:lang w:eastAsia="en-IN"/>
        </w:rPr>
        <w:t>)</w:t>
      </w:r>
    </w:p>
    <w:p w:rsidR="002C4700" w:rsidRPr="002C4700" w:rsidRDefault="002C4700" w:rsidP="002C4700">
      <w:pPr>
        <w:shd w:val="clear" w:color="auto" w:fill="1E1E1E"/>
        <w:spacing w:after="0" w:line="330" w:lineRule="atLeast"/>
        <w:rPr>
          <w:rFonts w:ascii="Consolas" w:eastAsia="Times New Roman" w:hAnsi="Consolas" w:cs="Times New Roman"/>
          <w:color w:val="D4D4D4"/>
          <w:sz w:val="24"/>
          <w:szCs w:val="24"/>
          <w:lang w:eastAsia="en-IN"/>
        </w:rPr>
      </w:pPr>
      <w:r w:rsidRPr="002C4700">
        <w:rPr>
          <w:rFonts w:ascii="Consolas" w:eastAsia="Times New Roman" w:hAnsi="Consolas" w:cs="Times New Roman"/>
          <w:color w:val="C586C0"/>
          <w:sz w:val="24"/>
          <w:szCs w:val="24"/>
          <w:lang w:eastAsia="en-IN"/>
        </w:rPr>
        <w:t>else</w:t>
      </w:r>
      <w:r w:rsidRPr="002C4700">
        <w:rPr>
          <w:rFonts w:ascii="Consolas" w:eastAsia="Times New Roman" w:hAnsi="Consolas" w:cs="Times New Roman"/>
          <w:color w:val="D4D4D4"/>
          <w:sz w:val="24"/>
          <w:szCs w:val="24"/>
          <w:lang w:eastAsia="en-IN"/>
        </w:rPr>
        <w:t>:</w:t>
      </w:r>
    </w:p>
    <w:p w:rsidR="002C4700" w:rsidRPr="002C4700" w:rsidRDefault="002C4700" w:rsidP="002C4700">
      <w:pPr>
        <w:shd w:val="clear" w:color="auto" w:fill="1E1E1E"/>
        <w:spacing w:after="0" w:line="330" w:lineRule="atLeast"/>
        <w:rPr>
          <w:rFonts w:ascii="Consolas" w:eastAsia="Times New Roman" w:hAnsi="Consolas" w:cs="Times New Roman"/>
          <w:color w:val="D4D4D4"/>
          <w:sz w:val="24"/>
          <w:szCs w:val="24"/>
          <w:lang w:eastAsia="en-IN"/>
        </w:rPr>
      </w:pPr>
      <w:r w:rsidRPr="002C4700">
        <w:rPr>
          <w:rFonts w:ascii="Consolas" w:eastAsia="Times New Roman" w:hAnsi="Consolas" w:cs="Times New Roman"/>
          <w:color w:val="D4D4D4"/>
          <w:sz w:val="24"/>
          <w:szCs w:val="24"/>
          <w:lang w:eastAsia="en-IN"/>
        </w:rPr>
        <w:t>    </w:t>
      </w:r>
      <w:r w:rsidRPr="002C4700">
        <w:rPr>
          <w:rFonts w:ascii="Consolas" w:eastAsia="Times New Roman" w:hAnsi="Consolas" w:cs="Times New Roman"/>
          <w:color w:val="DCDCAA"/>
          <w:sz w:val="24"/>
          <w:szCs w:val="24"/>
          <w:lang w:eastAsia="en-IN"/>
        </w:rPr>
        <w:t>print</w:t>
      </w:r>
      <w:r w:rsidRPr="002C4700">
        <w:rPr>
          <w:rFonts w:ascii="Consolas" w:eastAsia="Times New Roman" w:hAnsi="Consolas" w:cs="Times New Roman"/>
          <w:color w:val="D4D4D4"/>
          <w:sz w:val="24"/>
          <w:szCs w:val="24"/>
          <w:lang w:eastAsia="en-IN"/>
        </w:rPr>
        <w:t>(</w:t>
      </w:r>
      <w:r w:rsidRPr="002C4700">
        <w:rPr>
          <w:rFonts w:ascii="Consolas" w:eastAsia="Times New Roman" w:hAnsi="Consolas" w:cs="Times New Roman"/>
          <w:color w:val="CE9178"/>
          <w:sz w:val="24"/>
          <w:szCs w:val="24"/>
          <w:lang w:eastAsia="en-IN"/>
        </w:rPr>
        <w:t>'condition false'</w:t>
      </w:r>
      <w:r w:rsidRPr="002C4700">
        <w:rPr>
          <w:rFonts w:ascii="Consolas" w:eastAsia="Times New Roman" w:hAnsi="Consolas" w:cs="Times New Roman"/>
          <w:color w:val="D4D4D4"/>
          <w:sz w:val="24"/>
          <w:szCs w:val="24"/>
          <w:lang w:eastAsia="en-IN"/>
        </w:rPr>
        <w:t>)</w:t>
      </w:r>
    </w:p>
    <w:p w:rsidR="002C4700" w:rsidRPr="002C4700" w:rsidRDefault="002C4700" w:rsidP="002C4700">
      <w:pPr>
        <w:shd w:val="clear" w:color="auto" w:fill="1E1E1E"/>
        <w:spacing w:line="330" w:lineRule="atLeast"/>
        <w:rPr>
          <w:rFonts w:ascii="Consolas" w:eastAsia="Times New Roman" w:hAnsi="Consolas" w:cs="Times New Roman"/>
          <w:color w:val="D4D4D4"/>
          <w:sz w:val="24"/>
          <w:szCs w:val="24"/>
          <w:lang w:eastAsia="en-IN"/>
        </w:rPr>
      </w:pPr>
      <w:r>
        <w:rPr>
          <w:sz w:val="28"/>
          <w:szCs w:val="24"/>
        </w:rPr>
        <w:t xml:space="preserve"> </w:t>
      </w:r>
      <w:r w:rsidRPr="002C4700">
        <w:rPr>
          <w:rFonts w:ascii="Consolas" w:eastAsia="Times New Roman" w:hAnsi="Consolas" w:cs="Times New Roman"/>
          <w:color w:val="C586C0"/>
          <w:sz w:val="24"/>
          <w:szCs w:val="24"/>
          <w:lang w:eastAsia="en-IN"/>
        </w:rPr>
        <w:t>if</w:t>
      </w:r>
      <w:r w:rsidRPr="002C4700">
        <w:rPr>
          <w:rFonts w:ascii="Consolas" w:eastAsia="Times New Roman" w:hAnsi="Consolas" w:cs="Times New Roman"/>
          <w:color w:val="D4D4D4"/>
          <w:sz w:val="24"/>
          <w:szCs w:val="24"/>
          <w:lang w:eastAsia="en-IN"/>
        </w:rPr>
        <w:t> </w:t>
      </w:r>
      <w:r w:rsidRPr="002C4700">
        <w:rPr>
          <w:rFonts w:ascii="Consolas" w:eastAsia="Times New Roman" w:hAnsi="Consolas" w:cs="Times New Roman"/>
          <w:color w:val="9CDCFE"/>
          <w:sz w:val="24"/>
          <w:szCs w:val="24"/>
          <w:lang w:eastAsia="en-IN"/>
        </w:rPr>
        <w:t>name</w:t>
      </w:r>
      <w:r w:rsidRPr="002C4700">
        <w:rPr>
          <w:rFonts w:ascii="Consolas" w:eastAsia="Times New Roman" w:hAnsi="Consolas" w:cs="Times New Roman"/>
          <w:color w:val="D4D4D4"/>
          <w:sz w:val="24"/>
          <w:szCs w:val="24"/>
          <w:lang w:eastAsia="en-IN"/>
        </w:rPr>
        <w:t> == </w:t>
      </w:r>
      <w:r w:rsidRPr="002C4700">
        <w:rPr>
          <w:rFonts w:ascii="Consolas" w:eastAsia="Times New Roman" w:hAnsi="Consolas" w:cs="Times New Roman"/>
          <w:color w:val="CE9178"/>
          <w:sz w:val="24"/>
          <w:szCs w:val="24"/>
          <w:lang w:eastAsia="en-IN"/>
        </w:rPr>
        <w:t>'abc'</w:t>
      </w:r>
      <w:r w:rsidRPr="002C4700">
        <w:rPr>
          <w:rFonts w:ascii="Consolas" w:eastAsia="Times New Roman" w:hAnsi="Consolas" w:cs="Times New Roman"/>
          <w:color w:val="D4D4D4"/>
          <w:sz w:val="24"/>
          <w:szCs w:val="24"/>
          <w:lang w:eastAsia="en-IN"/>
        </w:rPr>
        <w:t> </w:t>
      </w:r>
      <w:r w:rsidRPr="002C4700">
        <w:rPr>
          <w:rFonts w:ascii="Consolas" w:eastAsia="Times New Roman" w:hAnsi="Consolas" w:cs="Times New Roman"/>
          <w:color w:val="569CD6"/>
          <w:sz w:val="24"/>
          <w:szCs w:val="24"/>
          <w:lang w:eastAsia="en-IN"/>
        </w:rPr>
        <w:t>or</w:t>
      </w:r>
      <w:r w:rsidRPr="002C4700">
        <w:rPr>
          <w:rFonts w:ascii="Consolas" w:eastAsia="Times New Roman" w:hAnsi="Consolas" w:cs="Times New Roman"/>
          <w:color w:val="D4D4D4"/>
          <w:sz w:val="24"/>
          <w:szCs w:val="24"/>
          <w:lang w:eastAsia="en-IN"/>
        </w:rPr>
        <w:t> </w:t>
      </w:r>
      <w:r w:rsidRPr="002C4700">
        <w:rPr>
          <w:rFonts w:ascii="Consolas" w:eastAsia="Times New Roman" w:hAnsi="Consolas" w:cs="Times New Roman"/>
          <w:color w:val="9CDCFE"/>
          <w:sz w:val="24"/>
          <w:szCs w:val="24"/>
          <w:lang w:eastAsia="en-IN"/>
        </w:rPr>
        <w:t>age</w:t>
      </w:r>
      <w:r w:rsidRPr="002C4700">
        <w:rPr>
          <w:rFonts w:ascii="Consolas" w:eastAsia="Times New Roman" w:hAnsi="Consolas" w:cs="Times New Roman"/>
          <w:color w:val="D4D4D4"/>
          <w:sz w:val="24"/>
          <w:szCs w:val="24"/>
          <w:lang w:eastAsia="en-IN"/>
        </w:rPr>
        <w:t> == </w:t>
      </w:r>
      <w:r w:rsidRPr="002C4700">
        <w:rPr>
          <w:rFonts w:ascii="Consolas" w:eastAsia="Times New Roman" w:hAnsi="Consolas" w:cs="Times New Roman"/>
          <w:color w:val="B5CEA8"/>
          <w:sz w:val="24"/>
          <w:szCs w:val="24"/>
          <w:lang w:eastAsia="en-IN"/>
        </w:rPr>
        <w:t>19</w:t>
      </w:r>
      <w:r w:rsidRPr="002C4700">
        <w:rPr>
          <w:rFonts w:ascii="Consolas" w:eastAsia="Times New Roman" w:hAnsi="Consolas" w:cs="Times New Roman"/>
          <w:color w:val="D4D4D4"/>
          <w:sz w:val="24"/>
          <w:szCs w:val="24"/>
          <w:lang w:eastAsia="en-IN"/>
        </w:rPr>
        <w:t>:</w:t>
      </w:r>
    </w:p>
    <w:p w:rsidR="00955C81" w:rsidRDefault="0090260F" w:rsidP="00415568">
      <w:pPr>
        <w:rPr>
          <w:sz w:val="28"/>
          <w:szCs w:val="24"/>
        </w:rPr>
      </w:pPr>
      <w:r>
        <w:rPr>
          <w:sz w:val="28"/>
          <w:szCs w:val="24"/>
        </w:rPr>
        <w:t>in keyword</w:t>
      </w:r>
    </w:p>
    <w:p w:rsidR="0090260F" w:rsidRDefault="00A71ED3" w:rsidP="00415568">
      <w:pPr>
        <w:rPr>
          <w:sz w:val="28"/>
          <w:szCs w:val="24"/>
        </w:rPr>
      </w:pPr>
      <w:r>
        <w:rPr>
          <w:sz w:val="28"/>
          <w:szCs w:val="24"/>
        </w:rPr>
        <w:t xml:space="preserve">in keyword is used to check the the character in the string </w:t>
      </w:r>
    </w:p>
    <w:p w:rsidR="00A71ED3" w:rsidRPr="00A71ED3" w:rsidRDefault="00A71ED3" w:rsidP="00A71ED3">
      <w:pPr>
        <w:shd w:val="clear" w:color="auto" w:fill="1E1E1E"/>
        <w:spacing w:line="330" w:lineRule="atLeast"/>
        <w:rPr>
          <w:rFonts w:ascii="Consolas" w:eastAsia="Times New Roman" w:hAnsi="Consolas" w:cs="Times New Roman"/>
          <w:color w:val="D4D4D4"/>
          <w:sz w:val="24"/>
          <w:szCs w:val="24"/>
          <w:lang w:eastAsia="en-IN"/>
        </w:rPr>
      </w:pPr>
      <w:r>
        <w:rPr>
          <w:sz w:val="28"/>
          <w:szCs w:val="24"/>
        </w:rPr>
        <w:t>for eg:</w:t>
      </w:r>
      <w:r>
        <w:rPr>
          <w:sz w:val="28"/>
          <w:szCs w:val="24"/>
        </w:rPr>
        <w:br/>
      </w:r>
      <w:r w:rsidRPr="00A71ED3">
        <w:rPr>
          <w:rFonts w:ascii="Consolas" w:eastAsia="Times New Roman" w:hAnsi="Consolas" w:cs="Times New Roman"/>
          <w:color w:val="9CDCFE"/>
          <w:sz w:val="24"/>
          <w:szCs w:val="24"/>
          <w:lang w:eastAsia="en-IN"/>
        </w:rPr>
        <w:t>name</w:t>
      </w:r>
      <w:r w:rsidRPr="00A71ED3">
        <w:rPr>
          <w:rFonts w:ascii="Consolas" w:eastAsia="Times New Roman" w:hAnsi="Consolas" w:cs="Times New Roman"/>
          <w:color w:val="D4D4D4"/>
          <w:sz w:val="24"/>
          <w:szCs w:val="24"/>
          <w:lang w:eastAsia="en-IN"/>
        </w:rPr>
        <w:t> = </w:t>
      </w:r>
      <w:r w:rsidRPr="00A71ED3">
        <w:rPr>
          <w:rFonts w:ascii="Consolas" w:eastAsia="Times New Roman" w:hAnsi="Consolas" w:cs="Times New Roman"/>
          <w:color w:val="CE9178"/>
          <w:sz w:val="24"/>
          <w:szCs w:val="24"/>
          <w:lang w:eastAsia="en-IN"/>
        </w:rPr>
        <w:t>'Pintu Raj'</w:t>
      </w:r>
    </w:p>
    <w:p w:rsidR="00A71ED3" w:rsidRPr="00A71ED3" w:rsidRDefault="00A71ED3" w:rsidP="00A71ED3">
      <w:pPr>
        <w:shd w:val="clear" w:color="auto" w:fill="1E1E1E"/>
        <w:spacing w:after="0" w:line="330" w:lineRule="atLeast"/>
        <w:rPr>
          <w:rFonts w:ascii="Consolas" w:eastAsia="Times New Roman" w:hAnsi="Consolas" w:cs="Times New Roman"/>
          <w:color w:val="D4D4D4"/>
          <w:sz w:val="24"/>
          <w:szCs w:val="24"/>
          <w:lang w:eastAsia="en-IN"/>
        </w:rPr>
      </w:pPr>
      <w:r w:rsidRPr="00A71ED3">
        <w:rPr>
          <w:rFonts w:ascii="Consolas" w:eastAsia="Times New Roman" w:hAnsi="Consolas" w:cs="Times New Roman"/>
          <w:color w:val="C586C0"/>
          <w:sz w:val="24"/>
          <w:szCs w:val="24"/>
          <w:lang w:eastAsia="en-IN"/>
        </w:rPr>
        <w:t>if</w:t>
      </w:r>
      <w:r w:rsidRPr="00A71ED3">
        <w:rPr>
          <w:rFonts w:ascii="Consolas" w:eastAsia="Times New Roman" w:hAnsi="Consolas" w:cs="Times New Roman"/>
          <w:color w:val="D4D4D4"/>
          <w:sz w:val="24"/>
          <w:szCs w:val="24"/>
          <w:lang w:eastAsia="en-IN"/>
        </w:rPr>
        <w:t> </w:t>
      </w:r>
      <w:r w:rsidRPr="00A71ED3">
        <w:rPr>
          <w:rFonts w:ascii="Consolas" w:eastAsia="Times New Roman" w:hAnsi="Consolas" w:cs="Times New Roman"/>
          <w:color w:val="CE9178"/>
          <w:sz w:val="24"/>
          <w:szCs w:val="24"/>
          <w:lang w:eastAsia="en-IN"/>
        </w:rPr>
        <w:t>'a'</w:t>
      </w:r>
      <w:r w:rsidRPr="00A71ED3">
        <w:rPr>
          <w:rFonts w:ascii="Consolas" w:eastAsia="Times New Roman" w:hAnsi="Consolas" w:cs="Times New Roman"/>
          <w:color w:val="D4D4D4"/>
          <w:sz w:val="24"/>
          <w:szCs w:val="24"/>
          <w:lang w:eastAsia="en-IN"/>
        </w:rPr>
        <w:t> </w:t>
      </w:r>
      <w:r w:rsidRPr="00A71ED3">
        <w:rPr>
          <w:rFonts w:ascii="Consolas" w:eastAsia="Times New Roman" w:hAnsi="Consolas" w:cs="Times New Roman"/>
          <w:color w:val="569CD6"/>
          <w:sz w:val="24"/>
          <w:szCs w:val="24"/>
          <w:lang w:eastAsia="en-IN"/>
        </w:rPr>
        <w:t>in</w:t>
      </w:r>
      <w:r w:rsidRPr="00A71ED3">
        <w:rPr>
          <w:rFonts w:ascii="Consolas" w:eastAsia="Times New Roman" w:hAnsi="Consolas" w:cs="Times New Roman"/>
          <w:color w:val="D4D4D4"/>
          <w:sz w:val="24"/>
          <w:szCs w:val="24"/>
          <w:lang w:eastAsia="en-IN"/>
        </w:rPr>
        <w:t> </w:t>
      </w:r>
      <w:r w:rsidRPr="00A71ED3">
        <w:rPr>
          <w:rFonts w:ascii="Consolas" w:eastAsia="Times New Roman" w:hAnsi="Consolas" w:cs="Times New Roman"/>
          <w:color w:val="9CDCFE"/>
          <w:sz w:val="24"/>
          <w:szCs w:val="24"/>
          <w:lang w:eastAsia="en-IN"/>
        </w:rPr>
        <w:t>name</w:t>
      </w:r>
      <w:r w:rsidRPr="00A71ED3">
        <w:rPr>
          <w:rFonts w:ascii="Consolas" w:eastAsia="Times New Roman" w:hAnsi="Consolas" w:cs="Times New Roman"/>
          <w:color w:val="D4D4D4"/>
          <w:sz w:val="24"/>
          <w:szCs w:val="24"/>
          <w:lang w:eastAsia="en-IN"/>
        </w:rPr>
        <w:t>:</w:t>
      </w:r>
    </w:p>
    <w:p w:rsidR="00A71ED3" w:rsidRPr="00A71ED3" w:rsidRDefault="00A71ED3" w:rsidP="00A71ED3">
      <w:pPr>
        <w:shd w:val="clear" w:color="auto" w:fill="1E1E1E"/>
        <w:spacing w:after="0" w:line="330" w:lineRule="atLeast"/>
        <w:rPr>
          <w:rFonts w:ascii="Consolas" w:eastAsia="Times New Roman" w:hAnsi="Consolas" w:cs="Times New Roman"/>
          <w:color w:val="D4D4D4"/>
          <w:sz w:val="24"/>
          <w:szCs w:val="24"/>
          <w:lang w:eastAsia="en-IN"/>
        </w:rPr>
      </w:pPr>
      <w:r w:rsidRPr="00A71ED3">
        <w:rPr>
          <w:rFonts w:ascii="Consolas" w:eastAsia="Times New Roman" w:hAnsi="Consolas" w:cs="Times New Roman"/>
          <w:color w:val="D4D4D4"/>
          <w:sz w:val="24"/>
          <w:szCs w:val="24"/>
          <w:lang w:eastAsia="en-IN"/>
        </w:rPr>
        <w:t>    </w:t>
      </w:r>
      <w:r w:rsidRPr="00A71ED3">
        <w:rPr>
          <w:rFonts w:ascii="Consolas" w:eastAsia="Times New Roman" w:hAnsi="Consolas" w:cs="Times New Roman"/>
          <w:color w:val="DCDCAA"/>
          <w:sz w:val="24"/>
          <w:szCs w:val="24"/>
          <w:lang w:eastAsia="en-IN"/>
        </w:rPr>
        <w:t>print</w:t>
      </w:r>
      <w:r w:rsidRPr="00A71ED3">
        <w:rPr>
          <w:rFonts w:ascii="Consolas" w:eastAsia="Times New Roman" w:hAnsi="Consolas" w:cs="Times New Roman"/>
          <w:color w:val="D4D4D4"/>
          <w:sz w:val="24"/>
          <w:szCs w:val="24"/>
          <w:lang w:eastAsia="en-IN"/>
        </w:rPr>
        <w:t>(</w:t>
      </w:r>
      <w:r w:rsidRPr="00A71ED3">
        <w:rPr>
          <w:rFonts w:ascii="Consolas" w:eastAsia="Times New Roman" w:hAnsi="Consolas" w:cs="Times New Roman"/>
          <w:color w:val="CE9178"/>
          <w:sz w:val="24"/>
          <w:szCs w:val="24"/>
          <w:lang w:eastAsia="en-IN"/>
        </w:rPr>
        <w:t>'a is present in name'</w:t>
      </w:r>
      <w:r w:rsidRPr="00A71ED3">
        <w:rPr>
          <w:rFonts w:ascii="Consolas" w:eastAsia="Times New Roman" w:hAnsi="Consolas" w:cs="Times New Roman"/>
          <w:color w:val="D4D4D4"/>
          <w:sz w:val="24"/>
          <w:szCs w:val="24"/>
          <w:lang w:eastAsia="en-IN"/>
        </w:rPr>
        <w:t>)</w:t>
      </w:r>
    </w:p>
    <w:p w:rsidR="00A71ED3" w:rsidRPr="00A71ED3" w:rsidRDefault="00A71ED3" w:rsidP="00A71ED3">
      <w:pPr>
        <w:shd w:val="clear" w:color="auto" w:fill="1E1E1E"/>
        <w:spacing w:after="0" w:line="330" w:lineRule="atLeast"/>
        <w:rPr>
          <w:rFonts w:ascii="Consolas" w:eastAsia="Times New Roman" w:hAnsi="Consolas" w:cs="Times New Roman"/>
          <w:color w:val="D4D4D4"/>
          <w:sz w:val="24"/>
          <w:szCs w:val="24"/>
          <w:lang w:eastAsia="en-IN"/>
        </w:rPr>
      </w:pPr>
      <w:r w:rsidRPr="00A71ED3">
        <w:rPr>
          <w:rFonts w:ascii="Consolas" w:eastAsia="Times New Roman" w:hAnsi="Consolas" w:cs="Times New Roman"/>
          <w:color w:val="C586C0"/>
          <w:sz w:val="24"/>
          <w:szCs w:val="24"/>
          <w:lang w:eastAsia="en-IN"/>
        </w:rPr>
        <w:t>else</w:t>
      </w:r>
      <w:r w:rsidRPr="00A71ED3">
        <w:rPr>
          <w:rFonts w:ascii="Consolas" w:eastAsia="Times New Roman" w:hAnsi="Consolas" w:cs="Times New Roman"/>
          <w:color w:val="D4D4D4"/>
          <w:sz w:val="24"/>
          <w:szCs w:val="24"/>
          <w:lang w:eastAsia="en-IN"/>
        </w:rPr>
        <w:t>:</w:t>
      </w:r>
    </w:p>
    <w:p w:rsidR="00A71ED3" w:rsidRPr="00A71ED3" w:rsidRDefault="00A71ED3" w:rsidP="00A71ED3">
      <w:pPr>
        <w:shd w:val="clear" w:color="auto" w:fill="1E1E1E"/>
        <w:spacing w:after="0" w:line="330" w:lineRule="atLeast"/>
        <w:rPr>
          <w:rFonts w:ascii="Consolas" w:eastAsia="Times New Roman" w:hAnsi="Consolas" w:cs="Times New Roman"/>
          <w:color w:val="D4D4D4"/>
          <w:sz w:val="24"/>
          <w:szCs w:val="24"/>
          <w:lang w:eastAsia="en-IN"/>
        </w:rPr>
      </w:pPr>
      <w:r w:rsidRPr="00A71ED3">
        <w:rPr>
          <w:rFonts w:ascii="Consolas" w:eastAsia="Times New Roman" w:hAnsi="Consolas" w:cs="Times New Roman"/>
          <w:color w:val="D4D4D4"/>
          <w:sz w:val="24"/>
          <w:szCs w:val="24"/>
          <w:lang w:eastAsia="en-IN"/>
        </w:rPr>
        <w:t>    </w:t>
      </w:r>
      <w:r w:rsidRPr="00A71ED3">
        <w:rPr>
          <w:rFonts w:ascii="Consolas" w:eastAsia="Times New Roman" w:hAnsi="Consolas" w:cs="Times New Roman"/>
          <w:color w:val="DCDCAA"/>
          <w:sz w:val="24"/>
          <w:szCs w:val="24"/>
          <w:lang w:eastAsia="en-IN"/>
        </w:rPr>
        <w:t>print</w:t>
      </w:r>
      <w:r w:rsidRPr="00A71ED3">
        <w:rPr>
          <w:rFonts w:ascii="Consolas" w:eastAsia="Times New Roman" w:hAnsi="Consolas" w:cs="Times New Roman"/>
          <w:color w:val="D4D4D4"/>
          <w:sz w:val="24"/>
          <w:szCs w:val="24"/>
          <w:lang w:eastAsia="en-IN"/>
        </w:rPr>
        <w:t>(</w:t>
      </w:r>
      <w:r w:rsidRPr="00A71ED3">
        <w:rPr>
          <w:rFonts w:ascii="Consolas" w:eastAsia="Times New Roman" w:hAnsi="Consolas" w:cs="Times New Roman"/>
          <w:color w:val="CE9178"/>
          <w:sz w:val="24"/>
          <w:szCs w:val="24"/>
          <w:lang w:eastAsia="en-IN"/>
        </w:rPr>
        <w:t>'not present'</w:t>
      </w:r>
      <w:r w:rsidRPr="00A71ED3">
        <w:rPr>
          <w:rFonts w:ascii="Consolas" w:eastAsia="Times New Roman" w:hAnsi="Consolas" w:cs="Times New Roman"/>
          <w:color w:val="D4D4D4"/>
          <w:sz w:val="24"/>
          <w:szCs w:val="24"/>
          <w:lang w:eastAsia="en-IN"/>
        </w:rPr>
        <w:t>)</w:t>
      </w:r>
    </w:p>
    <w:p w:rsidR="00A71ED3" w:rsidRDefault="00A71ED3" w:rsidP="00415568">
      <w:pPr>
        <w:rPr>
          <w:sz w:val="28"/>
          <w:szCs w:val="24"/>
        </w:rPr>
      </w:pPr>
      <w:r>
        <w:rPr>
          <w:sz w:val="28"/>
          <w:szCs w:val="24"/>
        </w:rPr>
        <w:lastRenderedPageBreak/>
        <w:t>note: in keyword is case sensitive</w:t>
      </w:r>
    </w:p>
    <w:p w:rsidR="0001207B" w:rsidRDefault="0001207B" w:rsidP="00415568">
      <w:pPr>
        <w:rPr>
          <w:sz w:val="28"/>
          <w:szCs w:val="24"/>
        </w:rPr>
      </w:pPr>
      <w:r>
        <w:rPr>
          <w:sz w:val="28"/>
          <w:szCs w:val="24"/>
        </w:rPr>
        <w:t>similar for not in :</w:t>
      </w:r>
    </w:p>
    <w:p w:rsidR="0001207B" w:rsidRDefault="0001207B" w:rsidP="0001207B">
      <w:pPr>
        <w:rPr>
          <w:sz w:val="28"/>
          <w:szCs w:val="24"/>
        </w:rPr>
      </w:pPr>
      <w:r>
        <w:rPr>
          <w:sz w:val="28"/>
          <w:szCs w:val="24"/>
        </w:rPr>
        <w:t xml:space="preserve">not in keyword is used to check the the character does not in the string </w:t>
      </w:r>
    </w:p>
    <w:p w:rsidR="0001207B" w:rsidRDefault="0001207B" w:rsidP="00415568">
      <w:pPr>
        <w:rPr>
          <w:sz w:val="28"/>
          <w:szCs w:val="24"/>
        </w:rPr>
      </w:pPr>
    </w:p>
    <w:p w:rsidR="00A71ED3" w:rsidRDefault="00A71ED3" w:rsidP="00415568">
      <w:pPr>
        <w:rPr>
          <w:sz w:val="28"/>
          <w:szCs w:val="24"/>
        </w:rPr>
      </w:pPr>
      <w:r>
        <w:rPr>
          <w:sz w:val="28"/>
          <w:szCs w:val="24"/>
        </w:rPr>
        <w:t>in keyword has more use in loops data structure and many more.</w:t>
      </w:r>
    </w:p>
    <w:p w:rsidR="00A71ED3" w:rsidRDefault="00A71ED3" w:rsidP="00415568">
      <w:pPr>
        <w:rPr>
          <w:sz w:val="28"/>
          <w:szCs w:val="24"/>
        </w:rPr>
      </w:pPr>
      <w:r>
        <w:rPr>
          <w:sz w:val="28"/>
          <w:szCs w:val="24"/>
        </w:rPr>
        <w:t>Check empty or not syntax:</w:t>
      </w:r>
    </w:p>
    <w:p w:rsidR="005D53DD" w:rsidRDefault="005D53DD" w:rsidP="00415568">
      <w:pPr>
        <w:rPr>
          <w:sz w:val="28"/>
          <w:szCs w:val="24"/>
        </w:rPr>
      </w:pPr>
      <w:r>
        <w:rPr>
          <w:sz w:val="28"/>
          <w:szCs w:val="24"/>
        </w:rPr>
        <w:t>If input is given then the outcome will hello &lt;name&gt; and if not then the output will be you didn’t type anything</w:t>
      </w:r>
    </w:p>
    <w:p w:rsidR="005D53DD" w:rsidRDefault="005D53DD" w:rsidP="00415568">
      <w:pPr>
        <w:rPr>
          <w:sz w:val="28"/>
          <w:szCs w:val="24"/>
        </w:rPr>
      </w:pPr>
      <w:r>
        <w:rPr>
          <w:sz w:val="28"/>
          <w:szCs w:val="24"/>
        </w:rPr>
        <w:t>This syntax check with if statement</w:t>
      </w:r>
    </w:p>
    <w:p w:rsidR="005D53DD" w:rsidRPr="005D53DD" w:rsidRDefault="005D53DD" w:rsidP="005D53DD">
      <w:pPr>
        <w:shd w:val="clear" w:color="auto" w:fill="1E1E1E"/>
        <w:spacing w:after="0" w:line="330" w:lineRule="atLeast"/>
        <w:rPr>
          <w:rFonts w:ascii="Consolas" w:eastAsia="Times New Roman" w:hAnsi="Consolas" w:cs="Times New Roman"/>
          <w:color w:val="D4D4D4"/>
          <w:sz w:val="24"/>
          <w:szCs w:val="24"/>
          <w:lang w:eastAsia="en-IN"/>
        </w:rPr>
      </w:pPr>
      <w:r w:rsidRPr="005D53DD">
        <w:rPr>
          <w:rFonts w:ascii="Consolas" w:eastAsia="Times New Roman" w:hAnsi="Consolas" w:cs="Times New Roman"/>
          <w:color w:val="9CDCFE"/>
          <w:sz w:val="24"/>
          <w:szCs w:val="24"/>
          <w:lang w:eastAsia="en-IN"/>
        </w:rPr>
        <w:t>name</w:t>
      </w:r>
      <w:r w:rsidRPr="005D53DD">
        <w:rPr>
          <w:rFonts w:ascii="Consolas" w:eastAsia="Times New Roman" w:hAnsi="Consolas" w:cs="Times New Roman"/>
          <w:color w:val="D4D4D4"/>
          <w:sz w:val="24"/>
          <w:szCs w:val="24"/>
          <w:lang w:eastAsia="en-IN"/>
        </w:rPr>
        <w:t> = </w:t>
      </w:r>
      <w:r w:rsidRPr="005D53DD">
        <w:rPr>
          <w:rFonts w:ascii="Consolas" w:eastAsia="Times New Roman" w:hAnsi="Consolas" w:cs="Times New Roman"/>
          <w:color w:val="DCDCAA"/>
          <w:sz w:val="24"/>
          <w:szCs w:val="24"/>
          <w:lang w:eastAsia="en-IN"/>
        </w:rPr>
        <w:t>input</w:t>
      </w:r>
      <w:r w:rsidRPr="005D53DD">
        <w:rPr>
          <w:rFonts w:ascii="Consolas" w:eastAsia="Times New Roman" w:hAnsi="Consolas" w:cs="Times New Roman"/>
          <w:color w:val="D4D4D4"/>
          <w:sz w:val="24"/>
          <w:szCs w:val="24"/>
          <w:lang w:eastAsia="en-IN"/>
        </w:rPr>
        <w:t>(</w:t>
      </w:r>
      <w:r w:rsidRPr="005D53DD">
        <w:rPr>
          <w:rFonts w:ascii="Consolas" w:eastAsia="Times New Roman" w:hAnsi="Consolas" w:cs="Times New Roman"/>
          <w:color w:val="CE9178"/>
          <w:sz w:val="24"/>
          <w:szCs w:val="24"/>
          <w:lang w:eastAsia="en-IN"/>
        </w:rPr>
        <w:t>'Please enter your name : '</w:t>
      </w:r>
      <w:r w:rsidRPr="005D53DD">
        <w:rPr>
          <w:rFonts w:ascii="Consolas" w:eastAsia="Times New Roman" w:hAnsi="Consolas" w:cs="Times New Roman"/>
          <w:color w:val="D4D4D4"/>
          <w:sz w:val="24"/>
          <w:szCs w:val="24"/>
          <w:lang w:eastAsia="en-IN"/>
        </w:rPr>
        <w:t>)</w:t>
      </w:r>
    </w:p>
    <w:p w:rsidR="005D53DD" w:rsidRPr="005D53DD" w:rsidRDefault="005D53DD" w:rsidP="005D53DD">
      <w:pPr>
        <w:shd w:val="clear" w:color="auto" w:fill="1E1E1E"/>
        <w:spacing w:after="0" w:line="330" w:lineRule="atLeast"/>
        <w:rPr>
          <w:rFonts w:ascii="Consolas" w:eastAsia="Times New Roman" w:hAnsi="Consolas" w:cs="Times New Roman"/>
          <w:color w:val="D4D4D4"/>
          <w:sz w:val="24"/>
          <w:szCs w:val="24"/>
          <w:lang w:eastAsia="en-IN"/>
        </w:rPr>
      </w:pPr>
      <w:r w:rsidRPr="005D53DD">
        <w:rPr>
          <w:rFonts w:ascii="Consolas" w:eastAsia="Times New Roman" w:hAnsi="Consolas" w:cs="Times New Roman"/>
          <w:color w:val="C586C0"/>
          <w:sz w:val="24"/>
          <w:szCs w:val="24"/>
          <w:lang w:eastAsia="en-IN"/>
        </w:rPr>
        <w:t>if</w:t>
      </w:r>
      <w:r w:rsidRPr="005D53DD">
        <w:rPr>
          <w:rFonts w:ascii="Consolas" w:eastAsia="Times New Roman" w:hAnsi="Consolas" w:cs="Times New Roman"/>
          <w:color w:val="D4D4D4"/>
          <w:sz w:val="24"/>
          <w:szCs w:val="24"/>
          <w:lang w:eastAsia="en-IN"/>
        </w:rPr>
        <w:t> </w:t>
      </w:r>
      <w:r w:rsidRPr="005D53DD">
        <w:rPr>
          <w:rFonts w:ascii="Consolas" w:eastAsia="Times New Roman" w:hAnsi="Consolas" w:cs="Times New Roman"/>
          <w:color w:val="9CDCFE"/>
          <w:sz w:val="24"/>
          <w:szCs w:val="24"/>
          <w:lang w:eastAsia="en-IN"/>
        </w:rPr>
        <w:t>name</w:t>
      </w:r>
      <w:r w:rsidRPr="005D53DD">
        <w:rPr>
          <w:rFonts w:ascii="Consolas" w:eastAsia="Times New Roman" w:hAnsi="Consolas" w:cs="Times New Roman"/>
          <w:color w:val="D4D4D4"/>
          <w:sz w:val="24"/>
          <w:szCs w:val="24"/>
          <w:lang w:eastAsia="en-IN"/>
        </w:rPr>
        <w:t>:</w:t>
      </w:r>
    </w:p>
    <w:p w:rsidR="005D53DD" w:rsidRPr="005D53DD" w:rsidRDefault="005D53DD" w:rsidP="005D53DD">
      <w:pPr>
        <w:shd w:val="clear" w:color="auto" w:fill="1E1E1E"/>
        <w:spacing w:after="0" w:line="330" w:lineRule="atLeast"/>
        <w:rPr>
          <w:rFonts w:ascii="Consolas" w:eastAsia="Times New Roman" w:hAnsi="Consolas" w:cs="Times New Roman"/>
          <w:color w:val="D4D4D4"/>
          <w:sz w:val="24"/>
          <w:szCs w:val="24"/>
          <w:lang w:eastAsia="en-IN"/>
        </w:rPr>
      </w:pPr>
      <w:r w:rsidRPr="005D53DD">
        <w:rPr>
          <w:rFonts w:ascii="Consolas" w:eastAsia="Times New Roman" w:hAnsi="Consolas" w:cs="Times New Roman"/>
          <w:color w:val="D4D4D4"/>
          <w:sz w:val="24"/>
          <w:szCs w:val="24"/>
          <w:lang w:eastAsia="en-IN"/>
        </w:rPr>
        <w:t>    </w:t>
      </w:r>
      <w:r w:rsidRPr="005D53DD">
        <w:rPr>
          <w:rFonts w:ascii="Consolas" w:eastAsia="Times New Roman" w:hAnsi="Consolas" w:cs="Times New Roman"/>
          <w:color w:val="DCDCAA"/>
          <w:sz w:val="24"/>
          <w:szCs w:val="24"/>
          <w:lang w:eastAsia="en-IN"/>
        </w:rPr>
        <w:t>print</w:t>
      </w:r>
      <w:r w:rsidRPr="005D53DD">
        <w:rPr>
          <w:rFonts w:ascii="Consolas" w:eastAsia="Times New Roman" w:hAnsi="Consolas" w:cs="Times New Roman"/>
          <w:color w:val="D4D4D4"/>
          <w:sz w:val="24"/>
          <w:szCs w:val="24"/>
          <w:lang w:eastAsia="en-IN"/>
        </w:rPr>
        <w:t>(</w:t>
      </w:r>
      <w:r w:rsidRPr="005D53DD">
        <w:rPr>
          <w:rFonts w:ascii="Consolas" w:eastAsia="Times New Roman" w:hAnsi="Consolas" w:cs="Times New Roman"/>
          <w:color w:val="569CD6"/>
          <w:sz w:val="24"/>
          <w:szCs w:val="24"/>
          <w:lang w:eastAsia="en-IN"/>
        </w:rPr>
        <w:t>f</w:t>
      </w:r>
      <w:r w:rsidRPr="005D53DD">
        <w:rPr>
          <w:rFonts w:ascii="Consolas" w:eastAsia="Times New Roman" w:hAnsi="Consolas" w:cs="Times New Roman"/>
          <w:color w:val="CE9178"/>
          <w:sz w:val="24"/>
          <w:szCs w:val="24"/>
          <w:lang w:eastAsia="en-IN"/>
        </w:rPr>
        <w:t>'Hello </w:t>
      </w:r>
      <w:r w:rsidRPr="005D53DD">
        <w:rPr>
          <w:rFonts w:ascii="Consolas" w:eastAsia="Times New Roman" w:hAnsi="Consolas" w:cs="Times New Roman"/>
          <w:color w:val="569CD6"/>
          <w:sz w:val="24"/>
          <w:szCs w:val="24"/>
          <w:lang w:eastAsia="en-IN"/>
        </w:rPr>
        <w:t>{</w:t>
      </w:r>
      <w:r w:rsidRPr="005D53DD">
        <w:rPr>
          <w:rFonts w:ascii="Consolas" w:eastAsia="Times New Roman" w:hAnsi="Consolas" w:cs="Times New Roman"/>
          <w:color w:val="9CDCFE"/>
          <w:sz w:val="24"/>
          <w:szCs w:val="24"/>
          <w:lang w:eastAsia="en-IN"/>
        </w:rPr>
        <w:t>name</w:t>
      </w:r>
      <w:r w:rsidRPr="005D53DD">
        <w:rPr>
          <w:rFonts w:ascii="Consolas" w:eastAsia="Times New Roman" w:hAnsi="Consolas" w:cs="Times New Roman"/>
          <w:color w:val="569CD6"/>
          <w:sz w:val="24"/>
          <w:szCs w:val="24"/>
          <w:lang w:eastAsia="en-IN"/>
        </w:rPr>
        <w:t>}</w:t>
      </w:r>
      <w:r w:rsidRPr="005D53DD">
        <w:rPr>
          <w:rFonts w:ascii="Consolas" w:eastAsia="Times New Roman" w:hAnsi="Consolas" w:cs="Times New Roman"/>
          <w:color w:val="CE9178"/>
          <w:sz w:val="24"/>
          <w:szCs w:val="24"/>
          <w:lang w:eastAsia="en-IN"/>
        </w:rPr>
        <w:t>'</w:t>
      </w:r>
      <w:r w:rsidRPr="005D53DD">
        <w:rPr>
          <w:rFonts w:ascii="Consolas" w:eastAsia="Times New Roman" w:hAnsi="Consolas" w:cs="Times New Roman"/>
          <w:color w:val="D4D4D4"/>
          <w:sz w:val="24"/>
          <w:szCs w:val="24"/>
          <w:lang w:eastAsia="en-IN"/>
        </w:rPr>
        <w:t>)</w:t>
      </w:r>
    </w:p>
    <w:p w:rsidR="005D53DD" w:rsidRPr="005D53DD" w:rsidRDefault="005D53DD" w:rsidP="005D53DD">
      <w:pPr>
        <w:shd w:val="clear" w:color="auto" w:fill="1E1E1E"/>
        <w:spacing w:after="0" w:line="330" w:lineRule="atLeast"/>
        <w:rPr>
          <w:rFonts w:ascii="Consolas" w:eastAsia="Times New Roman" w:hAnsi="Consolas" w:cs="Times New Roman"/>
          <w:color w:val="D4D4D4"/>
          <w:sz w:val="24"/>
          <w:szCs w:val="24"/>
          <w:lang w:eastAsia="en-IN"/>
        </w:rPr>
      </w:pPr>
      <w:r w:rsidRPr="005D53DD">
        <w:rPr>
          <w:rFonts w:ascii="Consolas" w:eastAsia="Times New Roman" w:hAnsi="Consolas" w:cs="Times New Roman"/>
          <w:color w:val="C586C0"/>
          <w:sz w:val="24"/>
          <w:szCs w:val="24"/>
          <w:lang w:eastAsia="en-IN"/>
        </w:rPr>
        <w:t>else</w:t>
      </w:r>
      <w:r w:rsidRPr="005D53DD">
        <w:rPr>
          <w:rFonts w:ascii="Consolas" w:eastAsia="Times New Roman" w:hAnsi="Consolas" w:cs="Times New Roman"/>
          <w:color w:val="D4D4D4"/>
          <w:sz w:val="24"/>
          <w:szCs w:val="24"/>
          <w:lang w:eastAsia="en-IN"/>
        </w:rPr>
        <w:t>:</w:t>
      </w:r>
    </w:p>
    <w:p w:rsidR="005D53DD" w:rsidRPr="005D53DD" w:rsidRDefault="005D53DD" w:rsidP="005D53DD">
      <w:pPr>
        <w:shd w:val="clear" w:color="auto" w:fill="1E1E1E"/>
        <w:spacing w:after="0" w:line="330" w:lineRule="atLeast"/>
        <w:rPr>
          <w:rFonts w:ascii="Consolas" w:eastAsia="Times New Roman" w:hAnsi="Consolas" w:cs="Times New Roman"/>
          <w:color w:val="D4D4D4"/>
          <w:sz w:val="24"/>
          <w:szCs w:val="24"/>
          <w:lang w:eastAsia="en-IN"/>
        </w:rPr>
      </w:pPr>
      <w:r w:rsidRPr="005D53DD">
        <w:rPr>
          <w:rFonts w:ascii="Consolas" w:eastAsia="Times New Roman" w:hAnsi="Consolas" w:cs="Times New Roman"/>
          <w:color w:val="D4D4D4"/>
          <w:sz w:val="24"/>
          <w:szCs w:val="24"/>
          <w:lang w:eastAsia="en-IN"/>
        </w:rPr>
        <w:t>    </w:t>
      </w:r>
      <w:r w:rsidRPr="005D53DD">
        <w:rPr>
          <w:rFonts w:ascii="Consolas" w:eastAsia="Times New Roman" w:hAnsi="Consolas" w:cs="Times New Roman"/>
          <w:color w:val="DCDCAA"/>
          <w:sz w:val="24"/>
          <w:szCs w:val="24"/>
          <w:lang w:eastAsia="en-IN"/>
        </w:rPr>
        <w:t>print</w:t>
      </w:r>
      <w:r w:rsidRPr="005D53DD">
        <w:rPr>
          <w:rFonts w:ascii="Consolas" w:eastAsia="Times New Roman" w:hAnsi="Consolas" w:cs="Times New Roman"/>
          <w:color w:val="D4D4D4"/>
          <w:sz w:val="24"/>
          <w:szCs w:val="24"/>
          <w:lang w:eastAsia="en-IN"/>
        </w:rPr>
        <w:t>(</w:t>
      </w:r>
      <w:r w:rsidRPr="005D53DD">
        <w:rPr>
          <w:rFonts w:ascii="Consolas" w:eastAsia="Times New Roman" w:hAnsi="Consolas" w:cs="Times New Roman"/>
          <w:color w:val="CE9178"/>
          <w:sz w:val="24"/>
          <w:szCs w:val="24"/>
          <w:lang w:eastAsia="en-IN"/>
        </w:rPr>
        <w:t>'You didn</w:t>
      </w:r>
      <w:r w:rsidRPr="005D53DD">
        <w:rPr>
          <w:rFonts w:ascii="Consolas" w:eastAsia="Times New Roman" w:hAnsi="Consolas" w:cs="Times New Roman"/>
          <w:color w:val="D7BA7D"/>
          <w:sz w:val="24"/>
          <w:szCs w:val="24"/>
          <w:lang w:eastAsia="en-IN"/>
        </w:rPr>
        <w:t>\'</w:t>
      </w:r>
      <w:r w:rsidRPr="005D53DD">
        <w:rPr>
          <w:rFonts w:ascii="Consolas" w:eastAsia="Times New Roman" w:hAnsi="Consolas" w:cs="Times New Roman"/>
          <w:color w:val="CE9178"/>
          <w:sz w:val="24"/>
          <w:szCs w:val="24"/>
          <w:lang w:eastAsia="en-IN"/>
        </w:rPr>
        <w:t>t enter anything'</w:t>
      </w:r>
      <w:r w:rsidRPr="005D53DD">
        <w:rPr>
          <w:rFonts w:ascii="Consolas" w:eastAsia="Times New Roman" w:hAnsi="Consolas" w:cs="Times New Roman"/>
          <w:color w:val="D4D4D4"/>
          <w:sz w:val="24"/>
          <w:szCs w:val="24"/>
          <w:lang w:eastAsia="en-IN"/>
        </w:rPr>
        <w:t>)</w:t>
      </w:r>
    </w:p>
    <w:p w:rsidR="00A71ED3" w:rsidRDefault="00A71ED3" w:rsidP="00415568">
      <w:pPr>
        <w:rPr>
          <w:sz w:val="28"/>
          <w:szCs w:val="24"/>
        </w:rPr>
      </w:pPr>
    </w:p>
    <w:p w:rsidR="005D53DD" w:rsidRDefault="005D53DD" w:rsidP="00415568">
      <w:pPr>
        <w:rPr>
          <w:sz w:val="28"/>
          <w:szCs w:val="24"/>
        </w:rPr>
      </w:pPr>
      <w:r>
        <w:rPr>
          <w:sz w:val="28"/>
          <w:szCs w:val="24"/>
        </w:rPr>
        <w:t>while loop:</w:t>
      </w:r>
    </w:p>
    <w:p w:rsidR="005D53DD" w:rsidRDefault="005D53DD" w:rsidP="00415568">
      <w:pPr>
        <w:rPr>
          <w:sz w:val="28"/>
          <w:szCs w:val="24"/>
        </w:rPr>
      </w:pPr>
      <w:r>
        <w:rPr>
          <w:sz w:val="28"/>
          <w:szCs w:val="24"/>
        </w:rPr>
        <w:t>while loop is used to print any variable desired no of times</w:t>
      </w:r>
    </w:p>
    <w:p w:rsidR="005D53DD" w:rsidRDefault="005D53DD" w:rsidP="00415568">
      <w:pPr>
        <w:rPr>
          <w:sz w:val="28"/>
          <w:szCs w:val="24"/>
        </w:rPr>
      </w:pPr>
      <w:r>
        <w:rPr>
          <w:sz w:val="28"/>
          <w:szCs w:val="24"/>
        </w:rPr>
        <w:t>for eg:</w:t>
      </w:r>
    </w:p>
    <w:p w:rsidR="005D53DD" w:rsidRPr="005D53DD" w:rsidRDefault="005D53DD" w:rsidP="005D53DD">
      <w:pPr>
        <w:shd w:val="clear" w:color="auto" w:fill="1E1E1E"/>
        <w:spacing w:after="0" w:line="330" w:lineRule="atLeast"/>
        <w:rPr>
          <w:rFonts w:ascii="Consolas" w:eastAsia="Times New Roman" w:hAnsi="Consolas" w:cs="Times New Roman"/>
          <w:color w:val="D4D4D4"/>
          <w:sz w:val="24"/>
          <w:szCs w:val="24"/>
          <w:lang w:eastAsia="en-IN"/>
        </w:rPr>
      </w:pPr>
      <w:r w:rsidRPr="005D53DD">
        <w:rPr>
          <w:rFonts w:ascii="Consolas" w:eastAsia="Times New Roman" w:hAnsi="Consolas" w:cs="Times New Roman"/>
          <w:color w:val="9CDCFE"/>
          <w:sz w:val="24"/>
          <w:szCs w:val="24"/>
          <w:lang w:eastAsia="en-IN"/>
        </w:rPr>
        <w:t>i</w:t>
      </w:r>
      <w:r w:rsidRPr="005D53DD">
        <w:rPr>
          <w:rFonts w:ascii="Consolas" w:eastAsia="Times New Roman" w:hAnsi="Consolas" w:cs="Times New Roman"/>
          <w:color w:val="D4D4D4"/>
          <w:sz w:val="24"/>
          <w:szCs w:val="24"/>
          <w:lang w:eastAsia="en-IN"/>
        </w:rPr>
        <w:t> = </w:t>
      </w:r>
      <w:r w:rsidRPr="005D53DD">
        <w:rPr>
          <w:rFonts w:ascii="Consolas" w:eastAsia="Times New Roman" w:hAnsi="Consolas" w:cs="Times New Roman"/>
          <w:color w:val="B5CEA8"/>
          <w:sz w:val="24"/>
          <w:szCs w:val="24"/>
          <w:lang w:eastAsia="en-IN"/>
        </w:rPr>
        <w:t>1</w:t>
      </w:r>
    </w:p>
    <w:p w:rsidR="005D53DD" w:rsidRPr="005D53DD" w:rsidRDefault="005D53DD" w:rsidP="005D53DD">
      <w:pPr>
        <w:shd w:val="clear" w:color="auto" w:fill="1E1E1E"/>
        <w:spacing w:after="0" w:line="330" w:lineRule="atLeast"/>
        <w:rPr>
          <w:rFonts w:ascii="Consolas" w:eastAsia="Times New Roman" w:hAnsi="Consolas" w:cs="Times New Roman"/>
          <w:color w:val="D4D4D4"/>
          <w:sz w:val="24"/>
          <w:szCs w:val="24"/>
          <w:lang w:eastAsia="en-IN"/>
        </w:rPr>
      </w:pPr>
      <w:r w:rsidRPr="005D53DD">
        <w:rPr>
          <w:rFonts w:ascii="Consolas" w:eastAsia="Times New Roman" w:hAnsi="Consolas" w:cs="Times New Roman"/>
          <w:color w:val="C586C0"/>
          <w:sz w:val="24"/>
          <w:szCs w:val="24"/>
          <w:lang w:eastAsia="en-IN"/>
        </w:rPr>
        <w:t>while</w:t>
      </w:r>
      <w:r w:rsidRPr="005D53DD">
        <w:rPr>
          <w:rFonts w:ascii="Consolas" w:eastAsia="Times New Roman" w:hAnsi="Consolas" w:cs="Times New Roman"/>
          <w:color w:val="D4D4D4"/>
          <w:sz w:val="24"/>
          <w:szCs w:val="24"/>
          <w:lang w:eastAsia="en-IN"/>
        </w:rPr>
        <w:t> </w:t>
      </w:r>
      <w:r w:rsidRPr="005D53DD">
        <w:rPr>
          <w:rFonts w:ascii="Consolas" w:eastAsia="Times New Roman" w:hAnsi="Consolas" w:cs="Times New Roman"/>
          <w:color w:val="9CDCFE"/>
          <w:sz w:val="24"/>
          <w:szCs w:val="24"/>
          <w:lang w:eastAsia="en-IN"/>
        </w:rPr>
        <w:t>i</w:t>
      </w:r>
      <w:r w:rsidRPr="005D53DD">
        <w:rPr>
          <w:rFonts w:ascii="Consolas" w:eastAsia="Times New Roman" w:hAnsi="Consolas" w:cs="Times New Roman"/>
          <w:color w:val="D4D4D4"/>
          <w:sz w:val="24"/>
          <w:szCs w:val="24"/>
          <w:lang w:eastAsia="en-IN"/>
        </w:rPr>
        <w:t> &lt; </w:t>
      </w:r>
      <w:r w:rsidRPr="005D53DD">
        <w:rPr>
          <w:rFonts w:ascii="Consolas" w:eastAsia="Times New Roman" w:hAnsi="Consolas" w:cs="Times New Roman"/>
          <w:color w:val="B5CEA8"/>
          <w:sz w:val="24"/>
          <w:szCs w:val="24"/>
          <w:lang w:eastAsia="en-IN"/>
        </w:rPr>
        <w:t>10</w:t>
      </w:r>
      <w:r w:rsidRPr="005D53DD">
        <w:rPr>
          <w:rFonts w:ascii="Consolas" w:eastAsia="Times New Roman" w:hAnsi="Consolas" w:cs="Times New Roman"/>
          <w:color w:val="D4D4D4"/>
          <w:sz w:val="24"/>
          <w:szCs w:val="24"/>
          <w:lang w:eastAsia="en-IN"/>
        </w:rPr>
        <w:t>:</w:t>
      </w:r>
    </w:p>
    <w:p w:rsidR="005D53DD" w:rsidRPr="005D53DD" w:rsidRDefault="005D53DD" w:rsidP="005D53DD">
      <w:pPr>
        <w:shd w:val="clear" w:color="auto" w:fill="1E1E1E"/>
        <w:spacing w:after="0" w:line="330" w:lineRule="atLeast"/>
        <w:rPr>
          <w:rFonts w:ascii="Consolas" w:eastAsia="Times New Roman" w:hAnsi="Consolas" w:cs="Times New Roman"/>
          <w:color w:val="D4D4D4"/>
          <w:sz w:val="24"/>
          <w:szCs w:val="24"/>
          <w:lang w:eastAsia="en-IN"/>
        </w:rPr>
      </w:pPr>
      <w:r w:rsidRPr="005D53DD">
        <w:rPr>
          <w:rFonts w:ascii="Consolas" w:eastAsia="Times New Roman" w:hAnsi="Consolas" w:cs="Times New Roman"/>
          <w:color w:val="D4D4D4"/>
          <w:sz w:val="24"/>
          <w:szCs w:val="24"/>
          <w:lang w:eastAsia="en-IN"/>
        </w:rPr>
        <w:t>    </w:t>
      </w:r>
      <w:r w:rsidRPr="005D53DD">
        <w:rPr>
          <w:rFonts w:ascii="Consolas" w:eastAsia="Times New Roman" w:hAnsi="Consolas" w:cs="Times New Roman"/>
          <w:color w:val="DCDCAA"/>
          <w:sz w:val="24"/>
          <w:szCs w:val="24"/>
          <w:lang w:eastAsia="en-IN"/>
        </w:rPr>
        <w:t>print</w:t>
      </w:r>
      <w:r w:rsidRPr="005D53DD">
        <w:rPr>
          <w:rFonts w:ascii="Consolas" w:eastAsia="Times New Roman" w:hAnsi="Consolas" w:cs="Times New Roman"/>
          <w:color w:val="D4D4D4"/>
          <w:sz w:val="24"/>
          <w:szCs w:val="24"/>
          <w:lang w:eastAsia="en-IN"/>
        </w:rPr>
        <w:t>(</w:t>
      </w:r>
      <w:r w:rsidRPr="005D53DD">
        <w:rPr>
          <w:rFonts w:ascii="Consolas" w:eastAsia="Times New Roman" w:hAnsi="Consolas" w:cs="Times New Roman"/>
          <w:color w:val="CE9178"/>
          <w:sz w:val="24"/>
          <w:szCs w:val="24"/>
          <w:lang w:eastAsia="en-IN"/>
        </w:rPr>
        <w:t>'hello world'</w:t>
      </w:r>
      <w:r w:rsidRPr="005D53DD">
        <w:rPr>
          <w:rFonts w:ascii="Consolas" w:eastAsia="Times New Roman" w:hAnsi="Consolas" w:cs="Times New Roman"/>
          <w:color w:val="D4D4D4"/>
          <w:sz w:val="24"/>
          <w:szCs w:val="24"/>
          <w:lang w:eastAsia="en-IN"/>
        </w:rPr>
        <w:t>)</w:t>
      </w:r>
    </w:p>
    <w:p w:rsidR="0001207B" w:rsidRPr="0001207B" w:rsidRDefault="005D53DD" w:rsidP="005D53DD">
      <w:pPr>
        <w:shd w:val="clear" w:color="auto" w:fill="1E1E1E"/>
        <w:spacing w:after="0" w:line="330" w:lineRule="atLeast"/>
        <w:rPr>
          <w:rFonts w:ascii="Consolas" w:eastAsia="Times New Roman" w:hAnsi="Consolas" w:cs="Times New Roman"/>
          <w:color w:val="B5CEA8"/>
          <w:sz w:val="24"/>
          <w:szCs w:val="24"/>
          <w:lang w:eastAsia="en-IN"/>
        </w:rPr>
      </w:pPr>
      <w:r w:rsidRPr="005D53DD">
        <w:rPr>
          <w:rFonts w:ascii="Consolas" w:eastAsia="Times New Roman" w:hAnsi="Consolas" w:cs="Times New Roman"/>
          <w:color w:val="D4D4D4"/>
          <w:sz w:val="24"/>
          <w:szCs w:val="24"/>
          <w:lang w:eastAsia="en-IN"/>
        </w:rPr>
        <w:t>    </w:t>
      </w:r>
      <w:r w:rsidRPr="005D53DD">
        <w:rPr>
          <w:rFonts w:ascii="Consolas" w:eastAsia="Times New Roman" w:hAnsi="Consolas" w:cs="Times New Roman"/>
          <w:color w:val="9CDCFE"/>
          <w:sz w:val="24"/>
          <w:szCs w:val="24"/>
          <w:lang w:eastAsia="en-IN"/>
        </w:rPr>
        <w:t>i</w:t>
      </w:r>
      <w:r w:rsidRPr="005D53DD">
        <w:rPr>
          <w:rFonts w:ascii="Consolas" w:eastAsia="Times New Roman" w:hAnsi="Consolas" w:cs="Times New Roman"/>
          <w:color w:val="D4D4D4"/>
          <w:sz w:val="24"/>
          <w:szCs w:val="24"/>
          <w:lang w:eastAsia="en-IN"/>
        </w:rPr>
        <w:t> = </w:t>
      </w:r>
      <w:r w:rsidRPr="005D53DD">
        <w:rPr>
          <w:rFonts w:ascii="Consolas" w:eastAsia="Times New Roman" w:hAnsi="Consolas" w:cs="Times New Roman"/>
          <w:color w:val="9CDCFE"/>
          <w:sz w:val="24"/>
          <w:szCs w:val="24"/>
          <w:lang w:eastAsia="en-IN"/>
        </w:rPr>
        <w:t>i</w:t>
      </w:r>
      <w:r w:rsidRPr="005D53DD">
        <w:rPr>
          <w:rFonts w:ascii="Consolas" w:eastAsia="Times New Roman" w:hAnsi="Consolas" w:cs="Times New Roman"/>
          <w:color w:val="D4D4D4"/>
          <w:sz w:val="24"/>
          <w:szCs w:val="24"/>
          <w:lang w:eastAsia="en-IN"/>
        </w:rPr>
        <w:t>+ </w:t>
      </w:r>
      <w:r w:rsidRPr="005D53DD">
        <w:rPr>
          <w:rFonts w:ascii="Consolas" w:eastAsia="Times New Roman" w:hAnsi="Consolas" w:cs="Times New Roman"/>
          <w:color w:val="B5CEA8"/>
          <w:sz w:val="24"/>
          <w:szCs w:val="24"/>
          <w:lang w:eastAsia="en-IN"/>
        </w:rPr>
        <w:t>1</w:t>
      </w:r>
    </w:p>
    <w:p w:rsidR="0001207B" w:rsidRDefault="0001207B" w:rsidP="0001207B">
      <w:pPr>
        <w:rPr>
          <w:sz w:val="28"/>
          <w:szCs w:val="24"/>
        </w:rPr>
      </w:pPr>
      <w:r>
        <w:rPr>
          <w:sz w:val="28"/>
          <w:szCs w:val="24"/>
        </w:rPr>
        <w:t>infinite loop:</w:t>
      </w:r>
    </w:p>
    <w:p w:rsidR="0001207B" w:rsidRPr="0001207B" w:rsidRDefault="0001207B" w:rsidP="0001207B">
      <w:pPr>
        <w:shd w:val="clear" w:color="auto" w:fill="1E1E1E"/>
        <w:spacing w:after="0" w:line="330" w:lineRule="atLeast"/>
        <w:rPr>
          <w:rFonts w:ascii="Consolas" w:eastAsia="Times New Roman" w:hAnsi="Consolas" w:cs="Times New Roman"/>
          <w:color w:val="D4D4D4"/>
          <w:sz w:val="24"/>
          <w:szCs w:val="24"/>
          <w:lang w:eastAsia="en-IN"/>
        </w:rPr>
      </w:pPr>
      <w:r w:rsidRPr="0001207B">
        <w:rPr>
          <w:rFonts w:ascii="Consolas" w:eastAsia="Times New Roman" w:hAnsi="Consolas" w:cs="Times New Roman"/>
          <w:color w:val="C586C0"/>
          <w:sz w:val="24"/>
          <w:szCs w:val="24"/>
          <w:lang w:eastAsia="en-IN"/>
        </w:rPr>
        <w:t>while</w:t>
      </w:r>
      <w:r w:rsidRPr="0001207B">
        <w:rPr>
          <w:rFonts w:ascii="Consolas" w:eastAsia="Times New Roman" w:hAnsi="Consolas" w:cs="Times New Roman"/>
          <w:color w:val="D4D4D4"/>
          <w:sz w:val="24"/>
          <w:szCs w:val="24"/>
          <w:lang w:eastAsia="en-IN"/>
        </w:rPr>
        <w:t> </w:t>
      </w:r>
      <w:r w:rsidRPr="0001207B">
        <w:rPr>
          <w:rFonts w:ascii="Consolas" w:eastAsia="Times New Roman" w:hAnsi="Consolas" w:cs="Times New Roman"/>
          <w:color w:val="569CD6"/>
          <w:sz w:val="24"/>
          <w:szCs w:val="24"/>
          <w:lang w:eastAsia="en-IN"/>
        </w:rPr>
        <w:t>True</w:t>
      </w:r>
      <w:r w:rsidRPr="0001207B">
        <w:rPr>
          <w:rFonts w:ascii="Consolas" w:eastAsia="Times New Roman" w:hAnsi="Consolas" w:cs="Times New Roman"/>
          <w:color w:val="D4D4D4"/>
          <w:sz w:val="24"/>
          <w:szCs w:val="24"/>
          <w:lang w:eastAsia="en-IN"/>
        </w:rPr>
        <w:t>:</w:t>
      </w:r>
    </w:p>
    <w:p w:rsidR="0001207B" w:rsidRPr="0001207B" w:rsidRDefault="0001207B" w:rsidP="0001207B">
      <w:pPr>
        <w:shd w:val="clear" w:color="auto" w:fill="1E1E1E"/>
        <w:spacing w:after="0" w:line="330" w:lineRule="atLeast"/>
        <w:rPr>
          <w:rFonts w:ascii="Consolas" w:eastAsia="Times New Roman" w:hAnsi="Consolas" w:cs="Times New Roman"/>
          <w:color w:val="D4D4D4"/>
          <w:sz w:val="24"/>
          <w:szCs w:val="24"/>
          <w:lang w:eastAsia="en-IN"/>
        </w:rPr>
      </w:pPr>
      <w:r w:rsidRPr="0001207B">
        <w:rPr>
          <w:rFonts w:ascii="Consolas" w:eastAsia="Times New Roman" w:hAnsi="Consolas" w:cs="Times New Roman"/>
          <w:color w:val="D4D4D4"/>
          <w:sz w:val="24"/>
          <w:szCs w:val="24"/>
          <w:lang w:eastAsia="en-IN"/>
        </w:rPr>
        <w:t>    </w:t>
      </w:r>
      <w:r w:rsidRPr="0001207B">
        <w:rPr>
          <w:rFonts w:ascii="Consolas" w:eastAsia="Times New Roman" w:hAnsi="Consolas" w:cs="Times New Roman"/>
          <w:color w:val="DCDCAA"/>
          <w:sz w:val="24"/>
          <w:szCs w:val="24"/>
          <w:lang w:eastAsia="en-IN"/>
        </w:rPr>
        <w:t>print</w:t>
      </w:r>
      <w:r w:rsidRPr="0001207B">
        <w:rPr>
          <w:rFonts w:ascii="Consolas" w:eastAsia="Times New Roman" w:hAnsi="Consolas" w:cs="Times New Roman"/>
          <w:color w:val="D4D4D4"/>
          <w:sz w:val="24"/>
          <w:szCs w:val="24"/>
          <w:lang w:eastAsia="en-IN"/>
        </w:rPr>
        <w:t>(</w:t>
      </w:r>
      <w:r w:rsidRPr="0001207B">
        <w:rPr>
          <w:rFonts w:ascii="Consolas" w:eastAsia="Times New Roman" w:hAnsi="Consolas" w:cs="Times New Roman"/>
          <w:color w:val="CE9178"/>
          <w:sz w:val="24"/>
          <w:szCs w:val="24"/>
          <w:lang w:eastAsia="en-IN"/>
        </w:rPr>
        <w:t>'hello world'</w:t>
      </w:r>
      <w:r w:rsidRPr="0001207B">
        <w:rPr>
          <w:rFonts w:ascii="Consolas" w:eastAsia="Times New Roman" w:hAnsi="Consolas" w:cs="Times New Roman"/>
          <w:color w:val="D4D4D4"/>
          <w:sz w:val="24"/>
          <w:szCs w:val="24"/>
          <w:lang w:eastAsia="en-IN"/>
        </w:rPr>
        <w:t>)</w:t>
      </w:r>
    </w:p>
    <w:p w:rsidR="00802BDB" w:rsidRDefault="00802BDB">
      <w:pPr>
        <w:rPr>
          <w:sz w:val="28"/>
          <w:szCs w:val="24"/>
        </w:rPr>
      </w:pPr>
      <w:r>
        <w:rPr>
          <w:sz w:val="28"/>
          <w:szCs w:val="24"/>
        </w:rPr>
        <w:t>for loop:</w:t>
      </w:r>
      <w:r>
        <w:rPr>
          <w:sz w:val="28"/>
          <w:szCs w:val="24"/>
        </w:rPr>
        <w:br/>
        <w:t>for loop is same as while loop with simple syntax</w:t>
      </w:r>
    </w:p>
    <w:p w:rsidR="00802BDB" w:rsidRDefault="00802BDB">
      <w:pPr>
        <w:rPr>
          <w:sz w:val="28"/>
          <w:szCs w:val="24"/>
        </w:rPr>
      </w:pPr>
      <w:r>
        <w:rPr>
          <w:sz w:val="28"/>
          <w:szCs w:val="24"/>
        </w:rPr>
        <w:t>for eg:</w:t>
      </w:r>
    </w:p>
    <w:p w:rsidR="00802BDB" w:rsidRPr="00802BDB" w:rsidRDefault="00802BDB" w:rsidP="00802BDB">
      <w:pPr>
        <w:shd w:val="clear" w:color="auto" w:fill="1E1E1E"/>
        <w:spacing w:after="0" w:line="330" w:lineRule="atLeast"/>
        <w:rPr>
          <w:rFonts w:ascii="Consolas" w:eastAsia="Times New Roman" w:hAnsi="Consolas" w:cs="Times New Roman"/>
          <w:color w:val="D4D4D4"/>
          <w:sz w:val="24"/>
          <w:szCs w:val="24"/>
          <w:lang w:eastAsia="en-IN"/>
        </w:rPr>
      </w:pPr>
      <w:r w:rsidRPr="00802BDB">
        <w:rPr>
          <w:rFonts w:ascii="Consolas" w:eastAsia="Times New Roman" w:hAnsi="Consolas" w:cs="Times New Roman"/>
          <w:color w:val="C586C0"/>
          <w:sz w:val="24"/>
          <w:szCs w:val="24"/>
          <w:lang w:eastAsia="en-IN"/>
        </w:rPr>
        <w:t>for</w:t>
      </w:r>
      <w:r w:rsidRPr="00802BDB">
        <w:rPr>
          <w:rFonts w:ascii="Consolas" w:eastAsia="Times New Roman" w:hAnsi="Consolas" w:cs="Times New Roman"/>
          <w:color w:val="D4D4D4"/>
          <w:sz w:val="24"/>
          <w:szCs w:val="24"/>
          <w:lang w:eastAsia="en-IN"/>
        </w:rPr>
        <w:t> </w:t>
      </w:r>
      <w:r w:rsidRPr="00802BDB">
        <w:rPr>
          <w:rFonts w:ascii="Consolas" w:eastAsia="Times New Roman" w:hAnsi="Consolas" w:cs="Times New Roman"/>
          <w:color w:val="9CDCFE"/>
          <w:sz w:val="24"/>
          <w:szCs w:val="24"/>
          <w:lang w:eastAsia="en-IN"/>
        </w:rPr>
        <w:t>i</w:t>
      </w:r>
      <w:r w:rsidRPr="00802BDB">
        <w:rPr>
          <w:rFonts w:ascii="Consolas" w:eastAsia="Times New Roman" w:hAnsi="Consolas" w:cs="Times New Roman"/>
          <w:color w:val="D4D4D4"/>
          <w:sz w:val="24"/>
          <w:szCs w:val="24"/>
          <w:lang w:eastAsia="en-IN"/>
        </w:rPr>
        <w:t> </w:t>
      </w:r>
      <w:r w:rsidRPr="00802BDB">
        <w:rPr>
          <w:rFonts w:ascii="Consolas" w:eastAsia="Times New Roman" w:hAnsi="Consolas" w:cs="Times New Roman"/>
          <w:color w:val="C586C0"/>
          <w:sz w:val="24"/>
          <w:szCs w:val="24"/>
          <w:lang w:eastAsia="en-IN"/>
        </w:rPr>
        <w:t>in</w:t>
      </w:r>
      <w:r w:rsidRPr="00802BDB">
        <w:rPr>
          <w:rFonts w:ascii="Consolas" w:eastAsia="Times New Roman" w:hAnsi="Consolas" w:cs="Times New Roman"/>
          <w:color w:val="D4D4D4"/>
          <w:sz w:val="24"/>
          <w:szCs w:val="24"/>
          <w:lang w:eastAsia="en-IN"/>
        </w:rPr>
        <w:t> </w:t>
      </w:r>
      <w:r w:rsidRPr="00802BDB">
        <w:rPr>
          <w:rFonts w:ascii="Consolas" w:eastAsia="Times New Roman" w:hAnsi="Consolas" w:cs="Times New Roman"/>
          <w:color w:val="4EC9B0"/>
          <w:sz w:val="24"/>
          <w:szCs w:val="24"/>
          <w:lang w:eastAsia="en-IN"/>
        </w:rPr>
        <w:t>range</w:t>
      </w:r>
      <w:r w:rsidRPr="00802BDB">
        <w:rPr>
          <w:rFonts w:ascii="Consolas" w:eastAsia="Times New Roman" w:hAnsi="Consolas" w:cs="Times New Roman"/>
          <w:color w:val="D4D4D4"/>
          <w:sz w:val="24"/>
          <w:szCs w:val="24"/>
          <w:lang w:eastAsia="en-IN"/>
        </w:rPr>
        <w:t>(</w:t>
      </w:r>
      <w:r w:rsidRPr="00802BDB">
        <w:rPr>
          <w:rFonts w:ascii="Consolas" w:eastAsia="Times New Roman" w:hAnsi="Consolas" w:cs="Times New Roman"/>
          <w:color w:val="B5CEA8"/>
          <w:sz w:val="24"/>
          <w:szCs w:val="24"/>
          <w:lang w:eastAsia="en-IN"/>
        </w:rPr>
        <w:t>10</w:t>
      </w:r>
      <w:r w:rsidRPr="00802BDB">
        <w:rPr>
          <w:rFonts w:ascii="Consolas" w:eastAsia="Times New Roman" w:hAnsi="Consolas" w:cs="Times New Roman"/>
          <w:color w:val="D4D4D4"/>
          <w:sz w:val="24"/>
          <w:szCs w:val="24"/>
          <w:lang w:eastAsia="en-IN"/>
        </w:rPr>
        <w:t>):</w:t>
      </w:r>
    </w:p>
    <w:p w:rsidR="00802BDB" w:rsidRPr="00802BDB" w:rsidRDefault="00802BDB" w:rsidP="00802BDB">
      <w:pPr>
        <w:shd w:val="clear" w:color="auto" w:fill="1E1E1E"/>
        <w:spacing w:after="0" w:line="330" w:lineRule="atLeast"/>
        <w:rPr>
          <w:rFonts w:ascii="Consolas" w:eastAsia="Times New Roman" w:hAnsi="Consolas" w:cs="Times New Roman"/>
          <w:color w:val="D4D4D4"/>
          <w:sz w:val="24"/>
          <w:szCs w:val="24"/>
          <w:lang w:eastAsia="en-IN"/>
        </w:rPr>
      </w:pPr>
      <w:r w:rsidRPr="00802BDB">
        <w:rPr>
          <w:rFonts w:ascii="Consolas" w:eastAsia="Times New Roman" w:hAnsi="Consolas" w:cs="Times New Roman"/>
          <w:color w:val="D4D4D4"/>
          <w:sz w:val="24"/>
          <w:szCs w:val="24"/>
          <w:lang w:eastAsia="en-IN"/>
        </w:rPr>
        <w:t>    </w:t>
      </w:r>
      <w:r w:rsidRPr="00802BDB">
        <w:rPr>
          <w:rFonts w:ascii="Consolas" w:eastAsia="Times New Roman" w:hAnsi="Consolas" w:cs="Times New Roman"/>
          <w:color w:val="DCDCAA"/>
          <w:sz w:val="24"/>
          <w:szCs w:val="24"/>
          <w:lang w:eastAsia="en-IN"/>
        </w:rPr>
        <w:t>print</w:t>
      </w:r>
      <w:r w:rsidRPr="00802BDB">
        <w:rPr>
          <w:rFonts w:ascii="Consolas" w:eastAsia="Times New Roman" w:hAnsi="Consolas" w:cs="Times New Roman"/>
          <w:color w:val="D4D4D4"/>
          <w:sz w:val="24"/>
          <w:szCs w:val="24"/>
          <w:lang w:eastAsia="en-IN"/>
        </w:rPr>
        <w:t>(</w:t>
      </w:r>
      <w:r w:rsidRPr="00802BDB">
        <w:rPr>
          <w:rFonts w:ascii="Consolas" w:eastAsia="Times New Roman" w:hAnsi="Consolas" w:cs="Times New Roman"/>
          <w:color w:val="569CD6"/>
          <w:sz w:val="24"/>
          <w:szCs w:val="24"/>
          <w:lang w:eastAsia="en-IN"/>
        </w:rPr>
        <w:t>f</w:t>
      </w:r>
      <w:r w:rsidRPr="00802BDB">
        <w:rPr>
          <w:rFonts w:ascii="Consolas" w:eastAsia="Times New Roman" w:hAnsi="Consolas" w:cs="Times New Roman"/>
          <w:color w:val="CE9178"/>
          <w:sz w:val="24"/>
          <w:szCs w:val="24"/>
          <w:lang w:eastAsia="en-IN"/>
        </w:rPr>
        <w:t>'hello world </w:t>
      </w:r>
      <w:r w:rsidRPr="00802BDB">
        <w:rPr>
          <w:rFonts w:ascii="Consolas" w:eastAsia="Times New Roman" w:hAnsi="Consolas" w:cs="Times New Roman"/>
          <w:color w:val="569CD6"/>
          <w:sz w:val="24"/>
          <w:szCs w:val="24"/>
          <w:lang w:eastAsia="en-IN"/>
        </w:rPr>
        <w:t>{</w:t>
      </w:r>
      <w:r w:rsidRPr="00802BDB">
        <w:rPr>
          <w:rFonts w:ascii="Consolas" w:eastAsia="Times New Roman" w:hAnsi="Consolas" w:cs="Times New Roman"/>
          <w:color w:val="9CDCFE"/>
          <w:sz w:val="24"/>
          <w:szCs w:val="24"/>
          <w:lang w:eastAsia="en-IN"/>
        </w:rPr>
        <w:t>i</w:t>
      </w:r>
      <w:r w:rsidRPr="00802BDB">
        <w:rPr>
          <w:rFonts w:ascii="Consolas" w:eastAsia="Times New Roman" w:hAnsi="Consolas" w:cs="Times New Roman"/>
          <w:color w:val="569CD6"/>
          <w:sz w:val="24"/>
          <w:szCs w:val="24"/>
          <w:lang w:eastAsia="en-IN"/>
        </w:rPr>
        <w:t>}</w:t>
      </w:r>
      <w:r w:rsidRPr="00802BDB">
        <w:rPr>
          <w:rFonts w:ascii="Consolas" w:eastAsia="Times New Roman" w:hAnsi="Consolas" w:cs="Times New Roman"/>
          <w:color w:val="CE9178"/>
          <w:sz w:val="24"/>
          <w:szCs w:val="24"/>
          <w:lang w:eastAsia="en-IN"/>
        </w:rPr>
        <w:t>'</w:t>
      </w:r>
      <w:r w:rsidRPr="00802BDB">
        <w:rPr>
          <w:rFonts w:ascii="Consolas" w:eastAsia="Times New Roman" w:hAnsi="Consolas" w:cs="Times New Roman"/>
          <w:color w:val="D4D4D4"/>
          <w:sz w:val="24"/>
          <w:szCs w:val="24"/>
          <w:lang w:eastAsia="en-IN"/>
        </w:rPr>
        <w:t>)</w:t>
      </w:r>
    </w:p>
    <w:p w:rsidR="00802BDB" w:rsidRDefault="00802BDB">
      <w:pPr>
        <w:rPr>
          <w:sz w:val="28"/>
          <w:szCs w:val="24"/>
        </w:rPr>
      </w:pPr>
      <w:r>
        <w:rPr>
          <w:sz w:val="28"/>
          <w:szCs w:val="24"/>
        </w:rPr>
        <w:t xml:space="preserve">this will give the output as </w:t>
      </w:r>
    </w:p>
    <w:p w:rsidR="00802BDB" w:rsidRPr="00802BDB" w:rsidRDefault="00802BDB" w:rsidP="00802BDB">
      <w:pPr>
        <w:rPr>
          <w:sz w:val="28"/>
          <w:szCs w:val="24"/>
        </w:rPr>
      </w:pPr>
      <w:r w:rsidRPr="00802BDB">
        <w:rPr>
          <w:sz w:val="28"/>
          <w:szCs w:val="24"/>
        </w:rPr>
        <w:t>hello world 0</w:t>
      </w:r>
    </w:p>
    <w:p w:rsidR="00802BDB" w:rsidRPr="00802BDB" w:rsidRDefault="00802BDB" w:rsidP="00802BDB">
      <w:pPr>
        <w:rPr>
          <w:sz w:val="28"/>
          <w:szCs w:val="24"/>
        </w:rPr>
      </w:pPr>
      <w:r w:rsidRPr="00802BDB">
        <w:rPr>
          <w:sz w:val="28"/>
          <w:szCs w:val="24"/>
        </w:rPr>
        <w:t>hello world 1</w:t>
      </w:r>
    </w:p>
    <w:p w:rsidR="00802BDB" w:rsidRPr="00802BDB" w:rsidRDefault="00802BDB" w:rsidP="00802BDB">
      <w:pPr>
        <w:rPr>
          <w:sz w:val="28"/>
          <w:szCs w:val="24"/>
        </w:rPr>
      </w:pPr>
      <w:r w:rsidRPr="00802BDB">
        <w:rPr>
          <w:sz w:val="28"/>
          <w:szCs w:val="24"/>
        </w:rPr>
        <w:t>hello world 2</w:t>
      </w:r>
    </w:p>
    <w:p w:rsidR="00802BDB" w:rsidRPr="00802BDB" w:rsidRDefault="00802BDB" w:rsidP="00802BDB">
      <w:pPr>
        <w:rPr>
          <w:sz w:val="28"/>
          <w:szCs w:val="24"/>
        </w:rPr>
      </w:pPr>
      <w:r w:rsidRPr="00802BDB">
        <w:rPr>
          <w:sz w:val="28"/>
          <w:szCs w:val="24"/>
        </w:rPr>
        <w:lastRenderedPageBreak/>
        <w:t>hello world 3</w:t>
      </w:r>
    </w:p>
    <w:p w:rsidR="00802BDB" w:rsidRPr="00802BDB" w:rsidRDefault="00802BDB" w:rsidP="00802BDB">
      <w:pPr>
        <w:rPr>
          <w:sz w:val="28"/>
          <w:szCs w:val="24"/>
        </w:rPr>
      </w:pPr>
      <w:r w:rsidRPr="00802BDB">
        <w:rPr>
          <w:sz w:val="28"/>
          <w:szCs w:val="24"/>
        </w:rPr>
        <w:t>hello world 4</w:t>
      </w:r>
    </w:p>
    <w:p w:rsidR="00802BDB" w:rsidRPr="00802BDB" w:rsidRDefault="00802BDB" w:rsidP="00802BDB">
      <w:pPr>
        <w:rPr>
          <w:sz w:val="28"/>
          <w:szCs w:val="24"/>
        </w:rPr>
      </w:pPr>
      <w:r w:rsidRPr="00802BDB">
        <w:rPr>
          <w:sz w:val="28"/>
          <w:szCs w:val="24"/>
        </w:rPr>
        <w:t>hello world 5</w:t>
      </w:r>
    </w:p>
    <w:p w:rsidR="00802BDB" w:rsidRPr="00802BDB" w:rsidRDefault="00802BDB" w:rsidP="00802BDB">
      <w:pPr>
        <w:rPr>
          <w:sz w:val="28"/>
          <w:szCs w:val="24"/>
        </w:rPr>
      </w:pPr>
      <w:r w:rsidRPr="00802BDB">
        <w:rPr>
          <w:sz w:val="28"/>
          <w:szCs w:val="24"/>
        </w:rPr>
        <w:t>hello world 6</w:t>
      </w:r>
    </w:p>
    <w:p w:rsidR="00802BDB" w:rsidRPr="00802BDB" w:rsidRDefault="00802BDB" w:rsidP="00802BDB">
      <w:pPr>
        <w:rPr>
          <w:sz w:val="28"/>
          <w:szCs w:val="24"/>
        </w:rPr>
      </w:pPr>
      <w:r w:rsidRPr="00802BDB">
        <w:rPr>
          <w:sz w:val="28"/>
          <w:szCs w:val="24"/>
        </w:rPr>
        <w:t>hello world 7</w:t>
      </w:r>
    </w:p>
    <w:p w:rsidR="00802BDB" w:rsidRPr="00802BDB" w:rsidRDefault="00802BDB" w:rsidP="00802BDB">
      <w:pPr>
        <w:rPr>
          <w:sz w:val="28"/>
          <w:szCs w:val="24"/>
        </w:rPr>
      </w:pPr>
      <w:r w:rsidRPr="00802BDB">
        <w:rPr>
          <w:sz w:val="28"/>
          <w:szCs w:val="24"/>
        </w:rPr>
        <w:t>hello world 8</w:t>
      </w:r>
    </w:p>
    <w:p w:rsidR="00802BDB" w:rsidRDefault="00802BDB" w:rsidP="00802BDB">
      <w:pPr>
        <w:rPr>
          <w:sz w:val="28"/>
          <w:szCs w:val="24"/>
        </w:rPr>
      </w:pPr>
      <w:r w:rsidRPr="00802BDB">
        <w:rPr>
          <w:sz w:val="28"/>
          <w:szCs w:val="24"/>
        </w:rPr>
        <w:t>hello world 9</w:t>
      </w:r>
    </w:p>
    <w:p w:rsidR="00802BDB" w:rsidRPr="00802BDB" w:rsidRDefault="00802BDB" w:rsidP="00802BDB">
      <w:pPr>
        <w:shd w:val="clear" w:color="auto" w:fill="1E1E1E"/>
        <w:spacing w:after="0" w:line="330" w:lineRule="atLeast"/>
        <w:rPr>
          <w:rFonts w:ascii="Consolas" w:eastAsia="Times New Roman" w:hAnsi="Consolas" w:cs="Times New Roman"/>
          <w:color w:val="D4D4D4"/>
          <w:sz w:val="24"/>
          <w:szCs w:val="24"/>
          <w:lang w:eastAsia="en-IN"/>
        </w:rPr>
      </w:pPr>
      <w:r w:rsidRPr="00802BDB">
        <w:rPr>
          <w:rFonts w:ascii="Consolas" w:eastAsia="Times New Roman" w:hAnsi="Consolas" w:cs="Times New Roman"/>
          <w:color w:val="C586C0"/>
          <w:sz w:val="24"/>
          <w:szCs w:val="24"/>
          <w:lang w:eastAsia="en-IN"/>
        </w:rPr>
        <w:t>for</w:t>
      </w:r>
      <w:r w:rsidRPr="00802BDB">
        <w:rPr>
          <w:rFonts w:ascii="Consolas" w:eastAsia="Times New Roman" w:hAnsi="Consolas" w:cs="Times New Roman"/>
          <w:color w:val="D4D4D4"/>
          <w:sz w:val="24"/>
          <w:szCs w:val="24"/>
          <w:lang w:eastAsia="en-IN"/>
        </w:rPr>
        <w:t> </w:t>
      </w:r>
      <w:r w:rsidRPr="00802BDB">
        <w:rPr>
          <w:rFonts w:ascii="Consolas" w:eastAsia="Times New Roman" w:hAnsi="Consolas" w:cs="Times New Roman"/>
          <w:color w:val="9CDCFE"/>
          <w:sz w:val="24"/>
          <w:szCs w:val="24"/>
          <w:lang w:eastAsia="en-IN"/>
        </w:rPr>
        <w:t>i</w:t>
      </w:r>
      <w:r w:rsidRPr="00802BDB">
        <w:rPr>
          <w:rFonts w:ascii="Consolas" w:eastAsia="Times New Roman" w:hAnsi="Consolas" w:cs="Times New Roman"/>
          <w:color w:val="D4D4D4"/>
          <w:sz w:val="24"/>
          <w:szCs w:val="24"/>
          <w:lang w:eastAsia="en-IN"/>
        </w:rPr>
        <w:t> </w:t>
      </w:r>
      <w:r w:rsidRPr="00802BDB">
        <w:rPr>
          <w:rFonts w:ascii="Consolas" w:eastAsia="Times New Roman" w:hAnsi="Consolas" w:cs="Times New Roman"/>
          <w:color w:val="C586C0"/>
          <w:sz w:val="24"/>
          <w:szCs w:val="24"/>
          <w:lang w:eastAsia="en-IN"/>
        </w:rPr>
        <w:t>in</w:t>
      </w:r>
      <w:r w:rsidRPr="00802BDB">
        <w:rPr>
          <w:rFonts w:ascii="Consolas" w:eastAsia="Times New Roman" w:hAnsi="Consolas" w:cs="Times New Roman"/>
          <w:color w:val="D4D4D4"/>
          <w:sz w:val="24"/>
          <w:szCs w:val="24"/>
          <w:lang w:eastAsia="en-IN"/>
        </w:rPr>
        <w:t> </w:t>
      </w:r>
      <w:r w:rsidRPr="00802BDB">
        <w:rPr>
          <w:rFonts w:ascii="Consolas" w:eastAsia="Times New Roman" w:hAnsi="Consolas" w:cs="Times New Roman"/>
          <w:color w:val="4EC9B0"/>
          <w:sz w:val="24"/>
          <w:szCs w:val="24"/>
          <w:lang w:eastAsia="en-IN"/>
        </w:rPr>
        <w:t>range</w:t>
      </w:r>
      <w:r w:rsidRPr="00802BDB">
        <w:rPr>
          <w:rFonts w:ascii="Consolas" w:eastAsia="Times New Roman" w:hAnsi="Consolas" w:cs="Times New Roman"/>
          <w:color w:val="D4D4D4"/>
          <w:sz w:val="24"/>
          <w:szCs w:val="24"/>
          <w:lang w:eastAsia="en-IN"/>
        </w:rPr>
        <w:t>(</w:t>
      </w:r>
      <w:r w:rsidRPr="00802BDB">
        <w:rPr>
          <w:rFonts w:ascii="Consolas" w:eastAsia="Times New Roman" w:hAnsi="Consolas" w:cs="Times New Roman"/>
          <w:color w:val="B5CEA8"/>
          <w:sz w:val="24"/>
          <w:szCs w:val="24"/>
          <w:lang w:eastAsia="en-IN"/>
        </w:rPr>
        <w:t>5</w:t>
      </w:r>
      <w:r w:rsidRPr="00802BDB">
        <w:rPr>
          <w:rFonts w:ascii="Consolas" w:eastAsia="Times New Roman" w:hAnsi="Consolas" w:cs="Times New Roman"/>
          <w:color w:val="D4D4D4"/>
          <w:sz w:val="24"/>
          <w:szCs w:val="24"/>
          <w:lang w:eastAsia="en-IN"/>
        </w:rPr>
        <w:t>,</w:t>
      </w:r>
      <w:r w:rsidRPr="00802BDB">
        <w:rPr>
          <w:rFonts w:ascii="Consolas" w:eastAsia="Times New Roman" w:hAnsi="Consolas" w:cs="Times New Roman"/>
          <w:color w:val="B5CEA8"/>
          <w:sz w:val="24"/>
          <w:szCs w:val="24"/>
          <w:lang w:eastAsia="en-IN"/>
        </w:rPr>
        <w:t>10</w:t>
      </w:r>
      <w:r w:rsidRPr="00802BDB">
        <w:rPr>
          <w:rFonts w:ascii="Consolas" w:eastAsia="Times New Roman" w:hAnsi="Consolas" w:cs="Times New Roman"/>
          <w:color w:val="D4D4D4"/>
          <w:sz w:val="24"/>
          <w:szCs w:val="24"/>
          <w:lang w:eastAsia="en-IN"/>
        </w:rPr>
        <w:t>):</w:t>
      </w:r>
    </w:p>
    <w:p w:rsidR="00802BDB" w:rsidRPr="00802BDB" w:rsidRDefault="00802BDB" w:rsidP="00802BDB">
      <w:pPr>
        <w:shd w:val="clear" w:color="auto" w:fill="1E1E1E"/>
        <w:spacing w:after="0" w:line="330" w:lineRule="atLeast"/>
        <w:rPr>
          <w:rFonts w:ascii="Consolas" w:eastAsia="Times New Roman" w:hAnsi="Consolas" w:cs="Times New Roman"/>
          <w:color w:val="D4D4D4"/>
          <w:sz w:val="24"/>
          <w:szCs w:val="24"/>
          <w:lang w:eastAsia="en-IN"/>
        </w:rPr>
      </w:pPr>
      <w:r w:rsidRPr="00802BDB">
        <w:rPr>
          <w:rFonts w:ascii="Consolas" w:eastAsia="Times New Roman" w:hAnsi="Consolas" w:cs="Times New Roman"/>
          <w:color w:val="D4D4D4"/>
          <w:sz w:val="24"/>
          <w:szCs w:val="24"/>
          <w:lang w:eastAsia="en-IN"/>
        </w:rPr>
        <w:t>    </w:t>
      </w:r>
      <w:r w:rsidRPr="00802BDB">
        <w:rPr>
          <w:rFonts w:ascii="Consolas" w:eastAsia="Times New Roman" w:hAnsi="Consolas" w:cs="Times New Roman"/>
          <w:color w:val="DCDCAA"/>
          <w:sz w:val="24"/>
          <w:szCs w:val="24"/>
          <w:lang w:eastAsia="en-IN"/>
        </w:rPr>
        <w:t>print</w:t>
      </w:r>
      <w:r w:rsidRPr="00802BDB">
        <w:rPr>
          <w:rFonts w:ascii="Consolas" w:eastAsia="Times New Roman" w:hAnsi="Consolas" w:cs="Times New Roman"/>
          <w:color w:val="D4D4D4"/>
          <w:sz w:val="24"/>
          <w:szCs w:val="24"/>
          <w:lang w:eastAsia="en-IN"/>
        </w:rPr>
        <w:t>(</w:t>
      </w:r>
      <w:r w:rsidRPr="00802BDB">
        <w:rPr>
          <w:rFonts w:ascii="Consolas" w:eastAsia="Times New Roman" w:hAnsi="Consolas" w:cs="Times New Roman"/>
          <w:color w:val="569CD6"/>
          <w:sz w:val="24"/>
          <w:szCs w:val="24"/>
          <w:lang w:eastAsia="en-IN"/>
        </w:rPr>
        <w:t>f</w:t>
      </w:r>
      <w:r w:rsidRPr="00802BDB">
        <w:rPr>
          <w:rFonts w:ascii="Consolas" w:eastAsia="Times New Roman" w:hAnsi="Consolas" w:cs="Times New Roman"/>
          <w:color w:val="CE9178"/>
          <w:sz w:val="24"/>
          <w:szCs w:val="24"/>
          <w:lang w:eastAsia="en-IN"/>
        </w:rPr>
        <w:t>'hello world </w:t>
      </w:r>
      <w:r w:rsidRPr="00802BDB">
        <w:rPr>
          <w:rFonts w:ascii="Consolas" w:eastAsia="Times New Roman" w:hAnsi="Consolas" w:cs="Times New Roman"/>
          <w:color w:val="569CD6"/>
          <w:sz w:val="24"/>
          <w:szCs w:val="24"/>
          <w:lang w:eastAsia="en-IN"/>
        </w:rPr>
        <w:t>{</w:t>
      </w:r>
      <w:r w:rsidRPr="00802BDB">
        <w:rPr>
          <w:rFonts w:ascii="Consolas" w:eastAsia="Times New Roman" w:hAnsi="Consolas" w:cs="Times New Roman"/>
          <w:color w:val="9CDCFE"/>
          <w:sz w:val="24"/>
          <w:szCs w:val="24"/>
          <w:lang w:eastAsia="en-IN"/>
        </w:rPr>
        <w:t>i</w:t>
      </w:r>
      <w:r w:rsidRPr="00802BDB">
        <w:rPr>
          <w:rFonts w:ascii="Consolas" w:eastAsia="Times New Roman" w:hAnsi="Consolas" w:cs="Times New Roman"/>
          <w:color w:val="569CD6"/>
          <w:sz w:val="24"/>
          <w:szCs w:val="24"/>
          <w:lang w:eastAsia="en-IN"/>
        </w:rPr>
        <w:t>}</w:t>
      </w:r>
      <w:r w:rsidRPr="00802BDB">
        <w:rPr>
          <w:rFonts w:ascii="Consolas" w:eastAsia="Times New Roman" w:hAnsi="Consolas" w:cs="Times New Roman"/>
          <w:color w:val="CE9178"/>
          <w:sz w:val="24"/>
          <w:szCs w:val="24"/>
          <w:lang w:eastAsia="en-IN"/>
        </w:rPr>
        <w:t>'</w:t>
      </w:r>
      <w:r w:rsidRPr="00802BDB">
        <w:rPr>
          <w:rFonts w:ascii="Consolas" w:eastAsia="Times New Roman" w:hAnsi="Consolas" w:cs="Times New Roman"/>
          <w:color w:val="D4D4D4"/>
          <w:sz w:val="24"/>
          <w:szCs w:val="24"/>
          <w:lang w:eastAsia="en-IN"/>
        </w:rPr>
        <w:t>)</w:t>
      </w:r>
    </w:p>
    <w:p w:rsidR="00802BDB" w:rsidRDefault="00802BDB" w:rsidP="00802BDB">
      <w:pPr>
        <w:rPr>
          <w:sz w:val="28"/>
          <w:szCs w:val="24"/>
        </w:rPr>
      </w:pPr>
      <w:r>
        <w:rPr>
          <w:sz w:val="28"/>
          <w:szCs w:val="24"/>
        </w:rPr>
        <w:t xml:space="preserve"> this will give the output as </w:t>
      </w:r>
    </w:p>
    <w:p w:rsidR="00802BDB" w:rsidRPr="00802BDB" w:rsidRDefault="00802BDB" w:rsidP="00802BDB">
      <w:pPr>
        <w:rPr>
          <w:sz w:val="28"/>
          <w:szCs w:val="24"/>
        </w:rPr>
      </w:pPr>
      <w:r w:rsidRPr="00802BDB">
        <w:rPr>
          <w:sz w:val="28"/>
          <w:szCs w:val="24"/>
        </w:rPr>
        <w:t>hello world 5</w:t>
      </w:r>
    </w:p>
    <w:p w:rsidR="00802BDB" w:rsidRPr="00802BDB" w:rsidRDefault="00802BDB" w:rsidP="00802BDB">
      <w:pPr>
        <w:rPr>
          <w:sz w:val="28"/>
          <w:szCs w:val="24"/>
        </w:rPr>
      </w:pPr>
      <w:r w:rsidRPr="00802BDB">
        <w:rPr>
          <w:sz w:val="28"/>
          <w:szCs w:val="24"/>
        </w:rPr>
        <w:t>hello world 6</w:t>
      </w:r>
    </w:p>
    <w:p w:rsidR="00802BDB" w:rsidRPr="00802BDB" w:rsidRDefault="00802BDB" w:rsidP="00802BDB">
      <w:pPr>
        <w:rPr>
          <w:sz w:val="28"/>
          <w:szCs w:val="24"/>
        </w:rPr>
      </w:pPr>
      <w:r w:rsidRPr="00802BDB">
        <w:rPr>
          <w:sz w:val="28"/>
          <w:szCs w:val="24"/>
        </w:rPr>
        <w:t>hello world 7</w:t>
      </w:r>
    </w:p>
    <w:p w:rsidR="00802BDB" w:rsidRPr="00802BDB" w:rsidRDefault="00802BDB" w:rsidP="00802BDB">
      <w:pPr>
        <w:rPr>
          <w:sz w:val="28"/>
          <w:szCs w:val="24"/>
        </w:rPr>
      </w:pPr>
      <w:r w:rsidRPr="00802BDB">
        <w:rPr>
          <w:sz w:val="28"/>
          <w:szCs w:val="24"/>
        </w:rPr>
        <w:t>hello world 8</w:t>
      </w:r>
    </w:p>
    <w:p w:rsidR="00802BDB" w:rsidRDefault="00802BDB" w:rsidP="00802BDB">
      <w:pPr>
        <w:rPr>
          <w:sz w:val="28"/>
          <w:szCs w:val="24"/>
        </w:rPr>
      </w:pPr>
      <w:r w:rsidRPr="00802BDB">
        <w:rPr>
          <w:sz w:val="28"/>
          <w:szCs w:val="24"/>
        </w:rPr>
        <w:t>hello world 9</w:t>
      </w:r>
    </w:p>
    <w:p w:rsidR="008C616F" w:rsidRDefault="008C616F" w:rsidP="00802BDB">
      <w:pPr>
        <w:rPr>
          <w:sz w:val="28"/>
          <w:szCs w:val="24"/>
        </w:rPr>
      </w:pPr>
    </w:p>
    <w:p w:rsidR="008C616F" w:rsidRDefault="008C616F" w:rsidP="00802BDB">
      <w:pPr>
        <w:rPr>
          <w:sz w:val="28"/>
          <w:szCs w:val="24"/>
        </w:rPr>
      </w:pPr>
      <w:r>
        <w:rPr>
          <w:sz w:val="28"/>
          <w:szCs w:val="24"/>
        </w:rPr>
        <w:t>Break keyword:</w:t>
      </w:r>
    </w:p>
    <w:p w:rsidR="008C616F" w:rsidRDefault="008C616F" w:rsidP="00802BDB">
      <w:pPr>
        <w:rPr>
          <w:sz w:val="28"/>
          <w:szCs w:val="24"/>
        </w:rPr>
      </w:pPr>
      <w:r>
        <w:rPr>
          <w:sz w:val="28"/>
          <w:szCs w:val="24"/>
        </w:rPr>
        <w:t xml:space="preserve">This keyword is used to break the loop </w:t>
      </w:r>
    </w:p>
    <w:p w:rsidR="008C616F" w:rsidRDefault="008C616F" w:rsidP="00802BDB">
      <w:pPr>
        <w:rPr>
          <w:sz w:val="28"/>
          <w:szCs w:val="24"/>
        </w:rPr>
      </w:pPr>
      <w:r>
        <w:rPr>
          <w:sz w:val="28"/>
          <w:szCs w:val="24"/>
        </w:rPr>
        <w:t>For eg:</w:t>
      </w:r>
    </w:p>
    <w:p w:rsidR="008C616F" w:rsidRPr="008C616F" w:rsidRDefault="008C616F" w:rsidP="008C616F">
      <w:pPr>
        <w:shd w:val="clear" w:color="auto" w:fill="1E1E1E"/>
        <w:spacing w:after="0" w:line="330" w:lineRule="atLeast"/>
        <w:rPr>
          <w:rFonts w:ascii="Consolas" w:eastAsia="Times New Roman" w:hAnsi="Consolas" w:cs="Times New Roman"/>
          <w:color w:val="D4D4D4"/>
          <w:sz w:val="24"/>
          <w:szCs w:val="24"/>
          <w:lang w:eastAsia="en-IN"/>
        </w:rPr>
      </w:pPr>
      <w:r w:rsidRPr="008C616F">
        <w:rPr>
          <w:rFonts w:ascii="Consolas" w:eastAsia="Times New Roman" w:hAnsi="Consolas" w:cs="Times New Roman"/>
          <w:color w:val="C586C0"/>
          <w:sz w:val="24"/>
          <w:szCs w:val="24"/>
          <w:lang w:eastAsia="en-IN"/>
        </w:rPr>
        <w:t>for</w:t>
      </w:r>
      <w:r w:rsidRPr="008C616F">
        <w:rPr>
          <w:rFonts w:ascii="Consolas" w:eastAsia="Times New Roman" w:hAnsi="Consolas" w:cs="Times New Roman"/>
          <w:color w:val="D4D4D4"/>
          <w:sz w:val="24"/>
          <w:szCs w:val="24"/>
          <w:lang w:eastAsia="en-IN"/>
        </w:rPr>
        <w:t> </w:t>
      </w:r>
      <w:r w:rsidRPr="008C616F">
        <w:rPr>
          <w:rFonts w:ascii="Consolas" w:eastAsia="Times New Roman" w:hAnsi="Consolas" w:cs="Times New Roman"/>
          <w:color w:val="9CDCFE"/>
          <w:sz w:val="24"/>
          <w:szCs w:val="24"/>
          <w:lang w:eastAsia="en-IN"/>
        </w:rPr>
        <w:t>i</w:t>
      </w:r>
      <w:r w:rsidRPr="008C616F">
        <w:rPr>
          <w:rFonts w:ascii="Consolas" w:eastAsia="Times New Roman" w:hAnsi="Consolas" w:cs="Times New Roman"/>
          <w:color w:val="D4D4D4"/>
          <w:sz w:val="24"/>
          <w:szCs w:val="24"/>
          <w:lang w:eastAsia="en-IN"/>
        </w:rPr>
        <w:t> </w:t>
      </w:r>
      <w:r w:rsidRPr="008C616F">
        <w:rPr>
          <w:rFonts w:ascii="Consolas" w:eastAsia="Times New Roman" w:hAnsi="Consolas" w:cs="Times New Roman"/>
          <w:color w:val="C586C0"/>
          <w:sz w:val="24"/>
          <w:szCs w:val="24"/>
          <w:lang w:eastAsia="en-IN"/>
        </w:rPr>
        <w:t>in</w:t>
      </w:r>
      <w:r w:rsidRPr="008C616F">
        <w:rPr>
          <w:rFonts w:ascii="Consolas" w:eastAsia="Times New Roman" w:hAnsi="Consolas" w:cs="Times New Roman"/>
          <w:color w:val="D4D4D4"/>
          <w:sz w:val="24"/>
          <w:szCs w:val="24"/>
          <w:lang w:eastAsia="en-IN"/>
        </w:rPr>
        <w:t> </w:t>
      </w:r>
      <w:r w:rsidRPr="008C616F">
        <w:rPr>
          <w:rFonts w:ascii="Consolas" w:eastAsia="Times New Roman" w:hAnsi="Consolas" w:cs="Times New Roman"/>
          <w:color w:val="4EC9B0"/>
          <w:sz w:val="24"/>
          <w:szCs w:val="24"/>
          <w:lang w:eastAsia="en-IN"/>
        </w:rPr>
        <w:t>range</w:t>
      </w:r>
      <w:r w:rsidRPr="008C616F">
        <w:rPr>
          <w:rFonts w:ascii="Consolas" w:eastAsia="Times New Roman" w:hAnsi="Consolas" w:cs="Times New Roman"/>
          <w:color w:val="D4D4D4"/>
          <w:sz w:val="24"/>
          <w:szCs w:val="24"/>
          <w:lang w:eastAsia="en-IN"/>
        </w:rPr>
        <w:t>(</w:t>
      </w:r>
      <w:r w:rsidRPr="008C616F">
        <w:rPr>
          <w:rFonts w:ascii="Consolas" w:eastAsia="Times New Roman" w:hAnsi="Consolas" w:cs="Times New Roman"/>
          <w:color w:val="B5CEA8"/>
          <w:sz w:val="24"/>
          <w:szCs w:val="24"/>
          <w:lang w:eastAsia="en-IN"/>
        </w:rPr>
        <w:t>1</w:t>
      </w:r>
      <w:r w:rsidRPr="008C616F">
        <w:rPr>
          <w:rFonts w:ascii="Consolas" w:eastAsia="Times New Roman" w:hAnsi="Consolas" w:cs="Times New Roman"/>
          <w:color w:val="D4D4D4"/>
          <w:sz w:val="24"/>
          <w:szCs w:val="24"/>
          <w:lang w:eastAsia="en-IN"/>
        </w:rPr>
        <w:t>,</w:t>
      </w:r>
      <w:r w:rsidRPr="008C616F">
        <w:rPr>
          <w:rFonts w:ascii="Consolas" w:eastAsia="Times New Roman" w:hAnsi="Consolas" w:cs="Times New Roman"/>
          <w:color w:val="B5CEA8"/>
          <w:sz w:val="24"/>
          <w:szCs w:val="24"/>
          <w:lang w:eastAsia="en-IN"/>
        </w:rPr>
        <w:t>10</w:t>
      </w:r>
      <w:r w:rsidRPr="008C616F">
        <w:rPr>
          <w:rFonts w:ascii="Consolas" w:eastAsia="Times New Roman" w:hAnsi="Consolas" w:cs="Times New Roman"/>
          <w:color w:val="D4D4D4"/>
          <w:sz w:val="24"/>
          <w:szCs w:val="24"/>
          <w:lang w:eastAsia="en-IN"/>
        </w:rPr>
        <w:t>):</w:t>
      </w:r>
    </w:p>
    <w:p w:rsidR="008C616F" w:rsidRPr="008C616F" w:rsidRDefault="008C616F" w:rsidP="008C616F">
      <w:pPr>
        <w:shd w:val="clear" w:color="auto" w:fill="1E1E1E"/>
        <w:spacing w:after="0" w:line="330" w:lineRule="atLeast"/>
        <w:rPr>
          <w:rFonts w:ascii="Consolas" w:eastAsia="Times New Roman" w:hAnsi="Consolas" w:cs="Times New Roman"/>
          <w:color w:val="D4D4D4"/>
          <w:sz w:val="24"/>
          <w:szCs w:val="24"/>
          <w:lang w:eastAsia="en-IN"/>
        </w:rPr>
      </w:pPr>
      <w:r w:rsidRPr="008C616F">
        <w:rPr>
          <w:rFonts w:ascii="Consolas" w:eastAsia="Times New Roman" w:hAnsi="Consolas" w:cs="Times New Roman"/>
          <w:color w:val="D4D4D4"/>
          <w:sz w:val="24"/>
          <w:szCs w:val="24"/>
          <w:lang w:eastAsia="en-IN"/>
        </w:rPr>
        <w:t>    </w:t>
      </w:r>
      <w:r w:rsidRPr="008C616F">
        <w:rPr>
          <w:rFonts w:ascii="Consolas" w:eastAsia="Times New Roman" w:hAnsi="Consolas" w:cs="Times New Roman"/>
          <w:color w:val="C586C0"/>
          <w:sz w:val="24"/>
          <w:szCs w:val="24"/>
          <w:lang w:eastAsia="en-IN"/>
        </w:rPr>
        <w:t>if</w:t>
      </w:r>
      <w:r w:rsidRPr="008C616F">
        <w:rPr>
          <w:rFonts w:ascii="Consolas" w:eastAsia="Times New Roman" w:hAnsi="Consolas" w:cs="Times New Roman"/>
          <w:color w:val="D4D4D4"/>
          <w:sz w:val="24"/>
          <w:szCs w:val="24"/>
          <w:lang w:eastAsia="en-IN"/>
        </w:rPr>
        <w:t> </w:t>
      </w:r>
      <w:r w:rsidRPr="008C616F">
        <w:rPr>
          <w:rFonts w:ascii="Consolas" w:eastAsia="Times New Roman" w:hAnsi="Consolas" w:cs="Times New Roman"/>
          <w:color w:val="9CDCFE"/>
          <w:sz w:val="24"/>
          <w:szCs w:val="24"/>
          <w:lang w:eastAsia="en-IN"/>
        </w:rPr>
        <w:t>i</w:t>
      </w:r>
      <w:r w:rsidRPr="008C616F">
        <w:rPr>
          <w:rFonts w:ascii="Consolas" w:eastAsia="Times New Roman" w:hAnsi="Consolas" w:cs="Times New Roman"/>
          <w:color w:val="D4D4D4"/>
          <w:sz w:val="24"/>
          <w:szCs w:val="24"/>
          <w:lang w:eastAsia="en-IN"/>
        </w:rPr>
        <w:t> == </w:t>
      </w:r>
      <w:r w:rsidRPr="008C616F">
        <w:rPr>
          <w:rFonts w:ascii="Consolas" w:eastAsia="Times New Roman" w:hAnsi="Consolas" w:cs="Times New Roman"/>
          <w:color w:val="B5CEA8"/>
          <w:sz w:val="24"/>
          <w:szCs w:val="24"/>
          <w:lang w:eastAsia="en-IN"/>
        </w:rPr>
        <w:t>5</w:t>
      </w:r>
      <w:r w:rsidRPr="008C616F">
        <w:rPr>
          <w:rFonts w:ascii="Consolas" w:eastAsia="Times New Roman" w:hAnsi="Consolas" w:cs="Times New Roman"/>
          <w:color w:val="D4D4D4"/>
          <w:sz w:val="24"/>
          <w:szCs w:val="24"/>
          <w:lang w:eastAsia="en-IN"/>
        </w:rPr>
        <w:t>:</w:t>
      </w:r>
    </w:p>
    <w:p w:rsidR="008C616F" w:rsidRPr="008C616F" w:rsidRDefault="008C616F" w:rsidP="008C616F">
      <w:pPr>
        <w:shd w:val="clear" w:color="auto" w:fill="1E1E1E"/>
        <w:spacing w:after="0" w:line="330" w:lineRule="atLeast"/>
        <w:rPr>
          <w:rFonts w:ascii="Consolas" w:eastAsia="Times New Roman" w:hAnsi="Consolas" w:cs="Times New Roman"/>
          <w:color w:val="D4D4D4"/>
          <w:sz w:val="24"/>
          <w:szCs w:val="24"/>
          <w:lang w:eastAsia="en-IN"/>
        </w:rPr>
      </w:pPr>
      <w:r w:rsidRPr="008C616F">
        <w:rPr>
          <w:rFonts w:ascii="Consolas" w:eastAsia="Times New Roman" w:hAnsi="Consolas" w:cs="Times New Roman"/>
          <w:color w:val="D4D4D4"/>
          <w:sz w:val="24"/>
          <w:szCs w:val="24"/>
          <w:lang w:eastAsia="en-IN"/>
        </w:rPr>
        <w:t>        </w:t>
      </w:r>
      <w:r w:rsidRPr="008C616F">
        <w:rPr>
          <w:rFonts w:ascii="Consolas" w:eastAsia="Times New Roman" w:hAnsi="Consolas" w:cs="Times New Roman"/>
          <w:color w:val="C586C0"/>
          <w:sz w:val="24"/>
          <w:szCs w:val="24"/>
          <w:lang w:eastAsia="en-IN"/>
        </w:rPr>
        <w:t>break</w:t>
      </w:r>
    </w:p>
    <w:p w:rsidR="008C616F" w:rsidRPr="008C616F" w:rsidRDefault="008C616F" w:rsidP="008C616F">
      <w:pPr>
        <w:shd w:val="clear" w:color="auto" w:fill="1E1E1E"/>
        <w:spacing w:after="0" w:line="330" w:lineRule="atLeast"/>
        <w:rPr>
          <w:rFonts w:ascii="Consolas" w:eastAsia="Times New Roman" w:hAnsi="Consolas" w:cs="Times New Roman"/>
          <w:color w:val="D4D4D4"/>
          <w:sz w:val="24"/>
          <w:szCs w:val="24"/>
          <w:lang w:eastAsia="en-IN"/>
        </w:rPr>
      </w:pPr>
      <w:r w:rsidRPr="008C616F">
        <w:rPr>
          <w:rFonts w:ascii="Consolas" w:eastAsia="Times New Roman" w:hAnsi="Consolas" w:cs="Times New Roman"/>
          <w:color w:val="D4D4D4"/>
          <w:sz w:val="24"/>
          <w:szCs w:val="24"/>
          <w:lang w:eastAsia="en-IN"/>
        </w:rPr>
        <w:t>    </w:t>
      </w:r>
      <w:r w:rsidRPr="008C616F">
        <w:rPr>
          <w:rFonts w:ascii="Consolas" w:eastAsia="Times New Roman" w:hAnsi="Consolas" w:cs="Times New Roman"/>
          <w:color w:val="DCDCAA"/>
          <w:sz w:val="24"/>
          <w:szCs w:val="24"/>
          <w:lang w:eastAsia="en-IN"/>
        </w:rPr>
        <w:t>print</w:t>
      </w:r>
      <w:r w:rsidRPr="008C616F">
        <w:rPr>
          <w:rFonts w:ascii="Consolas" w:eastAsia="Times New Roman" w:hAnsi="Consolas" w:cs="Times New Roman"/>
          <w:color w:val="D4D4D4"/>
          <w:sz w:val="24"/>
          <w:szCs w:val="24"/>
          <w:lang w:eastAsia="en-IN"/>
        </w:rPr>
        <w:t>(</w:t>
      </w:r>
      <w:r w:rsidRPr="008C616F">
        <w:rPr>
          <w:rFonts w:ascii="Consolas" w:eastAsia="Times New Roman" w:hAnsi="Consolas" w:cs="Times New Roman"/>
          <w:color w:val="9CDCFE"/>
          <w:sz w:val="24"/>
          <w:szCs w:val="24"/>
          <w:lang w:eastAsia="en-IN"/>
        </w:rPr>
        <w:t>i</w:t>
      </w:r>
      <w:r w:rsidRPr="008C616F">
        <w:rPr>
          <w:rFonts w:ascii="Consolas" w:eastAsia="Times New Roman" w:hAnsi="Consolas" w:cs="Times New Roman"/>
          <w:color w:val="D4D4D4"/>
          <w:sz w:val="24"/>
          <w:szCs w:val="24"/>
          <w:lang w:eastAsia="en-IN"/>
        </w:rPr>
        <w:t>)</w:t>
      </w:r>
    </w:p>
    <w:p w:rsidR="008C616F" w:rsidRDefault="008C616F" w:rsidP="00802BDB">
      <w:pPr>
        <w:rPr>
          <w:sz w:val="28"/>
          <w:szCs w:val="24"/>
        </w:rPr>
      </w:pPr>
    </w:p>
    <w:p w:rsidR="008C616F" w:rsidRDefault="008C616F" w:rsidP="00802BDB">
      <w:pPr>
        <w:rPr>
          <w:sz w:val="28"/>
          <w:szCs w:val="24"/>
        </w:rPr>
      </w:pPr>
      <w:r>
        <w:rPr>
          <w:sz w:val="28"/>
          <w:szCs w:val="24"/>
        </w:rPr>
        <w:t>this will give the output only</w:t>
      </w:r>
    </w:p>
    <w:p w:rsidR="008C616F" w:rsidRPr="008C616F" w:rsidRDefault="008C616F" w:rsidP="008C616F">
      <w:pPr>
        <w:rPr>
          <w:sz w:val="28"/>
          <w:szCs w:val="24"/>
        </w:rPr>
      </w:pPr>
      <w:r w:rsidRPr="008C616F">
        <w:rPr>
          <w:sz w:val="28"/>
          <w:szCs w:val="24"/>
        </w:rPr>
        <w:t>1</w:t>
      </w:r>
    </w:p>
    <w:p w:rsidR="008C616F" w:rsidRPr="008C616F" w:rsidRDefault="008C616F" w:rsidP="008C616F">
      <w:pPr>
        <w:rPr>
          <w:sz w:val="28"/>
          <w:szCs w:val="24"/>
        </w:rPr>
      </w:pPr>
      <w:r w:rsidRPr="008C616F">
        <w:rPr>
          <w:sz w:val="28"/>
          <w:szCs w:val="24"/>
        </w:rPr>
        <w:t>2</w:t>
      </w:r>
    </w:p>
    <w:p w:rsidR="008C616F" w:rsidRPr="008C616F" w:rsidRDefault="008C616F" w:rsidP="008C616F">
      <w:pPr>
        <w:rPr>
          <w:sz w:val="28"/>
          <w:szCs w:val="24"/>
        </w:rPr>
      </w:pPr>
      <w:r w:rsidRPr="008C616F">
        <w:rPr>
          <w:sz w:val="28"/>
          <w:szCs w:val="24"/>
        </w:rPr>
        <w:t>3</w:t>
      </w:r>
    </w:p>
    <w:p w:rsidR="008C616F" w:rsidRDefault="008C616F" w:rsidP="008C616F">
      <w:pPr>
        <w:rPr>
          <w:sz w:val="28"/>
          <w:szCs w:val="24"/>
        </w:rPr>
      </w:pPr>
      <w:r w:rsidRPr="008C616F">
        <w:rPr>
          <w:sz w:val="28"/>
          <w:szCs w:val="24"/>
        </w:rPr>
        <w:t>4</w:t>
      </w:r>
    </w:p>
    <w:p w:rsidR="008C616F" w:rsidRDefault="008C616F" w:rsidP="008C616F">
      <w:pPr>
        <w:rPr>
          <w:sz w:val="28"/>
          <w:szCs w:val="24"/>
        </w:rPr>
      </w:pPr>
      <w:r>
        <w:rPr>
          <w:sz w:val="28"/>
          <w:szCs w:val="24"/>
        </w:rPr>
        <w:t>Continue keyword:</w:t>
      </w:r>
    </w:p>
    <w:p w:rsidR="008C616F" w:rsidRDefault="008C616F" w:rsidP="008C616F">
      <w:pPr>
        <w:rPr>
          <w:sz w:val="28"/>
          <w:szCs w:val="24"/>
        </w:rPr>
      </w:pPr>
      <w:r>
        <w:rPr>
          <w:sz w:val="28"/>
          <w:szCs w:val="24"/>
        </w:rPr>
        <w:t>This is used for skip the thing that wanted to skip</w:t>
      </w:r>
    </w:p>
    <w:p w:rsidR="008C616F" w:rsidRPr="008C616F" w:rsidRDefault="008C616F" w:rsidP="008C616F">
      <w:pPr>
        <w:shd w:val="clear" w:color="auto" w:fill="1E1E1E"/>
        <w:spacing w:after="0" w:line="330" w:lineRule="atLeast"/>
        <w:rPr>
          <w:rFonts w:ascii="Consolas" w:eastAsia="Times New Roman" w:hAnsi="Consolas" w:cs="Times New Roman"/>
          <w:color w:val="D4D4D4"/>
          <w:sz w:val="24"/>
          <w:szCs w:val="24"/>
          <w:lang w:eastAsia="en-IN"/>
        </w:rPr>
      </w:pPr>
      <w:r w:rsidRPr="008C616F">
        <w:rPr>
          <w:rFonts w:ascii="Consolas" w:eastAsia="Times New Roman" w:hAnsi="Consolas" w:cs="Times New Roman"/>
          <w:color w:val="C586C0"/>
          <w:sz w:val="24"/>
          <w:szCs w:val="24"/>
          <w:lang w:eastAsia="en-IN"/>
        </w:rPr>
        <w:lastRenderedPageBreak/>
        <w:t>for</w:t>
      </w:r>
      <w:r w:rsidRPr="008C616F">
        <w:rPr>
          <w:rFonts w:ascii="Consolas" w:eastAsia="Times New Roman" w:hAnsi="Consolas" w:cs="Times New Roman"/>
          <w:color w:val="D4D4D4"/>
          <w:sz w:val="24"/>
          <w:szCs w:val="24"/>
          <w:lang w:eastAsia="en-IN"/>
        </w:rPr>
        <w:t> </w:t>
      </w:r>
      <w:r w:rsidRPr="008C616F">
        <w:rPr>
          <w:rFonts w:ascii="Consolas" w:eastAsia="Times New Roman" w:hAnsi="Consolas" w:cs="Times New Roman"/>
          <w:color w:val="9CDCFE"/>
          <w:sz w:val="24"/>
          <w:szCs w:val="24"/>
          <w:lang w:eastAsia="en-IN"/>
        </w:rPr>
        <w:t>i</w:t>
      </w:r>
      <w:r w:rsidRPr="008C616F">
        <w:rPr>
          <w:rFonts w:ascii="Consolas" w:eastAsia="Times New Roman" w:hAnsi="Consolas" w:cs="Times New Roman"/>
          <w:color w:val="D4D4D4"/>
          <w:sz w:val="24"/>
          <w:szCs w:val="24"/>
          <w:lang w:eastAsia="en-IN"/>
        </w:rPr>
        <w:t> </w:t>
      </w:r>
      <w:r w:rsidRPr="008C616F">
        <w:rPr>
          <w:rFonts w:ascii="Consolas" w:eastAsia="Times New Roman" w:hAnsi="Consolas" w:cs="Times New Roman"/>
          <w:color w:val="C586C0"/>
          <w:sz w:val="24"/>
          <w:szCs w:val="24"/>
          <w:lang w:eastAsia="en-IN"/>
        </w:rPr>
        <w:t>in</w:t>
      </w:r>
      <w:r w:rsidRPr="008C616F">
        <w:rPr>
          <w:rFonts w:ascii="Consolas" w:eastAsia="Times New Roman" w:hAnsi="Consolas" w:cs="Times New Roman"/>
          <w:color w:val="D4D4D4"/>
          <w:sz w:val="24"/>
          <w:szCs w:val="24"/>
          <w:lang w:eastAsia="en-IN"/>
        </w:rPr>
        <w:t> </w:t>
      </w:r>
      <w:r w:rsidRPr="008C616F">
        <w:rPr>
          <w:rFonts w:ascii="Consolas" w:eastAsia="Times New Roman" w:hAnsi="Consolas" w:cs="Times New Roman"/>
          <w:color w:val="4EC9B0"/>
          <w:sz w:val="24"/>
          <w:szCs w:val="24"/>
          <w:lang w:eastAsia="en-IN"/>
        </w:rPr>
        <w:t>range</w:t>
      </w:r>
      <w:r w:rsidRPr="008C616F">
        <w:rPr>
          <w:rFonts w:ascii="Consolas" w:eastAsia="Times New Roman" w:hAnsi="Consolas" w:cs="Times New Roman"/>
          <w:color w:val="D4D4D4"/>
          <w:sz w:val="24"/>
          <w:szCs w:val="24"/>
          <w:lang w:eastAsia="en-IN"/>
        </w:rPr>
        <w:t>(</w:t>
      </w:r>
      <w:r w:rsidRPr="008C616F">
        <w:rPr>
          <w:rFonts w:ascii="Consolas" w:eastAsia="Times New Roman" w:hAnsi="Consolas" w:cs="Times New Roman"/>
          <w:color w:val="B5CEA8"/>
          <w:sz w:val="24"/>
          <w:szCs w:val="24"/>
          <w:lang w:eastAsia="en-IN"/>
        </w:rPr>
        <w:t>1</w:t>
      </w:r>
      <w:r w:rsidRPr="008C616F">
        <w:rPr>
          <w:rFonts w:ascii="Consolas" w:eastAsia="Times New Roman" w:hAnsi="Consolas" w:cs="Times New Roman"/>
          <w:color w:val="D4D4D4"/>
          <w:sz w:val="24"/>
          <w:szCs w:val="24"/>
          <w:lang w:eastAsia="en-IN"/>
        </w:rPr>
        <w:t>,</w:t>
      </w:r>
      <w:r w:rsidRPr="008C616F">
        <w:rPr>
          <w:rFonts w:ascii="Consolas" w:eastAsia="Times New Roman" w:hAnsi="Consolas" w:cs="Times New Roman"/>
          <w:color w:val="B5CEA8"/>
          <w:sz w:val="24"/>
          <w:szCs w:val="24"/>
          <w:lang w:eastAsia="en-IN"/>
        </w:rPr>
        <w:t>10</w:t>
      </w:r>
      <w:r w:rsidRPr="008C616F">
        <w:rPr>
          <w:rFonts w:ascii="Consolas" w:eastAsia="Times New Roman" w:hAnsi="Consolas" w:cs="Times New Roman"/>
          <w:color w:val="D4D4D4"/>
          <w:sz w:val="24"/>
          <w:szCs w:val="24"/>
          <w:lang w:eastAsia="en-IN"/>
        </w:rPr>
        <w:t>):</w:t>
      </w:r>
    </w:p>
    <w:p w:rsidR="008C616F" w:rsidRPr="008C616F" w:rsidRDefault="008C616F" w:rsidP="008C616F">
      <w:pPr>
        <w:shd w:val="clear" w:color="auto" w:fill="1E1E1E"/>
        <w:spacing w:after="0" w:line="330" w:lineRule="atLeast"/>
        <w:rPr>
          <w:rFonts w:ascii="Consolas" w:eastAsia="Times New Roman" w:hAnsi="Consolas" w:cs="Times New Roman"/>
          <w:color w:val="D4D4D4"/>
          <w:sz w:val="24"/>
          <w:szCs w:val="24"/>
          <w:lang w:eastAsia="en-IN"/>
        </w:rPr>
      </w:pPr>
      <w:r w:rsidRPr="008C616F">
        <w:rPr>
          <w:rFonts w:ascii="Consolas" w:eastAsia="Times New Roman" w:hAnsi="Consolas" w:cs="Times New Roman"/>
          <w:color w:val="D4D4D4"/>
          <w:sz w:val="24"/>
          <w:szCs w:val="24"/>
          <w:lang w:eastAsia="en-IN"/>
        </w:rPr>
        <w:t>    </w:t>
      </w:r>
      <w:r w:rsidRPr="008C616F">
        <w:rPr>
          <w:rFonts w:ascii="Consolas" w:eastAsia="Times New Roman" w:hAnsi="Consolas" w:cs="Times New Roman"/>
          <w:color w:val="C586C0"/>
          <w:sz w:val="24"/>
          <w:szCs w:val="24"/>
          <w:lang w:eastAsia="en-IN"/>
        </w:rPr>
        <w:t>if</w:t>
      </w:r>
      <w:r w:rsidRPr="008C616F">
        <w:rPr>
          <w:rFonts w:ascii="Consolas" w:eastAsia="Times New Roman" w:hAnsi="Consolas" w:cs="Times New Roman"/>
          <w:color w:val="D4D4D4"/>
          <w:sz w:val="24"/>
          <w:szCs w:val="24"/>
          <w:lang w:eastAsia="en-IN"/>
        </w:rPr>
        <w:t> </w:t>
      </w:r>
      <w:r w:rsidRPr="008C616F">
        <w:rPr>
          <w:rFonts w:ascii="Consolas" w:eastAsia="Times New Roman" w:hAnsi="Consolas" w:cs="Times New Roman"/>
          <w:color w:val="9CDCFE"/>
          <w:sz w:val="24"/>
          <w:szCs w:val="24"/>
          <w:lang w:eastAsia="en-IN"/>
        </w:rPr>
        <w:t>i</w:t>
      </w:r>
      <w:r w:rsidRPr="008C616F">
        <w:rPr>
          <w:rFonts w:ascii="Consolas" w:eastAsia="Times New Roman" w:hAnsi="Consolas" w:cs="Times New Roman"/>
          <w:color w:val="D4D4D4"/>
          <w:sz w:val="24"/>
          <w:szCs w:val="24"/>
          <w:lang w:eastAsia="en-IN"/>
        </w:rPr>
        <w:t> == </w:t>
      </w:r>
      <w:r w:rsidRPr="008C616F">
        <w:rPr>
          <w:rFonts w:ascii="Consolas" w:eastAsia="Times New Roman" w:hAnsi="Consolas" w:cs="Times New Roman"/>
          <w:color w:val="B5CEA8"/>
          <w:sz w:val="24"/>
          <w:szCs w:val="24"/>
          <w:lang w:eastAsia="en-IN"/>
        </w:rPr>
        <w:t>5</w:t>
      </w:r>
      <w:r w:rsidRPr="008C616F">
        <w:rPr>
          <w:rFonts w:ascii="Consolas" w:eastAsia="Times New Roman" w:hAnsi="Consolas" w:cs="Times New Roman"/>
          <w:color w:val="D4D4D4"/>
          <w:sz w:val="24"/>
          <w:szCs w:val="24"/>
          <w:lang w:eastAsia="en-IN"/>
        </w:rPr>
        <w:t>:</w:t>
      </w:r>
    </w:p>
    <w:p w:rsidR="008C616F" w:rsidRPr="008C616F" w:rsidRDefault="008C616F" w:rsidP="008C616F">
      <w:pPr>
        <w:shd w:val="clear" w:color="auto" w:fill="1E1E1E"/>
        <w:spacing w:after="0" w:line="330" w:lineRule="atLeast"/>
        <w:rPr>
          <w:rFonts w:ascii="Consolas" w:eastAsia="Times New Roman" w:hAnsi="Consolas" w:cs="Times New Roman"/>
          <w:color w:val="D4D4D4"/>
          <w:sz w:val="24"/>
          <w:szCs w:val="24"/>
          <w:lang w:eastAsia="en-IN"/>
        </w:rPr>
      </w:pPr>
      <w:r w:rsidRPr="008C616F">
        <w:rPr>
          <w:rFonts w:ascii="Consolas" w:eastAsia="Times New Roman" w:hAnsi="Consolas" w:cs="Times New Roman"/>
          <w:color w:val="D4D4D4"/>
          <w:sz w:val="24"/>
          <w:szCs w:val="24"/>
          <w:lang w:eastAsia="en-IN"/>
        </w:rPr>
        <w:t>        </w:t>
      </w:r>
      <w:r w:rsidRPr="008C616F">
        <w:rPr>
          <w:rFonts w:ascii="Consolas" w:eastAsia="Times New Roman" w:hAnsi="Consolas" w:cs="Times New Roman"/>
          <w:color w:val="C586C0"/>
          <w:sz w:val="24"/>
          <w:szCs w:val="24"/>
          <w:lang w:eastAsia="en-IN"/>
        </w:rPr>
        <w:t>continue</w:t>
      </w:r>
    </w:p>
    <w:p w:rsidR="008C616F" w:rsidRPr="008C616F" w:rsidRDefault="008C616F" w:rsidP="008C616F">
      <w:pPr>
        <w:shd w:val="clear" w:color="auto" w:fill="1E1E1E"/>
        <w:spacing w:after="0" w:line="330" w:lineRule="atLeast"/>
        <w:rPr>
          <w:rFonts w:ascii="Consolas" w:eastAsia="Times New Roman" w:hAnsi="Consolas" w:cs="Times New Roman"/>
          <w:color w:val="D4D4D4"/>
          <w:sz w:val="24"/>
          <w:szCs w:val="24"/>
          <w:lang w:eastAsia="en-IN"/>
        </w:rPr>
      </w:pPr>
      <w:r w:rsidRPr="008C616F">
        <w:rPr>
          <w:rFonts w:ascii="Consolas" w:eastAsia="Times New Roman" w:hAnsi="Consolas" w:cs="Times New Roman"/>
          <w:color w:val="D4D4D4"/>
          <w:sz w:val="24"/>
          <w:szCs w:val="24"/>
          <w:lang w:eastAsia="en-IN"/>
        </w:rPr>
        <w:t>    </w:t>
      </w:r>
      <w:r w:rsidRPr="008C616F">
        <w:rPr>
          <w:rFonts w:ascii="Consolas" w:eastAsia="Times New Roman" w:hAnsi="Consolas" w:cs="Times New Roman"/>
          <w:color w:val="DCDCAA"/>
          <w:sz w:val="24"/>
          <w:szCs w:val="24"/>
          <w:lang w:eastAsia="en-IN"/>
        </w:rPr>
        <w:t>print</w:t>
      </w:r>
      <w:r w:rsidRPr="008C616F">
        <w:rPr>
          <w:rFonts w:ascii="Consolas" w:eastAsia="Times New Roman" w:hAnsi="Consolas" w:cs="Times New Roman"/>
          <w:color w:val="D4D4D4"/>
          <w:sz w:val="24"/>
          <w:szCs w:val="24"/>
          <w:lang w:eastAsia="en-IN"/>
        </w:rPr>
        <w:t>(</w:t>
      </w:r>
      <w:r w:rsidRPr="008C616F">
        <w:rPr>
          <w:rFonts w:ascii="Consolas" w:eastAsia="Times New Roman" w:hAnsi="Consolas" w:cs="Times New Roman"/>
          <w:color w:val="9CDCFE"/>
          <w:sz w:val="24"/>
          <w:szCs w:val="24"/>
          <w:lang w:eastAsia="en-IN"/>
        </w:rPr>
        <w:t>i</w:t>
      </w:r>
      <w:r w:rsidRPr="008C616F">
        <w:rPr>
          <w:rFonts w:ascii="Consolas" w:eastAsia="Times New Roman" w:hAnsi="Consolas" w:cs="Times New Roman"/>
          <w:color w:val="D4D4D4"/>
          <w:sz w:val="24"/>
          <w:szCs w:val="24"/>
          <w:lang w:eastAsia="en-IN"/>
        </w:rPr>
        <w:t>)</w:t>
      </w:r>
    </w:p>
    <w:p w:rsidR="008C616F" w:rsidRDefault="00637567" w:rsidP="008C616F">
      <w:pPr>
        <w:rPr>
          <w:sz w:val="28"/>
          <w:szCs w:val="24"/>
        </w:rPr>
      </w:pPr>
      <w:r>
        <w:rPr>
          <w:sz w:val="28"/>
          <w:szCs w:val="24"/>
        </w:rPr>
        <w:t xml:space="preserve"> this will give the output as </w:t>
      </w:r>
    </w:p>
    <w:p w:rsidR="00637567" w:rsidRPr="00637567" w:rsidRDefault="00637567" w:rsidP="00637567">
      <w:pPr>
        <w:rPr>
          <w:sz w:val="28"/>
          <w:szCs w:val="24"/>
        </w:rPr>
      </w:pPr>
      <w:r w:rsidRPr="00637567">
        <w:rPr>
          <w:sz w:val="28"/>
          <w:szCs w:val="24"/>
        </w:rPr>
        <w:t>1</w:t>
      </w:r>
    </w:p>
    <w:p w:rsidR="00637567" w:rsidRPr="00637567" w:rsidRDefault="00637567" w:rsidP="00637567">
      <w:pPr>
        <w:rPr>
          <w:sz w:val="28"/>
          <w:szCs w:val="24"/>
        </w:rPr>
      </w:pPr>
      <w:r w:rsidRPr="00637567">
        <w:rPr>
          <w:sz w:val="28"/>
          <w:szCs w:val="24"/>
        </w:rPr>
        <w:t>2</w:t>
      </w:r>
    </w:p>
    <w:p w:rsidR="00637567" w:rsidRPr="00637567" w:rsidRDefault="00637567" w:rsidP="00637567">
      <w:pPr>
        <w:rPr>
          <w:sz w:val="28"/>
          <w:szCs w:val="24"/>
        </w:rPr>
      </w:pPr>
      <w:r w:rsidRPr="00637567">
        <w:rPr>
          <w:sz w:val="28"/>
          <w:szCs w:val="24"/>
        </w:rPr>
        <w:t>3</w:t>
      </w:r>
    </w:p>
    <w:p w:rsidR="00637567" w:rsidRPr="00637567" w:rsidRDefault="00637567" w:rsidP="00637567">
      <w:pPr>
        <w:rPr>
          <w:sz w:val="28"/>
          <w:szCs w:val="24"/>
        </w:rPr>
      </w:pPr>
      <w:r w:rsidRPr="00637567">
        <w:rPr>
          <w:sz w:val="28"/>
          <w:szCs w:val="24"/>
        </w:rPr>
        <w:t>4</w:t>
      </w:r>
    </w:p>
    <w:p w:rsidR="00637567" w:rsidRPr="00637567" w:rsidRDefault="00637567" w:rsidP="00637567">
      <w:pPr>
        <w:rPr>
          <w:sz w:val="28"/>
          <w:szCs w:val="24"/>
        </w:rPr>
      </w:pPr>
      <w:r w:rsidRPr="00637567">
        <w:rPr>
          <w:sz w:val="28"/>
          <w:szCs w:val="24"/>
        </w:rPr>
        <w:t>6</w:t>
      </w:r>
    </w:p>
    <w:p w:rsidR="00637567" w:rsidRPr="00637567" w:rsidRDefault="00637567" w:rsidP="00637567">
      <w:pPr>
        <w:rPr>
          <w:sz w:val="28"/>
          <w:szCs w:val="24"/>
        </w:rPr>
      </w:pPr>
      <w:r w:rsidRPr="00637567">
        <w:rPr>
          <w:sz w:val="28"/>
          <w:szCs w:val="24"/>
        </w:rPr>
        <w:t>7</w:t>
      </w:r>
    </w:p>
    <w:p w:rsidR="00637567" w:rsidRPr="00637567" w:rsidRDefault="00637567" w:rsidP="00637567">
      <w:pPr>
        <w:rPr>
          <w:sz w:val="28"/>
          <w:szCs w:val="24"/>
        </w:rPr>
      </w:pPr>
      <w:r w:rsidRPr="00637567">
        <w:rPr>
          <w:sz w:val="28"/>
          <w:szCs w:val="24"/>
        </w:rPr>
        <w:t>8</w:t>
      </w:r>
    </w:p>
    <w:p w:rsidR="00637567" w:rsidRDefault="00637567" w:rsidP="00637567">
      <w:pPr>
        <w:rPr>
          <w:sz w:val="28"/>
          <w:szCs w:val="24"/>
        </w:rPr>
      </w:pPr>
      <w:r w:rsidRPr="00637567">
        <w:rPr>
          <w:sz w:val="28"/>
          <w:szCs w:val="24"/>
        </w:rPr>
        <w:t>9</w:t>
      </w:r>
    </w:p>
    <w:p w:rsidR="008834A3" w:rsidRDefault="008834A3" w:rsidP="00637567">
      <w:pPr>
        <w:rPr>
          <w:sz w:val="28"/>
          <w:szCs w:val="24"/>
        </w:rPr>
      </w:pPr>
      <w:r>
        <w:rPr>
          <w:sz w:val="28"/>
          <w:szCs w:val="24"/>
        </w:rPr>
        <w:t>Step argument in for loop :</w:t>
      </w:r>
    </w:p>
    <w:p w:rsidR="008834A3" w:rsidRDefault="008834A3" w:rsidP="00637567">
      <w:pPr>
        <w:rPr>
          <w:sz w:val="28"/>
          <w:szCs w:val="24"/>
        </w:rPr>
      </w:pPr>
      <w:r>
        <w:rPr>
          <w:sz w:val="28"/>
          <w:szCs w:val="24"/>
        </w:rPr>
        <w:t>This meaning if we want to print like that</w:t>
      </w:r>
    </w:p>
    <w:p w:rsidR="008834A3" w:rsidRPr="008834A3" w:rsidRDefault="008834A3" w:rsidP="008834A3">
      <w:pPr>
        <w:shd w:val="clear" w:color="auto" w:fill="1E1E1E"/>
        <w:spacing w:after="0" w:line="330" w:lineRule="atLeast"/>
        <w:rPr>
          <w:rFonts w:ascii="Consolas" w:eastAsia="Times New Roman" w:hAnsi="Consolas" w:cs="Times New Roman"/>
          <w:color w:val="D4D4D4"/>
          <w:sz w:val="24"/>
          <w:szCs w:val="24"/>
          <w:lang w:eastAsia="en-IN"/>
        </w:rPr>
      </w:pPr>
      <w:r w:rsidRPr="008834A3">
        <w:rPr>
          <w:rFonts w:ascii="Consolas" w:eastAsia="Times New Roman" w:hAnsi="Consolas" w:cs="Times New Roman"/>
          <w:color w:val="C586C0"/>
          <w:sz w:val="24"/>
          <w:szCs w:val="24"/>
          <w:lang w:eastAsia="en-IN"/>
        </w:rPr>
        <w:t>for</w:t>
      </w:r>
      <w:r w:rsidRPr="008834A3">
        <w:rPr>
          <w:rFonts w:ascii="Consolas" w:eastAsia="Times New Roman" w:hAnsi="Consolas" w:cs="Times New Roman"/>
          <w:color w:val="D4D4D4"/>
          <w:sz w:val="24"/>
          <w:szCs w:val="24"/>
          <w:lang w:eastAsia="en-IN"/>
        </w:rPr>
        <w:t> </w:t>
      </w:r>
      <w:r w:rsidRPr="008834A3">
        <w:rPr>
          <w:rFonts w:ascii="Consolas" w:eastAsia="Times New Roman" w:hAnsi="Consolas" w:cs="Times New Roman"/>
          <w:color w:val="9CDCFE"/>
          <w:sz w:val="24"/>
          <w:szCs w:val="24"/>
          <w:lang w:eastAsia="en-IN"/>
        </w:rPr>
        <w:t>i</w:t>
      </w:r>
      <w:r w:rsidRPr="008834A3">
        <w:rPr>
          <w:rFonts w:ascii="Consolas" w:eastAsia="Times New Roman" w:hAnsi="Consolas" w:cs="Times New Roman"/>
          <w:color w:val="D4D4D4"/>
          <w:sz w:val="24"/>
          <w:szCs w:val="24"/>
          <w:lang w:eastAsia="en-IN"/>
        </w:rPr>
        <w:t> </w:t>
      </w:r>
      <w:r w:rsidRPr="008834A3">
        <w:rPr>
          <w:rFonts w:ascii="Consolas" w:eastAsia="Times New Roman" w:hAnsi="Consolas" w:cs="Times New Roman"/>
          <w:color w:val="C586C0"/>
          <w:sz w:val="24"/>
          <w:szCs w:val="24"/>
          <w:lang w:eastAsia="en-IN"/>
        </w:rPr>
        <w:t>in</w:t>
      </w:r>
      <w:r w:rsidRPr="008834A3">
        <w:rPr>
          <w:rFonts w:ascii="Consolas" w:eastAsia="Times New Roman" w:hAnsi="Consolas" w:cs="Times New Roman"/>
          <w:color w:val="D4D4D4"/>
          <w:sz w:val="24"/>
          <w:szCs w:val="24"/>
          <w:lang w:eastAsia="en-IN"/>
        </w:rPr>
        <w:t> </w:t>
      </w:r>
      <w:r w:rsidRPr="008834A3">
        <w:rPr>
          <w:rFonts w:ascii="Consolas" w:eastAsia="Times New Roman" w:hAnsi="Consolas" w:cs="Times New Roman"/>
          <w:color w:val="4EC9B0"/>
          <w:sz w:val="24"/>
          <w:szCs w:val="24"/>
          <w:lang w:eastAsia="en-IN"/>
        </w:rPr>
        <w:t>range</w:t>
      </w:r>
      <w:r w:rsidRPr="008834A3">
        <w:rPr>
          <w:rFonts w:ascii="Consolas" w:eastAsia="Times New Roman" w:hAnsi="Consolas" w:cs="Times New Roman"/>
          <w:color w:val="D4D4D4"/>
          <w:sz w:val="24"/>
          <w:szCs w:val="24"/>
          <w:lang w:eastAsia="en-IN"/>
        </w:rPr>
        <w:t>(</w:t>
      </w:r>
      <w:r w:rsidRPr="008834A3">
        <w:rPr>
          <w:rFonts w:ascii="Consolas" w:eastAsia="Times New Roman" w:hAnsi="Consolas" w:cs="Times New Roman"/>
          <w:color w:val="B5CEA8"/>
          <w:sz w:val="24"/>
          <w:szCs w:val="24"/>
          <w:lang w:eastAsia="en-IN"/>
        </w:rPr>
        <w:t>0</w:t>
      </w:r>
      <w:r w:rsidRPr="008834A3">
        <w:rPr>
          <w:rFonts w:ascii="Consolas" w:eastAsia="Times New Roman" w:hAnsi="Consolas" w:cs="Times New Roman"/>
          <w:color w:val="D4D4D4"/>
          <w:sz w:val="24"/>
          <w:szCs w:val="24"/>
          <w:lang w:eastAsia="en-IN"/>
        </w:rPr>
        <w:t>,</w:t>
      </w:r>
      <w:r w:rsidRPr="008834A3">
        <w:rPr>
          <w:rFonts w:ascii="Consolas" w:eastAsia="Times New Roman" w:hAnsi="Consolas" w:cs="Times New Roman"/>
          <w:color w:val="B5CEA8"/>
          <w:sz w:val="24"/>
          <w:szCs w:val="24"/>
          <w:lang w:eastAsia="en-IN"/>
        </w:rPr>
        <w:t>10</w:t>
      </w:r>
      <w:r w:rsidRPr="008834A3">
        <w:rPr>
          <w:rFonts w:ascii="Consolas" w:eastAsia="Times New Roman" w:hAnsi="Consolas" w:cs="Times New Roman"/>
          <w:color w:val="D4D4D4"/>
          <w:sz w:val="24"/>
          <w:szCs w:val="24"/>
          <w:lang w:eastAsia="en-IN"/>
        </w:rPr>
        <w:t>,</w:t>
      </w:r>
      <w:r w:rsidRPr="008834A3">
        <w:rPr>
          <w:rFonts w:ascii="Consolas" w:eastAsia="Times New Roman" w:hAnsi="Consolas" w:cs="Times New Roman"/>
          <w:color w:val="B5CEA8"/>
          <w:sz w:val="24"/>
          <w:szCs w:val="24"/>
          <w:lang w:eastAsia="en-IN"/>
        </w:rPr>
        <w:t>2</w:t>
      </w:r>
      <w:r w:rsidRPr="008834A3">
        <w:rPr>
          <w:rFonts w:ascii="Consolas" w:eastAsia="Times New Roman" w:hAnsi="Consolas" w:cs="Times New Roman"/>
          <w:color w:val="D4D4D4"/>
          <w:sz w:val="24"/>
          <w:szCs w:val="24"/>
          <w:lang w:eastAsia="en-IN"/>
        </w:rPr>
        <w:t>):</w:t>
      </w:r>
    </w:p>
    <w:p w:rsidR="008834A3" w:rsidRPr="008834A3" w:rsidRDefault="008834A3" w:rsidP="008834A3">
      <w:pPr>
        <w:shd w:val="clear" w:color="auto" w:fill="1E1E1E"/>
        <w:spacing w:after="0" w:line="330" w:lineRule="atLeast"/>
        <w:rPr>
          <w:rFonts w:ascii="Consolas" w:eastAsia="Times New Roman" w:hAnsi="Consolas" w:cs="Times New Roman"/>
          <w:color w:val="D4D4D4"/>
          <w:sz w:val="24"/>
          <w:szCs w:val="24"/>
          <w:lang w:eastAsia="en-IN"/>
        </w:rPr>
      </w:pPr>
      <w:r w:rsidRPr="008834A3">
        <w:rPr>
          <w:rFonts w:ascii="Consolas" w:eastAsia="Times New Roman" w:hAnsi="Consolas" w:cs="Times New Roman"/>
          <w:color w:val="D4D4D4"/>
          <w:sz w:val="24"/>
          <w:szCs w:val="24"/>
          <w:lang w:eastAsia="en-IN"/>
        </w:rPr>
        <w:t>    </w:t>
      </w:r>
      <w:r w:rsidRPr="008834A3">
        <w:rPr>
          <w:rFonts w:ascii="Consolas" w:eastAsia="Times New Roman" w:hAnsi="Consolas" w:cs="Times New Roman"/>
          <w:color w:val="DCDCAA"/>
          <w:sz w:val="24"/>
          <w:szCs w:val="24"/>
          <w:lang w:eastAsia="en-IN"/>
        </w:rPr>
        <w:t>print</w:t>
      </w:r>
      <w:r w:rsidRPr="008834A3">
        <w:rPr>
          <w:rFonts w:ascii="Consolas" w:eastAsia="Times New Roman" w:hAnsi="Consolas" w:cs="Times New Roman"/>
          <w:color w:val="D4D4D4"/>
          <w:sz w:val="24"/>
          <w:szCs w:val="24"/>
          <w:lang w:eastAsia="en-IN"/>
        </w:rPr>
        <w:t>(</w:t>
      </w:r>
      <w:r w:rsidRPr="008834A3">
        <w:rPr>
          <w:rFonts w:ascii="Consolas" w:eastAsia="Times New Roman" w:hAnsi="Consolas" w:cs="Times New Roman"/>
          <w:color w:val="9CDCFE"/>
          <w:sz w:val="24"/>
          <w:szCs w:val="24"/>
          <w:lang w:eastAsia="en-IN"/>
        </w:rPr>
        <w:t>i</w:t>
      </w:r>
      <w:r w:rsidRPr="008834A3">
        <w:rPr>
          <w:rFonts w:ascii="Consolas" w:eastAsia="Times New Roman" w:hAnsi="Consolas" w:cs="Times New Roman"/>
          <w:color w:val="D4D4D4"/>
          <w:sz w:val="24"/>
          <w:szCs w:val="24"/>
          <w:lang w:eastAsia="en-IN"/>
        </w:rPr>
        <w:t>)</w:t>
      </w:r>
    </w:p>
    <w:p w:rsidR="008834A3" w:rsidRDefault="008834A3" w:rsidP="00637567">
      <w:pPr>
        <w:rPr>
          <w:sz w:val="28"/>
          <w:szCs w:val="24"/>
        </w:rPr>
      </w:pPr>
      <w:r>
        <w:rPr>
          <w:sz w:val="28"/>
          <w:szCs w:val="24"/>
        </w:rPr>
        <w:t xml:space="preserve">This will give output like </w:t>
      </w:r>
    </w:p>
    <w:p w:rsidR="008834A3" w:rsidRDefault="008834A3" w:rsidP="00637567">
      <w:pPr>
        <w:rPr>
          <w:sz w:val="28"/>
          <w:szCs w:val="24"/>
        </w:rPr>
      </w:pPr>
      <w:r>
        <w:rPr>
          <w:sz w:val="28"/>
          <w:szCs w:val="24"/>
        </w:rPr>
        <w:t>0</w:t>
      </w:r>
    </w:p>
    <w:p w:rsidR="008834A3" w:rsidRDefault="008834A3" w:rsidP="00637567">
      <w:pPr>
        <w:rPr>
          <w:sz w:val="28"/>
          <w:szCs w:val="24"/>
        </w:rPr>
      </w:pPr>
      <w:r>
        <w:rPr>
          <w:sz w:val="28"/>
          <w:szCs w:val="24"/>
        </w:rPr>
        <w:t>2</w:t>
      </w:r>
    </w:p>
    <w:p w:rsidR="008834A3" w:rsidRDefault="008834A3" w:rsidP="00637567">
      <w:pPr>
        <w:rPr>
          <w:sz w:val="28"/>
          <w:szCs w:val="24"/>
        </w:rPr>
      </w:pPr>
      <w:r>
        <w:rPr>
          <w:sz w:val="28"/>
          <w:szCs w:val="24"/>
        </w:rPr>
        <w:t>4</w:t>
      </w:r>
    </w:p>
    <w:p w:rsidR="008834A3" w:rsidRDefault="008834A3" w:rsidP="00637567">
      <w:pPr>
        <w:rPr>
          <w:sz w:val="28"/>
          <w:szCs w:val="24"/>
        </w:rPr>
      </w:pPr>
      <w:r>
        <w:rPr>
          <w:sz w:val="28"/>
          <w:szCs w:val="24"/>
        </w:rPr>
        <w:t>6</w:t>
      </w:r>
    </w:p>
    <w:p w:rsidR="008834A3" w:rsidRDefault="008834A3" w:rsidP="00637567">
      <w:pPr>
        <w:rPr>
          <w:sz w:val="28"/>
          <w:szCs w:val="24"/>
        </w:rPr>
      </w:pPr>
      <w:r>
        <w:rPr>
          <w:sz w:val="28"/>
          <w:szCs w:val="24"/>
        </w:rPr>
        <w:t>8</w:t>
      </w:r>
    </w:p>
    <w:p w:rsidR="008834A3" w:rsidRDefault="008834A3" w:rsidP="00637567">
      <w:pPr>
        <w:rPr>
          <w:sz w:val="28"/>
          <w:szCs w:val="24"/>
        </w:rPr>
      </w:pPr>
    </w:p>
    <w:p w:rsidR="008834A3" w:rsidRDefault="008834A3" w:rsidP="00637567">
      <w:pPr>
        <w:rPr>
          <w:sz w:val="28"/>
          <w:szCs w:val="24"/>
        </w:rPr>
      </w:pPr>
      <w:r>
        <w:rPr>
          <w:sz w:val="28"/>
          <w:szCs w:val="24"/>
        </w:rPr>
        <w:t>How to use for loop with string?</w:t>
      </w:r>
    </w:p>
    <w:p w:rsidR="008834A3" w:rsidRDefault="008834A3" w:rsidP="00637567">
      <w:pPr>
        <w:rPr>
          <w:sz w:val="28"/>
          <w:szCs w:val="24"/>
        </w:rPr>
      </w:pPr>
      <w:r>
        <w:rPr>
          <w:sz w:val="28"/>
          <w:szCs w:val="24"/>
        </w:rPr>
        <w:t xml:space="preserve">We already have use for loop with string but here we will see special in python </w:t>
      </w:r>
    </w:p>
    <w:p w:rsidR="008834A3" w:rsidRDefault="008834A3" w:rsidP="00637567">
      <w:pPr>
        <w:rPr>
          <w:sz w:val="28"/>
          <w:szCs w:val="24"/>
        </w:rPr>
      </w:pPr>
      <w:r>
        <w:rPr>
          <w:sz w:val="28"/>
          <w:szCs w:val="24"/>
        </w:rPr>
        <w:t>Used method:</w:t>
      </w:r>
    </w:p>
    <w:p w:rsidR="008834A3" w:rsidRPr="008834A3" w:rsidRDefault="008834A3" w:rsidP="008834A3">
      <w:pPr>
        <w:shd w:val="clear" w:color="auto" w:fill="1E1E1E"/>
        <w:spacing w:after="0" w:line="330" w:lineRule="atLeast"/>
        <w:rPr>
          <w:rFonts w:ascii="Consolas" w:eastAsia="Times New Roman" w:hAnsi="Consolas" w:cs="Times New Roman"/>
          <w:color w:val="D4D4D4"/>
          <w:sz w:val="24"/>
          <w:szCs w:val="24"/>
          <w:lang w:eastAsia="en-IN"/>
        </w:rPr>
      </w:pPr>
      <w:r w:rsidRPr="008834A3">
        <w:rPr>
          <w:rFonts w:ascii="Consolas" w:eastAsia="Times New Roman" w:hAnsi="Consolas" w:cs="Times New Roman"/>
          <w:color w:val="9CDCFE"/>
          <w:sz w:val="24"/>
          <w:szCs w:val="24"/>
          <w:lang w:eastAsia="en-IN"/>
        </w:rPr>
        <w:t>name</w:t>
      </w:r>
      <w:r w:rsidRPr="008834A3">
        <w:rPr>
          <w:rFonts w:ascii="Consolas" w:eastAsia="Times New Roman" w:hAnsi="Consolas" w:cs="Times New Roman"/>
          <w:color w:val="D4D4D4"/>
          <w:sz w:val="24"/>
          <w:szCs w:val="24"/>
          <w:lang w:eastAsia="en-IN"/>
        </w:rPr>
        <w:t>= </w:t>
      </w:r>
      <w:r w:rsidRPr="008834A3">
        <w:rPr>
          <w:rFonts w:ascii="Consolas" w:eastAsia="Times New Roman" w:hAnsi="Consolas" w:cs="Times New Roman"/>
          <w:color w:val="CE9178"/>
          <w:sz w:val="24"/>
          <w:szCs w:val="24"/>
          <w:lang w:eastAsia="en-IN"/>
        </w:rPr>
        <w:t>'Pintu'</w:t>
      </w:r>
    </w:p>
    <w:p w:rsidR="008834A3" w:rsidRPr="008834A3" w:rsidRDefault="008834A3" w:rsidP="008834A3">
      <w:pPr>
        <w:shd w:val="clear" w:color="auto" w:fill="1E1E1E"/>
        <w:spacing w:after="0" w:line="330" w:lineRule="atLeast"/>
        <w:rPr>
          <w:rFonts w:ascii="Consolas" w:eastAsia="Times New Roman" w:hAnsi="Consolas" w:cs="Times New Roman"/>
          <w:color w:val="D4D4D4"/>
          <w:sz w:val="24"/>
          <w:szCs w:val="24"/>
          <w:lang w:eastAsia="en-IN"/>
        </w:rPr>
      </w:pPr>
    </w:p>
    <w:p w:rsidR="008834A3" w:rsidRPr="008834A3" w:rsidRDefault="008834A3" w:rsidP="008834A3">
      <w:pPr>
        <w:shd w:val="clear" w:color="auto" w:fill="1E1E1E"/>
        <w:spacing w:after="0" w:line="330" w:lineRule="atLeast"/>
        <w:rPr>
          <w:rFonts w:ascii="Consolas" w:eastAsia="Times New Roman" w:hAnsi="Consolas" w:cs="Times New Roman"/>
          <w:color w:val="D4D4D4"/>
          <w:sz w:val="24"/>
          <w:szCs w:val="24"/>
          <w:lang w:eastAsia="en-IN"/>
        </w:rPr>
      </w:pPr>
      <w:r w:rsidRPr="008834A3">
        <w:rPr>
          <w:rFonts w:ascii="Consolas" w:eastAsia="Times New Roman" w:hAnsi="Consolas" w:cs="Times New Roman"/>
          <w:color w:val="C586C0"/>
          <w:sz w:val="24"/>
          <w:szCs w:val="24"/>
          <w:lang w:eastAsia="en-IN"/>
        </w:rPr>
        <w:t>for</w:t>
      </w:r>
      <w:r w:rsidRPr="008834A3">
        <w:rPr>
          <w:rFonts w:ascii="Consolas" w:eastAsia="Times New Roman" w:hAnsi="Consolas" w:cs="Times New Roman"/>
          <w:color w:val="D4D4D4"/>
          <w:sz w:val="24"/>
          <w:szCs w:val="24"/>
          <w:lang w:eastAsia="en-IN"/>
        </w:rPr>
        <w:t> </w:t>
      </w:r>
      <w:r w:rsidRPr="008834A3">
        <w:rPr>
          <w:rFonts w:ascii="Consolas" w:eastAsia="Times New Roman" w:hAnsi="Consolas" w:cs="Times New Roman"/>
          <w:color w:val="9CDCFE"/>
          <w:sz w:val="24"/>
          <w:szCs w:val="24"/>
          <w:lang w:eastAsia="en-IN"/>
        </w:rPr>
        <w:t>i</w:t>
      </w:r>
      <w:r w:rsidRPr="008834A3">
        <w:rPr>
          <w:rFonts w:ascii="Consolas" w:eastAsia="Times New Roman" w:hAnsi="Consolas" w:cs="Times New Roman"/>
          <w:color w:val="D4D4D4"/>
          <w:sz w:val="24"/>
          <w:szCs w:val="24"/>
          <w:lang w:eastAsia="en-IN"/>
        </w:rPr>
        <w:t> </w:t>
      </w:r>
      <w:r w:rsidRPr="008834A3">
        <w:rPr>
          <w:rFonts w:ascii="Consolas" w:eastAsia="Times New Roman" w:hAnsi="Consolas" w:cs="Times New Roman"/>
          <w:color w:val="C586C0"/>
          <w:sz w:val="24"/>
          <w:szCs w:val="24"/>
          <w:lang w:eastAsia="en-IN"/>
        </w:rPr>
        <w:t>in</w:t>
      </w:r>
      <w:r w:rsidRPr="008834A3">
        <w:rPr>
          <w:rFonts w:ascii="Consolas" w:eastAsia="Times New Roman" w:hAnsi="Consolas" w:cs="Times New Roman"/>
          <w:color w:val="D4D4D4"/>
          <w:sz w:val="24"/>
          <w:szCs w:val="24"/>
          <w:lang w:eastAsia="en-IN"/>
        </w:rPr>
        <w:t> </w:t>
      </w:r>
      <w:r w:rsidRPr="008834A3">
        <w:rPr>
          <w:rFonts w:ascii="Consolas" w:eastAsia="Times New Roman" w:hAnsi="Consolas" w:cs="Times New Roman"/>
          <w:color w:val="4EC9B0"/>
          <w:sz w:val="24"/>
          <w:szCs w:val="24"/>
          <w:lang w:eastAsia="en-IN"/>
        </w:rPr>
        <w:t>range</w:t>
      </w:r>
      <w:r w:rsidRPr="008834A3">
        <w:rPr>
          <w:rFonts w:ascii="Consolas" w:eastAsia="Times New Roman" w:hAnsi="Consolas" w:cs="Times New Roman"/>
          <w:color w:val="D4D4D4"/>
          <w:sz w:val="24"/>
          <w:szCs w:val="24"/>
          <w:lang w:eastAsia="en-IN"/>
        </w:rPr>
        <w:t>(</w:t>
      </w:r>
      <w:r w:rsidRPr="008834A3">
        <w:rPr>
          <w:rFonts w:ascii="Consolas" w:eastAsia="Times New Roman" w:hAnsi="Consolas" w:cs="Times New Roman"/>
          <w:color w:val="DCDCAA"/>
          <w:sz w:val="24"/>
          <w:szCs w:val="24"/>
          <w:lang w:eastAsia="en-IN"/>
        </w:rPr>
        <w:t>len</w:t>
      </w:r>
      <w:r w:rsidRPr="008834A3">
        <w:rPr>
          <w:rFonts w:ascii="Consolas" w:eastAsia="Times New Roman" w:hAnsi="Consolas" w:cs="Times New Roman"/>
          <w:color w:val="D4D4D4"/>
          <w:sz w:val="24"/>
          <w:szCs w:val="24"/>
          <w:lang w:eastAsia="en-IN"/>
        </w:rPr>
        <w:t>(</w:t>
      </w:r>
      <w:r w:rsidRPr="008834A3">
        <w:rPr>
          <w:rFonts w:ascii="Consolas" w:eastAsia="Times New Roman" w:hAnsi="Consolas" w:cs="Times New Roman"/>
          <w:color w:val="9CDCFE"/>
          <w:sz w:val="24"/>
          <w:szCs w:val="24"/>
          <w:lang w:eastAsia="en-IN"/>
        </w:rPr>
        <w:t>name</w:t>
      </w:r>
      <w:r w:rsidRPr="008834A3">
        <w:rPr>
          <w:rFonts w:ascii="Consolas" w:eastAsia="Times New Roman" w:hAnsi="Consolas" w:cs="Times New Roman"/>
          <w:color w:val="D4D4D4"/>
          <w:sz w:val="24"/>
          <w:szCs w:val="24"/>
          <w:lang w:eastAsia="en-IN"/>
        </w:rPr>
        <w:t>)):</w:t>
      </w:r>
    </w:p>
    <w:p w:rsidR="008834A3" w:rsidRPr="008834A3" w:rsidRDefault="008834A3" w:rsidP="008834A3">
      <w:pPr>
        <w:shd w:val="clear" w:color="auto" w:fill="1E1E1E"/>
        <w:spacing w:after="0" w:line="330" w:lineRule="atLeast"/>
        <w:rPr>
          <w:rFonts w:ascii="Consolas" w:eastAsia="Times New Roman" w:hAnsi="Consolas" w:cs="Times New Roman"/>
          <w:color w:val="D4D4D4"/>
          <w:sz w:val="24"/>
          <w:szCs w:val="24"/>
          <w:lang w:eastAsia="en-IN"/>
        </w:rPr>
      </w:pPr>
      <w:r w:rsidRPr="008834A3">
        <w:rPr>
          <w:rFonts w:ascii="Consolas" w:eastAsia="Times New Roman" w:hAnsi="Consolas" w:cs="Times New Roman"/>
          <w:color w:val="D4D4D4"/>
          <w:sz w:val="24"/>
          <w:szCs w:val="24"/>
          <w:lang w:eastAsia="en-IN"/>
        </w:rPr>
        <w:t>    </w:t>
      </w:r>
      <w:r w:rsidRPr="008834A3">
        <w:rPr>
          <w:rFonts w:ascii="Consolas" w:eastAsia="Times New Roman" w:hAnsi="Consolas" w:cs="Times New Roman"/>
          <w:color w:val="DCDCAA"/>
          <w:sz w:val="24"/>
          <w:szCs w:val="24"/>
          <w:lang w:eastAsia="en-IN"/>
        </w:rPr>
        <w:t>print</w:t>
      </w:r>
      <w:r w:rsidRPr="008834A3">
        <w:rPr>
          <w:rFonts w:ascii="Consolas" w:eastAsia="Times New Roman" w:hAnsi="Consolas" w:cs="Times New Roman"/>
          <w:color w:val="D4D4D4"/>
          <w:sz w:val="24"/>
          <w:szCs w:val="24"/>
          <w:lang w:eastAsia="en-IN"/>
        </w:rPr>
        <w:t>(</w:t>
      </w:r>
      <w:r w:rsidRPr="008834A3">
        <w:rPr>
          <w:rFonts w:ascii="Consolas" w:eastAsia="Times New Roman" w:hAnsi="Consolas" w:cs="Times New Roman"/>
          <w:color w:val="9CDCFE"/>
          <w:sz w:val="24"/>
          <w:szCs w:val="24"/>
          <w:lang w:eastAsia="en-IN"/>
        </w:rPr>
        <w:t>name</w:t>
      </w:r>
      <w:r w:rsidRPr="008834A3">
        <w:rPr>
          <w:rFonts w:ascii="Consolas" w:eastAsia="Times New Roman" w:hAnsi="Consolas" w:cs="Times New Roman"/>
          <w:color w:val="D4D4D4"/>
          <w:sz w:val="24"/>
          <w:szCs w:val="24"/>
          <w:lang w:eastAsia="en-IN"/>
        </w:rPr>
        <w:t>[</w:t>
      </w:r>
      <w:r w:rsidRPr="008834A3">
        <w:rPr>
          <w:rFonts w:ascii="Consolas" w:eastAsia="Times New Roman" w:hAnsi="Consolas" w:cs="Times New Roman"/>
          <w:color w:val="9CDCFE"/>
          <w:sz w:val="24"/>
          <w:szCs w:val="24"/>
          <w:lang w:eastAsia="en-IN"/>
        </w:rPr>
        <w:t>i</w:t>
      </w:r>
      <w:r w:rsidRPr="008834A3">
        <w:rPr>
          <w:rFonts w:ascii="Consolas" w:eastAsia="Times New Roman" w:hAnsi="Consolas" w:cs="Times New Roman"/>
          <w:color w:val="D4D4D4"/>
          <w:sz w:val="24"/>
          <w:szCs w:val="24"/>
          <w:lang w:eastAsia="en-IN"/>
        </w:rPr>
        <w:t>])</w:t>
      </w:r>
    </w:p>
    <w:p w:rsidR="008834A3" w:rsidRDefault="004427EB" w:rsidP="00637567">
      <w:pPr>
        <w:rPr>
          <w:sz w:val="28"/>
          <w:szCs w:val="24"/>
        </w:rPr>
      </w:pPr>
      <w:r>
        <w:rPr>
          <w:sz w:val="28"/>
          <w:szCs w:val="24"/>
        </w:rPr>
        <w:t>this method used in other programming language too</w:t>
      </w:r>
    </w:p>
    <w:p w:rsidR="004427EB" w:rsidRDefault="004427EB" w:rsidP="00637567">
      <w:pPr>
        <w:rPr>
          <w:sz w:val="28"/>
          <w:szCs w:val="24"/>
        </w:rPr>
      </w:pPr>
      <w:r>
        <w:rPr>
          <w:sz w:val="28"/>
          <w:szCs w:val="24"/>
        </w:rPr>
        <w:t>new method:</w:t>
      </w:r>
    </w:p>
    <w:p w:rsidR="004427EB" w:rsidRPr="004427EB" w:rsidRDefault="004427EB" w:rsidP="004427EB">
      <w:pPr>
        <w:shd w:val="clear" w:color="auto" w:fill="1E1E1E"/>
        <w:spacing w:after="0" w:line="330" w:lineRule="atLeast"/>
        <w:rPr>
          <w:rFonts w:ascii="Consolas" w:eastAsia="Times New Roman" w:hAnsi="Consolas" w:cs="Times New Roman"/>
          <w:color w:val="D4D4D4"/>
          <w:sz w:val="24"/>
          <w:szCs w:val="24"/>
          <w:lang w:eastAsia="en-IN"/>
        </w:rPr>
      </w:pPr>
      <w:r w:rsidRPr="004427EB">
        <w:rPr>
          <w:rFonts w:ascii="Consolas" w:eastAsia="Times New Roman" w:hAnsi="Consolas" w:cs="Times New Roman"/>
          <w:color w:val="9CDCFE"/>
          <w:sz w:val="24"/>
          <w:szCs w:val="24"/>
          <w:lang w:eastAsia="en-IN"/>
        </w:rPr>
        <w:lastRenderedPageBreak/>
        <w:t>name</w:t>
      </w:r>
      <w:r w:rsidRPr="004427EB">
        <w:rPr>
          <w:rFonts w:ascii="Consolas" w:eastAsia="Times New Roman" w:hAnsi="Consolas" w:cs="Times New Roman"/>
          <w:color w:val="D4D4D4"/>
          <w:sz w:val="24"/>
          <w:szCs w:val="24"/>
          <w:lang w:eastAsia="en-IN"/>
        </w:rPr>
        <w:t> = </w:t>
      </w:r>
      <w:r w:rsidRPr="004427EB">
        <w:rPr>
          <w:rFonts w:ascii="Consolas" w:eastAsia="Times New Roman" w:hAnsi="Consolas" w:cs="Times New Roman"/>
          <w:color w:val="CE9178"/>
          <w:sz w:val="24"/>
          <w:szCs w:val="24"/>
          <w:lang w:eastAsia="en-IN"/>
        </w:rPr>
        <w:t>'Pintu'</w:t>
      </w:r>
    </w:p>
    <w:p w:rsidR="004427EB" w:rsidRPr="004427EB" w:rsidRDefault="004427EB" w:rsidP="004427EB">
      <w:pPr>
        <w:shd w:val="clear" w:color="auto" w:fill="1E1E1E"/>
        <w:spacing w:after="0" w:line="330" w:lineRule="atLeast"/>
        <w:rPr>
          <w:rFonts w:ascii="Consolas" w:eastAsia="Times New Roman" w:hAnsi="Consolas" w:cs="Times New Roman"/>
          <w:color w:val="D4D4D4"/>
          <w:sz w:val="24"/>
          <w:szCs w:val="24"/>
          <w:lang w:eastAsia="en-IN"/>
        </w:rPr>
      </w:pPr>
    </w:p>
    <w:p w:rsidR="004427EB" w:rsidRPr="004427EB" w:rsidRDefault="004427EB" w:rsidP="004427EB">
      <w:pPr>
        <w:shd w:val="clear" w:color="auto" w:fill="1E1E1E"/>
        <w:spacing w:after="0" w:line="330" w:lineRule="atLeast"/>
        <w:rPr>
          <w:rFonts w:ascii="Consolas" w:eastAsia="Times New Roman" w:hAnsi="Consolas" w:cs="Times New Roman"/>
          <w:color w:val="D4D4D4"/>
          <w:sz w:val="24"/>
          <w:szCs w:val="24"/>
          <w:lang w:eastAsia="en-IN"/>
        </w:rPr>
      </w:pPr>
      <w:r w:rsidRPr="004427EB">
        <w:rPr>
          <w:rFonts w:ascii="Consolas" w:eastAsia="Times New Roman" w:hAnsi="Consolas" w:cs="Times New Roman"/>
          <w:color w:val="C586C0"/>
          <w:sz w:val="24"/>
          <w:szCs w:val="24"/>
          <w:lang w:eastAsia="en-IN"/>
        </w:rPr>
        <w:t>for</w:t>
      </w:r>
      <w:r w:rsidRPr="004427EB">
        <w:rPr>
          <w:rFonts w:ascii="Consolas" w:eastAsia="Times New Roman" w:hAnsi="Consolas" w:cs="Times New Roman"/>
          <w:color w:val="D4D4D4"/>
          <w:sz w:val="24"/>
          <w:szCs w:val="24"/>
          <w:lang w:eastAsia="en-IN"/>
        </w:rPr>
        <w:t> </w:t>
      </w:r>
      <w:r w:rsidRPr="004427EB">
        <w:rPr>
          <w:rFonts w:ascii="Consolas" w:eastAsia="Times New Roman" w:hAnsi="Consolas" w:cs="Times New Roman"/>
          <w:color w:val="9CDCFE"/>
          <w:sz w:val="24"/>
          <w:szCs w:val="24"/>
          <w:lang w:eastAsia="en-IN"/>
        </w:rPr>
        <w:t>i</w:t>
      </w:r>
      <w:r w:rsidRPr="004427EB">
        <w:rPr>
          <w:rFonts w:ascii="Consolas" w:eastAsia="Times New Roman" w:hAnsi="Consolas" w:cs="Times New Roman"/>
          <w:color w:val="D4D4D4"/>
          <w:sz w:val="24"/>
          <w:szCs w:val="24"/>
          <w:lang w:eastAsia="en-IN"/>
        </w:rPr>
        <w:t> </w:t>
      </w:r>
      <w:r w:rsidRPr="004427EB">
        <w:rPr>
          <w:rFonts w:ascii="Consolas" w:eastAsia="Times New Roman" w:hAnsi="Consolas" w:cs="Times New Roman"/>
          <w:color w:val="C586C0"/>
          <w:sz w:val="24"/>
          <w:szCs w:val="24"/>
          <w:lang w:eastAsia="en-IN"/>
        </w:rPr>
        <w:t>in</w:t>
      </w:r>
      <w:r w:rsidRPr="004427EB">
        <w:rPr>
          <w:rFonts w:ascii="Consolas" w:eastAsia="Times New Roman" w:hAnsi="Consolas" w:cs="Times New Roman"/>
          <w:color w:val="D4D4D4"/>
          <w:sz w:val="24"/>
          <w:szCs w:val="24"/>
          <w:lang w:eastAsia="en-IN"/>
        </w:rPr>
        <w:t> </w:t>
      </w:r>
      <w:r w:rsidRPr="004427EB">
        <w:rPr>
          <w:rFonts w:ascii="Consolas" w:eastAsia="Times New Roman" w:hAnsi="Consolas" w:cs="Times New Roman"/>
          <w:color w:val="9CDCFE"/>
          <w:sz w:val="24"/>
          <w:szCs w:val="24"/>
          <w:lang w:eastAsia="en-IN"/>
        </w:rPr>
        <w:t>name</w:t>
      </w:r>
      <w:r w:rsidRPr="004427EB">
        <w:rPr>
          <w:rFonts w:ascii="Consolas" w:eastAsia="Times New Roman" w:hAnsi="Consolas" w:cs="Times New Roman"/>
          <w:color w:val="D4D4D4"/>
          <w:sz w:val="24"/>
          <w:szCs w:val="24"/>
          <w:lang w:eastAsia="en-IN"/>
        </w:rPr>
        <w:t>:</w:t>
      </w:r>
    </w:p>
    <w:p w:rsidR="004427EB" w:rsidRPr="004427EB" w:rsidRDefault="004427EB" w:rsidP="004427EB">
      <w:pPr>
        <w:shd w:val="clear" w:color="auto" w:fill="1E1E1E"/>
        <w:spacing w:after="0" w:line="330" w:lineRule="atLeast"/>
        <w:rPr>
          <w:rFonts w:ascii="Consolas" w:eastAsia="Times New Roman" w:hAnsi="Consolas" w:cs="Times New Roman"/>
          <w:color w:val="D4D4D4"/>
          <w:sz w:val="24"/>
          <w:szCs w:val="24"/>
          <w:lang w:eastAsia="en-IN"/>
        </w:rPr>
      </w:pPr>
      <w:r w:rsidRPr="004427EB">
        <w:rPr>
          <w:rFonts w:ascii="Consolas" w:eastAsia="Times New Roman" w:hAnsi="Consolas" w:cs="Times New Roman"/>
          <w:color w:val="D4D4D4"/>
          <w:sz w:val="24"/>
          <w:szCs w:val="24"/>
          <w:lang w:eastAsia="en-IN"/>
        </w:rPr>
        <w:t>    </w:t>
      </w:r>
      <w:r w:rsidRPr="004427EB">
        <w:rPr>
          <w:rFonts w:ascii="Consolas" w:eastAsia="Times New Roman" w:hAnsi="Consolas" w:cs="Times New Roman"/>
          <w:color w:val="DCDCAA"/>
          <w:sz w:val="24"/>
          <w:szCs w:val="24"/>
          <w:lang w:eastAsia="en-IN"/>
        </w:rPr>
        <w:t>print</w:t>
      </w:r>
      <w:r w:rsidRPr="004427EB">
        <w:rPr>
          <w:rFonts w:ascii="Consolas" w:eastAsia="Times New Roman" w:hAnsi="Consolas" w:cs="Times New Roman"/>
          <w:color w:val="D4D4D4"/>
          <w:sz w:val="24"/>
          <w:szCs w:val="24"/>
          <w:lang w:eastAsia="en-IN"/>
        </w:rPr>
        <w:t>(</w:t>
      </w:r>
      <w:r w:rsidRPr="004427EB">
        <w:rPr>
          <w:rFonts w:ascii="Consolas" w:eastAsia="Times New Roman" w:hAnsi="Consolas" w:cs="Times New Roman"/>
          <w:color w:val="9CDCFE"/>
          <w:sz w:val="24"/>
          <w:szCs w:val="24"/>
          <w:lang w:eastAsia="en-IN"/>
        </w:rPr>
        <w:t>i</w:t>
      </w:r>
      <w:r w:rsidRPr="004427EB">
        <w:rPr>
          <w:rFonts w:ascii="Consolas" w:eastAsia="Times New Roman" w:hAnsi="Consolas" w:cs="Times New Roman"/>
          <w:color w:val="D4D4D4"/>
          <w:sz w:val="24"/>
          <w:szCs w:val="24"/>
          <w:lang w:eastAsia="en-IN"/>
        </w:rPr>
        <w:t>)</w:t>
      </w:r>
    </w:p>
    <w:p w:rsidR="004427EB" w:rsidRDefault="004427EB" w:rsidP="00637567">
      <w:pPr>
        <w:rPr>
          <w:sz w:val="28"/>
          <w:szCs w:val="24"/>
        </w:rPr>
      </w:pPr>
    </w:p>
    <w:p w:rsidR="004427EB" w:rsidRDefault="004427EB" w:rsidP="00637567">
      <w:pPr>
        <w:rPr>
          <w:sz w:val="28"/>
          <w:szCs w:val="24"/>
        </w:rPr>
      </w:pPr>
    </w:p>
    <w:p w:rsidR="004427EB" w:rsidRDefault="004427EB" w:rsidP="004427EB">
      <w:pPr>
        <w:rPr>
          <w:sz w:val="28"/>
          <w:szCs w:val="24"/>
        </w:rPr>
      </w:pPr>
      <w:r>
        <w:rPr>
          <w:sz w:val="28"/>
          <w:szCs w:val="24"/>
        </w:rPr>
        <w:t>eg2:</w:t>
      </w:r>
    </w:p>
    <w:p w:rsidR="004427EB" w:rsidRPr="004427EB" w:rsidRDefault="004427EB" w:rsidP="004427EB">
      <w:pPr>
        <w:shd w:val="clear" w:color="auto" w:fill="1E1E1E"/>
        <w:spacing w:after="0" w:line="330" w:lineRule="atLeast"/>
        <w:rPr>
          <w:rFonts w:ascii="Consolas" w:eastAsia="Times New Roman" w:hAnsi="Consolas" w:cs="Times New Roman"/>
          <w:color w:val="D4D4D4"/>
          <w:sz w:val="24"/>
          <w:szCs w:val="24"/>
          <w:lang w:eastAsia="en-IN"/>
        </w:rPr>
      </w:pPr>
      <w:r w:rsidRPr="004427EB">
        <w:rPr>
          <w:rFonts w:ascii="Consolas" w:eastAsia="Times New Roman" w:hAnsi="Consolas" w:cs="Times New Roman"/>
          <w:color w:val="9CDCFE"/>
          <w:sz w:val="24"/>
          <w:szCs w:val="24"/>
          <w:lang w:eastAsia="en-IN"/>
        </w:rPr>
        <w:t>num</w:t>
      </w:r>
      <w:r w:rsidRPr="004427EB">
        <w:rPr>
          <w:rFonts w:ascii="Consolas" w:eastAsia="Times New Roman" w:hAnsi="Consolas" w:cs="Times New Roman"/>
          <w:color w:val="D4D4D4"/>
          <w:sz w:val="24"/>
          <w:szCs w:val="24"/>
          <w:lang w:eastAsia="en-IN"/>
        </w:rPr>
        <w:t> = </w:t>
      </w:r>
      <w:r w:rsidRPr="004427EB">
        <w:rPr>
          <w:rFonts w:ascii="Consolas" w:eastAsia="Times New Roman" w:hAnsi="Consolas" w:cs="Times New Roman"/>
          <w:color w:val="DCDCAA"/>
          <w:sz w:val="24"/>
          <w:szCs w:val="24"/>
          <w:lang w:eastAsia="en-IN"/>
        </w:rPr>
        <w:t>input</w:t>
      </w:r>
      <w:r w:rsidRPr="004427EB">
        <w:rPr>
          <w:rFonts w:ascii="Consolas" w:eastAsia="Times New Roman" w:hAnsi="Consolas" w:cs="Times New Roman"/>
          <w:color w:val="D4D4D4"/>
          <w:sz w:val="24"/>
          <w:szCs w:val="24"/>
          <w:lang w:eastAsia="en-IN"/>
        </w:rPr>
        <w:t>(</w:t>
      </w:r>
      <w:r w:rsidRPr="004427EB">
        <w:rPr>
          <w:rFonts w:ascii="Consolas" w:eastAsia="Times New Roman" w:hAnsi="Consolas" w:cs="Times New Roman"/>
          <w:color w:val="CE9178"/>
          <w:sz w:val="24"/>
          <w:szCs w:val="24"/>
          <w:lang w:eastAsia="en-IN"/>
        </w:rPr>
        <w:t>'Please enter any number: '</w:t>
      </w:r>
      <w:r w:rsidRPr="004427EB">
        <w:rPr>
          <w:rFonts w:ascii="Consolas" w:eastAsia="Times New Roman" w:hAnsi="Consolas" w:cs="Times New Roman"/>
          <w:color w:val="D4D4D4"/>
          <w:sz w:val="24"/>
          <w:szCs w:val="24"/>
          <w:lang w:eastAsia="en-IN"/>
        </w:rPr>
        <w:t>)</w:t>
      </w:r>
    </w:p>
    <w:p w:rsidR="004427EB" w:rsidRPr="004427EB" w:rsidRDefault="004427EB" w:rsidP="004427EB">
      <w:pPr>
        <w:shd w:val="clear" w:color="auto" w:fill="1E1E1E"/>
        <w:spacing w:after="0" w:line="330" w:lineRule="atLeast"/>
        <w:rPr>
          <w:rFonts w:ascii="Consolas" w:eastAsia="Times New Roman" w:hAnsi="Consolas" w:cs="Times New Roman"/>
          <w:color w:val="D4D4D4"/>
          <w:sz w:val="24"/>
          <w:szCs w:val="24"/>
          <w:lang w:eastAsia="en-IN"/>
        </w:rPr>
      </w:pPr>
    </w:p>
    <w:p w:rsidR="004427EB" w:rsidRPr="004427EB" w:rsidRDefault="004427EB" w:rsidP="004427EB">
      <w:pPr>
        <w:shd w:val="clear" w:color="auto" w:fill="1E1E1E"/>
        <w:spacing w:after="0" w:line="330" w:lineRule="atLeast"/>
        <w:rPr>
          <w:rFonts w:ascii="Consolas" w:eastAsia="Times New Roman" w:hAnsi="Consolas" w:cs="Times New Roman"/>
          <w:color w:val="D4D4D4"/>
          <w:sz w:val="24"/>
          <w:szCs w:val="24"/>
          <w:lang w:eastAsia="en-IN"/>
        </w:rPr>
      </w:pPr>
      <w:r w:rsidRPr="004427EB">
        <w:rPr>
          <w:rFonts w:ascii="Consolas" w:eastAsia="Times New Roman" w:hAnsi="Consolas" w:cs="Times New Roman"/>
          <w:color w:val="9CDCFE"/>
          <w:sz w:val="24"/>
          <w:szCs w:val="24"/>
          <w:lang w:eastAsia="en-IN"/>
        </w:rPr>
        <w:t>total</w:t>
      </w:r>
      <w:r w:rsidRPr="004427EB">
        <w:rPr>
          <w:rFonts w:ascii="Consolas" w:eastAsia="Times New Roman" w:hAnsi="Consolas" w:cs="Times New Roman"/>
          <w:color w:val="D4D4D4"/>
          <w:sz w:val="24"/>
          <w:szCs w:val="24"/>
          <w:lang w:eastAsia="en-IN"/>
        </w:rPr>
        <w:t> = </w:t>
      </w:r>
      <w:r w:rsidRPr="004427EB">
        <w:rPr>
          <w:rFonts w:ascii="Consolas" w:eastAsia="Times New Roman" w:hAnsi="Consolas" w:cs="Times New Roman"/>
          <w:color w:val="B5CEA8"/>
          <w:sz w:val="24"/>
          <w:szCs w:val="24"/>
          <w:lang w:eastAsia="en-IN"/>
        </w:rPr>
        <w:t>0</w:t>
      </w:r>
    </w:p>
    <w:p w:rsidR="004427EB" w:rsidRPr="004427EB" w:rsidRDefault="004427EB" w:rsidP="004427EB">
      <w:pPr>
        <w:shd w:val="clear" w:color="auto" w:fill="1E1E1E"/>
        <w:spacing w:after="0" w:line="330" w:lineRule="atLeast"/>
        <w:rPr>
          <w:rFonts w:ascii="Consolas" w:eastAsia="Times New Roman" w:hAnsi="Consolas" w:cs="Times New Roman"/>
          <w:color w:val="D4D4D4"/>
          <w:sz w:val="24"/>
          <w:szCs w:val="24"/>
          <w:lang w:eastAsia="en-IN"/>
        </w:rPr>
      </w:pPr>
      <w:r w:rsidRPr="004427EB">
        <w:rPr>
          <w:rFonts w:ascii="Consolas" w:eastAsia="Times New Roman" w:hAnsi="Consolas" w:cs="Times New Roman"/>
          <w:color w:val="C586C0"/>
          <w:sz w:val="24"/>
          <w:szCs w:val="24"/>
          <w:lang w:eastAsia="en-IN"/>
        </w:rPr>
        <w:t>for</w:t>
      </w:r>
      <w:r w:rsidRPr="004427EB">
        <w:rPr>
          <w:rFonts w:ascii="Consolas" w:eastAsia="Times New Roman" w:hAnsi="Consolas" w:cs="Times New Roman"/>
          <w:color w:val="D4D4D4"/>
          <w:sz w:val="24"/>
          <w:szCs w:val="24"/>
          <w:lang w:eastAsia="en-IN"/>
        </w:rPr>
        <w:t>  </w:t>
      </w:r>
      <w:r w:rsidRPr="004427EB">
        <w:rPr>
          <w:rFonts w:ascii="Consolas" w:eastAsia="Times New Roman" w:hAnsi="Consolas" w:cs="Times New Roman"/>
          <w:color w:val="9CDCFE"/>
          <w:sz w:val="24"/>
          <w:szCs w:val="24"/>
          <w:lang w:eastAsia="en-IN"/>
        </w:rPr>
        <w:t>i</w:t>
      </w:r>
      <w:r w:rsidRPr="004427EB">
        <w:rPr>
          <w:rFonts w:ascii="Consolas" w:eastAsia="Times New Roman" w:hAnsi="Consolas" w:cs="Times New Roman"/>
          <w:color w:val="D4D4D4"/>
          <w:sz w:val="24"/>
          <w:szCs w:val="24"/>
          <w:lang w:eastAsia="en-IN"/>
        </w:rPr>
        <w:t>  </w:t>
      </w:r>
      <w:r w:rsidRPr="004427EB">
        <w:rPr>
          <w:rFonts w:ascii="Consolas" w:eastAsia="Times New Roman" w:hAnsi="Consolas" w:cs="Times New Roman"/>
          <w:color w:val="C586C0"/>
          <w:sz w:val="24"/>
          <w:szCs w:val="24"/>
          <w:lang w:eastAsia="en-IN"/>
        </w:rPr>
        <w:t>in</w:t>
      </w:r>
      <w:r w:rsidRPr="004427EB">
        <w:rPr>
          <w:rFonts w:ascii="Consolas" w:eastAsia="Times New Roman" w:hAnsi="Consolas" w:cs="Times New Roman"/>
          <w:color w:val="D4D4D4"/>
          <w:sz w:val="24"/>
          <w:szCs w:val="24"/>
          <w:lang w:eastAsia="en-IN"/>
        </w:rPr>
        <w:t> </w:t>
      </w:r>
      <w:r w:rsidRPr="004427EB">
        <w:rPr>
          <w:rFonts w:ascii="Consolas" w:eastAsia="Times New Roman" w:hAnsi="Consolas" w:cs="Times New Roman"/>
          <w:color w:val="9CDCFE"/>
          <w:sz w:val="24"/>
          <w:szCs w:val="24"/>
          <w:lang w:eastAsia="en-IN"/>
        </w:rPr>
        <w:t>num</w:t>
      </w:r>
      <w:r w:rsidRPr="004427EB">
        <w:rPr>
          <w:rFonts w:ascii="Consolas" w:eastAsia="Times New Roman" w:hAnsi="Consolas" w:cs="Times New Roman"/>
          <w:color w:val="D4D4D4"/>
          <w:sz w:val="24"/>
          <w:szCs w:val="24"/>
          <w:lang w:eastAsia="en-IN"/>
        </w:rPr>
        <w:t>:</w:t>
      </w:r>
    </w:p>
    <w:p w:rsidR="004427EB" w:rsidRPr="004427EB" w:rsidRDefault="004427EB" w:rsidP="004427EB">
      <w:pPr>
        <w:shd w:val="clear" w:color="auto" w:fill="1E1E1E"/>
        <w:spacing w:after="0" w:line="330" w:lineRule="atLeast"/>
        <w:rPr>
          <w:rFonts w:ascii="Consolas" w:eastAsia="Times New Roman" w:hAnsi="Consolas" w:cs="Times New Roman"/>
          <w:color w:val="D4D4D4"/>
          <w:sz w:val="24"/>
          <w:szCs w:val="24"/>
          <w:lang w:eastAsia="en-IN"/>
        </w:rPr>
      </w:pPr>
      <w:r w:rsidRPr="004427EB">
        <w:rPr>
          <w:rFonts w:ascii="Consolas" w:eastAsia="Times New Roman" w:hAnsi="Consolas" w:cs="Times New Roman"/>
          <w:color w:val="D4D4D4"/>
          <w:sz w:val="24"/>
          <w:szCs w:val="24"/>
          <w:lang w:eastAsia="en-IN"/>
        </w:rPr>
        <w:t>    </w:t>
      </w:r>
      <w:r w:rsidRPr="004427EB">
        <w:rPr>
          <w:rFonts w:ascii="Consolas" w:eastAsia="Times New Roman" w:hAnsi="Consolas" w:cs="Times New Roman"/>
          <w:color w:val="9CDCFE"/>
          <w:sz w:val="24"/>
          <w:szCs w:val="24"/>
          <w:lang w:eastAsia="en-IN"/>
        </w:rPr>
        <w:t>total</w:t>
      </w:r>
      <w:r w:rsidRPr="004427EB">
        <w:rPr>
          <w:rFonts w:ascii="Consolas" w:eastAsia="Times New Roman" w:hAnsi="Consolas" w:cs="Times New Roman"/>
          <w:color w:val="D4D4D4"/>
          <w:sz w:val="24"/>
          <w:szCs w:val="24"/>
          <w:lang w:eastAsia="en-IN"/>
        </w:rPr>
        <w:t>+= </w:t>
      </w:r>
      <w:r w:rsidRPr="004427EB">
        <w:rPr>
          <w:rFonts w:ascii="Consolas" w:eastAsia="Times New Roman" w:hAnsi="Consolas" w:cs="Times New Roman"/>
          <w:color w:val="4EC9B0"/>
          <w:sz w:val="24"/>
          <w:szCs w:val="24"/>
          <w:lang w:eastAsia="en-IN"/>
        </w:rPr>
        <w:t>int</w:t>
      </w:r>
      <w:r w:rsidRPr="004427EB">
        <w:rPr>
          <w:rFonts w:ascii="Consolas" w:eastAsia="Times New Roman" w:hAnsi="Consolas" w:cs="Times New Roman"/>
          <w:color w:val="D4D4D4"/>
          <w:sz w:val="24"/>
          <w:szCs w:val="24"/>
          <w:lang w:eastAsia="en-IN"/>
        </w:rPr>
        <w:t>(</w:t>
      </w:r>
      <w:r w:rsidRPr="004427EB">
        <w:rPr>
          <w:rFonts w:ascii="Consolas" w:eastAsia="Times New Roman" w:hAnsi="Consolas" w:cs="Times New Roman"/>
          <w:color w:val="9CDCFE"/>
          <w:sz w:val="24"/>
          <w:szCs w:val="24"/>
          <w:lang w:eastAsia="en-IN"/>
        </w:rPr>
        <w:t>i</w:t>
      </w:r>
      <w:r w:rsidRPr="004427EB">
        <w:rPr>
          <w:rFonts w:ascii="Consolas" w:eastAsia="Times New Roman" w:hAnsi="Consolas" w:cs="Times New Roman"/>
          <w:color w:val="D4D4D4"/>
          <w:sz w:val="24"/>
          <w:szCs w:val="24"/>
          <w:lang w:eastAsia="en-IN"/>
        </w:rPr>
        <w:t>)</w:t>
      </w:r>
    </w:p>
    <w:p w:rsidR="004427EB" w:rsidRPr="004427EB" w:rsidRDefault="004427EB" w:rsidP="004427EB">
      <w:pPr>
        <w:shd w:val="clear" w:color="auto" w:fill="1E1E1E"/>
        <w:spacing w:after="0" w:line="330" w:lineRule="atLeast"/>
        <w:rPr>
          <w:rFonts w:ascii="Consolas" w:eastAsia="Times New Roman" w:hAnsi="Consolas" w:cs="Times New Roman"/>
          <w:color w:val="D4D4D4"/>
          <w:sz w:val="24"/>
          <w:szCs w:val="24"/>
          <w:lang w:eastAsia="en-IN"/>
        </w:rPr>
      </w:pPr>
      <w:r w:rsidRPr="004427EB">
        <w:rPr>
          <w:rFonts w:ascii="Consolas" w:eastAsia="Times New Roman" w:hAnsi="Consolas" w:cs="Times New Roman"/>
          <w:color w:val="DCDCAA"/>
          <w:sz w:val="24"/>
          <w:szCs w:val="24"/>
          <w:lang w:eastAsia="en-IN"/>
        </w:rPr>
        <w:t>print</w:t>
      </w:r>
      <w:r w:rsidRPr="004427EB">
        <w:rPr>
          <w:rFonts w:ascii="Consolas" w:eastAsia="Times New Roman" w:hAnsi="Consolas" w:cs="Times New Roman"/>
          <w:color w:val="D4D4D4"/>
          <w:sz w:val="24"/>
          <w:szCs w:val="24"/>
          <w:lang w:eastAsia="en-IN"/>
        </w:rPr>
        <w:t>(</w:t>
      </w:r>
      <w:r w:rsidRPr="004427EB">
        <w:rPr>
          <w:rFonts w:ascii="Consolas" w:eastAsia="Times New Roman" w:hAnsi="Consolas" w:cs="Times New Roman"/>
          <w:color w:val="9CDCFE"/>
          <w:sz w:val="24"/>
          <w:szCs w:val="24"/>
          <w:lang w:eastAsia="en-IN"/>
        </w:rPr>
        <w:t>total</w:t>
      </w:r>
      <w:r w:rsidRPr="004427EB">
        <w:rPr>
          <w:rFonts w:ascii="Consolas" w:eastAsia="Times New Roman" w:hAnsi="Consolas" w:cs="Times New Roman"/>
          <w:color w:val="D4D4D4"/>
          <w:sz w:val="24"/>
          <w:szCs w:val="24"/>
          <w:lang w:eastAsia="en-IN"/>
        </w:rPr>
        <w:t>)</w:t>
      </w:r>
    </w:p>
    <w:p w:rsidR="004427EB" w:rsidRPr="004427EB" w:rsidRDefault="004427EB" w:rsidP="004427EB">
      <w:pPr>
        <w:shd w:val="clear" w:color="auto" w:fill="1E1E1E"/>
        <w:spacing w:after="0" w:line="330" w:lineRule="atLeast"/>
        <w:rPr>
          <w:rFonts w:ascii="Consolas" w:eastAsia="Times New Roman" w:hAnsi="Consolas" w:cs="Times New Roman"/>
          <w:color w:val="D4D4D4"/>
          <w:sz w:val="24"/>
          <w:szCs w:val="24"/>
          <w:lang w:eastAsia="en-IN"/>
        </w:rPr>
      </w:pPr>
    </w:p>
    <w:p w:rsidR="00970CB0" w:rsidRDefault="00970CB0" w:rsidP="00637567">
      <w:pPr>
        <w:rPr>
          <w:sz w:val="28"/>
          <w:szCs w:val="24"/>
        </w:rPr>
      </w:pPr>
      <w:ins w:id="0" w:author="MANORMA SHARAN" w:date="2021-06-12T19:58:00Z">
        <w:r>
          <w:rPr>
            <w:sz w:val="28"/>
            <w:szCs w:val="24"/>
          </w:rPr>
          <w:t xml:space="preserve">the output of this is : the sum </w:t>
        </w:r>
      </w:ins>
      <w:ins w:id="1" w:author="MANORMA SHARAN" w:date="2021-06-12T19:59:00Z">
        <w:r>
          <w:rPr>
            <w:sz w:val="28"/>
            <w:szCs w:val="24"/>
          </w:rPr>
          <w:t>of all the numbers</w:t>
        </w:r>
      </w:ins>
    </w:p>
    <w:p w:rsidR="00637567" w:rsidRDefault="00970CB0" w:rsidP="00637567">
      <w:pPr>
        <w:rPr>
          <w:sz w:val="28"/>
          <w:szCs w:val="24"/>
        </w:rPr>
      </w:pPr>
      <w:ins w:id="2" w:author="MANORMA SHARAN" w:date="2021-06-12T20:03:00Z">
        <w:r>
          <w:rPr>
            <w:sz w:val="28"/>
            <w:szCs w:val="24"/>
          </w:rPr>
          <w:t>here for i</w:t>
        </w:r>
      </w:ins>
      <w:ins w:id="3" w:author="MANORMA SHARAN" w:date="2021-06-12T20:04:00Z">
        <w:r>
          <w:rPr>
            <w:sz w:val="28"/>
            <w:szCs w:val="24"/>
          </w:rPr>
          <w:t xml:space="preserve"> in num meaning  </w:t>
        </w:r>
      </w:ins>
      <w:ins w:id="4" w:author="MANORMA SHARAN" w:date="2021-06-12T20:41:00Z">
        <w:r w:rsidR="006E71F1">
          <w:rPr>
            <w:sz w:val="28"/>
            <w:szCs w:val="24"/>
          </w:rPr>
          <w:t>whatever the value of i in num</w:t>
        </w:r>
      </w:ins>
    </w:p>
    <w:p w:rsidR="009948DB" w:rsidRDefault="00B00769" w:rsidP="00415568">
      <w:pPr>
        <w:rPr>
          <w:sz w:val="28"/>
          <w:szCs w:val="24"/>
        </w:rPr>
      </w:pPr>
      <w:r>
        <w:rPr>
          <w:sz w:val="28"/>
          <w:szCs w:val="24"/>
        </w:rPr>
        <w:br/>
      </w:r>
      <w:r w:rsidR="009948DB">
        <w:rPr>
          <w:sz w:val="28"/>
          <w:szCs w:val="24"/>
        </w:rPr>
        <w:t>Function :</w:t>
      </w:r>
    </w:p>
    <w:p w:rsidR="009948DB" w:rsidRDefault="009948DB" w:rsidP="00415568">
      <w:pPr>
        <w:rPr>
          <w:sz w:val="28"/>
          <w:szCs w:val="24"/>
        </w:rPr>
      </w:pPr>
      <w:r>
        <w:rPr>
          <w:sz w:val="28"/>
          <w:szCs w:val="24"/>
        </w:rPr>
        <w:t xml:space="preserve">Function is used to define any formula to any task </w:t>
      </w:r>
    </w:p>
    <w:p w:rsidR="009948DB" w:rsidRDefault="009948DB" w:rsidP="00415568">
      <w:pPr>
        <w:rPr>
          <w:sz w:val="28"/>
          <w:szCs w:val="24"/>
        </w:rPr>
      </w:pPr>
      <w:r>
        <w:rPr>
          <w:sz w:val="28"/>
          <w:szCs w:val="24"/>
        </w:rPr>
        <w:t>For eg:</w:t>
      </w:r>
    </w:p>
    <w:p w:rsidR="009948DB" w:rsidRPr="009948DB" w:rsidRDefault="009948DB" w:rsidP="009948DB">
      <w:pPr>
        <w:shd w:val="clear" w:color="auto" w:fill="1E1E1E"/>
        <w:spacing w:after="0" w:line="330" w:lineRule="atLeast"/>
        <w:rPr>
          <w:rFonts w:ascii="Consolas" w:eastAsia="Times New Roman" w:hAnsi="Consolas" w:cs="Times New Roman"/>
          <w:color w:val="D4D4D4"/>
          <w:sz w:val="24"/>
          <w:szCs w:val="24"/>
          <w:lang w:eastAsia="en-IN"/>
        </w:rPr>
      </w:pPr>
      <w:r w:rsidRPr="009948DB">
        <w:rPr>
          <w:rFonts w:ascii="Consolas" w:eastAsia="Times New Roman" w:hAnsi="Consolas" w:cs="Times New Roman"/>
          <w:color w:val="569CD6"/>
          <w:sz w:val="24"/>
          <w:szCs w:val="24"/>
          <w:lang w:eastAsia="en-IN"/>
        </w:rPr>
        <w:t>def</w:t>
      </w:r>
      <w:r w:rsidRPr="009948DB">
        <w:rPr>
          <w:rFonts w:ascii="Consolas" w:eastAsia="Times New Roman" w:hAnsi="Consolas" w:cs="Times New Roman"/>
          <w:color w:val="D4D4D4"/>
          <w:sz w:val="24"/>
          <w:szCs w:val="24"/>
          <w:lang w:eastAsia="en-IN"/>
        </w:rPr>
        <w:t> </w:t>
      </w:r>
      <w:r w:rsidRPr="009948DB">
        <w:rPr>
          <w:rFonts w:ascii="Consolas" w:eastAsia="Times New Roman" w:hAnsi="Consolas" w:cs="Times New Roman"/>
          <w:color w:val="DCDCAA"/>
          <w:sz w:val="24"/>
          <w:szCs w:val="24"/>
          <w:lang w:eastAsia="en-IN"/>
        </w:rPr>
        <w:t>addition</w:t>
      </w:r>
      <w:r w:rsidRPr="009948DB">
        <w:rPr>
          <w:rFonts w:ascii="Consolas" w:eastAsia="Times New Roman" w:hAnsi="Consolas" w:cs="Times New Roman"/>
          <w:color w:val="D4D4D4"/>
          <w:sz w:val="24"/>
          <w:szCs w:val="24"/>
          <w:lang w:eastAsia="en-IN"/>
        </w:rPr>
        <w:t>(</w:t>
      </w:r>
      <w:r w:rsidRPr="009948DB">
        <w:rPr>
          <w:rFonts w:ascii="Consolas" w:eastAsia="Times New Roman" w:hAnsi="Consolas" w:cs="Times New Roman"/>
          <w:color w:val="9CDCFE"/>
          <w:sz w:val="24"/>
          <w:szCs w:val="24"/>
          <w:lang w:eastAsia="en-IN"/>
        </w:rPr>
        <w:t>a</w:t>
      </w:r>
      <w:r w:rsidRPr="009948DB">
        <w:rPr>
          <w:rFonts w:ascii="Consolas" w:eastAsia="Times New Roman" w:hAnsi="Consolas" w:cs="Times New Roman"/>
          <w:color w:val="D4D4D4"/>
          <w:sz w:val="24"/>
          <w:szCs w:val="24"/>
          <w:lang w:eastAsia="en-IN"/>
        </w:rPr>
        <w:t>,</w:t>
      </w:r>
      <w:r w:rsidRPr="009948DB">
        <w:rPr>
          <w:rFonts w:ascii="Consolas" w:eastAsia="Times New Roman" w:hAnsi="Consolas" w:cs="Times New Roman"/>
          <w:color w:val="9CDCFE"/>
          <w:sz w:val="24"/>
          <w:szCs w:val="24"/>
          <w:lang w:eastAsia="en-IN"/>
        </w:rPr>
        <w:t>b</w:t>
      </w:r>
      <w:r w:rsidRPr="009948DB">
        <w:rPr>
          <w:rFonts w:ascii="Consolas" w:eastAsia="Times New Roman" w:hAnsi="Consolas" w:cs="Times New Roman"/>
          <w:color w:val="D4D4D4"/>
          <w:sz w:val="24"/>
          <w:szCs w:val="24"/>
          <w:lang w:eastAsia="en-IN"/>
        </w:rPr>
        <w:t>):</w:t>
      </w:r>
    </w:p>
    <w:p w:rsidR="009948DB" w:rsidRPr="009948DB" w:rsidRDefault="009948DB" w:rsidP="009948DB">
      <w:pPr>
        <w:shd w:val="clear" w:color="auto" w:fill="1E1E1E"/>
        <w:spacing w:after="0" w:line="330" w:lineRule="atLeast"/>
        <w:rPr>
          <w:rFonts w:ascii="Consolas" w:eastAsia="Times New Roman" w:hAnsi="Consolas" w:cs="Times New Roman"/>
          <w:color w:val="D4D4D4"/>
          <w:sz w:val="24"/>
          <w:szCs w:val="24"/>
          <w:lang w:eastAsia="en-IN"/>
        </w:rPr>
      </w:pPr>
      <w:r w:rsidRPr="009948DB">
        <w:rPr>
          <w:rFonts w:ascii="Consolas" w:eastAsia="Times New Roman" w:hAnsi="Consolas" w:cs="Times New Roman"/>
          <w:color w:val="D4D4D4"/>
          <w:sz w:val="24"/>
          <w:szCs w:val="24"/>
          <w:lang w:eastAsia="en-IN"/>
        </w:rPr>
        <w:t>    </w:t>
      </w:r>
      <w:r w:rsidRPr="009948DB">
        <w:rPr>
          <w:rFonts w:ascii="Consolas" w:eastAsia="Times New Roman" w:hAnsi="Consolas" w:cs="Times New Roman"/>
          <w:color w:val="C586C0"/>
          <w:sz w:val="24"/>
          <w:szCs w:val="24"/>
          <w:lang w:eastAsia="en-IN"/>
        </w:rPr>
        <w:t>return</w:t>
      </w:r>
      <w:r w:rsidRPr="009948DB">
        <w:rPr>
          <w:rFonts w:ascii="Consolas" w:eastAsia="Times New Roman" w:hAnsi="Consolas" w:cs="Times New Roman"/>
          <w:color w:val="D4D4D4"/>
          <w:sz w:val="24"/>
          <w:szCs w:val="24"/>
          <w:lang w:eastAsia="en-IN"/>
        </w:rPr>
        <w:t> </w:t>
      </w:r>
      <w:r w:rsidRPr="009948DB">
        <w:rPr>
          <w:rFonts w:ascii="Consolas" w:eastAsia="Times New Roman" w:hAnsi="Consolas" w:cs="Times New Roman"/>
          <w:color w:val="9CDCFE"/>
          <w:sz w:val="24"/>
          <w:szCs w:val="24"/>
          <w:lang w:eastAsia="en-IN"/>
        </w:rPr>
        <w:t>a</w:t>
      </w:r>
      <w:r w:rsidRPr="009948DB">
        <w:rPr>
          <w:rFonts w:ascii="Consolas" w:eastAsia="Times New Roman" w:hAnsi="Consolas" w:cs="Times New Roman"/>
          <w:color w:val="D4D4D4"/>
          <w:sz w:val="24"/>
          <w:szCs w:val="24"/>
          <w:lang w:eastAsia="en-IN"/>
        </w:rPr>
        <w:t>+</w:t>
      </w:r>
      <w:r w:rsidRPr="009948DB">
        <w:rPr>
          <w:rFonts w:ascii="Consolas" w:eastAsia="Times New Roman" w:hAnsi="Consolas" w:cs="Times New Roman"/>
          <w:color w:val="9CDCFE"/>
          <w:sz w:val="24"/>
          <w:szCs w:val="24"/>
          <w:lang w:eastAsia="en-IN"/>
        </w:rPr>
        <w:t>b</w:t>
      </w:r>
    </w:p>
    <w:p w:rsidR="009948DB" w:rsidRDefault="009948DB" w:rsidP="009948DB">
      <w:pPr>
        <w:shd w:val="clear" w:color="auto" w:fill="1E1E1E"/>
        <w:spacing w:after="0" w:line="330" w:lineRule="atLeast"/>
        <w:rPr>
          <w:rFonts w:ascii="Consolas" w:eastAsia="Times New Roman" w:hAnsi="Consolas" w:cs="Times New Roman"/>
          <w:color w:val="6A9955"/>
          <w:sz w:val="24"/>
          <w:szCs w:val="24"/>
          <w:lang w:eastAsia="en-IN"/>
        </w:rPr>
      </w:pPr>
      <w:r w:rsidRPr="009948DB">
        <w:rPr>
          <w:rFonts w:ascii="Consolas" w:eastAsia="Times New Roman" w:hAnsi="Consolas" w:cs="Times New Roman"/>
          <w:color w:val="6A9955"/>
          <w:sz w:val="24"/>
          <w:szCs w:val="24"/>
          <w:lang w:eastAsia="en-IN"/>
        </w:rPr>
        <w:t>#here function is created with help of def this function will take </w:t>
      </w:r>
    </w:p>
    <w:p w:rsidR="009948DB" w:rsidRPr="009948DB" w:rsidRDefault="009948DB" w:rsidP="009948DB">
      <w:pPr>
        <w:shd w:val="clear" w:color="auto" w:fill="1E1E1E"/>
        <w:spacing w:after="0" w:line="330" w:lineRule="atLeast"/>
        <w:rPr>
          <w:rFonts w:ascii="Consolas" w:eastAsia="Times New Roman" w:hAnsi="Consolas" w:cs="Times New Roman"/>
          <w:color w:val="D4D4D4"/>
          <w:sz w:val="24"/>
          <w:szCs w:val="24"/>
          <w:lang w:eastAsia="en-IN"/>
        </w:rPr>
      </w:pPr>
      <w:r w:rsidRPr="009948DB">
        <w:rPr>
          <w:rFonts w:ascii="Consolas" w:eastAsia="Times New Roman" w:hAnsi="Consolas" w:cs="Times New Roman"/>
          <w:color w:val="6A9955"/>
          <w:sz w:val="24"/>
          <w:szCs w:val="24"/>
          <w:lang w:eastAsia="en-IN"/>
        </w:rPr>
        <w:t>two variable</w:t>
      </w:r>
    </w:p>
    <w:p w:rsidR="009948DB" w:rsidRPr="009948DB" w:rsidRDefault="009948DB" w:rsidP="009948DB">
      <w:pPr>
        <w:shd w:val="clear" w:color="auto" w:fill="1E1E1E"/>
        <w:spacing w:after="0" w:line="330" w:lineRule="atLeast"/>
        <w:rPr>
          <w:rFonts w:ascii="Consolas" w:eastAsia="Times New Roman" w:hAnsi="Consolas" w:cs="Times New Roman"/>
          <w:color w:val="D4D4D4"/>
          <w:sz w:val="24"/>
          <w:szCs w:val="24"/>
          <w:lang w:eastAsia="en-IN"/>
        </w:rPr>
      </w:pPr>
      <w:r w:rsidRPr="009948DB">
        <w:rPr>
          <w:rFonts w:ascii="Consolas" w:eastAsia="Times New Roman" w:hAnsi="Consolas" w:cs="Times New Roman"/>
          <w:color w:val="6A9955"/>
          <w:sz w:val="24"/>
          <w:szCs w:val="24"/>
          <w:lang w:eastAsia="en-IN"/>
        </w:rPr>
        <w:t>#for eg:</w:t>
      </w:r>
    </w:p>
    <w:p w:rsidR="009948DB" w:rsidRPr="009948DB" w:rsidRDefault="009948DB" w:rsidP="009948DB">
      <w:pPr>
        <w:shd w:val="clear" w:color="auto" w:fill="1E1E1E"/>
        <w:spacing w:after="0" w:line="330" w:lineRule="atLeast"/>
        <w:rPr>
          <w:rFonts w:ascii="Consolas" w:eastAsia="Times New Roman" w:hAnsi="Consolas" w:cs="Times New Roman"/>
          <w:color w:val="D4D4D4"/>
          <w:sz w:val="24"/>
          <w:szCs w:val="24"/>
          <w:lang w:eastAsia="en-IN"/>
        </w:rPr>
      </w:pPr>
      <w:r w:rsidRPr="009948DB">
        <w:rPr>
          <w:rFonts w:ascii="Consolas" w:eastAsia="Times New Roman" w:hAnsi="Consolas" w:cs="Times New Roman"/>
          <w:color w:val="9CDCFE"/>
          <w:sz w:val="24"/>
          <w:szCs w:val="24"/>
          <w:lang w:eastAsia="en-IN"/>
        </w:rPr>
        <w:t>num1</w:t>
      </w:r>
      <w:r w:rsidRPr="009948DB">
        <w:rPr>
          <w:rFonts w:ascii="Consolas" w:eastAsia="Times New Roman" w:hAnsi="Consolas" w:cs="Times New Roman"/>
          <w:color w:val="D4D4D4"/>
          <w:sz w:val="24"/>
          <w:szCs w:val="24"/>
          <w:lang w:eastAsia="en-IN"/>
        </w:rPr>
        <w:t> = </w:t>
      </w:r>
      <w:r w:rsidRPr="009948DB">
        <w:rPr>
          <w:rFonts w:ascii="Consolas" w:eastAsia="Times New Roman" w:hAnsi="Consolas" w:cs="Times New Roman"/>
          <w:color w:val="4EC9B0"/>
          <w:sz w:val="24"/>
          <w:szCs w:val="24"/>
          <w:lang w:eastAsia="en-IN"/>
        </w:rPr>
        <w:t>int</w:t>
      </w:r>
      <w:r w:rsidRPr="009948DB">
        <w:rPr>
          <w:rFonts w:ascii="Consolas" w:eastAsia="Times New Roman" w:hAnsi="Consolas" w:cs="Times New Roman"/>
          <w:color w:val="D4D4D4"/>
          <w:sz w:val="24"/>
          <w:szCs w:val="24"/>
          <w:lang w:eastAsia="en-IN"/>
        </w:rPr>
        <w:t>(</w:t>
      </w:r>
      <w:r w:rsidRPr="009948DB">
        <w:rPr>
          <w:rFonts w:ascii="Consolas" w:eastAsia="Times New Roman" w:hAnsi="Consolas" w:cs="Times New Roman"/>
          <w:color w:val="DCDCAA"/>
          <w:sz w:val="24"/>
          <w:szCs w:val="24"/>
          <w:lang w:eastAsia="en-IN"/>
        </w:rPr>
        <w:t>input</w:t>
      </w:r>
      <w:r w:rsidRPr="009948DB">
        <w:rPr>
          <w:rFonts w:ascii="Consolas" w:eastAsia="Times New Roman" w:hAnsi="Consolas" w:cs="Times New Roman"/>
          <w:color w:val="D4D4D4"/>
          <w:sz w:val="24"/>
          <w:szCs w:val="24"/>
          <w:lang w:eastAsia="en-IN"/>
        </w:rPr>
        <w:t>(</w:t>
      </w:r>
      <w:r w:rsidRPr="009948DB">
        <w:rPr>
          <w:rFonts w:ascii="Consolas" w:eastAsia="Times New Roman" w:hAnsi="Consolas" w:cs="Times New Roman"/>
          <w:color w:val="CE9178"/>
          <w:sz w:val="24"/>
          <w:szCs w:val="24"/>
          <w:lang w:eastAsia="en-IN"/>
        </w:rPr>
        <w:t>'Please enter any number'</w:t>
      </w:r>
      <w:r w:rsidRPr="009948DB">
        <w:rPr>
          <w:rFonts w:ascii="Consolas" w:eastAsia="Times New Roman" w:hAnsi="Consolas" w:cs="Times New Roman"/>
          <w:color w:val="D4D4D4"/>
          <w:sz w:val="24"/>
          <w:szCs w:val="24"/>
          <w:lang w:eastAsia="en-IN"/>
        </w:rPr>
        <w:t>))</w:t>
      </w:r>
    </w:p>
    <w:p w:rsidR="009948DB" w:rsidRPr="009948DB" w:rsidRDefault="009948DB" w:rsidP="009948DB">
      <w:pPr>
        <w:shd w:val="clear" w:color="auto" w:fill="1E1E1E"/>
        <w:spacing w:after="0" w:line="330" w:lineRule="atLeast"/>
        <w:rPr>
          <w:rFonts w:ascii="Consolas" w:eastAsia="Times New Roman" w:hAnsi="Consolas" w:cs="Times New Roman"/>
          <w:color w:val="D4D4D4"/>
          <w:sz w:val="24"/>
          <w:szCs w:val="24"/>
          <w:lang w:eastAsia="en-IN"/>
        </w:rPr>
      </w:pPr>
      <w:r w:rsidRPr="009948DB">
        <w:rPr>
          <w:rFonts w:ascii="Consolas" w:eastAsia="Times New Roman" w:hAnsi="Consolas" w:cs="Times New Roman"/>
          <w:color w:val="9CDCFE"/>
          <w:sz w:val="24"/>
          <w:szCs w:val="24"/>
          <w:lang w:eastAsia="en-IN"/>
        </w:rPr>
        <w:t>num2</w:t>
      </w:r>
      <w:r w:rsidRPr="009948DB">
        <w:rPr>
          <w:rFonts w:ascii="Consolas" w:eastAsia="Times New Roman" w:hAnsi="Consolas" w:cs="Times New Roman"/>
          <w:color w:val="D4D4D4"/>
          <w:sz w:val="24"/>
          <w:szCs w:val="24"/>
          <w:lang w:eastAsia="en-IN"/>
        </w:rPr>
        <w:t> = </w:t>
      </w:r>
      <w:r w:rsidRPr="009948DB">
        <w:rPr>
          <w:rFonts w:ascii="Consolas" w:eastAsia="Times New Roman" w:hAnsi="Consolas" w:cs="Times New Roman"/>
          <w:color w:val="4EC9B0"/>
          <w:sz w:val="24"/>
          <w:szCs w:val="24"/>
          <w:lang w:eastAsia="en-IN"/>
        </w:rPr>
        <w:t>int</w:t>
      </w:r>
      <w:r w:rsidRPr="009948DB">
        <w:rPr>
          <w:rFonts w:ascii="Consolas" w:eastAsia="Times New Roman" w:hAnsi="Consolas" w:cs="Times New Roman"/>
          <w:color w:val="D4D4D4"/>
          <w:sz w:val="24"/>
          <w:szCs w:val="24"/>
          <w:lang w:eastAsia="en-IN"/>
        </w:rPr>
        <w:t>(</w:t>
      </w:r>
      <w:r w:rsidRPr="009948DB">
        <w:rPr>
          <w:rFonts w:ascii="Consolas" w:eastAsia="Times New Roman" w:hAnsi="Consolas" w:cs="Times New Roman"/>
          <w:color w:val="DCDCAA"/>
          <w:sz w:val="24"/>
          <w:szCs w:val="24"/>
          <w:lang w:eastAsia="en-IN"/>
        </w:rPr>
        <w:t>input</w:t>
      </w:r>
      <w:r w:rsidRPr="009948DB">
        <w:rPr>
          <w:rFonts w:ascii="Consolas" w:eastAsia="Times New Roman" w:hAnsi="Consolas" w:cs="Times New Roman"/>
          <w:color w:val="D4D4D4"/>
          <w:sz w:val="24"/>
          <w:szCs w:val="24"/>
          <w:lang w:eastAsia="en-IN"/>
        </w:rPr>
        <w:t>(</w:t>
      </w:r>
      <w:r w:rsidRPr="009948DB">
        <w:rPr>
          <w:rFonts w:ascii="Consolas" w:eastAsia="Times New Roman" w:hAnsi="Consolas" w:cs="Times New Roman"/>
          <w:color w:val="CE9178"/>
          <w:sz w:val="24"/>
          <w:szCs w:val="24"/>
          <w:lang w:eastAsia="en-IN"/>
        </w:rPr>
        <w:t>'Please enter any number'</w:t>
      </w:r>
      <w:r w:rsidRPr="009948DB">
        <w:rPr>
          <w:rFonts w:ascii="Consolas" w:eastAsia="Times New Roman" w:hAnsi="Consolas" w:cs="Times New Roman"/>
          <w:color w:val="D4D4D4"/>
          <w:sz w:val="24"/>
          <w:szCs w:val="24"/>
          <w:lang w:eastAsia="en-IN"/>
        </w:rPr>
        <w:t>))</w:t>
      </w:r>
    </w:p>
    <w:p w:rsidR="009948DB" w:rsidRPr="009948DB" w:rsidRDefault="009948DB" w:rsidP="009948DB">
      <w:pPr>
        <w:shd w:val="clear" w:color="auto" w:fill="1E1E1E"/>
        <w:spacing w:after="0" w:line="330" w:lineRule="atLeast"/>
        <w:rPr>
          <w:rFonts w:ascii="Consolas" w:eastAsia="Times New Roman" w:hAnsi="Consolas" w:cs="Times New Roman"/>
          <w:color w:val="D4D4D4"/>
          <w:sz w:val="24"/>
          <w:szCs w:val="24"/>
          <w:lang w:eastAsia="en-IN"/>
        </w:rPr>
      </w:pPr>
      <w:r w:rsidRPr="009948DB">
        <w:rPr>
          <w:rFonts w:ascii="Consolas" w:eastAsia="Times New Roman" w:hAnsi="Consolas" w:cs="Times New Roman"/>
          <w:color w:val="9CDCFE"/>
          <w:sz w:val="24"/>
          <w:szCs w:val="24"/>
          <w:lang w:eastAsia="en-IN"/>
        </w:rPr>
        <w:t>total</w:t>
      </w:r>
      <w:r w:rsidRPr="009948DB">
        <w:rPr>
          <w:rFonts w:ascii="Consolas" w:eastAsia="Times New Roman" w:hAnsi="Consolas" w:cs="Times New Roman"/>
          <w:color w:val="D4D4D4"/>
          <w:sz w:val="24"/>
          <w:szCs w:val="24"/>
          <w:lang w:eastAsia="en-IN"/>
        </w:rPr>
        <w:t> = </w:t>
      </w:r>
      <w:r w:rsidRPr="009948DB">
        <w:rPr>
          <w:rFonts w:ascii="Consolas" w:eastAsia="Times New Roman" w:hAnsi="Consolas" w:cs="Times New Roman"/>
          <w:color w:val="DCDCAA"/>
          <w:sz w:val="24"/>
          <w:szCs w:val="24"/>
          <w:lang w:eastAsia="en-IN"/>
        </w:rPr>
        <w:t>addition</w:t>
      </w:r>
      <w:r w:rsidRPr="009948DB">
        <w:rPr>
          <w:rFonts w:ascii="Consolas" w:eastAsia="Times New Roman" w:hAnsi="Consolas" w:cs="Times New Roman"/>
          <w:color w:val="D4D4D4"/>
          <w:sz w:val="24"/>
          <w:szCs w:val="24"/>
          <w:lang w:eastAsia="en-IN"/>
        </w:rPr>
        <w:t>(</w:t>
      </w:r>
      <w:r w:rsidRPr="009948DB">
        <w:rPr>
          <w:rFonts w:ascii="Consolas" w:eastAsia="Times New Roman" w:hAnsi="Consolas" w:cs="Times New Roman"/>
          <w:color w:val="9CDCFE"/>
          <w:sz w:val="24"/>
          <w:szCs w:val="24"/>
          <w:lang w:eastAsia="en-IN"/>
        </w:rPr>
        <w:t>num1</w:t>
      </w:r>
      <w:r w:rsidRPr="009948DB">
        <w:rPr>
          <w:rFonts w:ascii="Consolas" w:eastAsia="Times New Roman" w:hAnsi="Consolas" w:cs="Times New Roman"/>
          <w:color w:val="D4D4D4"/>
          <w:sz w:val="24"/>
          <w:szCs w:val="24"/>
          <w:lang w:eastAsia="en-IN"/>
        </w:rPr>
        <w:t>,</w:t>
      </w:r>
      <w:r w:rsidRPr="009948DB">
        <w:rPr>
          <w:rFonts w:ascii="Consolas" w:eastAsia="Times New Roman" w:hAnsi="Consolas" w:cs="Times New Roman"/>
          <w:color w:val="9CDCFE"/>
          <w:sz w:val="24"/>
          <w:szCs w:val="24"/>
          <w:lang w:eastAsia="en-IN"/>
        </w:rPr>
        <w:t>num2</w:t>
      </w:r>
      <w:r w:rsidRPr="009948DB">
        <w:rPr>
          <w:rFonts w:ascii="Consolas" w:eastAsia="Times New Roman" w:hAnsi="Consolas" w:cs="Times New Roman"/>
          <w:color w:val="D4D4D4"/>
          <w:sz w:val="24"/>
          <w:szCs w:val="24"/>
          <w:lang w:eastAsia="en-IN"/>
        </w:rPr>
        <w:t>)</w:t>
      </w:r>
    </w:p>
    <w:p w:rsidR="009948DB" w:rsidRPr="009948DB" w:rsidRDefault="009948DB" w:rsidP="009948DB">
      <w:pPr>
        <w:shd w:val="clear" w:color="auto" w:fill="1E1E1E"/>
        <w:spacing w:after="0" w:line="330" w:lineRule="atLeast"/>
        <w:rPr>
          <w:rFonts w:ascii="Consolas" w:eastAsia="Times New Roman" w:hAnsi="Consolas" w:cs="Times New Roman"/>
          <w:color w:val="D4D4D4"/>
          <w:sz w:val="24"/>
          <w:szCs w:val="24"/>
          <w:lang w:eastAsia="en-IN"/>
        </w:rPr>
      </w:pPr>
      <w:r w:rsidRPr="009948DB">
        <w:rPr>
          <w:rFonts w:ascii="Consolas" w:eastAsia="Times New Roman" w:hAnsi="Consolas" w:cs="Times New Roman"/>
          <w:color w:val="DCDCAA"/>
          <w:sz w:val="24"/>
          <w:szCs w:val="24"/>
          <w:lang w:eastAsia="en-IN"/>
        </w:rPr>
        <w:t>print</w:t>
      </w:r>
      <w:r w:rsidRPr="009948DB">
        <w:rPr>
          <w:rFonts w:ascii="Consolas" w:eastAsia="Times New Roman" w:hAnsi="Consolas" w:cs="Times New Roman"/>
          <w:color w:val="D4D4D4"/>
          <w:sz w:val="24"/>
          <w:szCs w:val="24"/>
          <w:lang w:eastAsia="en-IN"/>
        </w:rPr>
        <w:t>(</w:t>
      </w:r>
      <w:r w:rsidRPr="009948DB">
        <w:rPr>
          <w:rFonts w:ascii="Consolas" w:eastAsia="Times New Roman" w:hAnsi="Consolas" w:cs="Times New Roman"/>
          <w:color w:val="569CD6"/>
          <w:sz w:val="24"/>
          <w:szCs w:val="24"/>
          <w:lang w:eastAsia="en-IN"/>
        </w:rPr>
        <w:t>f</w:t>
      </w:r>
      <w:r w:rsidRPr="009948DB">
        <w:rPr>
          <w:rFonts w:ascii="Consolas" w:eastAsia="Times New Roman" w:hAnsi="Consolas" w:cs="Times New Roman"/>
          <w:color w:val="CE9178"/>
          <w:sz w:val="24"/>
          <w:szCs w:val="24"/>
          <w:lang w:eastAsia="en-IN"/>
        </w:rPr>
        <w:t>"The sum of the two number is : </w:t>
      </w:r>
      <w:r w:rsidRPr="009948DB">
        <w:rPr>
          <w:rFonts w:ascii="Consolas" w:eastAsia="Times New Roman" w:hAnsi="Consolas" w:cs="Times New Roman"/>
          <w:color w:val="569CD6"/>
          <w:sz w:val="24"/>
          <w:szCs w:val="24"/>
          <w:lang w:eastAsia="en-IN"/>
        </w:rPr>
        <w:t>{</w:t>
      </w:r>
      <w:r w:rsidRPr="009948DB">
        <w:rPr>
          <w:rFonts w:ascii="Consolas" w:eastAsia="Times New Roman" w:hAnsi="Consolas" w:cs="Times New Roman"/>
          <w:color w:val="9CDCFE"/>
          <w:sz w:val="24"/>
          <w:szCs w:val="24"/>
          <w:lang w:eastAsia="en-IN"/>
        </w:rPr>
        <w:t>total</w:t>
      </w:r>
      <w:r w:rsidRPr="009948DB">
        <w:rPr>
          <w:rFonts w:ascii="Consolas" w:eastAsia="Times New Roman" w:hAnsi="Consolas" w:cs="Times New Roman"/>
          <w:color w:val="569CD6"/>
          <w:sz w:val="24"/>
          <w:szCs w:val="24"/>
          <w:lang w:eastAsia="en-IN"/>
        </w:rPr>
        <w:t>}</w:t>
      </w:r>
      <w:r w:rsidRPr="009948DB">
        <w:rPr>
          <w:rFonts w:ascii="Consolas" w:eastAsia="Times New Roman" w:hAnsi="Consolas" w:cs="Times New Roman"/>
          <w:color w:val="CE9178"/>
          <w:sz w:val="24"/>
          <w:szCs w:val="24"/>
          <w:lang w:eastAsia="en-IN"/>
        </w:rPr>
        <w:t>"</w:t>
      </w:r>
      <w:r w:rsidRPr="009948DB">
        <w:rPr>
          <w:rFonts w:ascii="Consolas" w:eastAsia="Times New Roman" w:hAnsi="Consolas" w:cs="Times New Roman"/>
          <w:color w:val="D4D4D4"/>
          <w:sz w:val="24"/>
          <w:szCs w:val="24"/>
          <w:lang w:eastAsia="en-IN"/>
        </w:rPr>
        <w:t>)</w:t>
      </w:r>
    </w:p>
    <w:p w:rsidR="009948DB" w:rsidRDefault="000B42DC" w:rsidP="00415568">
      <w:pPr>
        <w:rPr>
          <w:sz w:val="28"/>
          <w:szCs w:val="24"/>
        </w:rPr>
      </w:pPr>
      <w:r>
        <w:rPr>
          <w:sz w:val="28"/>
          <w:szCs w:val="24"/>
        </w:rPr>
        <w:t xml:space="preserve">print vs return: </w:t>
      </w:r>
    </w:p>
    <w:p w:rsidR="000B42DC" w:rsidRDefault="000B42DC" w:rsidP="00415568">
      <w:pPr>
        <w:rPr>
          <w:sz w:val="28"/>
          <w:szCs w:val="24"/>
        </w:rPr>
      </w:pPr>
      <w:r>
        <w:rPr>
          <w:sz w:val="28"/>
          <w:szCs w:val="24"/>
        </w:rPr>
        <w:t xml:space="preserve">in making any function we can use either print or return </w:t>
      </w:r>
    </w:p>
    <w:p w:rsidR="000B42DC" w:rsidRDefault="000B42DC" w:rsidP="00415568">
      <w:pPr>
        <w:rPr>
          <w:sz w:val="28"/>
          <w:szCs w:val="24"/>
        </w:rPr>
      </w:pPr>
      <w:r>
        <w:rPr>
          <w:sz w:val="28"/>
          <w:szCs w:val="24"/>
        </w:rPr>
        <w:t xml:space="preserve">in print if we call the fuction the function will print the output </w:t>
      </w:r>
    </w:p>
    <w:p w:rsidR="000B42DC" w:rsidRDefault="000B42DC" w:rsidP="00415568">
      <w:pPr>
        <w:rPr>
          <w:sz w:val="28"/>
          <w:szCs w:val="24"/>
        </w:rPr>
      </w:pPr>
      <w:r>
        <w:rPr>
          <w:sz w:val="28"/>
          <w:szCs w:val="24"/>
        </w:rPr>
        <w:t>but in return function if we call the  function, the function will just do what we have define but don’t give output.</w:t>
      </w:r>
    </w:p>
    <w:p w:rsidR="000B42DC" w:rsidRDefault="000B42DC" w:rsidP="00415568">
      <w:pPr>
        <w:rPr>
          <w:sz w:val="28"/>
          <w:szCs w:val="24"/>
        </w:rPr>
      </w:pPr>
      <w:r>
        <w:rPr>
          <w:sz w:val="28"/>
          <w:szCs w:val="24"/>
        </w:rPr>
        <w:t>Note: we can use any predefined function inside any function.</w:t>
      </w:r>
    </w:p>
    <w:p w:rsidR="000B42DC" w:rsidRDefault="000B42DC" w:rsidP="00415568">
      <w:pPr>
        <w:rPr>
          <w:sz w:val="28"/>
          <w:szCs w:val="24"/>
        </w:rPr>
      </w:pPr>
      <w:r>
        <w:rPr>
          <w:sz w:val="28"/>
          <w:szCs w:val="24"/>
        </w:rPr>
        <w:t>Eg:</w:t>
      </w:r>
    </w:p>
    <w:p w:rsidR="000B42DC" w:rsidRPr="000B42DC" w:rsidRDefault="000B42DC" w:rsidP="000B42DC">
      <w:pPr>
        <w:shd w:val="clear" w:color="auto" w:fill="1E1E1E"/>
        <w:spacing w:after="0" w:line="330" w:lineRule="atLeast"/>
        <w:rPr>
          <w:rFonts w:ascii="Consolas" w:eastAsia="Times New Roman" w:hAnsi="Consolas" w:cs="Times New Roman"/>
          <w:color w:val="D4D4D4"/>
          <w:sz w:val="24"/>
          <w:szCs w:val="24"/>
          <w:lang w:eastAsia="en-IN"/>
        </w:rPr>
      </w:pPr>
      <w:r w:rsidRPr="000B42DC">
        <w:rPr>
          <w:rFonts w:ascii="Consolas" w:eastAsia="Times New Roman" w:hAnsi="Consolas" w:cs="Times New Roman"/>
          <w:color w:val="569CD6"/>
          <w:sz w:val="24"/>
          <w:szCs w:val="24"/>
          <w:lang w:eastAsia="en-IN"/>
        </w:rPr>
        <w:t>def</w:t>
      </w:r>
      <w:r w:rsidRPr="000B42DC">
        <w:rPr>
          <w:rFonts w:ascii="Consolas" w:eastAsia="Times New Roman" w:hAnsi="Consolas" w:cs="Times New Roman"/>
          <w:color w:val="D4D4D4"/>
          <w:sz w:val="24"/>
          <w:szCs w:val="24"/>
          <w:lang w:eastAsia="en-IN"/>
        </w:rPr>
        <w:t> </w:t>
      </w:r>
      <w:r w:rsidRPr="000B42DC">
        <w:rPr>
          <w:rFonts w:ascii="Consolas" w:eastAsia="Times New Roman" w:hAnsi="Consolas" w:cs="Times New Roman"/>
          <w:color w:val="DCDCAA"/>
          <w:sz w:val="24"/>
          <w:szCs w:val="24"/>
          <w:lang w:eastAsia="en-IN"/>
        </w:rPr>
        <w:t>addition</w:t>
      </w:r>
      <w:r w:rsidRPr="000B42DC">
        <w:rPr>
          <w:rFonts w:ascii="Consolas" w:eastAsia="Times New Roman" w:hAnsi="Consolas" w:cs="Times New Roman"/>
          <w:color w:val="D4D4D4"/>
          <w:sz w:val="24"/>
          <w:szCs w:val="24"/>
          <w:lang w:eastAsia="en-IN"/>
        </w:rPr>
        <w:t>(</w:t>
      </w:r>
      <w:r w:rsidRPr="000B42DC">
        <w:rPr>
          <w:rFonts w:ascii="Consolas" w:eastAsia="Times New Roman" w:hAnsi="Consolas" w:cs="Times New Roman"/>
          <w:color w:val="9CDCFE"/>
          <w:sz w:val="24"/>
          <w:szCs w:val="24"/>
          <w:lang w:eastAsia="en-IN"/>
        </w:rPr>
        <w:t>a</w:t>
      </w:r>
      <w:r w:rsidRPr="000B42DC">
        <w:rPr>
          <w:rFonts w:ascii="Consolas" w:eastAsia="Times New Roman" w:hAnsi="Consolas" w:cs="Times New Roman"/>
          <w:color w:val="D4D4D4"/>
          <w:sz w:val="24"/>
          <w:szCs w:val="24"/>
          <w:lang w:eastAsia="en-IN"/>
        </w:rPr>
        <w:t>,</w:t>
      </w:r>
      <w:r w:rsidRPr="000B42DC">
        <w:rPr>
          <w:rFonts w:ascii="Consolas" w:eastAsia="Times New Roman" w:hAnsi="Consolas" w:cs="Times New Roman"/>
          <w:color w:val="9CDCFE"/>
          <w:sz w:val="24"/>
          <w:szCs w:val="24"/>
          <w:lang w:eastAsia="en-IN"/>
        </w:rPr>
        <w:t>b</w:t>
      </w:r>
      <w:r w:rsidRPr="000B42DC">
        <w:rPr>
          <w:rFonts w:ascii="Consolas" w:eastAsia="Times New Roman" w:hAnsi="Consolas" w:cs="Times New Roman"/>
          <w:color w:val="D4D4D4"/>
          <w:sz w:val="24"/>
          <w:szCs w:val="24"/>
          <w:lang w:eastAsia="en-IN"/>
        </w:rPr>
        <w:t>):</w:t>
      </w:r>
    </w:p>
    <w:p w:rsidR="000B42DC" w:rsidRPr="000B42DC" w:rsidRDefault="000B42DC" w:rsidP="000B42DC">
      <w:pPr>
        <w:shd w:val="clear" w:color="auto" w:fill="1E1E1E"/>
        <w:spacing w:after="0" w:line="330" w:lineRule="atLeast"/>
        <w:rPr>
          <w:rFonts w:ascii="Consolas" w:eastAsia="Times New Roman" w:hAnsi="Consolas" w:cs="Times New Roman"/>
          <w:color w:val="D4D4D4"/>
          <w:sz w:val="24"/>
          <w:szCs w:val="24"/>
          <w:lang w:eastAsia="en-IN"/>
        </w:rPr>
      </w:pPr>
      <w:r w:rsidRPr="000B42DC">
        <w:rPr>
          <w:rFonts w:ascii="Consolas" w:eastAsia="Times New Roman" w:hAnsi="Consolas" w:cs="Times New Roman"/>
          <w:color w:val="D4D4D4"/>
          <w:sz w:val="24"/>
          <w:szCs w:val="24"/>
          <w:lang w:eastAsia="en-IN"/>
        </w:rPr>
        <w:lastRenderedPageBreak/>
        <w:t>    </w:t>
      </w:r>
      <w:r w:rsidRPr="000B42DC">
        <w:rPr>
          <w:rFonts w:ascii="Consolas" w:eastAsia="Times New Roman" w:hAnsi="Consolas" w:cs="Times New Roman"/>
          <w:color w:val="C586C0"/>
          <w:sz w:val="24"/>
          <w:szCs w:val="24"/>
          <w:lang w:eastAsia="en-IN"/>
        </w:rPr>
        <w:t>return</w:t>
      </w:r>
      <w:r w:rsidRPr="000B42DC">
        <w:rPr>
          <w:rFonts w:ascii="Consolas" w:eastAsia="Times New Roman" w:hAnsi="Consolas" w:cs="Times New Roman"/>
          <w:color w:val="D4D4D4"/>
          <w:sz w:val="24"/>
          <w:szCs w:val="24"/>
          <w:lang w:eastAsia="en-IN"/>
        </w:rPr>
        <w:t> </w:t>
      </w:r>
      <w:r w:rsidRPr="000B42DC">
        <w:rPr>
          <w:rFonts w:ascii="Consolas" w:eastAsia="Times New Roman" w:hAnsi="Consolas" w:cs="Times New Roman"/>
          <w:color w:val="9CDCFE"/>
          <w:sz w:val="24"/>
          <w:szCs w:val="24"/>
          <w:lang w:eastAsia="en-IN"/>
        </w:rPr>
        <w:t>a</w:t>
      </w:r>
      <w:r w:rsidRPr="000B42DC">
        <w:rPr>
          <w:rFonts w:ascii="Consolas" w:eastAsia="Times New Roman" w:hAnsi="Consolas" w:cs="Times New Roman"/>
          <w:color w:val="D4D4D4"/>
          <w:sz w:val="24"/>
          <w:szCs w:val="24"/>
          <w:lang w:eastAsia="en-IN"/>
        </w:rPr>
        <w:t>+</w:t>
      </w:r>
      <w:r w:rsidRPr="000B42DC">
        <w:rPr>
          <w:rFonts w:ascii="Consolas" w:eastAsia="Times New Roman" w:hAnsi="Consolas" w:cs="Times New Roman"/>
          <w:color w:val="9CDCFE"/>
          <w:sz w:val="24"/>
          <w:szCs w:val="24"/>
          <w:lang w:eastAsia="en-IN"/>
        </w:rPr>
        <w:t>b</w:t>
      </w:r>
    </w:p>
    <w:p w:rsidR="000B42DC" w:rsidRPr="000B42DC" w:rsidRDefault="000B42DC" w:rsidP="000B42DC">
      <w:pPr>
        <w:shd w:val="clear" w:color="auto" w:fill="1E1E1E"/>
        <w:spacing w:after="0" w:line="330" w:lineRule="atLeast"/>
        <w:rPr>
          <w:rFonts w:ascii="Consolas" w:eastAsia="Times New Roman" w:hAnsi="Consolas" w:cs="Times New Roman"/>
          <w:color w:val="D4D4D4"/>
          <w:sz w:val="24"/>
          <w:szCs w:val="24"/>
          <w:lang w:eastAsia="en-IN"/>
        </w:rPr>
      </w:pPr>
      <w:r w:rsidRPr="000B42DC">
        <w:rPr>
          <w:rFonts w:ascii="Consolas" w:eastAsia="Times New Roman" w:hAnsi="Consolas" w:cs="Times New Roman"/>
          <w:color w:val="9CDCFE"/>
          <w:sz w:val="24"/>
          <w:szCs w:val="24"/>
          <w:lang w:eastAsia="en-IN"/>
        </w:rPr>
        <w:t>num1</w:t>
      </w:r>
      <w:r w:rsidRPr="000B42DC">
        <w:rPr>
          <w:rFonts w:ascii="Consolas" w:eastAsia="Times New Roman" w:hAnsi="Consolas" w:cs="Times New Roman"/>
          <w:color w:val="D4D4D4"/>
          <w:sz w:val="24"/>
          <w:szCs w:val="24"/>
          <w:lang w:eastAsia="en-IN"/>
        </w:rPr>
        <w:t> = </w:t>
      </w:r>
      <w:r w:rsidRPr="000B42DC">
        <w:rPr>
          <w:rFonts w:ascii="Consolas" w:eastAsia="Times New Roman" w:hAnsi="Consolas" w:cs="Times New Roman"/>
          <w:color w:val="4EC9B0"/>
          <w:sz w:val="24"/>
          <w:szCs w:val="24"/>
          <w:lang w:eastAsia="en-IN"/>
        </w:rPr>
        <w:t>int</w:t>
      </w:r>
      <w:r w:rsidRPr="000B42DC">
        <w:rPr>
          <w:rFonts w:ascii="Consolas" w:eastAsia="Times New Roman" w:hAnsi="Consolas" w:cs="Times New Roman"/>
          <w:color w:val="D4D4D4"/>
          <w:sz w:val="24"/>
          <w:szCs w:val="24"/>
          <w:lang w:eastAsia="en-IN"/>
        </w:rPr>
        <w:t>(</w:t>
      </w:r>
      <w:r w:rsidRPr="000B42DC">
        <w:rPr>
          <w:rFonts w:ascii="Consolas" w:eastAsia="Times New Roman" w:hAnsi="Consolas" w:cs="Times New Roman"/>
          <w:color w:val="DCDCAA"/>
          <w:sz w:val="24"/>
          <w:szCs w:val="24"/>
          <w:lang w:eastAsia="en-IN"/>
        </w:rPr>
        <w:t>input</w:t>
      </w:r>
      <w:r w:rsidRPr="000B42DC">
        <w:rPr>
          <w:rFonts w:ascii="Consolas" w:eastAsia="Times New Roman" w:hAnsi="Consolas" w:cs="Times New Roman"/>
          <w:color w:val="D4D4D4"/>
          <w:sz w:val="24"/>
          <w:szCs w:val="24"/>
          <w:lang w:eastAsia="en-IN"/>
        </w:rPr>
        <w:t>(</w:t>
      </w:r>
      <w:r w:rsidRPr="000B42DC">
        <w:rPr>
          <w:rFonts w:ascii="Consolas" w:eastAsia="Times New Roman" w:hAnsi="Consolas" w:cs="Times New Roman"/>
          <w:color w:val="CE9178"/>
          <w:sz w:val="24"/>
          <w:szCs w:val="24"/>
          <w:lang w:eastAsia="en-IN"/>
        </w:rPr>
        <w:t>'Please enter any number'</w:t>
      </w:r>
      <w:r w:rsidRPr="000B42DC">
        <w:rPr>
          <w:rFonts w:ascii="Consolas" w:eastAsia="Times New Roman" w:hAnsi="Consolas" w:cs="Times New Roman"/>
          <w:color w:val="D4D4D4"/>
          <w:sz w:val="24"/>
          <w:szCs w:val="24"/>
          <w:lang w:eastAsia="en-IN"/>
        </w:rPr>
        <w:t>))</w:t>
      </w:r>
    </w:p>
    <w:p w:rsidR="000B42DC" w:rsidRPr="000B42DC" w:rsidRDefault="000B42DC" w:rsidP="000B42DC">
      <w:pPr>
        <w:shd w:val="clear" w:color="auto" w:fill="1E1E1E"/>
        <w:spacing w:after="0" w:line="330" w:lineRule="atLeast"/>
        <w:rPr>
          <w:rFonts w:ascii="Consolas" w:eastAsia="Times New Roman" w:hAnsi="Consolas" w:cs="Times New Roman"/>
          <w:color w:val="D4D4D4"/>
          <w:sz w:val="24"/>
          <w:szCs w:val="24"/>
          <w:lang w:eastAsia="en-IN"/>
        </w:rPr>
      </w:pPr>
      <w:r w:rsidRPr="000B42DC">
        <w:rPr>
          <w:rFonts w:ascii="Consolas" w:eastAsia="Times New Roman" w:hAnsi="Consolas" w:cs="Times New Roman"/>
          <w:color w:val="9CDCFE"/>
          <w:sz w:val="24"/>
          <w:szCs w:val="24"/>
          <w:lang w:eastAsia="en-IN"/>
        </w:rPr>
        <w:t>num2</w:t>
      </w:r>
      <w:r w:rsidRPr="000B42DC">
        <w:rPr>
          <w:rFonts w:ascii="Consolas" w:eastAsia="Times New Roman" w:hAnsi="Consolas" w:cs="Times New Roman"/>
          <w:color w:val="D4D4D4"/>
          <w:sz w:val="24"/>
          <w:szCs w:val="24"/>
          <w:lang w:eastAsia="en-IN"/>
        </w:rPr>
        <w:t> = </w:t>
      </w:r>
      <w:r w:rsidRPr="000B42DC">
        <w:rPr>
          <w:rFonts w:ascii="Consolas" w:eastAsia="Times New Roman" w:hAnsi="Consolas" w:cs="Times New Roman"/>
          <w:color w:val="4EC9B0"/>
          <w:sz w:val="24"/>
          <w:szCs w:val="24"/>
          <w:lang w:eastAsia="en-IN"/>
        </w:rPr>
        <w:t>int</w:t>
      </w:r>
      <w:r w:rsidRPr="000B42DC">
        <w:rPr>
          <w:rFonts w:ascii="Consolas" w:eastAsia="Times New Roman" w:hAnsi="Consolas" w:cs="Times New Roman"/>
          <w:color w:val="D4D4D4"/>
          <w:sz w:val="24"/>
          <w:szCs w:val="24"/>
          <w:lang w:eastAsia="en-IN"/>
        </w:rPr>
        <w:t>(</w:t>
      </w:r>
      <w:r w:rsidRPr="000B42DC">
        <w:rPr>
          <w:rFonts w:ascii="Consolas" w:eastAsia="Times New Roman" w:hAnsi="Consolas" w:cs="Times New Roman"/>
          <w:color w:val="DCDCAA"/>
          <w:sz w:val="24"/>
          <w:szCs w:val="24"/>
          <w:lang w:eastAsia="en-IN"/>
        </w:rPr>
        <w:t>input</w:t>
      </w:r>
      <w:r w:rsidRPr="000B42DC">
        <w:rPr>
          <w:rFonts w:ascii="Consolas" w:eastAsia="Times New Roman" w:hAnsi="Consolas" w:cs="Times New Roman"/>
          <w:color w:val="D4D4D4"/>
          <w:sz w:val="24"/>
          <w:szCs w:val="24"/>
          <w:lang w:eastAsia="en-IN"/>
        </w:rPr>
        <w:t>(</w:t>
      </w:r>
      <w:r w:rsidRPr="000B42DC">
        <w:rPr>
          <w:rFonts w:ascii="Consolas" w:eastAsia="Times New Roman" w:hAnsi="Consolas" w:cs="Times New Roman"/>
          <w:color w:val="CE9178"/>
          <w:sz w:val="24"/>
          <w:szCs w:val="24"/>
          <w:lang w:eastAsia="en-IN"/>
        </w:rPr>
        <w:t>'Please enter any number'</w:t>
      </w:r>
      <w:r w:rsidRPr="000B42DC">
        <w:rPr>
          <w:rFonts w:ascii="Consolas" w:eastAsia="Times New Roman" w:hAnsi="Consolas" w:cs="Times New Roman"/>
          <w:color w:val="D4D4D4"/>
          <w:sz w:val="24"/>
          <w:szCs w:val="24"/>
          <w:lang w:eastAsia="en-IN"/>
        </w:rPr>
        <w:t>))</w:t>
      </w:r>
    </w:p>
    <w:p w:rsidR="000B42DC" w:rsidRPr="000B42DC" w:rsidRDefault="000B42DC" w:rsidP="000B42DC">
      <w:pPr>
        <w:shd w:val="clear" w:color="auto" w:fill="1E1E1E"/>
        <w:spacing w:after="0" w:line="330" w:lineRule="atLeast"/>
        <w:rPr>
          <w:rFonts w:ascii="Consolas" w:eastAsia="Times New Roman" w:hAnsi="Consolas" w:cs="Times New Roman"/>
          <w:color w:val="D4D4D4"/>
          <w:sz w:val="24"/>
          <w:szCs w:val="24"/>
          <w:lang w:eastAsia="en-IN"/>
        </w:rPr>
      </w:pPr>
      <w:r w:rsidRPr="000B42DC">
        <w:rPr>
          <w:rFonts w:ascii="Consolas" w:eastAsia="Times New Roman" w:hAnsi="Consolas" w:cs="Times New Roman"/>
          <w:color w:val="9CDCFE"/>
          <w:sz w:val="24"/>
          <w:szCs w:val="24"/>
          <w:lang w:eastAsia="en-IN"/>
        </w:rPr>
        <w:t>num3</w:t>
      </w:r>
      <w:r w:rsidRPr="000B42DC">
        <w:rPr>
          <w:rFonts w:ascii="Consolas" w:eastAsia="Times New Roman" w:hAnsi="Consolas" w:cs="Times New Roman"/>
          <w:color w:val="D4D4D4"/>
          <w:sz w:val="24"/>
          <w:szCs w:val="24"/>
          <w:lang w:eastAsia="en-IN"/>
        </w:rPr>
        <w:t> = </w:t>
      </w:r>
      <w:r w:rsidRPr="000B42DC">
        <w:rPr>
          <w:rFonts w:ascii="Consolas" w:eastAsia="Times New Roman" w:hAnsi="Consolas" w:cs="Times New Roman"/>
          <w:color w:val="4EC9B0"/>
          <w:sz w:val="24"/>
          <w:szCs w:val="24"/>
          <w:lang w:eastAsia="en-IN"/>
        </w:rPr>
        <w:t>int</w:t>
      </w:r>
      <w:r w:rsidRPr="000B42DC">
        <w:rPr>
          <w:rFonts w:ascii="Consolas" w:eastAsia="Times New Roman" w:hAnsi="Consolas" w:cs="Times New Roman"/>
          <w:color w:val="D4D4D4"/>
          <w:sz w:val="24"/>
          <w:szCs w:val="24"/>
          <w:lang w:eastAsia="en-IN"/>
        </w:rPr>
        <w:t>(</w:t>
      </w:r>
      <w:r w:rsidRPr="000B42DC">
        <w:rPr>
          <w:rFonts w:ascii="Consolas" w:eastAsia="Times New Roman" w:hAnsi="Consolas" w:cs="Times New Roman"/>
          <w:color w:val="DCDCAA"/>
          <w:sz w:val="24"/>
          <w:szCs w:val="24"/>
          <w:lang w:eastAsia="en-IN"/>
        </w:rPr>
        <w:t>input</w:t>
      </w:r>
      <w:r w:rsidRPr="000B42DC">
        <w:rPr>
          <w:rFonts w:ascii="Consolas" w:eastAsia="Times New Roman" w:hAnsi="Consolas" w:cs="Times New Roman"/>
          <w:color w:val="D4D4D4"/>
          <w:sz w:val="24"/>
          <w:szCs w:val="24"/>
          <w:lang w:eastAsia="en-IN"/>
        </w:rPr>
        <w:t>(</w:t>
      </w:r>
      <w:r w:rsidRPr="000B42DC">
        <w:rPr>
          <w:rFonts w:ascii="Consolas" w:eastAsia="Times New Roman" w:hAnsi="Consolas" w:cs="Times New Roman"/>
          <w:color w:val="CE9178"/>
          <w:sz w:val="24"/>
          <w:szCs w:val="24"/>
          <w:lang w:eastAsia="en-IN"/>
        </w:rPr>
        <w:t>'Please enter any number'</w:t>
      </w:r>
      <w:r w:rsidRPr="000B42DC">
        <w:rPr>
          <w:rFonts w:ascii="Consolas" w:eastAsia="Times New Roman" w:hAnsi="Consolas" w:cs="Times New Roman"/>
          <w:color w:val="D4D4D4"/>
          <w:sz w:val="24"/>
          <w:szCs w:val="24"/>
          <w:lang w:eastAsia="en-IN"/>
        </w:rPr>
        <w:t>))</w:t>
      </w:r>
    </w:p>
    <w:p w:rsidR="000B42DC" w:rsidRPr="000B42DC" w:rsidRDefault="000B42DC" w:rsidP="000B42DC">
      <w:pPr>
        <w:shd w:val="clear" w:color="auto" w:fill="1E1E1E"/>
        <w:spacing w:after="0" w:line="330" w:lineRule="atLeast"/>
        <w:rPr>
          <w:rFonts w:ascii="Consolas" w:eastAsia="Times New Roman" w:hAnsi="Consolas" w:cs="Times New Roman"/>
          <w:color w:val="D4D4D4"/>
          <w:sz w:val="24"/>
          <w:szCs w:val="24"/>
          <w:lang w:eastAsia="en-IN"/>
        </w:rPr>
      </w:pPr>
      <w:r w:rsidRPr="000B42DC">
        <w:rPr>
          <w:rFonts w:ascii="Consolas" w:eastAsia="Times New Roman" w:hAnsi="Consolas" w:cs="Times New Roman"/>
          <w:color w:val="569CD6"/>
          <w:sz w:val="24"/>
          <w:szCs w:val="24"/>
          <w:lang w:eastAsia="en-IN"/>
        </w:rPr>
        <w:t>def</w:t>
      </w:r>
      <w:r w:rsidRPr="000B42DC">
        <w:rPr>
          <w:rFonts w:ascii="Consolas" w:eastAsia="Times New Roman" w:hAnsi="Consolas" w:cs="Times New Roman"/>
          <w:color w:val="D4D4D4"/>
          <w:sz w:val="24"/>
          <w:szCs w:val="24"/>
          <w:lang w:eastAsia="en-IN"/>
        </w:rPr>
        <w:t> </w:t>
      </w:r>
      <w:r w:rsidRPr="000B42DC">
        <w:rPr>
          <w:rFonts w:ascii="Consolas" w:eastAsia="Times New Roman" w:hAnsi="Consolas" w:cs="Times New Roman"/>
          <w:color w:val="DCDCAA"/>
          <w:sz w:val="24"/>
          <w:szCs w:val="24"/>
          <w:lang w:eastAsia="en-IN"/>
        </w:rPr>
        <w:t>mult</w:t>
      </w:r>
      <w:r w:rsidRPr="000B42DC">
        <w:rPr>
          <w:rFonts w:ascii="Consolas" w:eastAsia="Times New Roman" w:hAnsi="Consolas" w:cs="Times New Roman"/>
          <w:color w:val="D4D4D4"/>
          <w:sz w:val="24"/>
          <w:szCs w:val="24"/>
          <w:lang w:eastAsia="en-IN"/>
        </w:rPr>
        <w:t>(</w:t>
      </w:r>
      <w:r w:rsidRPr="000B42DC">
        <w:rPr>
          <w:rFonts w:ascii="Consolas" w:eastAsia="Times New Roman" w:hAnsi="Consolas" w:cs="Times New Roman"/>
          <w:color w:val="9CDCFE"/>
          <w:sz w:val="24"/>
          <w:szCs w:val="24"/>
          <w:lang w:eastAsia="en-IN"/>
        </w:rPr>
        <w:t>a</w:t>
      </w:r>
      <w:r w:rsidRPr="000B42DC">
        <w:rPr>
          <w:rFonts w:ascii="Consolas" w:eastAsia="Times New Roman" w:hAnsi="Consolas" w:cs="Times New Roman"/>
          <w:color w:val="D4D4D4"/>
          <w:sz w:val="24"/>
          <w:szCs w:val="24"/>
          <w:lang w:eastAsia="en-IN"/>
        </w:rPr>
        <w:t>,</w:t>
      </w:r>
      <w:r w:rsidRPr="000B42DC">
        <w:rPr>
          <w:rFonts w:ascii="Consolas" w:eastAsia="Times New Roman" w:hAnsi="Consolas" w:cs="Times New Roman"/>
          <w:color w:val="9CDCFE"/>
          <w:sz w:val="24"/>
          <w:szCs w:val="24"/>
          <w:lang w:eastAsia="en-IN"/>
        </w:rPr>
        <w:t>b</w:t>
      </w:r>
      <w:r w:rsidRPr="000B42DC">
        <w:rPr>
          <w:rFonts w:ascii="Consolas" w:eastAsia="Times New Roman" w:hAnsi="Consolas" w:cs="Times New Roman"/>
          <w:color w:val="D4D4D4"/>
          <w:sz w:val="24"/>
          <w:szCs w:val="24"/>
          <w:lang w:eastAsia="en-IN"/>
        </w:rPr>
        <w:t>):</w:t>
      </w:r>
    </w:p>
    <w:p w:rsidR="000B42DC" w:rsidRPr="000B42DC" w:rsidRDefault="000B42DC" w:rsidP="000B42DC">
      <w:pPr>
        <w:shd w:val="clear" w:color="auto" w:fill="1E1E1E"/>
        <w:spacing w:after="0" w:line="330" w:lineRule="atLeast"/>
        <w:rPr>
          <w:rFonts w:ascii="Consolas" w:eastAsia="Times New Roman" w:hAnsi="Consolas" w:cs="Times New Roman"/>
          <w:color w:val="D4D4D4"/>
          <w:sz w:val="24"/>
          <w:szCs w:val="24"/>
          <w:lang w:eastAsia="en-IN"/>
        </w:rPr>
      </w:pPr>
      <w:r w:rsidRPr="000B42DC">
        <w:rPr>
          <w:rFonts w:ascii="Consolas" w:eastAsia="Times New Roman" w:hAnsi="Consolas" w:cs="Times New Roman"/>
          <w:color w:val="D4D4D4"/>
          <w:sz w:val="24"/>
          <w:szCs w:val="24"/>
          <w:lang w:eastAsia="en-IN"/>
        </w:rPr>
        <w:t>    </w:t>
      </w:r>
      <w:r w:rsidRPr="000B42DC">
        <w:rPr>
          <w:rFonts w:ascii="Consolas" w:eastAsia="Times New Roman" w:hAnsi="Consolas" w:cs="Times New Roman"/>
          <w:color w:val="C586C0"/>
          <w:sz w:val="24"/>
          <w:szCs w:val="24"/>
          <w:lang w:eastAsia="en-IN"/>
        </w:rPr>
        <w:t>return</w:t>
      </w:r>
      <w:r w:rsidRPr="000B42DC">
        <w:rPr>
          <w:rFonts w:ascii="Consolas" w:eastAsia="Times New Roman" w:hAnsi="Consolas" w:cs="Times New Roman"/>
          <w:color w:val="D4D4D4"/>
          <w:sz w:val="24"/>
          <w:szCs w:val="24"/>
          <w:lang w:eastAsia="en-IN"/>
        </w:rPr>
        <w:t> </w:t>
      </w:r>
      <w:r w:rsidRPr="000B42DC">
        <w:rPr>
          <w:rFonts w:ascii="Consolas" w:eastAsia="Times New Roman" w:hAnsi="Consolas" w:cs="Times New Roman"/>
          <w:color w:val="9CDCFE"/>
          <w:sz w:val="24"/>
          <w:szCs w:val="24"/>
          <w:lang w:eastAsia="en-IN"/>
        </w:rPr>
        <w:t>a</w:t>
      </w:r>
      <w:r w:rsidRPr="000B42DC">
        <w:rPr>
          <w:rFonts w:ascii="Consolas" w:eastAsia="Times New Roman" w:hAnsi="Consolas" w:cs="Times New Roman"/>
          <w:color w:val="D4D4D4"/>
          <w:sz w:val="24"/>
          <w:szCs w:val="24"/>
          <w:lang w:eastAsia="en-IN"/>
        </w:rPr>
        <w:t>*</w:t>
      </w:r>
      <w:r w:rsidRPr="000B42DC">
        <w:rPr>
          <w:rFonts w:ascii="Consolas" w:eastAsia="Times New Roman" w:hAnsi="Consolas" w:cs="Times New Roman"/>
          <w:color w:val="9CDCFE"/>
          <w:sz w:val="24"/>
          <w:szCs w:val="24"/>
          <w:lang w:eastAsia="en-IN"/>
        </w:rPr>
        <w:t>b</w:t>
      </w:r>
    </w:p>
    <w:p w:rsidR="000B42DC" w:rsidRPr="000B42DC" w:rsidRDefault="000B42DC" w:rsidP="000B42DC">
      <w:pPr>
        <w:shd w:val="clear" w:color="auto" w:fill="1E1E1E"/>
        <w:spacing w:after="0" w:line="330" w:lineRule="atLeast"/>
        <w:rPr>
          <w:rFonts w:ascii="Consolas" w:eastAsia="Times New Roman" w:hAnsi="Consolas" w:cs="Times New Roman"/>
          <w:color w:val="D4D4D4"/>
          <w:sz w:val="24"/>
          <w:szCs w:val="24"/>
          <w:lang w:eastAsia="en-IN"/>
        </w:rPr>
      </w:pPr>
    </w:p>
    <w:p w:rsidR="000B42DC" w:rsidRPr="000B42DC" w:rsidRDefault="000B42DC" w:rsidP="000B42DC">
      <w:pPr>
        <w:shd w:val="clear" w:color="auto" w:fill="1E1E1E"/>
        <w:spacing w:after="0" w:line="330" w:lineRule="atLeast"/>
        <w:rPr>
          <w:rFonts w:ascii="Consolas" w:eastAsia="Times New Roman" w:hAnsi="Consolas" w:cs="Times New Roman"/>
          <w:color w:val="D4D4D4"/>
          <w:sz w:val="24"/>
          <w:szCs w:val="24"/>
          <w:lang w:eastAsia="en-IN"/>
        </w:rPr>
      </w:pPr>
      <w:r w:rsidRPr="000B42DC">
        <w:rPr>
          <w:rFonts w:ascii="Consolas" w:eastAsia="Times New Roman" w:hAnsi="Consolas" w:cs="Times New Roman"/>
          <w:color w:val="DCDCAA"/>
          <w:sz w:val="24"/>
          <w:szCs w:val="24"/>
          <w:lang w:eastAsia="en-IN"/>
        </w:rPr>
        <w:t>print</w:t>
      </w:r>
      <w:r w:rsidRPr="000B42DC">
        <w:rPr>
          <w:rFonts w:ascii="Consolas" w:eastAsia="Times New Roman" w:hAnsi="Consolas" w:cs="Times New Roman"/>
          <w:color w:val="D4D4D4"/>
          <w:sz w:val="24"/>
          <w:szCs w:val="24"/>
          <w:lang w:eastAsia="en-IN"/>
        </w:rPr>
        <w:t>(</w:t>
      </w:r>
      <w:r w:rsidRPr="000B42DC">
        <w:rPr>
          <w:rFonts w:ascii="Consolas" w:eastAsia="Times New Roman" w:hAnsi="Consolas" w:cs="Times New Roman"/>
          <w:color w:val="DCDCAA"/>
          <w:sz w:val="24"/>
          <w:szCs w:val="24"/>
          <w:lang w:eastAsia="en-IN"/>
        </w:rPr>
        <w:t>mult</w:t>
      </w:r>
      <w:r w:rsidRPr="000B42DC">
        <w:rPr>
          <w:rFonts w:ascii="Consolas" w:eastAsia="Times New Roman" w:hAnsi="Consolas" w:cs="Times New Roman"/>
          <w:color w:val="D4D4D4"/>
          <w:sz w:val="24"/>
          <w:szCs w:val="24"/>
          <w:lang w:eastAsia="en-IN"/>
        </w:rPr>
        <w:t>(</w:t>
      </w:r>
      <w:r w:rsidRPr="000B42DC">
        <w:rPr>
          <w:rFonts w:ascii="Consolas" w:eastAsia="Times New Roman" w:hAnsi="Consolas" w:cs="Times New Roman"/>
          <w:color w:val="DCDCAA"/>
          <w:sz w:val="24"/>
          <w:szCs w:val="24"/>
          <w:lang w:eastAsia="en-IN"/>
        </w:rPr>
        <w:t>addition</w:t>
      </w:r>
      <w:r w:rsidRPr="000B42DC">
        <w:rPr>
          <w:rFonts w:ascii="Consolas" w:eastAsia="Times New Roman" w:hAnsi="Consolas" w:cs="Times New Roman"/>
          <w:color w:val="D4D4D4"/>
          <w:sz w:val="24"/>
          <w:szCs w:val="24"/>
          <w:lang w:eastAsia="en-IN"/>
        </w:rPr>
        <w:t>(</w:t>
      </w:r>
      <w:r w:rsidRPr="000B42DC">
        <w:rPr>
          <w:rFonts w:ascii="Consolas" w:eastAsia="Times New Roman" w:hAnsi="Consolas" w:cs="Times New Roman"/>
          <w:color w:val="9CDCFE"/>
          <w:sz w:val="24"/>
          <w:szCs w:val="24"/>
          <w:lang w:eastAsia="en-IN"/>
        </w:rPr>
        <w:t>num1</w:t>
      </w:r>
      <w:r w:rsidRPr="000B42DC">
        <w:rPr>
          <w:rFonts w:ascii="Consolas" w:eastAsia="Times New Roman" w:hAnsi="Consolas" w:cs="Times New Roman"/>
          <w:color w:val="D4D4D4"/>
          <w:sz w:val="24"/>
          <w:szCs w:val="24"/>
          <w:lang w:eastAsia="en-IN"/>
        </w:rPr>
        <w:t>,</w:t>
      </w:r>
      <w:r w:rsidRPr="000B42DC">
        <w:rPr>
          <w:rFonts w:ascii="Consolas" w:eastAsia="Times New Roman" w:hAnsi="Consolas" w:cs="Times New Roman"/>
          <w:color w:val="9CDCFE"/>
          <w:sz w:val="24"/>
          <w:szCs w:val="24"/>
          <w:lang w:eastAsia="en-IN"/>
        </w:rPr>
        <w:t>num2</w:t>
      </w:r>
      <w:r w:rsidRPr="000B42DC">
        <w:rPr>
          <w:rFonts w:ascii="Consolas" w:eastAsia="Times New Roman" w:hAnsi="Consolas" w:cs="Times New Roman"/>
          <w:color w:val="D4D4D4"/>
          <w:sz w:val="24"/>
          <w:szCs w:val="24"/>
          <w:lang w:eastAsia="en-IN"/>
        </w:rPr>
        <w:t>),</w:t>
      </w:r>
      <w:r w:rsidRPr="000B42DC">
        <w:rPr>
          <w:rFonts w:ascii="Consolas" w:eastAsia="Times New Roman" w:hAnsi="Consolas" w:cs="Times New Roman"/>
          <w:color w:val="9CDCFE"/>
          <w:sz w:val="24"/>
          <w:szCs w:val="24"/>
          <w:lang w:eastAsia="en-IN"/>
        </w:rPr>
        <w:t>num3</w:t>
      </w:r>
      <w:r w:rsidRPr="000B42DC">
        <w:rPr>
          <w:rFonts w:ascii="Consolas" w:eastAsia="Times New Roman" w:hAnsi="Consolas" w:cs="Times New Roman"/>
          <w:color w:val="D4D4D4"/>
          <w:sz w:val="24"/>
          <w:szCs w:val="24"/>
          <w:lang w:eastAsia="en-IN"/>
        </w:rPr>
        <w:t>))</w:t>
      </w:r>
    </w:p>
    <w:p w:rsidR="00420664" w:rsidRDefault="00420664" w:rsidP="00420664">
      <w:pPr>
        <w:rPr>
          <w:sz w:val="28"/>
          <w:szCs w:val="24"/>
        </w:rPr>
      </w:pPr>
      <w:r>
        <w:rPr>
          <w:sz w:val="28"/>
          <w:szCs w:val="24"/>
        </w:rPr>
        <w:t>note: the a &amp;b inside the addition function has nothing relation inside the function  of mult</w:t>
      </w:r>
    </w:p>
    <w:p w:rsidR="000F2658" w:rsidRPr="000F2658" w:rsidRDefault="000F2658" w:rsidP="00420664">
      <w:pPr>
        <w:rPr>
          <w:b/>
          <w:bCs/>
          <w:color w:val="FF0000"/>
          <w:sz w:val="28"/>
          <w:szCs w:val="24"/>
          <w:u w:val="single"/>
        </w:rPr>
      </w:pPr>
      <w:r>
        <w:rPr>
          <w:b/>
          <w:bCs/>
          <w:color w:val="FF0000"/>
          <w:sz w:val="28"/>
          <w:szCs w:val="24"/>
          <w:u w:val="single"/>
        </w:rPr>
        <w:t>N</w:t>
      </w:r>
      <w:r w:rsidRPr="000F2658">
        <w:rPr>
          <w:b/>
          <w:bCs/>
          <w:color w:val="FF0000"/>
          <w:sz w:val="28"/>
          <w:szCs w:val="24"/>
          <w:u w:val="single"/>
        </w:rPr>
        <w:t>ote: if we use comma separated in print function then it will give the output  with space separated</w:t>
      </w:r>
    </w:p>
    <w:p w:rsidR="000F2658" w:rsidRPr="000F2658" w:rsidRDefault="000F2658" w:rsidP="000F2658">
      <w:pPr>
        <w:shd w:val="clear" w:color="auto" w:fill="1E1E1E"/>
        <w:spacing w:after="0" w:line="330" w:lineRule="atLeast"/>
        <w:rPr>
          <w:rFonts w:ascii="Consolas" w:eastAsia="Times New Roman" w:hAnsi="Consolas" w:cs="Times New Roman"/>
          <w:color w:val="D4D4D4"/>
          <w:sz w:val="24"/>
          <w:szCs w:val="24"/>
          <w:lang w:eastAsia="en-IN"/>
        </w:rPr>
      </w:pPr>
      <w:r w:rsidRPr="000F2658">
        <w:rPr>
          <w:rFonts w:ascii="Consolas" w:eastAsia="Times New Roman" w:hAnsi="Consolas" w:cs="Times New Roman"/>
          <w:color w:val="9CDCFE"/>
          <w:sz w:val="24"/>
          <w:szCs w:val="24"/>
          <w:lang w:eastAsia="en-IN"/>
        </w:rPr>
        <w:t>a</w:t>
      </w:r>
      <w:r w:rsidRPr="000F2658">
        <w:rPr>
          <w:rFonts w:ascii="Consolas" w:eastAsia="Times New Roman" w:hAnsi="Consolas" w:cs="Times New Roman"/>
          <w:color w:val="D4D4D4"/>
          <w:sz w:val="24"/>
          <w:szCs w:val="24"/>
          <w:lang w:eastAsia="en-IN"/>
        </w:rPr>
        <w:t> = </w:t>
      </w:r>
      <w:r w:rsidRPr="000F2658">
        <w:rPr>
          <w:rFonts w:ascii="Consolas" w:eastAsia="Times New Roman" w:hAnsi="Consolas" w:cs="Times New Roman"/>
          <w:color w:val="B5CEA8"/>
          <w:sz w:val="24"/>
          <w:szCs w:val="24"/>
          <w:lang w:eastAsia="en-IN"/>
        </w:rPr>
        <w:t>0</w:t>
      </w:r>
    </w:p>
    <w:p w:rsidR="000F2658" w:rsidRPr="000F2658" w:rsidRDefault="000F2658" w:rsidP="000F2658">
      <w:pPr>
        <w:shd w:val="clear" w:color="auto" w:fill="1E1E1E"/>
        <w:spacing w:after="0" w:line="330" w:lineRule="atLeast"/>
        <w:rPr>
          <w:rFonts w:ascii="Consolas" w:eastAsia="Times New Roman" w:hAnsi="Consolas" w:cs="Times New Roman"/>
          <w:color w:val="D4D4D4"/>
          <w:sz w:val="24"/>
          <w:szCs w:val="24"/>
          <w:lang w:eastAsia="en-IN"/>
        </w:rPr>
      </w:pPr>
      <w:r w:rsidRPr="000F2658">
        <w:rPr>
          <w:rFonts w:ascii="Consolas" w:eastAsia="Times New Roman" w:hAnsi="Consolas" w:cs="Times New Roman"/>
          <w:color w:val="9CDCFE"/>
          <w:sz w:val="24"/>
          <w:szCs w:val="24"/>
          <w:lang w:eastAsia="en-IN"/>
        </w:rPr>
        <w:t>b</w:t>
      </w:r>
      <w:r w:rsidRPr="000F2658">
        <w:rPr>
          <w:rFonts w:ascii="Consolas" w:eastAsia="Times New Roman" w:hAnsi="Consolas" w:cs="Times New Roman"/>
          <w:color w:val="D4D4D4"/>
          <w:sz w:val="24"/>
          <w:szCs w:val="24"/>
          <w:lang w:eastAsia="en-IN"/>
        </w:rPr>
        <w:t> = </w:t>
      </w:r>
      <w:r w:rsidRPr="000F2658">
        <w:rPr>
          <w:rFonts w:ascii="Consolas" w:eastAsia="Times New Roman" w:hAnsi="Consolas" w:cs="Times New Roman"/>
          <w:color w:val="B5CEA8"/>
          <w:sz w:val="24"/>
          <w:szCs w:val="24"/>
          <w:lang w:eastAsia="en-IN"/>
        </w:rPr>
        <w:t>1</w:t>
      </w:r>
    </w:p>
    <w:p w:rsidR="000F2658" w:rsidRPr="000F2658" w:rsidRDefault="000F2658" w:rsidP="000F2658">
      <w:pPr>
        <w:shd w:val="clear" w:color="auto" w:fill="1E1E1E"/>
        <w:spacing w:after="0" w:line="330" w:lineRule="atLeast"/>
        <w:rPr>
          <w:rFonts w:ascii="Consolas" w:eastAsia="Times New Roman" w:hAnsi="Consolas" w:cs="Times New Roman"/>
          <w:color w:val="D4D4D4"/>
          <w:sz w:val="24"/>
          <w:szCs w:val="24"/>
          <w:lang w:eastAsia="en-IN"/>
        </w:rPr>
      </w:pPr>
    </w:p>
    <w:p w:rsidR="000F2658" w:rsidRPr="000F2658" w:rsidRDefault="000F2658" w:rsidP="000F2658">
      <w:pPr>
        <w:shd w:val="clear" w:color="auto" w:fill="1E1E1E"/>
        <w:spacing w:after="0" w:line="330" w:lineRule="atLeast"/>
        <w:rPr>
          <w:rFonts w:ascii="Consolas" w:eastAsia="Times New Roman" w:hAnsi="Consolas" w:cs="Times New Roman"/>
          <w:color w:val="D4D4D4"/>
          <w:sz w:val="24"/>
          <w:szCs w:val="24"/>
          <w:lang w:eastAsia="en-IN"/>
        </w:rPr>
      </w:pPr>
      <w:r w:rsidRPr="000F2658">
        <w:rPr>
          <w:rFonts w:ascii="Consolas" w:eastAsia="Times New Roman" w:hAnsi="Consolas" w:cs="Times New Roman"/>
          <w:color w:val="DCDCAA"/>
          <w:sz w:val="24"/>
          <w:szCs w:val="24"/>
          <w:lang w:eastAsia="en-IN"/>
        </w:rPr>
        <w:t>print</w:t>
      </w:r>
      <w:r w:rsidRPr="000F2658">
        <w:rPr>
          <w:rFonts w:ascii="Consolas" w:eastAsia="Times New Roman" w:hAnsi="Consolas" w:cs="Times New Roman"/>
          <w:color w:val="D4D4D4"/>
          <w:sz w:val="24"/>
          <w:szCs w:val="24"/>
          <w:lang w:eastAsia="en-IN"/>
        </w:rPr>
        <w:t>(</w:t>
      </w:r>
      <w:r w:rsidRPr="000F2658">
        <w:rPr>
          <w:rFonts w:ascii="Consolas" w:eastAsia="Times New Roman" w:hAnsi="Consolas" w:cs="Times New Roman"/>
          <w:color w:val="9CDCFE"/>
          <w:sz w:val="24"/>
          <w:szCs w:val="24"/>
          <w:lang w:eastAsia="en-IN"/>
        </w:rPr>
        <w:t>a</w:t>
      </w:r>
      <w:r w:rsidRPr="000F2658">
        <w:rPr>
          <w:rFonts w:ascii="Consolas" w:eastAsia="Times New Roman" w:hAnsi="Consolas" w:cs="Times New Roman"/>
          <w:color w:val="D4D4D4"/>
          <w:sz w:val="24"/>
          <w:szCs w:val="24"/>
          <w:lang w:eastAsia="en-IN"/>
        </w:rPr>
        <w:t>)</w:t>
      </w:r>
    </w:p>
    <w:p w:rsidR="000F2658" w:rsidRPr="000F2658" w:rsidRDefault="000F2658" w:rsidP="000F2658">
      <w:pPr>
        <w:shd w:val="clear" w:color="auto" w:fill="1E1E1E"/>
        <w:spacing w:after="0" w:line="330" w:lineRule="atLeast"/>
        <w:rPr>
          <w:rFonts w:ascii="Consolas" w:eastAsia="Times New Roman" w:hAnsi="Consolas" w:cs="Times New Roman"/>
          <w:color w:val="D4D4D4"/>
          <w:sz w:val="24"/>
          <w:szCs w:val="24"/>
          <w:lang w:eastAsia="en-IN"/>
        </w:rPr>
      </w:pPr>
      <w:r w:rsidRPr="000F2658">
        <w:rPr>
          <w:rFonts w:ascii="Consolas" w:eastAsia="Times New Roman" w:hAnsi="Consolas" w:cs="Times New Roman"/>
          <w:color w:val="DCDCAA"/>
          <w:sz w:val="24"/>
          <w:szCs w:val="24"/>
          <w:lang w:eastAsia="en-IN"/>
        </w:rPr>
        <w:t>print</w:t>
      </w:r>
      <w:r w:rsidRPr="000F2658">
        <w:rPr>
          <w:rFonts w:ascii="Consolas" w:eastAsia="Times New Roman" w:hAnsi="Consolas" w:cs="Times New Roman"/>
          <w:color w:val="D4D4D4"/>
          <w:sz w:val="24"/>
          <w:szCs w:val="24"/>
          <w:lang w:eastAsia="en-IN"/>
        </w:rPr>
        <w:t>(</w:t>
      </w:r>
      <w:r w:rsidRPr="000F2658">
        <w:rPr>
          <w:rFonts w:ascii="Consolas" w:eastAsia="Times New Roman" w:hAnsi="Consolas" w:cs="Times New Roman"/>
          <w:color w:val="9CDCFE"/>
          <w:sz w:val="24"/>
          <w:szCs w:val="24"/>
          <w:lang w:eastAsia="en-IN"/>
        </w:rPr>
        <w:t>a</w:t>
      </w:r>
      <w:r w:rsidRPr="000F2658">
        <w:rPr>
          <w:rFonts w:ascii="Consolas" w:eastAsia="Times New Roman" w:hAnsi="Consolas" w:cs="Times New Roman"/>
          <w:color w:val="D4D4D4"/>
          <w:sz w:val="24"/>
          <w:szCs w:val="24"/>
          <w:lang w:eastAsia="en-IN"/>
        </w:rPr>
        <w:t>, </w:t>
      </w:r>
      <w:r w:rsidRPr="000F2658">
        <w:rPr>
          <w:rFonts w:ascii="Consolas" w:eastAsia="Times New Roman" w:hAnsi="Consolas" w:cs="Times New Roman"/>
          <w:color w:val="9CDCFE"/>
          <w:sz w:val="24"/>
          <w:szCs w:val="24"/>
          <w:lang w:eastAsia="en-IN"/>
        </w:rPr>
        <w:t>b</w:t>
      </w:r>
      <w:r w:rsidRPr="000F2658">
        <w:rPr>
          <w:rFonts w:ascii="Consolas" w:eastAsia="Times New Roman" w:hAnsi="Consolas" w:cs="Times New Roman"/>
          <w:color w:val="D4D4D4"/>
          <w:sz w:val="24"/>
          <w:szCs w:val="24"/>
          <w:lang w:eastAsia="en-IN"/>
        </w:rPr>
        <w:t>)</w:t>
      </w:r>
    </w:p>
    <w:p w:rsidR="000F2658" w:rsidRDefault="00E77EA6" w:rsidP="00420664">
      <w:pPr>
        <w:rPr>
          <w:sz w:val="28"/>
          <w:szCs w:val="24"/>
        </w:rPr>
      </w:pPr>
      <w:r>
        <w:rPr>
          <w:sz w:val="28"/>
          <w:szCs w:val="24"/>
        </w:rPr>
        <w:t>the output is 0</w:t>
      </w:r>
    </w:p>
    <w:p w:rsidR="00E77EA6" w:rsidRDefault="00E77EA6" w:rsidP="00420664">
      <w:pPr>
        <w:rPr>
          <w:sz w:val="28"/>
          <w:szCs w:val="24"/>
        </w:rPr>
      </w:pPr>
      <w:r>
        <w:rPr>
          <w:sz w:val="28"/>
          <w:szCs w:val="24"/>
        </w:rPr>
        <w:t>0 1</w:t>
      </w:r>
    </w:p>
    <w:p w:rsidR="000F2658" w:rsidRDefault="000F2658" w:rsidP="00420664">
      <w:pPr>
        <w:rPr>
          <w:sz w:val="28"/>
          <w:szCs w:val="24"/>
        </w:rPr>
      </w:pPr>
      <w:r>
        <w:rPr>
          <w:sz w:val="28"/>
          <w:szCs w:val="24"/>
        </w:rPr>
        <w:t>Fibonacci series</w:t>
      </w:r>
    </w:p>
    <w:p w:rsidR="000F2658" w:rsidRDefault="000F2658" w:rsidP="00420664">
      <w:pPr>
        <w:rPr>
          <w:sz w:val="28"/>
          <w:szCs w:val="24"/>
        </w:rPr>
      </w:pPr>
      <w:r>
        <w:rPr>
          <w:sz w:val="28"/>
          <w:szCs w:val="24"/>
        </w:rPr>
        <w:t>This is the summation of last two number of series . for eg</w:t>
      </w:r>
    </w:p>
    <w:p w:rsidR="000F2658" w:rsidRDefault="000F2658" w:rsidP="00420664">
      <w:pPr>
        <w:rPr>
          <w:sz w:val="28"/>
          <w:szCs w:val="24"/>
        </w:rPr>
      </w:pPr>
      <w:r>
        <w:rPr>
          <w:sz w:val="28"/>
          <w:szCs w:val="24"/>
        </w:rPr>
        <w:t>0 1 1 2 3 5 8 13 21 34</w:t>
      </w:r>
    </w:p>
    <w:p w:rsidR="00FF58A4" w:rsidRDefault="00FF58A4" w:rsidP="00420664">
      <w:pPr>
        <w:rPr>
          <w:sz w:val="28"/>
          <w:szCs w:val="24"/>
        </w:rPr>
      </w:pPr>
      <w:r>
        <w:rPr>
          <w:sz w:val="28"/>
          <w:szCs w:val="24"/>
        </w:rPr>
        <w:t>Default parameter:</w:t>
      </w:r>
    </w:p>
    <w:p w:rsidR="00FF58A4" w:rsidRDefault="00FF58A4" w:rsidP="00420664">
      <w:pPr>
        <w:rPr>
          <w:sz w:val="28"/>
          <w:szCs w:val="24"/>
        </w:rPr>
      </w:pPr>
      <w:r>
        <w:rPr>
          <w:sz w:val="28"/>
          <w:szCs w:val="24"/>
        </w:rPr>
        <w:t xml:space="preserve">This means setting some value in making a function </w:t>
      </w:r>
    </w:p>
    <w:p w:rsidR="00FF58A4" w:rsidRDefault="00FF58A4" w:rsidP="00420664">
      <w:pPr>
        <w:rPr>
          <w:sz w:val="28"/>
          <w:szCs w:val="24"/>
        </w:rPr>
      </w:pPr>
      <w:r>
        <w:rPr>
          <w:sz w:val="28"/>
          <w:szCs w:val="24"/>
        </w:rPr>
        <w:t>For eg:</w:t>
      </w:r>
    </w:p>
    <w:p w:rsidR="00FF58A4" w:rsidRPr="00FF58A4" w:rsidRDefault="00FF58A4" w:rsidP="00FF58A4">
      <w:pPr>
        <w:shd w:val="clear" w:color="auto" w:fill="1E1E1E"/>
        <w:spacing w:after="0" w:line="330" w:lineRule="atLeast"/>
        <w:rPr>
          <w:rFonts w:ascii="Consolas" w:eastAsia="Times New Roman" w:hAnsi="Consolas" w:cs="Times New Roman"/>
          <w:color w:val="D4D4D4"/>
          <w:sz w:val="24"/>
          <w:szCs w:val="24"/>
          <w:lang w:eastAsia="en-IN"/>
        </w:rPr>
      </w:pPr>
      <w:r w:rsidRPr="00FF58A4">
        <w:rPr>
          <w:rFonts w:ascii="Consolas" w:eastAsia="Times New Roman" w:hAnsi="Consolas" w:cs="Times New Roman"/>
          <w:color w:val="569CD6"/>
          <w:sz w:val="24"/>
          <w:szCs w:val="24"/>
          <w:lang w:eastAsia="en-IN"/>
        </w:rPr>
        <w:t>def</w:t>
      </w:r>
      <w:r w:rsidRPr="00FF58A4">
        <w:rPr>
          <w:rFonts w:ascii="Consolas" w:eastAsia="Times New Roman" w:hAnsi="Consolas" w:cs="Times New Roman"/>
          <w:color w:val="D4D4D4"/>
          <w:sz w:val="24"/>
          <w:szCs w:val="24"/>
          <w:lang w:eastAsia="en-IN"/>
        </w:rPr>
        <w:t> </w:t>
      </w:r>
      <w:r w:rsidRPr="00FF58A4">
        <w:rPr>
          <w:rFonts w:ascii="Consolas" w:eastAsia="Times New Roman" w:hAnsi="Consolas" w:cs="Times New Roman"/>
          <w:color w:val="DCDCAA"/>
          <w:sz w:val="24"/>
          <w:szCs w:val="24"/>
          <w:lang w:eastAsia="en-IN"/>
        </w:rPr>
        <w:t>user_info</w:t>
      </w:r>
      <w:r w:rsidRPr="00FF58A4">
        <w:rPr>
          <w:rFonts w:ascii="Consolas" w:eastAsia="Times New Roman" w:hAnsi="Consolas" w:cs="Times New Roman"/>
          <w:color w:val="D4D4D4"/>
          <w:sz w:val="24"/>
          <w:szCs w:val="24"/>
          <w:lang w:eastAsia="en-IN"/>
        </w:rPr>
        <w:t>(</w:t>
      </w:r>
      <w:r w:rsidRPr="00FF58A4">
        <w:rPr>
          <w:rFonts w:ascii="Consolas" w:eastAsia="Times New Roman" w:hAnsi="Consolas" w:cs="Times New Roman"/>
          <w:color w:val="9CDCFE"/>
          <w:sz w:val="24"/>
          <w:szCs w:val="24"/>
          <w:lang w:eastAsia="en-IN"/>
        </w:rPr>
        <w:t>first_name</w:t>
      </w:r>
      <w:r w:rsidRPr="00FF58A4">
        <w:rPr>
          <w:rFonts w:ascii="Consolas" w:eastAsia="Times New Roman" w:hAnsi="Consolas" w:cs="Times New Roman"/>
          <w:color w:val="D4D4D4"/>
          <w:sz w:val="24"/>
          <w:szCs w:val="24"/>
          <w:lang w:eastAsia="en-IN"/>
        </w:rPr>
        <w:t>, </w:t>
      </w:r>
      <w:r w:rsidRPr="00FF58A4">
        <w:rPr>
          <w:rFonts w:ascii="Consolas" w:eastAsia="Times New Roman" w:hAnsi="Consolas" w:cs="Times New Roman"/>
          <w:color w:val="9CDCFE"/>
          <w:sz w:val="24"/>
          <w:szCs w:val="24"/>
          <w:lang w:eastAsia="en-IN"/>
        </w:rPr>
        <w:t>last_name</w:t>
      </w:r>
      <w:r w:rsidRPr="00FF58A4">
        <w:rPr>
          <w:rFonts w:ascii="Consolas" w:eastAsia="Times New Roman" w:hAnsi="Consolas" w:cs="Times New Roman"/>
          <w:color w:val="D4D4D4"/>
          <w:sz w:val="24"/>
          <w:szCs w:val="24"/>
          <w:lang w:eastAsia="en-IN"/>
        </w:rPr>
        <w:t>, </w:t>
      </w:r>
      <w:r w:rsidRPr="00FF58A4">
        <w:rPr>
          <w:rFonts w:ascii="Consolas" w:eastAsia="Times New Roman" w:hAnsi="Consolas" w:cs="Times New Roman"/>
          <w:color w:val="9CDCFE"/>
          <w:sz w:val="24"/>
          <w:szCs w:val="24"/>
          <w:lang w:eastAsia="en-IN"/>
        </w:rPr>
        <w:t>age</w:t>
      </w:r>
      <w:r w:rsidRPr="00FF58A4">
        <w:rPr>
          <w:rFonts w:ascii="Consolas" w:eastAsia="Times New Roman" w:hAnsi="Consolas" w:cs="Times New Roman"/>
          <w:color w:val="D4D4D4"/>
          <w:sz w:val="24"/>
          <w:szCs w:val="24"/>
          <w:lang w:eastAsia="en-IN"/>
        </w:rPr>
        <w:t>):</w:t>
      </w:r>
    </w:p>
    <w:p w:rsidR="00FF58A4" w:rsidRPr="00FF58A4" w:rsidRDefault="00FF58A4" w:rsidP="00FF58A4">
      <w:pPr>
        <w:shd w:val="clear" w:color="auto" w:fill="1E1E1E"/>
        <w:spacing w:after="0" w:line="330" w:lineRule="atLeast"/>
        <w:rPr>
          <w:rFonts w:ascii="Consolas" w:eastAsia="Times New Roman" w:hAnsi="Consolas" w:cs="Times New Roman"/>
          <w:color w:val="D4D4D4"/>
          <w:sz w:val="24"/>
          <w:szCs w:val="24"/>
          <w:lang w:eastAsia="en-IN"/>
        </w:rPr>
      </w:pPr>
      <w:r w:rsidRPr="00FF58A4">
        <w:rPr>
          <w:rFonts w:ascii="Consolas" w:eastAsia="Times New Roman" w:hAnsi="Consolas" w:cs="Times New Roman"/>
          <w:color w:val="D4D4D4"/>
          <w:sz w:val="24"/>
          <w:szCs w:val="24"/>
          <w:lang w:eastAsia="en-IN"/>
        </w:rPr>
        <w:t>    </w:t>
      </w:r>
      <w:r w:rsidRPr="00FF58A4">
        <w:rPr>
          <w:rFonts w:ascii="Consolas" w:eastAsia="Times New Roman" w:hAnsi="Consolas" w:cs="Times New Roman"/>
          <w:color w:val="DCDCAA"/>
          <w:sz w:val="24"/>
          <w:szCs w:val="24"/>
          <w:lang w:eastAsia="en-IN"/>
        </w:rPr>
        <w:t>print</w:t>
      </w:r>
      <w:r w:rsidRPr="00FF58A4">
        <w:rPr>
          <w:rFonts w:ascii="Consolas" w:eastAsia="Times New Roman" w:hAnsi="Consolas" w:cs="Times New Roman"/>
          <w:color w:val="D4D4D4"/>
          <w:sz w:val="24"/>
          <w:szCs w:val="24"/>
          <w:lang w:eastAsia="en-IN"/>
        </w:rPr>
        <w:t>(</w:t>
      </w:r>
      <w:r w:rsidRPr="00FF58A4">
        <w:rPr>
          <w:rFonts w:ascii="Consolas" w:eastAsia="Times New Roman" w:hAnsi="Consolas" w:cs="Times New Roman"/>
          <w:color w:val="569CD6"/>
          <w:sz w:val="24"/>
          <w:szCs w:val="24"/>
          <w:lang w:eastAsia="en-IN"/>
        </w:rPr>
        <w:t>f</w:t>
      </w:r>
      <w:r w:rsidRPr="00FF58A4">
        <w:rPr>
          <w:rFonts w:ascii="Consolas" w:eastAsia="Times New Roman" w:hAnsi="Consolas" w:cs="Times New Roman"/>
          <w:color w:val="CE9178"/>
          <w:sz w:val="24"/>
          <w:szCs w:val="24"/>
          <w:lang w:eastAsia="en-IN"/>
        </w:rPr>
        <w:t>'your first name is </w:t>
      </w:r>
      <w:r w:rsidRPr="00FF58A4">
        <w:rPr>
          <w:rFonts w:ascii="Consolas" w:eastAsia="Times New Roman" w:hAnsi="Consolas" w:cs="Times New Roman"/>
          <w:color w:val="569CD6"/>
          <w:sz w:val="24"/>
          <w:szCs w:val="24"/>
          <w:lang w:eastAsia="en-IN"/>
        </w:rPr>
        <w:t>{</w:t>
      </w:r>
      <w:r w:rsidRPr="00FF58A4">
        <w:rPr>
          <w:rFonts w:ascii="Consolas" w:eastAsia="Times New Roman" w:hAnsi="Consolas" w:cs="Times New Roman"/>
          <w:color w:val="9CDCFE"/>
          <w:sz w:val="24"/>
          <w:szCs w:val="24"/>
          <w:lang w:eastAsia="en-IN"/>
        </w:rPr>
        <w:t>first_name</w:t>
      </w:r>
      <w:r w:rsidRPr="00FF58A4">
        <w:rPr>
          <w:rFonts w:ascii="Consolas" w:eastAsia="Times New Roman" w:hAnsi="Consolas" w:cs="Times New Roman"/>
          <w:color w:val="569CD6"/>
          <w:sz w:val="24"/>
          <w:szCs w:val="24"/>
          <w:lang w:eastAsia="en-IN"/>
        </w:rPr>
        <w:t>}</w:t>
      </w:r>
      <w:r w:rsidRPr="00FF58A4">
        <w:rPr>
          <w:rFonts w:ascii="Consolas" w:eastAsia="Times New Roman" w:hAnsi="Consolas" w:cs="Times New Roman"/>
          <w:color w:val="CE9178"/>
          <w:sz w:val="24"/>
          <w:szCs w:val="24"/>
          <w:lang w:eastAsia="en-IN"/>
        </w:rPr>
        <w:t>'</w:t>
      </w:r>
      <w:r w:rsidRPr="00FF58A4">
        <w:rPr>
          <w:rFonts w:ascii="Consolas" w:eastAsia="Times New Roman" w:hAnsi="Consolas" w:cs="Times New Roman"/>
          <w:color w:val="D4D4D4"/>
          <w:sz w:val="24"/>
          <w:szCs w:val="24"/>
          <w:lang w:eastAsia="en-IN"/>
        </w:rPr>
        <w:t>)</w:t>
      </w:r>
    </w:p>
    <w:p w:rsidR="00FF58A4" w:rsidRPr="00FF58A4" w:rsidRDefault="00FF58A4" w:rsidP="00FF58A4">
      <w:pPr>
        <w:shd w:val="clear" w:color="auto" w:fill="1E1E1E"/>
        <w:spacing w:after="0" w:line="330" w:lineRule="atLeast"/>
        <w:rPr>
          <w:rFonts w:ascii="Consolas" w:eastAsia="Times New Roman" w:hAnsi="Consolas" w:cs="Times New Roman"/>
          <w:color w:val="D4D4D4"/>
          <w:sz w:val="24"/>
          <w:szCs w:val="24"/>
          <w:lang w:eastAsia="en-IN"/>
        </w:rPr>
      </w:pPr>
      <w:r w:rsidRPr="00FF58A4">
        <w:rPr>
          <w:rFonts w:ascii="Consolas" w:eastAsia="Times New Roman" w:hAnsi="Consolas" w:cs="Times New Roman"/>
          <w:color w:val="D4D4D4"/>
          <w:sz w:val="24"/>
          <w:szCs w:val="24"/>
          <w:lang w:eastAsia="en-IN"/>
        </w:rPr>
        <w:t>    </w:t>
      </w:r>
      <w:r w:rsidRPr="00FF58A4">
        <w:rPr>
          <w:rFonts w:ascii="Consolas" w:eastAsia="Times New Roman" w:hAnsi="Consolas" w:cs="Times New Roman"/>
          <w:color w:val="DCDCAA"/>
          <w:sz w:val="24"/>
          <w:szCs w:val="24"/>
          <w:lang w:eastAsia="en-IN"/>
        </w:rPr>
        <w:t>print</w:t>
      </w:r>
      <w:r w:rsidRPr="00FF58A4">
        <w:rPr>
          <w:rFonts w:ascii="Consolas" w:eastAsia="Times New Roman" w:hAnsi="Consolas" w:cs="Times New Roman"/>
          <w:color w:val="D4D4D4"/>
          <w:sz w:val="24"/>
          <w:szCs w:val="24"/>
          <w:lang w:eastAsia="en-IN"/>
        </w:rPr>
        <w:t>(</w:t>
      </w:r>
      <w:r w:rsidRPr="00FF58A4">
        <w:rPr>
          <w:rFonts w:ascii="Consolas" w:eastAsia="Times New Roman" w:hAnsi="Consolas" w:cs="Times New Roman"/>
          <w:color w:val="569CD6"/>
          <w:sz w:val="24"/>
          <w:szCs w:val="24"/>
          <w:lang w:eastAsia="en-IN"/>
        </w:rPr>
        <w:t>f</w:t>
      </w:r>
      <w:r w:rsidRPr="00FF58A4">
        <w:rPr>
          <w:rFonts w:ascii="Consolas" w:eastAsia="Times New Roman" w:hAnsi="Consolas" w:cs="Times New Roman"/>
          <w:color w:val="CE9178"/>
          <w:sz w:val="24"/>
          <w:szCs w:val="24"/>
          <w:lang w:eastAsia="en-IN"/>
        </w:rPr>
        <w:t>'your last name is </w:t>
      </w:r>
      <w:r w:rsidRPr="00FF58A4">
        <w:rPr>
          <w:rFonts w:ascii="Consolas" w:eastAsia="Times New Roman" w:hAnsi="Consolas" w:cs="Times New Roman"/>
          <w:color w:val="569CD6"/>
          <w:sz w:val="24"/>
          <w:szCs w:val="24"/>
          <w:lang w:eastAsia="en-IN"/>
        </w:rPr>
        <w:t>{</w:t>
      </w:r>
      <w:r w:rsidRPr="00FF58A4">
        <w:rPr>
          <w:rFonts w:ascii="Consolas" w:eastAsia="Times New Roman" w:hAnsi="Consolas" w:cs="Times New Roman"/>
          <w:color w:val="9CDCFE"/>
          <w:sz w:val="24"/>
          <w:szCs w:val="24"/>
          <w:lang w:eastAsia="en-IN"/>
        </w:rPr>
        <w:t>last_name</w:t>
      </w:r>
      <w:r w:rsidRPr="00FF58A4">
        <w:rPr>
          <w:rFonts w:ascii="Consolas" w:eastAsia="Times New Roman" w:hAnsi="Consolas" w:cs="Times New Roman"/>
          <w:color w:val="569CD6"/>
          <w:sz w:val="24"/>
          <w:szCs w:val="24"/>
          <w:lang w:eastAsia="en-IN"/>
        </w:rPr>
        <w:t>}</w:t>
      </w:r>
      <w:r w:rsidRPr="00FF58A4">
        <w:rPr>
          <w:rFonts w:ascii="Consolas" w:eastAsia="Times New Roman" w:hAnsi="Consolas" w:cs="Times New Roman"/>
          <w:color w:val="CE9178"/>
          <w:sz w:val="24"/>
          <w:szCs w:val="24"/>
          <w:lang w:eastAsia="en-IN"/>
        </w:rPr>
        <w:t>'</w:t>
      </w:r>
      <w:r w:rsidRPr="00FF58A4">
        <w:rPr>
          <w:rFonts w:ascii="Consolas" w:eastAsia="Times New Roman" w:hAnsi="Consolas" w:cs="Times New Roman"/>
          <w:color w:val="D4D4D4"/>
          <w:sz w:val="24"/>
          <w:szCs w:val="24"/>
          <w:lang w:eastAsia="en-IN"/>
        </w:rPr>
        <w:t>)</w:t>
      </w:r>
    </w:p>
    <w:p w:rsidR="00FF58A4" w:rsidRPr="00FF58A4" w:rsidRDefault="00FF58A4" w:rsidP="00FF58A4">
      <w:pPr>
        <w:shd w:val="clear" w:color="auto" w:fill="1E1E1E"/>
        <w:spacing w:after="0" w:line="330" w:lineRule="atLeast"/>
        <w:rPr>
          <w:rFonts w:ascii="Consolas" w:eastAsia="Times New Roman" w:hAnsi="Consolas" w:cs="Times New Roman"/>
          <w:color w:val="D4D4D4"/>
          <w:sz w:val="24"/>
          <w:szCs w:val="24"/>
          <w:lang w:eastAsia="en-IN"/>
        </w:rPr>
      </w:pPr>
      <w:r w:rsidRPr="00FF58A4">
        <w:rPr>
          <w:rFonts w:ascii="Consolas" w:eastAsia="Times New Roman" w:hAnsi="Consolas" w:cs="Times New Roman"/>
          <w:color w:val="D4D4D4"/>
          <w:sz w:val="24"/>
          <w:szCs w:val="24"/>
          <w:lang w:eastAsia="en-IN"/>
        </w:rPr>
        <w:t>    </w:t>
      </w:r>
      <w:r w:rsidRPr="00FF58A4">
        <w:rPr>
          <w:rFonts w:ascii="Consolas" w:eastAsia="Times New Roman" w:hAnsi="Consolas" w:cs="Times New Roman"/>
          <w:color w:val="DCDCAA"/>
          <w:sz w:val="24"/>
          <w:szCs w:val="24"/>
          <w:lang w:eastAsia="en-IN"/>
        </w:rPr>
        <w:t>print</w:t>
      </w:r>
      <w:r w:rsidRPr="00FF58A4">
        <w:rPr>
          <w:rFonts w:ascii="Consolas" w:eastAsia="Times New Roman" w:hAnsi="Consolas" w:cs="Times New Roman"/>
          <w:color w:val="D4D4D4"/>
          <w:sz w:val="24"/>
          <w:szCs w:val="24"/>
          <w:lang w:eastAsia="en-IN"/>
        </w:rPr>
        <w:t>(</w:t>
      </w:r>
      <w:r w:rsidRPr="00FF58A4">
        <w:rPr>
          <w:rFonts w:ascii="Consolas" w:eastAsia="Times New Roman" w:hAnsi="Consolas" w:cs="Times New Roman"/>
          <w:color w:val="569CD6"/>
          <w:sz w:val="24"/>
          <w:szCs w:val="24"/>
          <w:lang w:eastAsia="en-IN"/>
        </w:rPr>
        <w:t>f</w:t>
      </w:r>
      <w:r w:rsidRPr="00FF58A4">
        <w:rPr>
          <w:rFonts w:ascii="Consolas" w:eastAsia="Times New Roman" w:hAnsi="Consolas" w:cs="Times New Roman"/>
          <w:color w:val="CE9178"/>
          <w:sz w:val="24"/>
          <w:szCs w:val="24"/>
          <w:lang w:eastAsia="en-IN"/>
        </w:rPr>
        <w:t>'your age is </w:t>
      </w:r>
      <w:r w:rsidRPr="00FF58A4">
        <w:rPr>
          <w:rFonts w:ascii="Consolas" w:eastAsia="Times New Roman" w:hAnsi="Consolas" w:cs="Times New Roman"/>
          <w:color w:val="569CD6"/>
          <w:sz w:val="24"/>
          <w:szCs w:val="24"/>
          <w:lang w:eastAsia="en-IN"/>
        </w:rPr>
        <w:t>{</w:t>
      </w:r>
      <w:r w:rsidRPr="00FF58A4">
        <w:rPr>
          <w:rFonts w:ascii="Consolas" w:eastAsia="Times New Roman" w:hAnsi="Consolas" w:cs="Times New Roman"/>
          <w:color w:val="9CDCFE"/>
          <w:sz w:val="24"/>
          <w:szCs w:val="24"/>
          <w:lang w:eastAsia="en-IN"/>
        </w:rPr>
        <w:t>age</w:t>
      </w:r>
      <w:r w:rsidRPr="00FF58A4">
        <w:rPr>
          <w:rFonts w:ascii="Consolas" w:eastAsia="Times New Roman" w:hAnsi="Consolas" w:cs="Times New Roman"/>
          <w:color w:val="569CD6"/>
          <w:sz w:val="24"/>
          <w:szCs w:val="24"/>
          <w:lang w:eastAsia="en-IN"/>
        </w:rPr>
        <w:t>}</w:t>
      </w:r>
      <w:r w:rsidRPr="00FF58A4">
        <w:rPr>
          <w:rFonts w:ascii="Consolas" w:eastAsia="Times New Roman" w:hAnsi="Consolas" w:cs="Times New Roman"/>
          <w:color w:val="CE9178"/>
          <w:sz w:val="24"/>
          <w:szCs w:val="24"/>
          <w:lang w:eastAsia="en-IN"/>
        </w:rPr>
        <w:t>'</w:t>
      </w:r>
      <w:r w:rsidRPr="00FF58A4">
        <w:rPr>
          <w:rFonts w:ascii="Consolas" w:eastAsia="Times New Roman" w:hAnsi="Consolas" w:cs="Times New Roman"/>
          <w:color w:val="D4D4D4"/>
          <w:sz w:val="24"/>
          <w:szCs w:val="24"/>
          <w:lang w:eastAsia="en-IN"/>
        </w:rPr>
        <w:t>)</w:t>
      </w:r>
    </w:p>
    <w:p w:rsidR="00FF58A4" w:rsidRPr="00FF58A4" w:rsidRDefault="00FF58A4" w:rsidP="00FF58A4">
      <w:pPr>
        <w:shd w:val="clear" w:color="auto" w:fill="1E1E1E"/>
        <w:spacing w:after="240" w:line="330" w:lineRule="atLeast"/>
        <w:rPr>
          <w:rFonts w:ascii="Consolas" w:eastAsia="Times New Roman" w:hAnsi="Consolas" w:cs="Times New Roman"/>
          <w:color w:val="D4D4D4"/>
          <w:sz w:val="24"/>
          <w:szCs w:val="24"/>
          <w:lang w:eastAsia="en-IN"/>
        </w:rPr>
      </w:pPr>
    </w:p>
    <w:p w:rsidR="00FF58A4" w:rsidRPr="00FF58A4" w:rsidRDefault="00FF58A4" w:rsidP="00FF58A4">
      <w:pPr>
        <w:shd w:val="clear" w:color="auto" w:fill="1E1E1E"/>
        <w:spacing w:after="0" w:line="330" w:lineRule="atLeast"/>
        <w:rPr>
          <w:rFonts w:ascii="Consolas" w:eastAsia="Times New Roman" w:hAnsi="Consolas" w:cs="Times New Roman"/>
          <w:color w:val="D4D4D4"/>
          <w:sz w:val="24"/>
          <w:szCs w:val="24"/>
          <w:lang w:eastAsia="en-IN"/>
        </w:rPr>
      </w:pPr>
      <w:r w:rsidRPr="00FF58A4">
        <w:rPr>
          <w:rFonts w:ascii="Consolas" w:eastAsia="Times New Roman" w:hAnsi="Consolas" w:cs="Times New Roman"/>
          <w:color w:val="DCDCAA"/>
          <w:sz w:val="24"/>
          <w:szCs w:val="24"/>
          <w:lang w:eastAsia="en-IN"/>
        </w:rPr>
        <w:t>user_info</w:t>
      </w:r>
      <w:r w:rsidRPr="00FF58A4">
        <w:rPr>
          <w:rFonts w:ascii="Consolas" w:eastAsia="Times New Roman" w:hAnsi="Consolas" w:cs="Times New Roman"/>
          <w:color w:val="D4D4D4"/>
          <w:sz w:val="24"/>
          <w:szCs w:val="24"/>
          <w:lang w:eastAsia="en-IN"/>
        </w:rPr>
        <w:t>(</w:t>
      </w:r>
      <w:r w:rsidRPr="00FF58A4">
        <w:rPr>
          <w:rFonts w:ascii="Consolas" w:eastAsia="Times New Roman" w:hAnsi="Consolas" w:cs="Times New Roman"/>
          <w:color w:val="CE9178"/>
          <w:sz w:val="24"/>
          <w:szCs w:val="24"/>
          <w:lang w:eastAsia="en-IN"/>
        </w:rPr>
        <w:t>'Pintu'</w:t>
      </w:r>
      <w:r w:rsidRPr="00FF58A4">
        <w:rPr>
          <w:rFonts w:ascii="Consolas" w:eastAsia="Times New Roman" w:hAnsi="Consolas" w:cs="Times New Roman"/>
          <w:color w:val="D4D4D4"/>
          <w:sz w:val="24"/>
          <w:szCs w:val="24"/>
          <w:lang w:eastAsia="en-IN"/>
        </w:rPr>
        <w:t>, </w:t>
      </w:r>
      <w:r w:rsidRPr="00FF58A4">
        <w:rPr>
          <w:rFonts w:ascii="Consolas" w:eastAsia="Times New Roman" w:hAnsi="Consolas" w:cs="Times New Roman"/>
          <w:color w:val="CE9178"/>
          <w:sz w:val="24"/>
          <w:szCs w:val="24"/>
          <w:lang w:eastAsia="en-IN"/>
        </w:rPr>
        <w:t>'Raj'</w:t>
      </w:r>
      <w:r w:rsidRPr="00FF58A4">
        <w:rPr>
          <w:rFonts w:ascii="Consolas" w:eastAsia="Times New Roman" w:hAnsi="Consolas" w:cs="Times New Roman"/>
          <w:color w:val="D4D4D4"/>
          <w:sz w:val="24"/>
          <w:szCs w:val="24"/>
          <w:lang w:eastAsia="en-IN"/>
        </w:rPr>
        <w:t>, </w:t>
      </w:r>
      <w:r w:rsidRPr="00FF58A4">
        <w:rPr>
          <w:rFonts w:ascii="Consolas" w:eastAsia="Times New Roman" w:hAnsi="Consolas" w:cs="Times New Roman"/>
          <w:color w:val="B5CEA8"/>
          <w:sz w:val="24"/>
          <w:szCs w:val="24"/>
          <w:lang w:eastAsia="en-IN"/>
        </w:rPr>
        <w:t>21</w:t>
      </w:r>
      <w:r w:rsidRPr="00FF58A4">
        <w:rPr>
          <w:rFonts w:ascii="Consolas" w:eastAsia="Times New Roman" w:hAnsi="Consolas" w:cs="Times New Roman"/>
          <w:color w:val="D4D4D4"/>
          <w:sz w:val="24"/>
          <w:szCs w:val="24"/>
          <w:lang w:eastAsia="en-IN"/>
        </w:rPr>
        <w:t>)</w:t>
      </w:r>
    </w:p>
    <w:p w:rsidR="00FF58A4" w:rsidRPr="00FF58A4" w:rsidRDefault="00FF58A4" w:rsidP="00FF58A4">
      <w:pPr>
        <w:shd w:val="clear" w:color="auto" w:fill="1E1E1E"/>
        <w:spacing w:after="0" w:line="330" w:lineRule="atLeast"/>
        <w:rPr>
          <w:rFonts w:ascii="Consolas" w:eastAsia="Times New Roman" w:hAnsi="Consolas" w:cs="Times New Roman"/>
          <w:color w:val="D4D4D4"/>
          <w:sz w:val="24"/>
          <w:szCs w:val="24"/>
          <w:lang w:eastAsia="en-IN"/>
        </w:rPr>
      </w:pPr>
    </w:p>
    <w:p w:rsidR="00FF58A4" w:rsidRPr="00FF58A4" w:rsidRDefault="00FF58A4" w:rsidP="00FF58A4">
      <w:pPr>
        <w:shd w:val="clear" w:color="auto" w:fill="1E1E1E"/>
        <w:spacing w:after="0" w:line="330" w:lineRule="atLeast"/>
        <w:rPr>
          <w:rFonts w:ascii="Consolas" w:eastAsia="Times New Roman" w:hAnsi="Consolas" w:cs="Times New Roman"/>
          <w:color w:val="D4D4D4"/>
          <w:sz w:val="24"/>
          <w:szCs w:val="24"/>
          <w:lang w:eastAsia="en-IN"/>
        </w:rPr>
      </w:pPr>
      <w:r w:rsidRPr="00FF58A4">
        <w:rPr>
          <w:rFonts w:ascii="Consolas" w:eastAsia="Times New Roman" w:hAnsi="Consolas" w:cs="Times New Roman"/>
          <w:color w:val="6A9955"/>
          <w:sz w:val="24"/>
          <w:szCs w:val="24"/>
          <w:lang w:eastAsia="en-IN"/>
        </w:rPr>
        <w:t>#Now the default parameter meaning is to making any value to default </w:t>
      </w:r>
    </w:p>
    <w:p w:rsidR="00FF58A4" w:rsidRDefault="00FF58A4" w:rsidP="00FF58A4">
      <w:pPr>
        <w:shd w:val="clear" w:color="auto" w:fill="1E1E1E"/>
        <w:spacing w:after="0" w:line="330" w:lineRule="atLeast"/>
        <w:rPr>
          <w:rFonts w:ascii="Consolas" w:eastAsia="Times New Roman" w:hAnsi="Consolas" w:cs="Times New Roman"/>
          <w:color w:val="6A9955"/>
          <w:sz w:val="24"/>
          <w:szCs w:val="24"/>
          <w:lang w:eastAsia="en-IN"/>
        </w:rPr>
      </w:pPr>
      <w:r w:rsidRPr="00FF58A4">
        <w:rPr>
          <w:rFonts w:ascii="Consolas" w:eastAsia="Times New Roman" w:hAnsi="Consolas" w:cs="Times New Roman"/>
          <w:color w:val="6A9955"/>
          <w:sz w:val="24"/>
          <w:szCs w:val="24"/>
          <w:lang w:eastAsia="en-IN"/>
        </w:rPr>
        <w:t># like for eg let's make the age as default at 20</w:t>
      </w:r>
    </w:p>
    <w:p w:rsidR="00FF58A4" w:rsidRDefault="00FF58A4">
      <w:pPr>
        <w:rPr>
          <w:rFonts w:ascii="Consolas" w:eastAsia="Times New Roman" w:hAnsi="Consolas" w:cs="Times New Roman"/>
          <w:color w:val="6A9955"/>
          <w:sz w:val="24"/>
          <w:szCs w:val="24"/>
          <w:lang w:eastAsia="en-IN"/>
        </w:rPr>
      </w:pPr>
      <w:r>
        <w:rPr>
          <w:rFonts w:ascii="Consolas" w:eastAsia="Times New Roman" w:hAnsi="Consolas" w:cs="Times New Roman"/>
          <w:color w:val="6A9955"/>
          <w:sz w:val="24"/>
          <w:szCs w:val="24"/>
          <w:lang w:eastAsia="en-IN"/>
        </w:rPr>
        <w:br w:type="page"/>
      </w:r>
    </w:p>
    <w:p w:rsidR="00FF58A4" w:rsidRPr="00FF58A4" w:rsidRDefault="00FF58A4" w:rsidP="00FF58A4">
      <w:pPr>
        <w:shd w:val="clear" w:color="auto" w:fill="1E1E1E"/>
        <w:spacing w:after="0" w:line="330" w:lineRule="atLeast"/>
        <w:rPr>
          <w:rFonts w:ascii="Consolas" w:eastAsia="Times New Roman" w:hAnsi="Consolas" w:cs="Times New Roman"/>
          <w:color w:val="6A9955"/>
          <w:sz w:val="24"/>
          <w:szCs w:val="24"/>
          <w:lang w:eastAsia="en-IN"/>
        </w:rPr>
      </w:pPr>
    </w:p>
    <w:p w:rsidR="00FF58A4" w:rsidRPr="00FF58A4" w:rsidRDefault="00FF58A4" w:rsidP="00FF58A4">
      <w:pPr>
        <w:shd w:val="clear" w:color="auto" w:fill="1E1E1E"/>
        <w:spacing w:after="0" w:line="330" w:lineRule="atLeast"/>
        <w:rPr>
          <w:rFonts w:ascii="Consolas" w:eastAsia="Times New Roman" w:hAnsi="Consolas" w:cs="Times New Roman"/>
          <w:color w:val="D4D4D4"/>
          <w:sz w:val="24"/>
          <w:szCs w:val="24"/>
          <w:lang w:eastAsia="en-IN"/>
        </w:rPr>
      </w:pPr>
    </w:p>
    <w:p w:rsidR="00FF58A4" w:rsidRPr="00FF58A4" w:rsidRDefault="00FF58A4" w:rsidP="00FF58A4">
      <w:pPr>
        <w:shd w:val="clear" w:color="auto" w:fill="1E1E1E"/>
        <w:spacing w:after="0" w:line="330" w:lineRule="atLeast"/>
        <w:rPr>
          <w:rFonts w:ascii="Consolas" w:eastAsia="Times New Roman" w:hAnsi="Consolas" w:cs="Times New Roman"/>
          <w:color w:val="D4D4D4"/>
          <w:sz w:val="24"/>
          <w:szCs w:val="24"/>
          <w:lang w:eastAsia="en-IN"/>
        </w:rPr>
      </w:pPr>
      <w:r w:rsidRPr="00FF58A4">
        <w:rPr>
          <w:rFonts w:ascii="Consolas" w:eastAsia="Times New Roman" w:hAnsi="Consolas" w:cs="Times New Roman"/>
          <w:color w:val="569CD6"/>
          <w:sz w:val="24"/>
          <w:szCs w:val="24"/>
          <w:lang w:eastAsia="en-IN"/>
        </w:rPr>
        <w:t>def</w:t>
      </w:r>
      <w:r w:rsidRPr="00FF58A4">
        <w:rPr>
          <w:rFonts w:ascii="Consolas" w:eastAsia="Times New Roman" w:hAnsi="Consolas" w:cs="Times New Roman"/>
          <w:color w:val="D4D4D4"/>
          <w:sz w:val="24"/>
          <w:szCs w:val="24"/>
          <w:lang w:eastAsia="en-IN"/>
        </w:rPr>
        <w:t> </w:t>
      </w:r>
      <w:r w:rsidRPr="00FF58A4">
        <w:rPr>
          <w:rFonts w:ascii="Consolas" w:eastAsia="Times New Roman" w:hAnsi="Consolas" w:cs="Times New Roman"/>
          <w:color w:val="DCDCAA"/>
          <w:sz w:val="24"/>
          <w:szCs w:val="24"/>
          <w:lang w:eastAsia="en-IN"/>
        </w:rPr>
        <w:t>user_info</w:t>
      </w:r>
      <w:r w:rsidRPr="00FF58A4">
        <w:rPr>
          <w:rFonts w:ascii="Consolas" w:eastAsia="Times New Roman" w:hAnsi="Consolas" w:cs="Times New Roman"/>
          <w:color w:val="D4D4D4"/>
          <w:sz w:val="24"/>
          <w:szCs w:val="24"/>
          <w:lang w:eastAsia="en-IN"/>
        </w:rPr>
        <w:t>(</w:t>
      </w:r>
      <w:r w:rsidRPr="00FF58A4">
        <w:rPr>
          <w:rFonts w:ascii="Consolas" w:eastAsia="Times New Roman" w:hAnsi="Consolas" w:cs="Times New Roman"/>
          <w:color w:val="9CDCFE"/>
          <w:sz w:val="24"/>
          <w:szCs w:val="24"/>
          <w:lang w:eastAsia="en-IN"/>
        </w:rPr>
        <w:t>first_name</w:t>
      </w:r>
      <w:r w:rsidRPr="00FF58A4">
        <w:rPr>
          <w:rFonts w:ascii="Consolas" w:eastAsia="Times New Roman" w:hAnsi="Consolas" w:cs="Times New Roman"/>
          <w:color w:val="D4D4D4"/>
          <w:sz w:val="24"/>
          <w:szCs w:val="24"/>
          <w:lang w:eastAsia="en-IN"/>
        </w:rPr>
        <w:t>, </w:t>
      </w:r>
      <w:r w:rsidRPr="00FF58A4">
        <w:rPr>
          <w:rFonts w:ascii="Consolas" w:eastAsia="Times New Roman" w:hAnsi="Consolas" w:cs="Times New Roman"/>
          <w:color w:val="9CDCFE"/>
          <w:sz w:val="24"/>
          <w:szCs w:val="24"/>
          <w:lang w:eastAsia="en-IN"/>
        </w:rPr>
        <w:t>last_name</w:t>
      </w:r>
      <w:r w:rsidRPr="00FF58A4">
        <w:rPr>
          <w:rFonts w:ascii="Consolas" w:eastAsia="Times New Roman" w:hAnsi="Consolas" w:cs="Times New Roman"/>
          <w:color w:val="D4D4D4"/>
          <w:sz w:val="24"/>
          <w:szCs w:val="24"/>
          <w:lang w:eastAsia="en-IN"/>
        </w:rPr>
        <w:t>, </w:t>
      </w:r>
      <w:r w:rsidRPr="00FF58A4">
        <w:rPr>
          <w:rFonts w:ascii="Consolas" w:eastAsia="Times New Roman" w:hAnsi="Consolas" w:cs="Times New Roman"/>
          <w:color w:val="9CDCFE"/>
          <w:sz w:val="24"/>
          <w:szCs w:val="24"/>
          <w:lang w:eastAsia="en-IN"/>
        </w:rPr>
        <w:t>age</w:t>
      </w:r>
      <w:r w:rsidRPr="00FF58A4">
        <w:rPr>
          <w:rFonts w:ascii="Consolas" w:eastAsia="Times New Roman" w:hAnsi="Consolas" w:cs="Times New Roman"/>
          <w:color w:val="D4D4D4"/>
          <w:sz w:val="24"/>
          <w:szCs w:val="24"/>
          <w:lang w:eastAsia="en-IN"/>
        </w:rPr>
        <w:t> = </w:t>
      </w:r>
      <w:r w:rsidRPr="00FF58A4">
        <w:rPr>
          <w:rFonts w:ascii="Consolas" w:eastAsia="Times New Roman" w:hAnsi="Consolas" w:cs="Times New Roman"/>
          <w:color w:val="B5CEA8"/>
          <w:sz w:val="24"/>
          <w:szCs w:val="24"/>
          <w:lang w:eastAsia="en-IN"/>
        </w:rPr>
        <w:t>20</w:t>
      </w:r>
      <w:r w:rsidRPr="00FF58A4">
        <w:rPr>
          <w:rFonts w:ascii="Consolas" w:eastAsia="Times New Roman" w:hAnsi="Consolas" w:cs="Times New Roman"/>
          <w:color w:val="D4D4D4"/>
          <w:sz w:val="24"/>
          <w:szCs w:val="24"/>
          <w:lang w:eastAsia="en-IN"/>
        </w:rPr>
        <w:t>):</w:t>
      </w:r>
    </w:p>
    <w:p w:rsidR="00FF58A4" w:rsidRPr="00FF58A4" w:rsidRDefault="00FF58A4" w:rsidP="00FF58A4">
      <w:pPr>
        <w:shd w:val="clear" w:color="auto" w:fill="1E1E1E"/>
        <w:spacing w:after="0" w:line="330" w:lineRule="atLeast"/>
        <w:rPr>
          <w:rFonts w:ascii="Consolas" w:eastAsia="Times New Roman" w:hAnsi="Consolas" w:cs="Times New Roman"/>
          <w:color w:val="D4D4D4"/>
          <w:sz w:val="24"/>
          <w:szCs w:val="24"/>
          <w:lang w:eastAsia="en-IN"/>
        </w:rPr>
      </w:pPr>
      <w:r w:rsidRPr="00FF58A4">
        <w:rPr>
          <w:rFonts w:ascii="Consolas" w:eastAsia="Times New Roman" w:hAnsi="Consolas" w:cs="Times New Roman"/>
          <w:color w:val="D4D4D4"/>
          <w:sz w:val="24"/>
          <w:szCs w:val="24"/>
          <w:lang w:eastAsia="en-IN"/>
        </w:rPr>
        <w:t>    </w:t>
      </w:r>
      <w:r w:rsidRPr="00FF58A4">
        <w:rPr>
          <w:rFonts w:ascii="Consolas" w:eastAsia="Times New Roman" w:hAnsi="Consolas" w:cs="Times New Roman"/>
          <w:color w:val="DCDCAA"/>
          <w:sz w:val="24"/>
          <w:szCs w:val="24"/>
          <w:lang w:eastAsia="en-IN"/>
        </w:rPr>
        <w:t>print</w:t>
      </w:r>
      <w:r w:rsidRPr="00FF58A4">
        <w:rPr>
          <w:rFonts w:ascii="Consolas" w:eastAsia="Times New Roman" w:hAnsi="Consolas" w:cs="Times New Roman"/>
          <w:color w:val="D4D4D4"/>
          <w:sz w:val="24"/>
          <w:szCs w:val="24"/>
          <w:lang w:eastAsia="en-IN"/>
        </w:rPr>
        <w:t>(</w:t>
      </w:r>
      <w:r w:rsidRPr="00FF58A4">
        <w:rPr>
          <w:rFonts w:ascii="Consolas" w:eastAsia="Times New Roman" w:hAnsi="Consolas" w:cs="Times New Roman"/>
          <w:color w:val="569CD6"/>
          <w:sz w:val="24"/>
          <w:szCs w:val="24"/>
          <w:lang w:eastAsia="en-IN"/>
        </w:rPr>
        <w:t>f</w:t>
      </w:r>
      <w:r w:rsidRPr="00FF58A4">
        <w:rPr>
          <w:rFonts w:ascii="Consolas" w:eastAsia="Times New Roman" w:hAnsi="Consolas" w:cs="Times New Roman"/>
          <w:color w:val="CE9178"/>
          <w:sz w:val="24"/>
          <w:szCs w:val="24"/>
          <w:lang w:eastAsia="en-IN"/>
        </w:rPr>
        <w:t>'your first name is </w:t>
      </w:r>
      <w:r w:rsidRPr="00FF58A4">
        <w:rPr>
          <w:rFonts w:ascii="Consolas" w:eastAsia="Times New Roman" w:hAnsi="Consolas" w:cs="Times New Roman"/>
          <w:color w:val="569CD6"/>
          <w:sz w:val="24"/>
          <w:szCs w:val="24"/>
          <w:lang w:eastAsia="en-IN"/>
        </w:rPr>
        <w:t>{</w:t>
      </w:r>
      <w:r w:rsidRPr="00FF58A4">
        <w:rPr>
          <w:rFonts w:ascii="Consolas" w:eastAsia="Times New Roman" w:hAnsi="Consolas" w:cs="Times New Roman"/>
          <w:color w:val="9CDCFE"/>
          <w:sz w:val="24"/>
          <w:szCs w:val="24"/>
          <w:lang w:eastAsia="en-IN"/>
        </w:rPr>
        <w:t>first_name</w:t>
      </w:r>
      <w:r w:rsidRPr="00FF58A4">
        <w:rPr>
          <w:rFonts w:ascii="Consolas" w:eastAsia="Times New Roman" w:hAnsi="Consolas" w:cs="Times New Roman"/>
          <w:color w:val="569CD6"/>
          <w:sz w:val="24"/>
          <w:szCs w:val="24"/>
          <w:lang w:eastAsia="en-IN"/>
        </w:rPr>
        <w:t>}</w:t>
      </w:r>
      <w:r w:rsidRPr="00FF58A4">
        <w:rPr>
          <w:rFonts w:ascii="Consolas" w:eastAsia="Times New Roman" w:hAnsi="Consolas" w:cs="Times New Roman"/>
          <w:color w:val="CE9178"/>
          <w:sz w:val="24"/>
          <w:szCs w:val="24"/>
          <w:lang w:eastAsia="en-IN"/>
        </w:rPr>
        <w:t>'</w:t>
      </w:r>
      <w:r w:rsidRPr="00FF58A4">
        <w:rPr>
          <w:rFonts w:ascii="Consolas" w:eastAsia="Times New Roman" w:hAnsi="Consolas" w:cs="Times New Roman"/>
          <w:color w:val="D4D4D4"/>
          <w:sz w:val="24"/>
          <w:szCs w:val="24"/>
          <w:lang w:eastAsia="en-IN"/>
        </w:rPr>
        <w:t>)</w:t>
      </w:r>
    </w:p>
    <w:p w:rsidR="00FF58A4" w:rsidRPr="00FF58A4" w:rsidRDefault="00FF58A4" w:rsidP="00FF58A4">
      <w:pPr>
        <w:shd w:val="clear" w:color="auto" w:fill="1E1E1E"/>
        <w:spacing w:after="0" w:line="330" w:lineRule="atLeast"/>
        <w:rPr>
          <w:rFonts w:ascii="Consolas" w:eastAsia="Times New Roman" w:hAnsi="Consolas" w:cs="Times New Roman"/>
          <w:color w:val="D4D4D4"/>
          <w:sz w:val="24"/>
          <w:szCs w:val="24"/>
          <w:lang w:eastAsia="en-IN"/>
        </w:rPr>
      </w:pPr>
      <w:r w:rsidRPr="00FF58A4">
        <w:rPr>
          <w:rFonts w:ascii="Consolas" w:eastAsia="Times New Roman" w:hAnsi="Consolas" w:cs="Times New Roman"/>
          <w:color w:val="D4D4D4"/>
          <w:sz w:val="24"/>
          <w:szCs w:val="24"/>
          <w:lang w:eastAsia="en-IN"/>
        </w:rPr>
        <w:t>    </w:t>
      </w:r>
      <w:r w:rsidRPr="00FF58A4">
        <w:rPr>
          <w:rFonts w:ascii="Consolas" w:eastAsia="Times New Roman" w:hAnsi="Consolas" w:cs="Times New Roman"/>
          <w:color w:val="DCDCAA"/>
          <w:sz w:val="24"/>
          <w:szCs w:val="24"/>
          <w:lang w:eastAsia="en-IN"/>
        </w:rPr>
        <w:t>print</w:t>
      </w:r>
      <w:r w:rsidRPr="00FF58A4">
        <w:rPr>
          <w:rFonts w:ascii="Consolas" w:eastAsia="Times New Roman" w:hAnsi="Consolas" w:cs="Times New Roman"/>
          <w:color w:val="D4D4D4"/>
          <w:sz w:val="24"/>
          <w:szCs w:val="24"/>
          <w:lang w:eastAsia="en-IN"/>
        </w:rPr>
        <w:t>(</w:t>
      </w:r>
      <w:r w:rsidRPr="00FF58A4">
        <w:rPr>
          <w:rFonts w:ascii="Consolas" w:eastAsia="Times New Roman" w:hAnsi="Consolas" w:cs="Times New Roman"/>
          <w:color w:val="569CD6"/>
          <w:sz w:val="24"/>
          <w:szCs w:val="24"/>
          <w:lang w:eastAsia="en-IN"/>
        </w:rPr>
        <w:t>f</w:t>
      </w:r>
      <w:r w:rsidRPr="00FF58A4">
        <w:rPr>
          <w:rFonts w:ascii="Consolas" w:eastAsia="Times New Roman" w:hAnsi="Consolas" w:cs="Times New Roman"/>
          <w:color w:val="CE9178"/>
          <w:sz w:val="24"/>
          <w:szCs w:val="24"/>
          <w:lang w:eastAsia="en-IN"/>
        </w:rPr>
        <w:t>'your last name is </w:t>
      </w:r>
      <w:r w:rsidRPr="00FF58A4">
        <w:rPr>
          <w:rFonts w:ascii="Consolas" w:eastAsia="Times New Roman" w:hAnsi="Consolas" w:cs="Times New Roman"/>
          <w:color w:val="569CD6"/>
          <w:sz w:val="24"/>
          <w:szCs w:val="24"/>
          <w:lang w:eastAsia="en-IN"/>
        </w:rPr>
        <w:t>{</w:t>
      </w:r>
      <w:r w:rsidRPr="00FF58A4">
        <w:rPr>
          <w:rFonts w:ascii="Consolas" w:eastAsia="Times New Roman" w:hAnsi="Consolas" w:cs="Times New Roman"/>
          <w:color w:val="9CDCFE"/>
          <w:sz w:val="24"/>
          <w:szCs w:val="24"/>
          <w:lang w:eastAsia="en-IN"/>
        </w:rPr>
        <w:t>last_name</w:t>
      </w:r>
      <w:r w:rsidRPr="00FF58A4">
        <w:rPr>
          <w:rFonts w:ascii="Consolas" w:eastAsia="Times New Roman" w:hAnsi="Consolas" w:cs="Times New Roman"/>
          <w:color w:val="569CD6"/>
          <w:sz w:val="24"/>
          <w:szCs w:val="24"/>
          <w:lang w:eastAsia="en-IN"/>
        </w:rPr>
        <w:t>}</w:t>
      </w:r>
      <w:r w:rsidRPr="00FF58A4">
        <w:rPr>
          <w:rFonts w:ascii="Consolas" w:eastAsia="Times New Roman" w:hAnsi="Consolas" w:cs="Times New Roman"/>
          <w:color w:val="CE9178"/>
          <w:sz w:val="24"/>
          <w:szCs w:val="24"/>
          <w:lang w:eastAsia="en-IN"/>
        </w:rPr>
        <w:t>'</w:t>
      </w:r>
      <w:r w:rsidRPr="00FF58A4">
        <w:rPr>
          <w:rFonts w:ascii="Consolas" w:eastAsia="Times New Roman" w:hAnsi="Consolas" w:cs="Times New Roman"/>
          <w:color w:val="D4D4D4"/>
          <w:sz w:val="24"/>
          <w:szCs w:val="24"/>
          <w:lang w:eastAsia="en-IN"/>
        </w:rPr>
        <w:t>)</w:t>
      </w:r>
    </w:p>
    <w:p w:rsidR="00FF58A4" w:rsidRPr="00FF58A4" w:rsidRDefault="00FF58A4" w:rsidP="00FF58A4">
      <w:pPr>
        <w:shd w:val="clear" w:color="auto" w:fill="1E1E1E"/>
        <w:spacing w:after="0" w:line="330" w:lineRule="atLeast"/>
        <w:rPr>
          <w:rFonts w:ascii="Consolas" w:eastAsia="Times New Roman" w:hAnsi="Consolas" w:cs="Times New Roman"/>
          <w:color w:val="D4D4D4"/>
          <w:sz w:val="24"/>
          <w:szCs w:val="24"/>
          <w:lang w:eastAsia="en-IN"/>
        </w:rPr>
      </w:pPr>
      <w:r w:rsidRPr="00FF58A4">
        <w:rPr>
          <w:rFonts w:ascii="Consolas" w:eastAsia="Times New Roman" w:hAnsi="Consolas" w:cs="Times New Roman"/>
          <w:color w:val="D4D4D4"/>
          <w:sz w:val="24"/>
          <w:szCs w:val="24"/>
          <w:lang w:eastAsia="en-IN"/>
        </w:rPr>
        <w:t>    </w:t>
      </w:r>
      <w:r w:rsidRPr="00FF58A4">
        <w:rPr>
          <w:rFonts w:ascii="Consolas" w:eastAsia="Times New Roman" w:hAnsi="Consolas" w:cs="Times New Roman"/>
          <w:color w:val="DCDCAA"/>
          <w:sz w:val="24"/>
          <w:szCs w:val="24"/>
          <w:lang w:eastAsia="en-IN"/>
        </w:rPr>
        <w:t>print</w:t>
      </w:r>
      <w:r w:rsidRPr="00FF58A4">
        <w:rPr>
          <w:rFonts w:ascii="Consolas" w:eastAsia="Times New Roman" w:hAnsi="Consolas" w:cs="Times New Roman"/>
          <w:color w:val="D4D4D4"/>
          <w:sz w:val="24"/>
          <w:szCs w:val="24"/>
          <w:lang w:eastAsia="en-IN"/>
        </w:rPr>
        <w:t>(</w:t>
      </w:r>
      <w:r w:rsidRPr="00FF58A4">
        <w:rPr>
          <w:rFonts w:ascii="Consolas" w:eastAsia="Times New Roman" w:hAnsi="Consolas" w:cs="Times New Roman"/>
          <w:color w:val="569CD6"/>
          <w:sz w:val="24"/>
          <w:szCs w:val="24"/>
          <w:lang w:eastAsia="en-IN"/>
        </w:rPr>
        <w:t>f</w:t>
      </w:r>
      <w:r w:rsidRPr="00FF58A4">
        <w:rPr>
          <w:rFonts w:ascii="Consolas" w:eastAsia="Times New Roman" w:hAnsi="Consolas" w:cs="Times New Roman"/>
          <w:color w:val="CE9178"/>
          <w:sz w:val="24"/>
          <w:szCs w:val="24"/>
          <w:lang w:eastAsia="en-IN"/>
        </w:rPr>
        <w:t>'your age is </w:t>
      </w:r>
      <w:r w:rsidRPr="00FF58A4">
        <w:rPr>
          <w:rFonts w:ascii="Consolas" w:eastAsia="Times New Roman" w:hAnsi="Consolas" w:cs="Times New Roman"/>
          <w:color w:val="569CD6"/>
          <w:sz w:val="24"/>
          <w:szCs w:val="24"/>
          <w:lang w:eastAsia="en-IN"/>
        </w:rPr>
        <w:t>{</w:t>
      </w:r>
      <w:r w:rsidRPr="00FF58A4">
        <w:rPr>
          <w:rFonts w:ascii="Consolas" w:eastAsia="Times New Roman" w:hAnsi="Consolas" w:cs="Times New Roman"/>
          <w:color w:val="9CDCFE"/>
          <w:sz w:val="24"/>
          <w:szCs w:val="24"/>
          <w:lang w:eastAsia="en-IN"/>
        </w:rPr>
        <w:t>age</w:t>
      </w:r>
      <w:r w:rsidRPr="00FF58A4">
        <w:rPr>
          <w:rFonts w:ascii="Consolas" w:eastAsia="Times New Roman" w:hAnsi="Consolas" w:cs="Times New Roman"/>
          <w:color w:val="569CD6"/>
          <w:sz w:val="24"/>
          <w:szCs w:val="24"/>
          <w:lang w:eastAsia="en-IN"/>
        </w:rPr>
        <w:t>}</w:t>
      </w:r>
      <w:r w:rsidRPr="00FF58A4">
        <w:rPr>
          <w:rFonts w:ascii="Consolas" w:eastAsia="Times New Roman" w:hAnsi="Consolas" w:cs="Times New Roman"/>
          <w:color w:val="CE9178"/>
          <w:sz w:val="24"/>
          <w:szCs w:val="24"/>
          <w:lang w:eastAsia="en-IN"/>
        </w:rPr>
        <w:t>'</w:t>
      </w:r>
      <w:r w:rsidRPr="00FF58A4">
        <w:rPr>
          <w:rFonts w:ascii="Consolas" w:eastAsia="Times New Roman" w:hAnsi="Consolas" w:cs="Times New Roman"/>
          <w:color w:val="D4D4D4"/>
          <w:sz w:val="24"/>
          <w:szCs w:val="24"/>
          <w:lang w:eastAsia="en-IN"/>
        </w:rPr>
        <w:t>)</w:t>
      </w:r>
    </w:p>
    <w:p w:rsidR="00FF58A4" w:rsidRPr="00FF58A4" w:rsidRDefault="00FF58A4" w:rsidP="00FF58A4">
      <w:pPr>
        <w:shd w:val="clear" w:color="auto" w:fill="1E1E1E"/>
        <w:spacing w:after="0" w:line="330" w:lineRule="atLeast"/>
        <w:rPr>
          <w:rFonts w:ascii="Consolas" w:eastAsia="Times New Roman" w:hAnsi="Consolas" w:cs="Times New Roman"/>
          <w:color w:val="D4D4D4"/>
          <w:sz w:val="24"/>
          <w:szCs w:val="24"/>
          <w:lang w:eastAsia="en-IN"/>
        </w:rPr>
      </w:pPr>
    </w:p>
    <w:p w:rsidR="00FF58A4" w:rsidRPr="00FF58A4" w:rsidRDefault="00FF58A4" w:rsidP="00FF58A4">
      <w:pPr>
        <w:shd w:val="clear" w:color="auto" w:fill="1E1E1E"/>
        <w:spacing w:after="0" w:line="330" w:lineRule="atLeast"/>
        <w:rPr>
          <w:rFonts w:ascii="Consolas" w:eastAsia="Times New Roman" w:hAnsi="Consolas" w:cs="Times New Roman"/>
          <w:color w:val="D4D4D4"/>
          <w:sz w:val="24"/>
          <w:szCs w:val="24"/>
          <w:lang w:eastAsia="en-IN"/>
        </w:rPr>
      </w:pPr>
      <w:r w:rsidRPr="00FF58A4">
        <w:rPr>
          <w:rFonts w:ascii="Consolas" w:eastAsia="Times New Roman" w:hAnsi="Consolas" w:cs="Times New Roman"/>
          <w:color w:val="6A9955"/>
          <w:sz w:val="24"/>
          <w:szCs w:val="24"/>
          <w:lang w:eastAsia="en-IN"/>
        </w:rPr>
        <w:t># this will give the output as </w:t>
      </w:r>
    </w:p>
    <w:p w:rsidR="00FF58A4" w:rsidRPr="00FF58A4" w:rsidRDefault="00FF58A4" w:rsidP="00FF58A4">
      <w:pPr>
        <w:shd w:val="clear" w:color="auto" w:fill="1E1E1E"/>
        <w:spacing w:after="0" w:line="330" w:lineRule="atLeast"/>
        <w:rPr>
          <w:rFonts w:ascii="Consolas" w:eastAsia="Times New Roman" w:hAnsi="Consolas" w:cs="Times New Roman"/>
          <w:color w:val="D4D4D4"/>
          <w:sz w:val="24"/>
          <w:szCs w:val="24"/>
          <w:lang w:eastAsia="en-IN"/>
        </w:rPr>
      </w:pPr>
      <w:r w:rsidRPr="00FF58A4">
        <w:rPr>
          <w:rFonts w:ascii="Consolas" w:eastAsia="Times New Roman" w:hAnsi="Consolas" w:cs="Times New Roman"/>
          <w:color w:val="6A9955"/>
          <w:sz w:val="24"/>
          <w:szCs w:val="24"/>
          <w:lang w:eastAsia="en-IN"/>
        </w:rPr>
        <w:t># your first name is Pintu</w:t>
      </w:r>
    </w:p>
    <w:p w:rsidR="00FF58A4" w:rsidRPr="00FF58A4" w:rsidRDefault="00FF58A4" w:rsidP="00FF58A4">
      <w:pPr>
        <w:shd w:val="clear" w:color="auto" w:fill="1E1E1E"/>
        <w:spacing w:after="0" w:line="330" w:lineRule="atLeast"/>
        <w:rPr>
          <w:rFonts w:ascii="Consolas" w:eastAsia="Times New Roman" w:hAnsi="Consolas" w:cs="Times New Roman"/>
          <w:color w:val="D4D4D4"/>
          <w:sz w:val="24"/>
          <w:szCs w:val="24"/>
          <w:lang w:eastAsia="en-IN"/>
        </w:rPr>
      </w:pPr>
      <w:r w:rsidRPr="00FF58A4">
        <w:rPr>
          <w:rFonts w:ascii="Consolas" w:eastAsia="Times New Roman" w:hAnsi="Consolas" w:cs="Times New Roman"/>
          <w:color w:val="6A9955"/>
          <w:sz w:val="24"/>
          <w:szCs w:val="24"/>
          <w:lang w:eastAsia="en-IN"/>
        </w:rPr>
        <w:t># your last name is Raj</w:t>
      </w:r>
    </w:p>
    <w:p w:rsidR="00FF58A4" w:rsidRPr="00FF58A4" w:rsidRDefault="00FF58A4" w:rsidP="00FF58A4">
      <w:pPr>
        <w:shd w:val="clear" w:color="auto" w:fill="1E1E1E"/>
        <w:spacing w:after="0" w:line="330" w:lineRule="atLeast"/>
        <w:rPr>
          <w:rFonts w:ascii="Consolas" w:eastAsia="Times New Roman" w:hAnsi="Consolas" w:cs="Times New Roman"/>
          <w:color w:val="D4D4D4"/>
          <w:sz w:val="24"/>
          <w:szCs w:val="24"/>
          <w:lang w:eastAsia="en-IN"/>
        </w:rPr>
      </w:pPr>
      <w:r w:rsidRPr="00FF58A4">
        <w:rPr>
          <w:rFonts w:ascii="Consolas" w:eastAsia="Times New Roman" w:hAnsi="Consolas" w:cs="Times New Roman"/>
          <w:color w:val="6A9955"/>
          <w:sz w:val="24"/>
          <w:szCs w:val="24"/>
          <w:lang w:eastAsia="en-IN"/>
        </w:rPr>
        <w:t># your age is 20</w:t>
      </w:r>
    </w:p>
    <w:p w:rsidR="00FF58A4" w:rsidRDefault="00E10727" w:rsidP="00420664">
      <w:pPr>
        <w:rPr>
          <w:sz w:val="28"/>
          <w:szCs w:val="24"/>
        </w:rPr>
      </w:pPr>
      <w:r>
        <w:rPr>
          <w:sz w:val="28"/>
          <w:szCs w:val="24"/>
        </w:rPr>
        <w:tab/>
        <w:t>There are some rules of default parameter:-</w:t>
      </w:r>
    </w:p>
    <w:p w:rsidR="00E10727" w:rsidRDefault="00E10727" w:rsidP="00E10727">
      <w:pPr>
        <w:pStyle w:val="ListParagraph"/>
        <w:numPr>
          <w:ilvl w:val="0"/>
          <w:numId w:val="3"/>
        </w:numPr>
        <w:rPr>
          <w:sz w:val="28"/>
          <w:szCs w:val="24"/>
        </w:rPr>
      </w:pPr>
      <w:r>
        <w:rPr>
          <w:sz w:val="28"/>
          <w:szCs w:val="24"/>
        </w:rPr>
        <w:t xml:space="preserve">We can overwrite the default parameter in further call of the defined function </w:t>
      </w:r>
    </w:p>
    <w:p w:rsidR="00E10727" w:rsidRDefault="00E10727" w:rsidP="00E10727">
      <w:pPr>
        <w:ind w:left="360"/>
        <w:rPr>
          <w:sz w:val="28"/>
          <w:szCs w:val="24"/>
        </w:rPr>
      </w:pPr>
      <w:r>
        <w:rPr>
          <w:sz w:val="28"/>
          <w:szCs w:val="24"/>
        </w:rPr>
        <w:t>for eg  if we had made age = 20 as a default parameter and we call the function and then we write the age  as 21 then the output will we 21.</w:t>
      </w:r>
    </w:p>
    <w:p w:rsidR="00FF58A4" w:rsidRPr="00D83E47" w:rsidRDefault="00D83E47" w:rsidP="00E10727">
      <w:pPr>
        <w:pStyle w:val="ListParagraph"/>
        <w:numPr>
          <w:ilvl w:val="0"/>
          <w:numId w:val="3"/>
        </w:numPr>
        <w:rPr>
          <w:sz w:val="28"/>
          <w:szCs w:val="24"/>
        </w:rPr>
      </w:pPr>
      <w:r>
        <w:rPr>
          <w:rFonts w:ascii="Mangal" w:hAnsi="Mangal" w:cs="Mangal"/>
          <w:sz w:val="28"/>
          <w:szCs w:val="24"/>
        </w:rPr>
        <w:t>We can make default from right side parameter</w:t>
      </w:r>
    </w:p>
    <w:p w:rsidR="00D83E47" w:rsidRPr="00D83E47" w:rsidRDefault="00D83E47" w:rsidP="00D83E47">
      <w:pPr>
        <w:pStyle w:val="ListParagraph"/>
        <w:numPr>
          <w:ilvl w:val="0"/>
          <w:numId w:val="3"/>
        </w:numPr>
        <w:shd w:val="clear" w:color="auto" w:fill="1E1E1E"/>
        <w:spacing w:after="0" w:line="330" w:lineRule="atLeast"/>
        <w:rPr>
          <w:rFonts w:ascii="Consolas" w:eastAsia="Times New Roman" w:hAnsi="Consolas" w:cs="Times New Roman"/>
          <w:color w:val="D4D4D4"/>
          <w:sz w:val="24"/>
          <w:szCs w:val="24"/>
          <w:lang w:eastAsia="en-IN"/>
        </w:rPr>
      </w:pPr>
      <w:r w:rsidRPr="00D83E47">
        <w:rPr>
          <w:rFonts w:ascii="Consolas" w:eastAsia="Times New Roman" w:hAnsi="Consolas" w:cs="Times New Roman"/>
          <w:color w:val="569CD6"/>
          <w:sz w:val="24"/>
          <w:szCs w:val="24"/>
          <w:lang w:eastAsia="en-IN"/>
        </w:rPr>
        <w:t>def</w:t>
      </w:r>
      <w:r w:rsidRPr="00D83E47">
        <w:rPr>
          <w:rFonts w:ascii="Consolas" w:eastAsia="Times New Roman" w:hAnsi="Consolas" w:cs="Times New Roman"/>
          <w:color w:val="D4D4D4"/>
          <w:sz w:val="24"/>
          <w:szCs w:val="24"/>
          <w:lang w:eastAsia="en-IN"/>
        </w:rPr>
        <w:t> </w:t>
      </w:r>
      <w:r w:rsidRPr="00D83E47">
        <w:rPr>
          <w:rFonts w:ascii="Consolas" w:eastAsia="Times New Roman" w:hAnsi="Consolas" w:cs="Times New Roman"/>
          <w:color w:val="DCDCAA"/>
          <w:sz w:val="24"/>
          <w:szCs w:val="24"/>
          <w:lang w:eastAsia="en-IN"/>
        </w:rPr>
        <w:t>user_info</w:t>
      </w:r>
      <w:r w:rsidRPr="00D83E47">
        <w:rPr>
          <w:rFonts w:ascii="Consolas" w:eastAsia="Times New Roman" w:hAnsi="Consolas" w:cs="Times New Roman"/>
          <w:color w:val="D4D4D4"/>
          <w:sz w:val="24"/>
          <w:szCs w:val="24"/>
          <w:lang w:eastAsia="en-IN"/>
        </w:rPr>
        <w:t>(</w:t>
      </w:r>
      <w:r w:rsidRPr="00D83E47">
        <w:rPr>
          <w:rFonts w:ascii="Consolas" w:eastAsia="Times New Roman" w:hAnsi="Consolas" w:cs="Times New Roman"/>
          <w:color w:val="9CDCFE"/>
          <w:sz w:val="24"/>
          <w:szCs w:val="24"/>
          <w:lang w:eastAsia="en-IN"/>
        </w:rPr>
        <w:t>first_name</w:t>
      </w:r>
      <w:r w:rsidRPr="00D83E47">
        <w:rPr>
          <w:rFonts w:ascii="Consolas" w:eastAsia="Times New Roman" w:hAnsi="Consolas" w:cs="Times New Roman"/>
          <w:color w:val="D4D4D4"/>
          <w:sz w:val="24"/>
          <w:szCs w:val="24"/>
          <w:lang w:eastAsia="en-IN"/>
        </w:rPr>
        <w:t>, </w:t>
      </w:r>
      <w:r w:rsidRPr="00D83E47">
        <w:rPr>
          <w:rFonts w:ascii="Consolas" w:eastAsia="Times New Roman" w:hAnsi="Consolas" w:cs="Times New Roman"/>
          <w:color w:val="9CDCFE"/>
          <w:sz w:val="24"/>
          <w:szCs w:val="24"/>
          <w:lang w:eastAsia="en-IN"/>
        </w:rPr>
        <w:t>last_name</w:t>
      </w:r>
      <w:r w:rsidRPr="00D83E47">
        <w:rPr>
          <w:rFonts w:ascii="Consolas" w:eastAsia="Times New Roman" w:hAnsi="Consolas" w:cs="Times New Roman"/>
          <w:color w:val="D4D4D4"/>
          <w:sz w:val="24"/>
          <w:szCs w:val="24"/>
          <w:lang w:eastAsia="en-IN"/>
        </w:rPr>
        <w:t> = </w:t>
      </w:r>
      <w:r w:rsidRPr="00D83E47">
        <w:rPr>
          <w:rFonts w:ascii="Consolas" w:eastAsia="Times New Roman" w:hAnsi="Consolas" w:cs="Times New Roman"/>
          <w:color w:val="CE9178"/>
          <w:sz w:val="24"/>
          <w:szCs w:val="24"/>
          <w:lang w:eastAsia="en-IN"/>
        </w:rPr>
        <w:t>"unknown"</w:t>
      </w:r>
      <w:r w:rsidRPr="00D83E47">
        <w:rPr>
          <w:rFonts w:ascii="Consolas" w:eastAsia="Times New Roman" w:hAnsi="Consolas" w:cs="Times New Roman"/>
          <w:color w:val="D4D4D4"/>
          <w:sz w:val="24"/>
          <w:szCs w:val="24"/>
          <w:lang w:eastAsia="en-IN"/>
        </w:rPr>
        <w:t>, </w:t>
      </w:r>
      <w:r w:rsidRPr="00D83E47">
        <w:rPr>
          <w:rFonts w:ascii="Consolas" w:eastAsia="Times New Roman" w:hAnsi="Consolas" w:cs="Times New Roman"/>
          <w:color w:val="9CDCFE"/>
          <w:sz w:val="24"/>
          <w:szCs w:val="24"/>
          <w:lang w:eastAsia="en-IN"/>
        </w:rPr>
        <w:t>age</w:t>
      </w:r>
      <w:r w:rsidRPr="00D83E47">
        <w:rPr>
          <w:rFonts w:ascii="Consolas" w:eastAsia="Times New Roman" w:hAnsi="Consolas" w:cs="Times New Roman"/>
          <w:color w:val="D4D4D4"/>
          <w:sz w:val="24"/>
          <w:szCs w:val="24"/>
          <w:lang w:eastAsia="en-IN"/>
        </w:rPr>
        <w:t>):</w:t>
      </w:r>
    </w:p>
    <w:p w:rsidR="00D83E47" w:rsidRPr="00D83E47" w:rsidRDefault="00D83E47" w:rsidP="00D83E47">
      <w:pPr>
        <w:pStyle w:val="ListParagraph"/>
        <w:numPr>
          <w:ilvl w:val="0"/>
          <w:numId w:val="3"/>
        </w:numPr>
        <w:shd w:val="clear" w:color="auto" w:fill="1E1E1E"/>
        <w:spacing w:after="0" w:line="330" w:lineRule="atLeast"/>
        <w:rPr>
          <w:rFonts w:ascii="Consolas" w:eastAsia="Times New Roman" w:hAnsi="Consolas" w:cs="Times New Roman"/>
          <w:color w:val="D4D4D4"/>
          <w:sz w:val="24"/>
          <w:szCs w:val="24"/>
          <w:lang w:eastAsia="en-IN"/>
        </w:rPr>
      </w:pPr>
      <w:r w:rsidRPr="00D83E47">
        <w:rPr>
          <w:rFonts w:ascii="Consolas" w:eastAsia="Times New Roman" w:hAnsi="Consolas" w:cs="Times New Roman"/>
          <w:color w:val="D4D4D4"/>
          <w:sz w:val="24"/>
          <w:szCs w:val="24"/>
          <w:lang w:eastAsia="en-IN"/>
        </w:rPr>
        <w:t>    </w:t>
      </w:r>
      <w:r w:rsidRPr="00D83E47">
        <w:rPr>
          <w:rFonts w:ascii="Consolas" w:eastAsia="Times New Roman" w:hAnsi="Consolas" w:cs="Times New Roman"/>
          <w:color w:val="DCDCAA"/>
          <w:sz w:val="24"/>
          <w:szCs w:val="24"/>
          <w:lang w:eastAsia="en-IN"/>
        </w:rPr>
        <w:t>print</w:t>
      </w:r>
      <w:r w:rsidRPr="00D83E47">
        <w:rPr>
          <w:rFonts w:ascii="Consolas" w:eastAsia="Times New Roman" w:hAnsi="Consolas" w:cs="Times New Roman"/>
          <w:color w:val="D4D4D4"/>
          <w:sz w:val="24"/>
          <w:szCs w:val="24"/>
          <w:lang w:eastAsia="en-IN"/>
        </w:rPr>
        <w:t>(</w:t>
      </w:r>
      <w:r w:rsidRPr="00D83E47">
        <w:rPr>
          <w:rFonts w:ascii="Consolas" w:eastAsia="Times New Roman" w:hAnsi="Consolas" w:cs="Times New Roman"/>
          <w:color w:val="569CD6"/>
          <w:sz w:val="24"/>
          <w:szCs w:val="24"/>
          <w:lang w:eastAsia="en-IN"/>
        </w:rPr>
        <w:t>f</w:t>
      </w:r>
      <w:r w:rsidRPr="00D83E47">
        <w:rPr>
          <w:rFonts w:ascii="Consolas" w:eastAsia="Times New Roman" w:hAnsi="Consolas" w:cs="Times New Roman"/>
          <w:color w:val="CE9178"/>
          <w:sz w:val="24"/>
          <w:szCs w:val="24"/>
          <w:lang w:eastAsia="en-IN"/>
        </w:rPr>
        <w:t>'Your first name is </w:t>
      </w:r>
      <w:r w:rsidRPr="00D83E47">
        <w:rPr>
          <w:rFonts w:ascii="Consolas" w:eastAsia="Times New Roman" w:hAnsi="Consolas" w:cs="Times New Roman"/>
          <w:color w:val="569CD6"/>
          <w:sz w:val="24"/>
          <w:szCs w:val="24"/>
          <w:lang w:eastAsia="en-IN"/>
        </w:rPr>
        <w:t>{</w:t>
      </w:r>
      <w:r w:rsidRPr="00D83E47">
        <w:rPr>
          <w:rFonts w:ascii="Consolas" w:eastAsia="Times New Roman" w:hAnsi="Consolas" w:cs="Times New Roman"/>
          <w:color w:val="9CDCFE"/>
          <w:sz w:val="24"/>
          <w:szCs w:val="24"/>
          <w:lang w:eastAsia="en-IN"/>
        </w:rPr>
        <w:t>first_name</w:t>
      </w:r>
      <w:r w:rsidRPr="00D83E47">
        <w:rPr>
          <w:rFonts w:ascii="Consolas" w:eastAsia="Times New Roman" w:hAnsi="Consolas" w:cs="Times New Roman"/>
          <w:color w:val="569CD6"/>
          <w:sz w:val="24"/>
          <w:szCs w:val="24"/>
          <w:lang w:eastAsia="en-IN"/>
        </w:rPr>
        <w:t>}</w:t>
      </w:r>
      <w:r w:rsidRPr="00D83E47">
        <w:rPr>
          <w:rFonts w:ascii="Consolas" w:eastAsia="Times New Roman" w:hAnsi="Consolas" w:cs="Times New Roman"/>
          <w:color w:val="CE9178"/>
          <w:sz w:val="24"/>
          <w:szCs w:val="24"/>
          <w:lang w:eastAsia="en-IN"/>
        </w:rPr>
        <w:t>'</w:t>
      </w:r>
      <w:r w:rsidRPr="00D83E47">
        <w:rPr>
          <w:rFonts w:ascii="Consolas" w:eastAsia="Times New Roman" w:hAnsi="Consolas" w:cs="Times New Roman"/>
          <w:color w:val="D4D4D4"/>
          <w:sz w:val="24"/>
          <w:szCs w:val="24"/>
          <w:lang w:eastAsia="en-IN"/>
        </w:rPr>
        <w:t>)</w:t>
      </w:r>
    </w:p>
    <w:p w:rsidR="00D83E47" w:rsidRPr="00D83E47" w:rsidRDefault="00D83E47" w:rsidP="00D83E47">
      <w:pPr>
        <w:pStyle w:val="ListParagraph"/>
        <w:numPr>
          <w:ilvl w:val="0"/>
          <w:numId w:val="3"/>
        </w:numPr>
        <w:shd w:val="clear" w:color="auto" w:fill="1E1E1E"/>
        <w:spacing w:after="0" w:line="330" w:lineRule="atLeast"/>
        <w:rPr>
          <w:rFonts w:ascii="Consolas" w:eastAsia="Times New Roman" w:hAnsi="Consolas" w:cs="Times New Roman"/>
          <w:color w:val="D4D4D4"/>
          <w:sz w:val="24"/>
          <w:szCs w:val="24"/>
          <w:lang w:eastAsia="en-IN"/>
        </w:rPr>
      </w:pPr>
      <w:r w:rsidRPr="00D83E47">
        <w:rPr>
          <w:rFonts w:ascii="Consolas" w:eastAsia="Times New Roman" w:hAnsi="Consolas" w:cs="Times New Roman"/>
          <w:color w:val="D4D4D4"/>
          <w:sz w:val="24"/>
          <w:szCs w:val="24"/>
          <w:lang w:eastAsia="en-IN"/>
        </w:rPr>
        <w:t>    </w:t>
      </w:r>
      <w:r w:rsidRPr="00D83E47">
        <w:rPr>
          <w:rFonts w:ascii="Consolas" w:eastAsia="Times New Roman" w:hAnsi="Consolas" w:cs="Times New Roman"/>
          <w:color w:val="DCDCAA"/>
          <w:sz w:val="24"/>
          <w:szCs w:val="24"/>
          <w:lang w:eastAsia="en-IN"/>
        </w:rPr>
        <w:t>print</w:t>
      </w:r>
      <w:r w:rsidRPr="00D83E47">
        <w:rPr>
          <w:rFonts w:ascii="Consolas" w:eastAsia="Times New Roman" w:hAnsi="Consolas" w:cs="Times New Roman"/>
          <w:color w:val="D4D4D4"/>
          <w:sz w:val="24"/>
          <w:szCs w:val="24"/>
          <w:lang w:eastAsia="en-IN"/>
        </w:rPr>
        <w:t>(</w:t>
      </w:r>
      <w:r w:rsidRPr="00D83E47">
        <w:rPr>
          <w:rFonts w:ascii="Consolas" w:eastAsia="Times New Roman" w:hAnsi="Consolas" w:cs="Times New Roman"/>
          <w:color w:val="569CD6"/>
          <w:sz w:val="24"/>
          <w:szCs w:val="24"/>
          <w:lang w:eastAsia="en-IN"/>
        </w:rPr>
        <w:t>f</w:t>
      </w:r>
      <w:r w:rsidRPr="00D83E47">
        <w:rPr>
          <w:rFonts w:ascii="Consolas" w:eastAsia="Times New Roman" w:hAnsi="Consolas" w:cs="Times New Roman"/>
          <w:color w:val="CE9178"/>
          <w:sz w:val="24"/>
          <w:szCs w:val="24"/>
          <w:lang w:eastAsia="en-IN"/>
        </w:rPr>
        <w:t>'Your last name is </w:t>
      </w:r>
      <w:r w:rsidRPr="00D83E47">
        <w:rPr>
          <w:rFonts w:ascii="Consolas" w:eastAsia="Times New Roman" w:hAnsi="Consolas" w:cs="Times New Roman"/>
          <w:color w:val="569CD6"/>
          <w:sz w:val="24"/>
          <w:szCs w:val="24"/>
          <w:lang w:eastAsia="en-IN"/>
        </w:rPr>
        <w:t>{</w:t>
      </w:r>
      <w:r w:rsidRPr="00D83E47">
        <w:rPr>
          <w:rFonts w:ascii="Consolas" w:eastAsia="Times New Roman" w:hAnsi="Consolas" w:cs="Times New Roman"/>
          <w:color w:val="9CDCFE"/>
          <w:sz w:val="24"/>
          <w:szCs w:val="24"/>
          <w:lang w:eastAsia="en-IN"/>
        </w:rPr>
        <w:t>last_name</w:t>
      </w:r>
      <w:r w:rsidRPr="00D83E47">
        <w:rPr>
          <w:rFonts w:ascii="Consolas" w:eastAsia="Times New Roman" w:hAnsi="Consolas" w:cs="Times New Roman"/>
          <w:color w:val="569CD6"/>
          <w:sz w:val="24"/>
          <w:szCs w:val="24"/>
          <w:lang w:eastAsia="en-IN"/>
        </w:rPr>
        <w:t>}</w:t>
      </w:r>
      <w:r w:rsidRPr="00D83E47">
        <w:rPr>
          <w:rFonts w:ascii="Consolas" w:eastAsia="Times New Roman" w:hAnsi="Consolas" w:cs="Times New Roman"/>
          <w:color w:val="CE9178"/>
          <w:sz w:val="24"/>
          <w:szCs w:val="24"/>
          <w:lang w:eastAsia="en-IN"/>
        </w:rPr>
        <w:t>'</w:t>
      </w:r>
      <w:r w:rsidRPr="00D83E47">
        <w:rPr>
          <w:rFonts w:ascii="Consolas" w:eastAsia="Times New Roman" w:hAnsi="Consolas" w:cs="Times New Roman"/>
          <w:color w:val="D4D4D4"/>
          <w:sz w:val="24"/>
          <w:szCs w:val="24"/>
          <w:lang w:eastAsia="en-IN"/>
        </w:rPr>
        <w:t>)</w:t>
      </w:r>
    </w:p>
    <w:p w:rsidR="00D83E47" w:rsidRPr="00D83E47" w:rsidRDefault="00D83E47" w:rsidP="00D83E47">
      <w:pPr>
        <w:pStyle w:val="ListParagraph"/>
        <w:numPr>
          <w:ilvl w:val="0"/>
          <w:numId w:val="3"/>
        </w:numPr>
        <w:shd w:val="clear" w:color="auto" w:fill="1E1E1E"/>
        <w:spacing w:after="0" w:line="330" w:lineRule="atLeast"/>
        <w:rPr>
          <w:rFonts w:ascii="Consolas" w:eastAsia="Times New Roman" w:hAnsi="Consolas" w:cs="Times New Roman"/>
          <w:color w:val="D4D4D4"/>
          <w:sz w:val="24"/>
          <w:szCs w:val="24"/>
          <w:lang w:eastAsia="en-IN"/>
        </w:rPr>
      </w:pPr>
      <w:r w:rsidRPr="00D83E47">
        <w:rPr>
          <w:rFonts w:ascii="Consolas" w:eastAsia="Times New Roman" w:hAnsi="Consolas" w:cs="Times New Roman"/>
          <w:color w:val="D4D4D4"/>
          <w:sz w:val="24"/>
          <w:szCs w:val="24"/>
          <w:lang w:eastAsia="en-IN"/>
        </w:rPr>
        <w:t>    </w:t>
      </w:r>
      <w:r w:rsidRPr="00D83E47">
        <w:rPr>
          <w:rFonts w:ascii="Consolas" w:eastAsia="Times New Roman" w:hAnsi="Consolas" w:cs="Times New Roman"/>
          <w:color w:val="DCDCAA"/>
          <w:sz w:val="24"/>
          <w:szCs w:val="24"/>
          <w:lang w:eastAsia="en-IN"/>
        </w:rPr>
        <w:t>print</w:t>
      </w:r>
      <w:r w:rsidRPr="00D83E47">
        <w:rPr>
          <w:rFonts w:ascii="Consolas" w:eastAsia="Times New Roman" w:hAnsi="Consolas" w:cs="Times New Roman"/>
          <w:color w:val="D4D4D4"/>
          <w:sz w:val="24"/>
          <w:szCs w:val="24"/>
          <w:lang w:eastAsia="en-IN"/>
        </w:rPr>
        <w:t>(</w:t>
      </w:r>
      <w:r w:rsidRPr="00D83E47">
        <w:rPr>
          <w:rFonts w:ascii="Consolas" w:eastAsia="Times New Roman" w:hAnsi="Consolas" w:cs="Times New Roman"/>
          <w:color w:val="569CD6"/>
          <w:sz w:val="24"/>
          <w:szCs w:val="24"/>
          <w:lang w:eastAsia="en-IN"/>
        </w:rPr>
        <w:t>f</w:t>
      </w:r>
      <w:r w:rsidRPr="00D83E47">
        <w:rPr>
          <w:rFonts w:ascii="Consolas" w:eastAsia="Times New Roman" w:hAnsi="Consolas" w:cs="Times New Roman"/>
          <w:color w:val="CE9178"/>
          <w:sz w:val="24"/>
          <w:szCs w:val="24"/>
          <w:lang w:eastAsia="en-IN"/>
        </w:rPr>
        <w:t>'Your age is </w:t>
      </w:r>
      <w:r w:rsidRPr="00D83E47">
        <w:rPr>
          <w:rFonts w:ascii="Consolas" w:eastAsia="Times New Roman" w:hAnsi="Consolas" w:cs="Times New Roman"/>
          <w:color w:val="569CD6"/>
          <w:sz w:val="24"/>
          <w:szCs w:val="24"/>
          <w:lang w:eastAsia="en-IN"/>
        </w:rPr>
        <w:t>{</w:t>
      </w:r>
      <w:r w:rsidRPr="00D83E47">
        <w:rPr>
          <w:rFonts w:ascii="Consolas" w:eastAsia="Times New Roman" w:hAnsi="Consolas" w:cs="Times New Roman"/>
          <w:color w:val="9CDCFE"/>
          <w:sz w:val="24"/>
          <w:szCs w:val="24"/>
          <w:lang w:eastAsia="en-IN"/>
        </w:rPr>
        <w:t>age</w:t>
      </w:r>
      <w:r w:rsidRPr="00D83E47">
        <w:rPr>
          <w:rFonts w:ascii="Consolas" w:eastAsia="Times New Roman" w:hAnsi="Consolas" w:cs="Times New Roman"/>
          <w:color w:val="569CD6"/>
          <w:sz w:val="24"/>
          <w:szCs w:val="24"/>
          <w:lang w:eastAsia="en-IN"/>
        </w:rPr>
        <w:t>}</w:t>
      </w:r>
      <w:r w:rsidRPr="00D83E47">
        <w:rPr>
          <w:rFonts w:ascii="Consolas" w:eastAsia="Times New Roman" w:hAnsi="Consolas" w:cs="Times New Roman"/>
          <w:color w:val="CE9178"/>
          <w:sz w:val="24"/>
          <w:szCs w:val="24"/>
          <w:lang w:eastAsia="en-IN"/>
        </w:rPr>
        <w:t>'</w:t>
      </w:r>
      <w:r w:rsidRPr="00D83E47">
        <w:rPr>
          <w:rFonts w:ascii="Consolas" w:eastAsia="Times New Roman" w:hAnsi="Consolas" w:cs="Times New Roman"/>
          <w:color w:val="D4D4D4"/>
          <w:sz w:val="24"/>
          <w:szCs w:val="24"/>
          <w:lang w:eastAsia="en-IN"/>
        </w:rPr>
        <w:t>)</w:t>
      </w:r>
    </w:p>
    <w:p w:rsidR="00D83E47" w:rsidRPr="00D83E47" w:rsidRDefault="00D83E47" w:rsidP="00D83E47">
      <w:pPr>
        <w:pStyle w:val="ListParagraph"/>
        <w:numPr>
          <w:ilvl w:val="0"/>
          <w:numId w:val="3"/>
        </w:numPr>
        <w:shd w:val="clear" w:color="auto" w:fill="1E1E1E"/>
        <w:spacing w:after="0" w:line="330" w:lineRule="atLeast"/>
        <w:rPr>
          <w:rFonts w:ascii="Consolas" w:eastAsia="Times New Roman" w:hAnsi="Consolas" w:cs="Times New Roman"/>
          <w:color w:val="D4D4D4"/>
          <w:sz w:val="24"/>
          <w:szCs w:val="24"/>
          <w:lang w:eastAsia="en-IN"/>
        </w:rPr>
      </w:pPr>
    </w:p>
    <w:p w:rsidR="00D83E47" w:rsidRDefault="00D83E47" w:rsidP="00D83E47">
      <w:pPr>
        <w:rPr>
          <w:sz w:val="28"/>
          <w:szCs w:val="24"/>
        </w:rPr>
      </w:pPr>
      <w:r>
        <w:rPr>
          <w:sz w:val="28"/>
          <w:szCs w:val="24"/>
        </w:rPr>
        <w:t>this will give error as output</w:t>
      </w:r>
    </w:p>
    <w:p w:rsidR="00D83E47" w:rsidRDefault="00D83E47" w:rsidP="00D83E47">
      <w:pPr>
        <w:rPr>
          <w:sz w:val="28"/>
          <w:szCs w:val="24"/>
        </w:rPr>
      </w:pPr>
    </w:p>
    <w:p w:rsidR="00D83E47" w:rsidRDefault="00D83E47" w:rsidP="00D83E47">
      <w:pPr>
        <w:rPr>
          <w:sz w:val="28"/>
          <w:szCs w:val="24"/>
        </w:rPr>
      </w:pPr>
    </w:p>
    <w:p w:rsidR="00D83E47" w:rsidRDefault="00D83E47" w:rsidP="00D83E47">
      <w:pPr>
        <w:rPr>
          <w:sz w:val="28"/>
          <w:szCs w:val="24"/>
        </w:rPr>
      </w:pPr>
      <w:r>
        <w:rPr>
          <w:sz w:val="28"/>
          <w:szCs w:val="24"/>
        </w:rPr>
        <w:t>Variable scope:</w:t>
      </w:r>
    </w:p>
    <w:p w:rsidR="00D83E47" w:rsidRDefault="00D83E47" w:rsidP="00D83E47">
      <w:pPr>
        <w:rPr>
          <w:sz w:val="28"/>
          <w:szCs w:val="24"/>
        </w:rPr>
      </w:pPr>
      <w:r>
        <w:rPr>
          <w:sz w:val="28"/>
          <w:szCs w:val="24"/>
        </w:rPr>
        <w:t>Basically meaning is we can’t use any function variable  in other function as a variable</w:t>
      </w:r>
    </w:p>
    <w:p w:rsidR="00D83E47" w:rsidRDefault="00D83E47" w:rsidP="00D83E47">
      <w:pPr>
        <w:rPr>
          <w:sz w:val="28"/>
          <w:szCs w:val="24"/>
        </w:rPr>
      </w:pPr>
      <w:r>
        <w:rPr>
          <w:sz w:val="28"/>
          <w:szCs w:val="24"/>
        </w:rPr>
        <w:t>For eg:</w:t>
      </w:r>
    </w:p>
    <w:p w:rsidR="00D83E47" w:rsidRPr="00D83E47" w:rsidRDefault="00D83E47" w:rsidP="00D83E47">
      <w:pPr>
        <w:shd w:val="clear" w:color="auto" w:fill="1E1E1E"/>
        <w:spacing w:after="0" w:line="330" w:lineRule="atLeast"/>
        <w:rPr>
          <w:rFonts w:ascii="Consolas" w:eastAsia="Times New Roman" w:hAnsi="Consolas" w:cs="Times New Roman"/>
          <w:color w:val="D4D4D4"/>
          <w:sz w:val="24"/>
          <w:szCs w:val="24"/>
          <w:lang w:eastAsia="en-IN"/>
        </w:rPr>
      </w:pPr>
      <w:r w:rsidRPr="00D83E47">
        <w:rPr>
          <w:rFonts w:ascii="Consolas" w:eastAsia="Times New Roman" w:hAnsi="Consolas" w:cs="Times New Roman"/>
          <w:color w:val="569CD6"/>
          <w:sz w:val="24"/>
          <w:szCs w:val="24"/>
          <w:lang w:eastAsia="en-IN"/>
        </w:rPr>
        <w:t>def</w:t>
      </w:r>
      <w:r w:rsidRPr="00D83E47">
        <w:rPr>
          <w:rFonts w:ascii="Consolas" w:eastAsia="Times New Roman" w:hAnsi="Consolas" w:cs="Times New Roman"/>
          <w:color w:val="D4D4D4"/>
          <w:sz w:val="24"/>
          <w:szCs w:val="24"/>
          <w:lang w:eastAsia="en-IN"/>
        </w:rPr>
        <w:t> </w:t>
      </w:r>
      <w:r w:rsidRPr="00D83E47">
        <w:rPr>
          <w:rFonts w:ascii="Consolas" w:eastAsia="Times New Roman" w:hAnsi="Consolas" w:cs="Times New Roman"/>
          <w:color w:val="DCDCAA"/>
          <w:sz w:val="24"/>
          <w:szCs w:val="24"/>
          <w:lang w:eastAsia="en-IN"/>
        </w:rPr>
        <w:t>func</w:t>
      </w:r>
      <w:r w:rsidRPr="00D83E47">
        <w:rPr>
          <w:rFonts w:ascii="Consolas" w:eastAsia="Times New Roman" w:hAnsi="Consolas" w:cs="Times New Roman"/>
          <w:color w:val="D4D4D4"/>
          <w:sz w:val="24"/>
          <w:szCs w:val="24"/>
          <w:lang w:eastAsia="en-IN"/>
        </w:rPr>
        <w:t>():</w:t>
      </w:r>
    </w:p>
    <w:p w:rsidR="00D83E47" w:rsidRPr="00D83E47" w:rsidRDefault="00D83E47" w:rsidP="00D83E47">
      <w:pPr>
        <w:shd w:val="clear" w:color="auto" w:fill="1E1E1E"/>
        <w:spacing w:after="0" w:line="330" w:lineRule="atLeast"/>
        <w:rPr>
          <w:rFonts w:ascii="Consolas" w:eastAsia="Times New Roman" w:hAnsi="Consolas" w:cs="Times New Roman"/>
          <w:color w:val="D4D4D4"/>
          <w:sz w:val="24"/>
          <w:szCs w:val="24"/>
          <w:lang w:eastAsia="en-IN"/>
        </w:rPr>
      </w:pPr>
      <w:r w:rsidRPr="00D83E47">
        <w:rPr>
          <w:rFonts w:ascii="Consolas" w:eastAsia="Times New Roman" w:hAnsi="Consolas" w:cs="Times New Roman"/>
          <w:color w:val="D4D4D4"/>
          <w:sz w:val="24"/>
          <w:szCs w:val="24"/>
          <w:lang w:eastAsia="en-IN"/>
        </w:rPr>
        <w:t>    </w:t>
      </w:r>
      <w:r w:rsidRPr="00D83E47">
        <w:rPr>
          <w:rFonts w:ascii="Consolas" w:eastAsia="Times New Roman" w:hAnsi="Consolas" w:cs="Times New Roman"/>
          <w:color w:val="9CDCFE"/>
          <w:sz w:val="24"/>
          <w:szCs w:val="24"/>
          <w:lang w:eastAsia="en-IN"/>
        </w:rPr>
        <w:t>x</w:t>
      </w:r>
      <w:r w:rsidRPr="00D83E47">
        <w:rPr>
          <w:rFonts w:ascii="Consolas" w:eastAsia="Times New Roman" w:hAnsi="Consolas" w:cs="Times New Roman"/>
          <w:color w:val="D4D4D4"/>
          <w:sz w:val="24"/>
          <w:szCs w:val="24"/>
          <w:lang w:eastAsia="en-IN"/>
        </w:rPr>
        <w:t> = </w:t>
      </w:r>
      <w:r w:rsidRPr="00D83E47">
        <w:rPr>
          <w:rFonts w:ascii="Consolas" w:eastAsia="Times New Roman" w:hAnsi="Consolas" w:cs="Times New Roman"/>
          <w:color w:val="B5CEA8"/>
          <w:sz w:val="24"/>
          <w:szCs w:val="24"/>
          <w:lang w:eastAsia="en-IN"/>
        </w:rPr>
        <w:t>7</w:t>
      </w:r>
    </w:p>
    <w:p w:rsidR="00D83E47" w:rsidRPr="00D83E47" w:rsidRDefault="00D83E47" w:rsidP="00D83E47">
      <w:pPr>
        <w:shd w:val="clear" w:color="auto" w:fill="1E1E1E"/>
        <w:spacing w:after="0" w:line="330" w:lineRule="atLeast"/>
        <w:rPr>
          <w:rFonts w:ascii="Consolas" w:eastAsia="Times New Roman" w:hAnsi="Consolas" w:cs="Times New Roman"/>
          <w:color w:val="D4D4D4"/>
          <w:sz w:val="24"/>
          <w:szCs w:val="24"/>
          <w:lang w:eastAsia="en-IN"/>
        </w:rPr>
      </w:pPr>
      <w:r w:rsidRPr="00D83E47">
        <w:rPr>
          <w:rFonts w:ascii="Consolas" w:eastAsia="Times New Roman" w:hAnsi="Consolas" w:cs="Times New Roman"/>
          <w:color w:val="D4D4D4"/>
          <w:sz w:val="24"/>
          <w:szCs w:val="24"/>
          <w:lang w:eastAsia="en-IN"/>
        </w:rPr>
        <w:t>    </w:t>
      </w:r>
      <w:r w:rsidRPr="00D83E47">
        <w:rPr>
          <w:rFonts w:ascii="Consolas" w:eastAsia="Times New Roman" w:hAnsi="Consolas" w:cs="Times New Roman"/>
          <w:color w:val="C586C0"/>
          <w:sz w:val="24"/>
          <w:szCs w:val="24"/>
          <w:lang w:eastAsia="en-IN"/>
        </w:rPr>
        <w:t>return</w:t>
      </w:r>
      <w:r w:rsidRPr="00D83E47">
        <w:rPr>
          <w:rFonts w:ascii="Consolas" w:eastAsia="Times New Roman" w:hAnsi="Consolas" w:cs="Times New Roman"/>
          <w:color w:val="D4D4D4"/>
          <w:sz w:val="24"/>
          <w:szCs w:val="24"/>
          <w:lang w:eastAsia="en-IN"/>
        </w:rPr>
        <w:t> </w:t>
      </w:r>
      <w:r w:rsidRPr="00D83E47">
        <w:rPr>
          <w:rFonts w:ascii="Consolas" w:eastAsia="Times New Roman" w:hAnsi="Consolas" w:cs="Times New Roman"/>
          <w:color w:val="9CDCFE"/>
          <w:sz w:val="24"/>
          <w:szCs w:val="24"/>
          <w:lang w:eastAsia="en-IN"/>
        </w:rPr>
        <w:t>x</w:t>
      </w:r>
    </w:p>
    <w:p w:rsidR="00D83E47" w:rsidRPr="00D83E47" w:rsidRDefault="00D83E47" w:rsidP="00D83E47">
      <w:pPr>
        <w:shd w:val="clear" w:color="auto" w:fill="1E1E1E"/>
        <w:spacing w:after="240" w:line="330" w:lineRule="atLeast"/>
        <w:rPr>
          <w:rFonts w:ascii="Consolas" w:eastAsia="Times New Roman" w:hAnsi="Consolas" w:cs="Times New Roman"/>
          <w:color w:val="D4D4D4"/>
          <w:sz w:val="24"/>
          <w:szCs w:val="24"/>
          <w:lang w:eastAsia="en-IN"/>
        </w:rPr>
      </w:pPr>
    </w:p>
    <w:p w:rsidR="00D83E47" w:rsidRPr="00D83E47" w:rsidRDefault="00D83E47" w:rsidP="00D83E47">
      <w:pPr>
        <w:shd w:val="clear" w:color="auto" w:fill="1E1E1E"/>
        <w:spacing w:after="0" w:line="330" w:lineRule="atLeast"/>
        <w:rPr>
          <w:rFonts w:ascii="Consolas" w:eastAsia="Times New Roman" w:hAnsi="Consolas" w:cs="Times New Roman"/>
          <w:color w:val="D4D4D4"/>
          <w:sz w:val="24"/>
          <w:szCs w:val="24"/>
          <w:lang w:eastAsia="en-IN"/>
        </w:rPr>
      </w:pPr>
      <w:r w:rsidRPr="00D83E47">
        <w:rPr>
          <w:rFonts w:ascii="Consolas" w:eastAsia="Times New Roman" w:hAnsi="Consolas" w:cs="Times New Roman"/>
          <w:color w:val="569CD6"/>
          <w:sz w:val="24"/>
          <w:szCs w:val="24"/>
          <w:lang w:eastAsia="en-IN"/>
        </w:rPr>
        <w:t>def</w:t>
      </w:r>
      <w:r w:rsidRPr="00D83E47">
        <w:rPr>
          <w:rFonts w:ascii="Consolas" w:eastAsia="Times New Roman" w:hAnsi="Consolas" w:cs="Times New Roman"/>
          <w:color w:val="D4D4D4"/>
          <w:sz w:val="24"/>
          <w:szCs w:val="24"/>
          <w:lang w:eastAsia="en-IN"/>
        </w:rPr>
        <w:t> </w:t>
      </w:r>
      <w:r w:rsidRPr="00D83E47">
        <w:rPr>
          <w:rFonts w:ascii="Consolas" w:eastAsia="Times New Roman" w:hAnsi="Consolas" w:cs="Times New Roman"/>
          <w:color w:val="DCDCAA"/>
          <w:sz w:val="24"/>
          <w:szCs w:val="24"/>
          <w:lang w:eastAsia="en-IN"/>
        </w:rPr>
        <w:t>func2</w:t>
      </w:r>
      <w:r w:rsidRPr="00D83E47">
        <w:rPr>
          <w:rFonts w:ascii="Consolas" w:eastAsia="Times New Roman" w:hAnsi="Consolas" w:cs="Times New Roman"/>
          <w:color w:val="D4D4D4"/>
          <w:sz w:val="24"/>
          <w:szCs w:val="24"/>
          <w:lang w:eastAsia="en-IN"/>
        </w:rPr>
        <w:t>():</w:t>
      </w:r>
    </w:p>
    <w:p w:rsidR="00D83E47" w:rsidRPr="00D83E47" w:rsidRDefault="00D83E47" w:rsidP="00D83E47">
      <w:pPr>
        <w:shd w:val="clear" w:color="auto" w:fill="1E1E1E"/>
        <w:spacing w:after="0" w:line="330" w:lineRule="atLeast"/>
        <w:rPr>
          <w:rFonts w:ascii="Consolas" w:eastAsia="Times New Roman" w:hAnsi="Consolas" w:cs="Times New Roman"/>
          <w:color w:val="D4D4D4"/>
          <w:sz w:val="24"/>
          <w:szCs w:val="24"/>
          <w:lang w:eastAsia="en-IN"/>
        </w:rPr>
      </w:pPr>
      <w:r w:rsidRPr="00D83E47">
        <w:rPr>
          <w:rFonts w:ascii="Consolas" w:eastAsia="Times New Roman" w:hAnsi="Consolas" w:cs="Times New Roman"/>
          <w:color w:val="D4D4D4"/>
          <w:sz w:val="24"/>
          <w:szCs w:val="24"/>
          <w:lang w:eastAsia="en-IN"/>
        </w:rPr>
        <w:t>    </w:t>
      </w:r>
      <w:r w:rsidRPr="00D83E47">
        <w:rPr>
          <w:rFonts w:ascii="Consolas" w:eastAsia="Times New Roman" w:hAnsi="Consolas" w:cs="Times New Roman"/>
          <w:color w:val="DCDCAA"/>
          <w:sz w:val="24"/>
          <w:szCs w:val="24"/>
          <w:lang w:eastAsia="en-IN"/>
        </w:rPr>
        <w:t>print</w:t>
      </w:r>
      <w:r w:rsidRPr="00D83E47">
        <w:rPr>
          <w:rFonts w:ascii="Consolas" w:eastAsia="Times New Roman" w:hAnsi="Consolas" w:cs="Times New Roman"/>
          <w:color w:val="D4D4D4"/>
          <w:sz w:val="24"/>
          <w:szCs w:val="24"/>
          <w:lang w:eastAsia="en-IN"/>
        </w:rPr>
        <w:t>(x)</w:t>
      </w:r>
    </w:p>
    <w:p w:rsidR="00D83E47" w:rsidRPr="00D83E47" w:rsidRDefault="00D83E47" w:rsidP="00D83E47">
      <w:pPr>
        <w:shd w:val="clear" w:color="auto" w:fill="1E1E1E"/>
        <w:spacing w:after="0" w:line="330" w:lineRule="atLeast"/>
        <w:rPr>
          <w:rFonts w:ascii="Consolas" w:eastAsia="Times New Roman" w:hAnsi="Consolas" w:cs="Times New Roman"/>
          <w:color w:val="D4D4D4"/>
          <w:sz w:val="24"/>
          <w:szCs w:val="24"/>
          <w:lang w:eastAsia="en-IN"/>
        </w:rPr>
      </w:pPr>
    </w:p>
    <w:p w:rsidR="00D83E47" w:rsidRPr="00D83E47" w:rsidRDefault="00D83E47" w:rsidP="00D83E47">
      <w:pPr>
        <w:shd w:val="clear" w:color="auto" w:fill="1E1E1E"/>
        <w:spacing w:after="0" w:line="330" w:lineRule="atLeast"/>
        <w:rPr>
          <w:rFonts w:ascii="Consolas" w:eastAsia="Times New Roman" w:hAnsi="Consolas" w:cs="Times New Roman"/>
          <w:color w:val="D4D4D4"/>
          <w:sz w:val="24"/>
          <w:szCs w:val="24"/>
          <w:lang w:eastAsia="en-IN"/>
        </w:rPr>
      </w:pPr>
      <w:r w:rsidRPr="00D83E47">
        <w:rPr>
          <w:rFonts w:ascii="Consolas" w:eastAsia="Times New Roman" w:hAnsi="Consolas" w:cs="Times New Roman"/>
          <w:color w:val="6A9955"/>
          <w:sz w:val="24"/>
          <w:szCs w:val="24"/>
          <w:lang w:eastAsia="en-IN"/>
        </w:rPr>
        <w:t># meaning in func2 we can't print the value x in func2 as it defined in func()</w:t>
      </w:r>
    </w:p>
    <w:p w:rsidR="00D83E47" w:rsidRPr="00D83E47" w:rsidRDefault="00D83E47" w:rsidP="00D83E47">
      <w:pPr>
        <w:shd w:val="clear" w:color="auto" w:fill="1E1E1E"/>
        <w:spacing w:after="0" w:line="330" w:lineRule="atLeast"/>
        <w:rPr>
          <w:rFonts w:ascii="Consolas" w:eastAsia="Times New Roman" w:hAnsi="Consolas" w:cs="Times New Roman"/>
          <w:color w:val="D4D4D4"/>
          <w:sz w:val="24"/>
          <w:szCs w:val="24"/>
          <w:lang w:eastAsia="en-IN"/>
        </w:rPr>
      </w:pPr>
      <w:r w:rsidRPr="00D83E47">
        <w:rPr>
          <w:rFonts w:ascii="Consolas" w:eastAsia="Times New Roman" w:hAnsi="Consolas" w:cs="Times New Roman"/>
          <w:color w:val="6A9955"/>
          <w:sz w:val="24"/>
          <w:szCs w:val="24"/>
          <w:lang w:eastAsia="en-IN"/>
        </w:rPr>
        <w:t># to use the value of x from fucn() we have to make it as a global variable</w:t>
      </w:r>
    </w:p>
    <w:p w:rsidR="00D83E47" w:rsidRPr="00D83E47" w:rsidRDefault="00D83E47" w:rsidP="00D83E47">
      <w:pPr>
        <w:shd w:val="clear" w:color="auto" w:fill="1E1E1E"/>
        <w:spacing w:after="0" w:line="330" w:lineRule="atLeast"/>
        <w:rPr>
          <w:rFonts w:ascii="Consolas" w:eastAsia="Times New Roman" w:hAnsi="Consolas" w:cs="Times New Roman"/>
          <w:color w:val="D4D4D4"/>
          <w:sz w:val="24"/>
          <w:szCs w:val="24"/>
          <w:lang w:eastAsia="en-IN"/>
        </w:rPr>
      </w:pPr>
    </w:p>
    <w:p w:rsidR="00D83E47" w:rsidRPr="00D83E47" w:rsidRDefault="00D83E47" w:rsidP="00D83E47">
      <w:pPr>
        <w:shd w:val="clear" w:color="auto" w:fill="1E1E1E"/>
        <w:spacing w:after="0" w:line="330" w:lineRule="atLeast"/>
        <w:rPr>
          <w:rFonts w:ascii="Consolas" w:eastAsia="Times New Roman" w:hAnsi="Consolas" w:cs="Times New Roman"/>
          <w:color w:val="D4D4D4"/>
          <w:sz w:val="24"/>
          <w:szCs w:val="24"/>
          <w:lang w:eastAsia="en-IN"/>
        </w:rPr>
      </w:pPr>
      <w:r w:rsidRPr="00D83E47">
        <w:rPr>
          <w:rFonts w:ascii="Consolas" w:eastAsia="Times New Roman" w:hAnsi="Consolas" w:cs="Times New Roman"/>
          <w:color w:val="6A9955"/>
          <w:sz w:val="24"/>
          <w:szCs w:val="24"/>
          <w:lang w:eastAsia="en-IN"/>
        </w:rPr>
        <w:t>#and neither we can do like as </w:t>
      </w:r>
    </w:p>
    <w:p w:rsidR="00D83E47" w:rsidRPr="00D83E47" w:rsidRDefault="00D83E47" w:rsidP="00D83E47">
      <w:pPr>
        <w:shd w:val="clear" w:color="auto" w:fill="1E1E1E"/>
        <w:spacing w:after="0" w:line="330" w:lineRule="atLeast"/>
        <w:rPr>
          <w:rFonts w:ascii="Consolas" w:eastAsia="Times New Roman" w:hAnsi="Consolas" w:cs="Times New Roman"/>
          <w:color w:val="D4D4D4"/>
          <w:sz w:val="24"/>
          <w:szCs w:val="24"/>
          <w:lang w:eastAsia="en-IN"/>
        </w:rPr>
      </w:pPr>
    </w:p>
    <w:p w:rsidR="00D83E47" w:rsidRPr="00D83E47" w:rsidRDefault="00D83E47" w:rsidP="00D83E47">
      <w:pPr>
        <w:shd w:val="clear" w:color="auto" w:fill="1E1E1E"/>
        <w:spacing w:after="0" w:line="330" w:lineRule="atLeast"/>
        <w:rPr>
          <w:rFonts w:ascii="Consolas" w:eastAsia="Times New Roman" w:hAnsi="Consolas" w:cs="Times New Roman"/>
          <w:color w:val="D4D4D4"/>
          <w:sz w:val="24"/>
          <w:szCs w:val="24"/>
          <w:lang w:eastAsia="en-IN"/>
        </w:rPr>
      </w:pPr>
      <w:r w:rsidRPr="00D83E47">
        <w:rPr>
          <w:rFonts w:ascii="Consolas" w:eastAsia="Times New Roman" w:hAnsi="Consolas" w:cs="Times New Roman"/>
          <w:color w:val="DCDCAA"/>
          <w:sz w:val="24"/>
          <w:szCs w:val="24"/>
          <w:lang w:eastAsia="en-IN"/>
        </w:rPr>
        <w:lastRenderedPageBreak/>
        <w:t>print</w:t>
      </w:r>
      <w:r w:rsidRPr="00D83E47">
        <w:rPr>
          <w:rFonts w:ascii="Consolas" w:eastAsia="Times New Roman" w:hAnsi="Consolas" w:cs="Times New Roman"/>
          <w:color w:val="D4D4D4"/>
          <w:sz w:val="24"/>
          <w:szCs w:val="24"/>
          <w:lang w:eastAsia="en-IN"/>
        </w:rPr>
        <w:t>(x)</w:t>
      </w:r>
    </w:p>
    <w:p w:rsidR="00D83E47" w:rsidRDefault="00D83E47" w:rsidP="00D83E47">
      <w:pPr>
        <w:rPr>
          <w:sz w:val="28"/>
          <w:szCs w:val="24"/>
        </w:rPr>
      </w:pPr>
    </w:p>
    <w:p w:rsidR="007B775C" w:rsidRDefault="007B775C" w:rsidP="00D83E47">
      <w:pPr>
        <w:rPr>
          <w:sz w:val="28"/>
          <w:szCs w:val="24"/>
        </w:rPr>
      </w:pPr>
    </w:p>
    <w:p w:rsidR="007B775C" w:rsidRPr="007B775C" w:rsidRDefault="007B775C" w:rsidP="007B775C">
      <w:pPr>
        <w:shd w:val="clear" w:color="auto" w:fill="1E1E1E"/>
        <w:spacing w:after="0" w:line="330" w:lineRule="atLeast"/>
        <w:rPr>
          <w:rFonts w:ascii="Consolas" w:eastAsia="Times New Roman" w:hAnsi="Consolas" w:cs="Times New Roman"/>
          <w:color w:val="D4D4D4"/>
          <w:sz w:val="24"/>
          <w:szCs w:val="24"/>
          <w:lang w:eastAsia="en-IN"/>
        </w:rPr>
      </w:pPr>
      <w:r w:rsidRPr="007B775C">
        <w:rPr>
          <w:rFonts w:ascii="Consolas" w:eastAsia="Times New Roman" w:hAnsi="Consolas" w:cs="Times New Roman"/>
          <w:color w:val="9CDCFE"/>
          <w:sz w:val="24"/>
          <w:szCs w:val="24"/>
          <w:lang w:eastAsia="en-IN"/>
        </w:rPr>
        <w:t>x</w:t>
      </w:r>
      <w:r w:rsidRPr="007B775C">
        <w:rPr>
          <w:rFonts w:ascii="Consolas" w:eastAsia="Times New Roman" w:hAnsi="Consolas" w:cs="Times New Roman"/>
          <w:color w:val="D4D4D4"/>
          <w:sz w:val="24"/>
          <w:szCs w:val="24"/>
          <w:lang w:eastAsia="en-IN"/>
        </w:rPr>
        <w:t> = </w:t>
      </w:r>
      <w:r w:rsidRPr="007B775C">
        <w:rPr>
          <w:rFonts w:ascii="Consolas" w:eastAsia="Times New Roman" w:hAnsi="Consolas" w:cs="Times New Roman"/>
          <w:color w:val="B5CEA8"/>
          <w:sz w:val="24"/>
          <w:szCs w:val="24"/>
          <w:lang w:eastAsia="en-IN"/>
        </w:rPr>
        <w:t>7</w:t>
      </w:r>
    </w:p>
    <w:p w:rsidR="007B775C" w:rsidRPr="007B775C" w:rsidRDefault="007B775C" w:rsidP="007B775C">
      <w:pPr>
        <w:shd w:val="clear" w:color="auto" w:fill="1E1E1E"/>
        <w:spacing w:after="0" w:line="330" w:lineRule="atLeast"/>
        <w:rPr>
          <w:rFonts w:ascii="Consolas" w:eastAsia="Times New Roman" w:hAnsi="Consolas" w:cs="Times New Roman"/>
          <w:color w:val="D4D4D4"/>
          <w:sz w:val="24"/>
          <w:szCs w:val="24"/>
          <w:lang w:eastAsia="en-IN"/>
        </w:rPr>
      </w:pPr>
    </w:p>
    <w:p w:rsidR="007B775C" w:rsidRPr="007B775C" w:rsidRDefault="007B775C" w:rsidP="007B775C">
      <w:pPr>
        <w:shd w:val="clear" w:color="auto" w:fill="1E1E1E"/>
        <w:spacing w:after="0" w:line="330" w:lineRule="atLeast"/>
        <w:rPr>
          <w:rFonts w:ascii="Consolas" w:eastAsia="Times New Roman" w:hAnsi="Consolas" w:cs="Times New Roman"/>
          <w:color w:val="D4D4D4"/>
          <w:sz w:val="24"/>
          <w:szCs w:val="24"/>
          <w:lang w:eastAsia="en-IN"/>
        </w:rPr>
      </w:pPr>
      <w:r w:rsidRPr="007B775C">
        <w:rPr>
          <w:rFonts w:ascii="Consolas" w:eastAsia="Times New Roman" w:hAnsi="Consolas" w:cs="Times New Roman"/>
          <w:color w:val="569CD6"/>
          <w:sz w:val="24"/>
          <w:szCs w:val="24"/>
          <w:lang w:eastAsia="en-IN"/>
        </w:rPr>
        <w:t>def</w:t>
      </w:r>
      <w:r w:rsidRPr="007B775C">
        <w:rPr>
          <w:rFonts w:ascii="Consolas" w:eastAsia="Times New Roman" w:hAnsi="Consolas" w:cs="Times New Roman"/>
          <w:color w:val="D4D4D4"/>
          <w:sz w:val="24"/>
          <w:szCs w:val="24"/>
          <w:lang w:eastAsia="en-IN"/>
        </w:rPr>
        <w:t> </w:t>
      </w:r>
      <w:r w:rsidRPr="007B775C">
        <w:rPr>
          <w:rFonts w:ascii="Consolas" w:eastAsia="Times New Roman" w:hAnsi="Consolas" w:cs="Times New Roman"/>
          <w:color w:val="DCDCAA"/>
          <w:sz w:val="24"/>
          <w:szCs w:val="24"/>
          <w:lang w:eastAsia="en-IN"/>
        </w:rPr>
        <w:t>func</w:t>
      </w:r>
      <w:r w:rsidRPr="007B775C">
        <w:rPr>
          <w:rFonts w:ascii="Consolas" w:eastAsia="Times New Roman" w:hAnsi="Consolas" w:cs="Times New Roman"/>
          <w:color w:val="D4D4D4"/>
          <w:sz w:val="24"/>
          <w:szCs w:val="24"/>
          <w:lang w:eastAsia="en-IN"/>
        </w:rPr>
        <w:t>():</w:t>
      </w:r>
    </w:p>
    <w:p w:rsidR="007B775C" w:rsidRPr="007B775C" w:rsidRDefault="007B775C" w:rsidP="007B775C">
      <w:pPr>
        <w:shd w:val="clear" w:color="auto" w:fill="1E1E1E"/>
        <w:spacing w:after="0" w:line="330" w:lineRule="atLeast"/>
        <w:rPr>
          <w:rFonts w:ascii="Consolas" w:eastAsia="Times New Roman" w:hAnsi="Consolas" w:cs="Times New Roman"/>
          <w:color w:val="D4D4D4"/>
          <w:sz w:val="24"/>
          <w:szCs w:val="24"/>
          <w:lang w:eastAsia="en-IN"/>
        </w:rPr>
      </w:pPr>
      <w:r w:rsidRPr="007B775C">
        <w:rPr>
          <w:rFonts w:ascii="Consolas" w:eastAsia="Times New Roman" w:hAnsi="Consolas" w:cs="Times New Roman"/>
          <w:color w:val="D4D4D4"/>
          <w:sz w:val="24"/>
          <w:szCs w:val="24"/>
          <w:lang w:eastAsia="en-IN"/>
        </w:rPr>
        <w:t>    </w:t>
      </w:r>
      <w:r w:rsidRPr="007B775C">
        <w:rPr>
          <w:rFonts w:ascii="Consolas" w:eastAsia="Times New Roman" w:hAnsi="Consolas" w:cs="Times New Roman"/>
          <w:color w:val="C586C0"/>
          <w:sz w:val="24"/>
          <w:szCs w:val="24"/>
          <w:lang w:eastAsia="en-IN"/>
        </w:rPr>
        <w:t>return</w:t>
      </w:r>
      <w:r w:rsidRPr="007B775C">
        <w:rPr>
          <w:rFonts w:ascii="Consolas" w:eastAsia="Times New Roman" w:hAnsi="Consolas" w:cs="Times New Roman"/>
          <w:color w:val="D4D4D4"/>
          <w:sz w:val="24"/>
          <w:szCs w:val="24"/>
          <w:lang w:eastAsia="en-IN"/>
        </w:rPr>
        <w:t> </w:t>
      </w:r>
      <w:r w:rsidRPr="007B775C">
        <w:rPr>
          <w:rFonts w:ascii="Consolas" w:eastAsia="Times New Roman" w:hAnsi="Consolas" w:cs="Times New Roman"/>
          <w:color w:val="9CDCFE"/>
          <w:sz w:val="24"/>
          <w:szCs w:val="24"/>
          <w:lang w:eastAsia="en-IN"/>
        </w:rPr>
        <w:t>x</w:t>
      </w:r>
    </w:p>
    <w:p w:rsidR="007B775C" w:rsidRPr="007B775C" w:rsidRDefault="007B775C" w:rsidP="007B775C">
      <w:pPr>
        <w:shd w:val="clear" w:color="auto" w:fill="1E1E1E"/>
        <w:spacing w:after="0" w:line="330" w:lineRule="atLeast"/>
        <w:rPr>
          <w:rFonts w:ascii="Consolas" w:eastAsia="Times New Roman" w:hAnsi="Consolas" w:cs="Times New Roman"/>
          <w:color w:val="D4D4D4"/>
          <w:sz w:val="24"/>
          <w:szCs w:val="24"/>
          <w:lang w:eastAsia="en-IN"/>
        </w:rPr>
      </w:pPr>
      <w:r w:rsidRPr="007B775C">
        <w:rPr>
          <w:rFonts w:ascii="Consolas" w:eastAsia="Times New Roman" w:hAnsi="Consolas" w:cs="Times New Roman"/>
          <w:color w:val="6A9955"/>
          <w:sz w:val="24"/>
          <w:szCs w:val="24"/>
          <w:lang w:eastAsia="en-IN"/>
        </w:rPr>
        <w:t># here we can't use the value of x = 7 inside the func()</w:t>
      </w:r>
    </w:p>
    <w:p w:rsidR="007B775C" w:rsidRPr="007B775C" w:rsidRDefault="007B775C" w:rsidP="007B775C">
      <w:pPr>
        <w:shd w:val="clear" w:color="auto" w:fill="1E1E1E"/>
        <w:spacing w:after="0" w:line="330" w:lineRule="atLeast"/>
        <w:rPr>
          <w:rFonts w:ascii="Consolas" w:eastAsia="Times New Roman" w:hAnsi="Consolas" w:cs="Times New Roman"/>
          <w:color w:val="D4D4D4"/>
          <w:sz w:val="24"/>
          <w:szCs w:val="24"/>
          <w:lang w:eastAsia="en-IN"/>
        </w:rPr>
      </w:pPr>
      <w:r w:rsidRPr="007B775C">
        <w:rPr>
          <w:rFonts w:ascii="Consolas" w:eastAsia="Times New Roman" w:hAnsi="Consolas" w:cs="Times New Roman"/>
          <w:color w:val="6A9955"/>
          <w:sz w:val="24"/>
          <w:szCs w:val="24"/>
          <w:lang w:eastAsia="en-IN"/>
        </w:rPr>
        <w:t># to use the global variable we have to specify the as global x</w:t>
      </w:r>
    </w:p>
    <w:p w:rsidR="007B775C" w:rsidRPr="007B775C" w:rsidRDefault="007B775C" w:rsidP="007B775C">
      <w:pPr>
        <w:shd w:val="clear" w:color="auto" w:fill="1E1E1E"/>
        <w:spacing w:after="0" w:line="330" w:lineRule="atLeast"/>
        <w:rPr>
          <w:rFonts w:ascii="Consolas" w:eastAsia="Times New Roman" w:hAnsi="Consolas" w:cs="Times New Roman"/>
          <w:color w:val="D4D4D4"/>
          <w:sz w:val="24"/>
          <w:szCs w:val="24"/>
          <w:lang w:eastAsia="en-IN"/>
        </w:rPr>
      </w:pPr>
    </w:p>
    <w:p w:rsidR="007B775C" w:rsidRPr="007B775C" w:rsidRDefault="007B775C" w:rsidP="007B775C">
      <w:pPr>
        <w:shd w:val="clear" w:color="auto" w:fill="1E1E1E"/>
        <w:spacing w:after="0" w:line="330" w:lineRule="atLeast"/>
        <w:rPr>
          <w:rFonts w:ascii="Consolas" w:eastAsia="Times New Roman" w:hAnsi="Consolas" w:cs="Times New Roman"/>
          <w:color w:val="D4D4D4"/>
          <w:sz w:val="24"/>
          <w:szCs w:val="24"/>
          <w:lang w:eastAsia="en-IN"/>
        </w:rPr>
      </w:pPr>
      <w:r w:rsidRPr="007B775C">
        <w:rPr>
          <w:rFonts w:ascii="Consolas" w:eastAsia="Times New Roman" w:hAnsi="Consolas" w:cs="Times New Roman"/>
          <w:color w:val="569CD6"/>
          <w:sz w:val="24"/>
          <w:szCs w:val="24"/>
          <w:lang w:eastAsia="en-IN"/>
        </w:rPr>
        <w:t>def</w:t>
      </w:r>
      <w:r w:rsidRPr="007B775C">
        <w:rPr>
          <w:rFonts w:ascii="Consolas" w:eastAsia="Times New Roman" w:hAnsi="Consolas" w:cs="Times New Roman"/>
          <w:color w:val="D4D4D4"/>
          <w:sz w:val="24"/>
          <w:szCs w:val="24"/>
          <w:lang w:eastAsia="en-IN"/>
        </w:rPr>
        <w:t> </w:t>
      </w:r>
      <w:r w:rsidRPr="007B775C">
        <w:rPr>
          <w:rFonts w:ascii="Consolas" w:eastAsia="Times New Roman" w:hAnsi="Consolas" w:cs="Times New Roman"/>
          <w:color w:val="DCDCAA"/>
          <w:sz w:val="24"/>
          <w:szCs w:val="24"/>
          <w:lang w:eastAsia="en-IN"/>
        </w:rPr>
        <w:t>func2</w:t>
      </w:r>
      <w:r w:rsidRPr="007B775C">
        <w:rPr>
          <w:rFonts w:ascii="Consolas" w:eastAsia="Times New Roman" w:hAnsi="Consolas" w:cs="Times New Roman"/>
          <w:color w:val="D4D4D4"/>
          <w:sz w:val="24"/>
          <w:szCs w:val="24"/>
          <w:lang w:eastAsia="en-IN"/>
        </w:rPr>
        <w:t>():</w:t>
      </w:r>
    </w:p>
    <w:p w:rsidR="007B775C" w:rsidRPr="007B775C" w:rsidRDefault="007B775C" w:rsidP="007B775C">
      <w:pPr>
        <w:shd w:val="clear" w:color="auto" w:fill="1E1E1E"/>
        <w:spacing w:after="0" w:line="330" w:lineRule="atLeast"/>
        <w:rPr>
          <w:rFonts w:ascii="Consolas" w:eastAsia="Times New Roman" w:hAnsi="Consolas" w:cs="Times New Roman"/>
          <w:color w:val="D4D4D4"/>
          <w:sz w:val="24"/>
          <w:szCs w:val="24"/>
          <w:lang w:eastAsia="en-IN"/>
        </w:rPr>
      </w:pPr>
      <w:r w:rsidRPr="007B775C">
        <w:rPr>
          <w:rFonts w:ascii="Consolas" w:eastAsia="Times New Roman" w:hAnsi="Consolas" w:cs="Times New Roman"/>
          <w:color w:val="D4D4D4"/>
          <w:sz w:val="24"/>
          <w:szCs w:val="24"/>
          <w:lang w:eastAsia="en-IN"/>
        </w:rPr>
        <w:t>    </w:t>
      </w:r>
      <w:r w:rsidRPr="007B775C">
        <w:rPr>
          <w:rFonts w:ascii="Consolas" w:eastAsia="Times New Roman" w:hAnsi="Consolas" w:cs="Times New Roman"/>
          <w:color w:val="569CD6"/>
          <w:sz w:val="24"/>
          <w:szCs w:val="24"/>
          <w:lang w:eastAsia="en-IN"/>
        </w:rPr>
        <w:t>global</w:t>
      </w:r>
      <w:r w:rsidRPr="007B775C">
        <w:rPr>
          <w:rFonts w:ascii="Consolas" w:eastAsia="Times New Roman" w:hAnsi="Consolas" w:cs="Times New Roman"/>
          <w:color w:val="D4D4D4"/>
          <w:sz w:val="24"/>
          <w:szCs w:val="24"/>
          <w:lang w:eastAsia="en-IN"/>
        </w:rPr>
        <w:t> </w:t>
      </w:r>
      <w:r w:rsidRPr="007B775C">
        <w:rPr>
          <w:rFonts w:ascii="Consolas" w:eastAsia="Times New Roman" w:hAnsi="Consolas" w:cs="Times New Roman"/>
          <w:color w:val="9CDCFE"/>
          <w:sz w:val="24"/>
          <w:szCs w:val="24"/>
          <w:lang w:eastAsia="en-IN"/>
        </w:rPr>
        <w:t>x</w:t>
      </w:r>
    </w:p>
    <w:p w:rsidR="007B775C" w:rsidRPr="007B775C" w:rsidRDefault="007B775C" w:rsidP="007B775C">
      <w:pPr>
        <w:shd w:val="clear" w:color="auto" w:fill="1E1E1E"/>
        <w:spacing w:after="0" w:line="330" w:lineRule="atLeast"/>
        <w:rPr>
          <w:rFonts w:ascii="Consolas" w:eastAsia="Times New Roman" w:hAnsi="Consolas" w:cs="Times New Roman"/>
          <w:color w:val="D4D4D4"/>
          <w:sz w:val="24"/>
          <w:szCs w:val="24"/>
          <w:lang w:eastAsia="en-IN"/>
        </w:rPr>
      </w:pPr>
      <w:r w:rsidRPr="007B775C">
        <w:rPr>
          <w:rFonts w:ascii="Consolas" w:eastAsia="Times New Roman" w:hAnsi="Consolas" w:cs="Times New Roman"/>
          <w:color w:val="D4D4D4"/>
          <w:sz w:val="24"/>
          <w:szCs w:val="24"/>
          <w:lang w:eastAsia="en-IN"/>
        </w:rPr>
        <w:t>    </w:t>
      </w:r>
      <w:r w:rsidRPr="007B775C">
        <w:rPr>
          <w:rFonts w:ascii="Consolas" w:eastAsia="Times New Roman" w:hAnsi="Consolas" w:cs="Times New Roman"/>
          <w:color w:val="C586C0"/>
          <w:sz w:val="24"/>
          <w:szCs w:val="24"/>
          <w:lang w:eastAsia="en-IN"/>
        </w:rPr>
        <w:t>return</w:t>
      </w:r>
      <w:r w:rsidRPr="007B775C">
        <w:rPr>
          <w:rFonts w:ascii="Consolas" w:eastAsia="Times New Roman" w:hAnsi="Consolas" w:cs="Times New Roman"/>
          <w:color w:val="D4D4D4"/>
          <w:sz w:val="24"/>
          <w:szCs w:val="24"/>
          <w:lang w:eastAsia="en-IN"/>
        </w:rPr>
        <w:t> </w:t>
      </w:r>
      <w:r w:rsidRPr="007B775C">
        <w:rPr>
          <w:rFonts w:ascii="Consolas" w:eastAsia="Times New Roman" w:hAnsi="Consolas" w:cs="Times New Roman"/>
          <w:color w:val="9CDCFE"/>
          <w:sz w:val="24"/>
          <w:szCs w:val="24"/>
          <w:lang w:eastAsia="en-IN"/>
        </w:rPr>
        <w:t>x</w:t>
      </w:r>
    </w:p>
    <w:p w:rsidR="007B775C" w:rsidRPr="007B775C" w:rsidRDefault="007B775C" w:rsidP="007B775C">
      <w:pPr>
        <w:shd w:val="clear" w:color="auto" w:fill="1E1E1E"/>
        <w:spacing w:after="0" w:line="330" w:lineRule="atLeast"/>
        <w:rPr>
          <w:rFonts w:ascii="Consolas" w:eastAsia="Times New Roman" w:hAnsi="Consolas" w:cs="Times New Roman"/>
          <w:color w:val="D4D4D4"/>
          <w:sz w:val="24"/>
          <w:szCs w:val="24"/>
          <w:lang w:eastAsia="en-IN"/>
        </w:rPr>
      </w:pPr>
    </w:p>
    <w:p w:rsidR="007B775C" w:rsidRPr="007B775C" w:rsidRDefault="007B775C" w:rsidP="007B775C">
      <w:pPr>
        <w:shd w:val="clear" w:color="auto" w:fill="1E1E1E"/>
        <w:spacing w:after="0" w:line="330" w:lineRule="atLeast"/>
        <w:rPr>
          <w:rFonts w:ascii="Consolas" w:eastAsia="Times New Roman" w:hAnsi="Consolas" w:cs="Times New Roman"/>
          <w:color w:val="D4D4D4"/>
          <w:sz w:val="24"/>
          <w:szCs w:val="24"/>
          <w:lang w:eastAsia="en-IN"/>
        </w:rPr>
      </w:pPr>
      <w:r w:rsidRPr="007B775C">
        <w:rPr>
          <w:rFonts w:ascii="Consolas" w:eastAsia="Times New Roman" w:hAnsi="Consolas" w:cs="Times New Roman"/>
          <w:color w:val="DCDCAA"/>
          <w:sz w:val="24"/>
          <w:szCs w:val="24"/>
          <w:lang w:eastAsia="en-IN"/>
        </w:rPr>
        <w:t>print</w:t>
      </w:r>
      <w:r w:rsidRPr="007B775C">
        <w:rPr>
          <w:rFonts w:ascii="Consolas" w:eastAsia="Times New Roman" w:hAnsi="Consolas" w:cs="Times New Roman"/>
          <w:color w:val="D4D4D4"/>
          <w:sz w:val="24"/>
          <w:szCs w:val="24"/>
          <w:lang w:eastAsia="en-IN"/>
        </w:rPr>
        <w:t>(</w:t>
      </w:r>
      <w:r w:rsidRPr="007B775C">
        <w:rPr>
          <w:rFonts w:ascii="Consolas" w:eastAsia="Times New Roman" w:hAnsi="Consolas" w:cs="Times New Roman"/>
          <w:color w:val="DCDCAA"/>
          <w:sz w:val="24"/>
          <w:szCs w:val="24"/>
          <w:lang w:eastAsia="en-IN"/>
        </w:rPr>
        <w:t>func2</w:t>
      </w:r>
      <w:r w:rsidRPr="007B775C">
        <w:rPr>
          <w:rFonts w:ascii="Consolas" w:eastAsia="Times New Roman" w:hAnsi="Consolas" w:cs="Times New Roman"/>
          <w:color w:val="D4D4D4"/>
          <w:sz w:val="24"/>
          <w:szCs w:val="24"/>
          <w:lang w:eastAsia="en-IN"/>
        </w:rPr>
        <w:t>())</w:t>
      </w:r>
    </w:p>
    <w:p w:rsidR="007B775C" w:rsidRPr="007B775C" w:rsidRDefault="007B775C" w:rsidP="007B775C">
      <w:pPr>
        <w:shd w:val="clear" w:color="auto" w:fill="1E1E1E"/>
        <w:spacing w:after="0" w:line="330" w:lineRule="atLeast"/>
        <w:rPr>
          <w:rFonts w:ascii="Consolas" w:eastAsia="Times New Roman" w:hAnsi="Consolas" w:cs="Times New Roman"/>
          <w:color w:val="D4D4D4"/>
          <w:sz w:val="24"/>
          <w:szCs w:val="24"/>
          <w:lang w:eastAsia="en-IN"/>
        </w:rPr>
      </w:pPr>
    </w:p>
    <w:p w:rsidR="007B775C" w:rsidRDefault="007B775C" w:rsidP="00D83E47">
      <w:pPr>
        <w:rPr>
          <w:sz w:val="28"/>
          <w:szCs w:val="24"/>
        </w:rPr>
      </w:pPr>
    </w:p>
    <w:p w:rsidR="007B775C" w:rsidRDefault="007B775C" w:rsidP="00D83E47">
      <w:pPr>
        <w:rPr>
          <w:sz w:val="28"/>
          <w:szCs w:val="24"/>
        </w:rPr>
      </w:pPr>
    </w:p>
    <w:p w:rsidR="007B775C" w:rsidRDefault="007B775C">
      <w:pPr>
        <w:rPr>
          <w:sz w:val="28"/>
          <w:szCs w:val="24"/>
        </w:rPr>
      </w:pPr>
      <w:r>
        <w:rPr>
          <w:sz w:val="28"/>
          <w:szCs w:val="24"/>
        </w:rPr>
        <w:br w:type="page"/>
      </w:r>
    </w:p>
    <w:p w:rsidR="007B775C" w:rsidRDefault="007B775C" w:rsidP="007B775C">
      <w:pPr>
        <w:jc w:val="center"/>
        <w:rPr>
          <w:sz w:val="28"/>
          <w:szCs w:val="24"/>
        </w:rPr>
      </w:pPr>
      <w:r w:rsidRPr="002F748D">
        <w:rPr>
          <w:sz w:val="32"/>
          <w:szCs w:val="28"/>
        </w:rPr>
        <w:lastRenderedPageBreak/>
        <w:t>INTRODUCTION TO LIST</w:t>
      </w:r>
    </w:p>
    <w:p w:rsidR="007B775C" w:rsidRDefault="002F748D" w:rsidP="007B775C">
      <w:pPr>
        <w:rPr>
          <w:sz w:val="28"/>
          <w:szCs w:val="24"/>
        </w:rPr>
      </w:pPr>
      <w:r>
        <w:rPr>
          <w:sz w:val="28"/>
          <w:szCs w:val="24"/>
        </w:rPr>
        <w:t>List is</w:t>
      </w:r>
      <w:r w:rsidR="007B775C">
        <w:rPr>
          <w:sz w:val="28"/>
          <w:szCs w:val="24"/>
        </w:rPr>
        <w:t xml:space="preserve"> a ordered collection of items. We can store anything inside a list like string, integer, float, etc.</w:t>
      </w:r>
    </w:p>
    <w:p w:rsidR="007B775C" w:rsidRDefault="007B775C" w:rsidP="007B775C">
      <w:pPr>
        <w:rPr>
          <w:sz w:val="28"/>
          <w:szCs w:val="24"/>
        </w:rPr>
      </w:pPr>
    </w:p>
    <w:p w:rsidR="007B775C" w:rsidRDefault="007B775C" w:rsidP="007B775C">
      <w:pPr>
        <w:rPr>
          <w:sz w:val="28"/>
          <w:szCs w:val="24"/>
        </w:rPr>
      </w:pPr>
      <w:r>
        <w:rPr>
          <w:sz w:val="28"/>
          <w:szCs w:val="24"/>
        </w:rPr>
        <w:t>To make list we use square bracket []</w:t>
      </w:r>
    </w:p>
    <w:p w:rsidR="007C6404" w:rsidRDefault="002F748D" w:rsidP="007B775C">
      <w:pPr>
        <w:rPr>
          <w:sz w:val="28"/>
          <w:szCs w:val="24"/>
        </w:rPr>
      </w:pPr>
      <w:r>
        <w:rPr>
          <w:sz w:val="28"/>
          <w:szCs w:val="24"/>
        </w:rPr>
        <w:t>Eg:</w:t>
      </w:r>
    </w:p>
    <w:p w:rsidR="002F748D" w:rsidRPr="002F748D" w:rsidRDefault="002F748D" w:rsidP="002F748D">
      <w:pPr>
        <w:shd w:val="clear" w:color="auto" w:fill="1E1E1E"/>
        <w:spacing w:after="0" w:line="330" w:lineRule="atLeast"/>
        <w:rPr>
          <w:rFonts w:ascii="Consolas" w:eastAsia="Times New Roman" w:hAnsi="Consolas" w:cs="Times New Roman"/>
          <w:color w:val="D4D4D4"/>
          <w:sz w:val="24"/>
          <w:szCs w:val="24"/>
          <w:lang w:eastAsia="en-IN"/>
        </w:rPr>
      </w:pPr>
      <w:r w:rsidRPr="002F748D">
        <w:rPr>
          <w:rFonts w:ascii="Consolas" w:eastAsia="Times New Roman" w:hAnsi="Consolas" w:cs="Times New Roman"/>
          <w:color w:val="D4D4D4"/>
          <w:sz w:val="24"/>
          <w:szCs w:val="24"/>
          <w:lang w:eastAsia="en-IN"/>
        </w:rPr>
        <w:t>number = [</w:t>
      </w:r>
      <w:r w:rsidRPr="002F748D">
        <w:rPr>
          <w:rFonts w:ascii="Consolas" w:eastAsia="Times New Roman" w:hAnsi="Consolas" w:cs="Times New Roman"/>
          <w:color w:val="B5CEA8"/>
          <w:sz w:val="24"/>
          <w:szCs w:val="24"/>
          <w:lang w:eastAsia="en-IN"/>
        </w:rPr>
        <w:t>1</w:t>
      </w:r>
      <w:r w:rsidRPr="002F748D">
        <w:rPr>
          <w:rFonts w:ascii="Consolas" w:eastAsia="Times New Roman" w:hAnsi="Consolas" w:cs="Times New Roman"/>
          <w:color w:val="D4D4D4"/>
          <w:sz w:val="24"/>
          <w:szCs w:val="24"/>
          <w:lang w:eastAsia="en-IN"/>
        </w:rPr>
        <w:t> ,</w:t>
      </w:r>
      <w:r w:rsidRPr="002F748D">
        <w:rPr>
          <w:rFonts w:ascii="Consolas" w:eastAsia="Times New Roman" w:hAnsi="Consolas" w:cs="Times New Roman"/>
          <w:color w:val="B5CEA8"/>
          <w:sz w:val="24"/>
          <w:szCs w:val="24"/>
          <w:lang w:eastAsia="en-IN"/>
        </w:rPr>
        <w:t>2</w:t>
      </w:r>
      <w:r w:rsidRPr="002F748D">
        <w:rPr>
          <w:rFonts w:ascii="Consolas" w:eastAsia="Times New Roman" w:hAnsi="Consolas" w:cs="Times New Roman"/>
          <w:color w:val="D4D4D4"/>
          <w:sz w:val="24"/>
          <w:szCs w:val="24"/>
          <w:lang w:eastAsia="en-IN"/>
        </w:rPr>
        <w:t>, </w:t>
      </w:r>
      <w:r w:rsidRPr="002F748D">
        <w:rPr>
          <w:rFonts w:ascii="Consolas" w:eastAsia="Times New Roman" w:hAnsi="Consolas" w:cs="Times New Roman"/>
          <w:color w:val="B5CEA8"/>
          <w:sz w:val="24"/>
          <w:szCs w:val="24"/>
          <w:lang w:eastAsia="en-IN"/>
        </w:rPr>
        <w:t>3</w:t>
      </w:r>
      <w:r w:rsidRPr="002F748D">
        <w:rPr>
          <w:rFonts w:ascii="Consolas" w:eastAsia="Times New Roman" w:hAnsi="Consolas" w:cs="Times New Roman"/>
          <w:color w:val="D4D4D4"/>
          <w:sz w:val="24"/>
          <w:szCs w:val="24"/>
          <w:lang w:eastAsia="en-IN"/>
        </w:rPr>
        <w:t>, </w:t>
      </w:r>
      <w:r w:rsidRPr="002F748D">
        <w:rPr>
          <w:rFonts w:ascii="Consolas" w:eastAsia="Times New Roman" w:hAnsi="Consolas" w:cs="Times New Roman"/>
          <w:color w:val="B5CEA8"/>
          <w:sz w:val="24"/>
          <w:szCs w:val="24"/>
          <w:lang w:eastAsia="en-IN"/>
        </w:rPr>
        <w:t>4</w:t>
      </w:r>
      <w:r w:rsidRPr="002F748D">
        <w:rPr>
          <w:rFonts w:ascii="Consolas" w:eastAsia="Times New Roman" w:hAnsi="Consolas" w:cs="Times New Roman"/>
          <w:color w:val="D4D4D4"/>
          <w:sz w:val="24"/>
          <w:szCs w:val="24"/>
          <w:lang w:eastAsia="en-IN"/>
        </w:rPr>
        <w:t>]</w:t>
      </w:r>
    </w:p>
    <w:p w:rsidR="002F748D" w:rsidRPr="002F748D" w:rsidRDefault="002F748D" w:rsidP="002F748D">
      <w:pPr>
        <w:shd w:val="clear" w:color="auto" w:fill="1E1E1E"/>
        <w:spacing w:after="0" w:line="330" w:lineRule="atLeast"/>
        <w:rPr>
          <w:rFonts w:ascii="Consolas" w:eastAsia="Times New Roman" w:hAnsi="Consolas" w:cs="Times New Roman"/>
          <w:color w:val="D4D4D4"/>
          <w:sz w:val="24"/>
          <w:szCs w:val="24"/>
          <w:lang w:eastAsia="en-IN"/>
        </w:rPr>
      </w:pPr>
    </w:p>
    <w:p w:rsidR="002F748D" w:rsidRPr="002F748D" w:rsidRDefault="002F748D" w:rsidP="002F748D">
      <w:pPr>
        <w:shd w:val="clear" w:color="auto" w:fill="1E1E1E"/>
        <w:spacing w:after="0" w:line="330" w:lineRule="atLeast"/>
        <w:rPr>
          <w:rFonts w:ascii="Consolas" w:eastAsia="Times New Roman" w:hAnsi="Consolas" w:cs="Times New Roman"/>
          <w:color w:val="D4D4D4"/>
          <w:sz w:val="24"/>
          <w:szCs w:val="24"/>
          <w:lang w:eastAsia="en-IN"/>
        </w:rPr>
      </w:pPr>
      <w:r w:rsidRPr="002F748D">
        <w:rPr>
          <w:rFonts w:ascii="Consolas" w:eastAsia="Times New Roman" w:hAnsi="Consolas" w:cs="Times New Roman"/>
          <w:color w:val="DCDCAA"/>
          <w:sz w:val="24"/>
          <w:szCs w:val="24"/>
          <w:lang w:eastAsia="en-IN"/>
        </w:rPr>
        <w:t>print</w:t>
      </w:r>
      <w:r w:rsidRPr="002F748D">
        <w:rPr>
          <w:rFonts w:ascii="Consolas" w:eastAsia="Times New Roman" w:hAnsi="Consolas" w:cs="Times New Roman"/>
          <w:color w:val="D4D4D4"/>
          <w:sz w:val="24"/>
          <w:szCs w:val="24"/>
          <w:lang w:eastAsia="en-IN"/>
        </w:rPr>
        <w:t>(number)</w:t>
      </w:r>
    </w:p>
    <w:p w:rsidR="002F748D" w:rsidRPr="002F748D" w:rsidRDefault="002F748D" w:rsidP="002F748D">
      <w:pPr>
        <w:shd w:val="clear" w:color="auto" w:fill="1E1E1E"/>
        <w:spacing w:after="0" w:line="330" w:lineRule="atLeast"/>
        <w:rPr>
          <w:rFonts w:ascii="Consolas" w:eastAsia="Times New Roman" w:hAnsi="Consolas" w:cs="Times New Roman"/>
          <w:color w:val="D4D4D4"/>
          <w:sz w:val="24"/>
          <w:szCs w:val="24"/>
          <w:lang w:eastAsia="en-IN"/>
        </w:rPr>
      </w:pPr>
    </w:p>
    <w:p w:rsidR="002F748D" w:rsidRPr="002F748D" w:rsidRDefault="002F748D" w:rsidP="002F748D">
      <w:pPr>
        <w:shd w:val="clear" w:color="auto" w:fill="1E1E1E"/>
        <w:spacing w:after="0" w:line="330" w:lineRule="atLeast"/>
        <w:rPr>
          <w:rFonts w:ascii="Consolas" w:eastAsia="Times New Roman" w:hAnsi="Consolas" w:cs="Times New Roman"/>
          <w:color w:val="D4D4D4"/>
          <w:sz w:val="24"/>
          <w:szCs w:val="24"/>
          <w:lang w:eastAsia="en-IN"/>
        </w:rPr>
      </w:pPr>
      <w:r w:rsidRPr="002F748D">
        <w:rPr>
          <w:rFonts w:ascii="Consolas" w:eastAsia="Times New Roman" w:hAnsi="Consolas" w:cs="Times New Roman"/>
          <w:color w:val="D4D4D4"/>
          <w:sz w:val="24"/>
          <w:szCs w:val="24"/>
          <w:lang w:eastAsia="en-IN"/>
        </w:rPr>
        <w:t>word = [</w:t>
      </w:r>
      <w:r w:rsidRPr="002F748D">
        <w:rPr>
          <w:rFonts w:ascii="Consolas" w:eastAsia="Times New Roman" w:hAnsi="Consolas" w:cs="Times New Roman"/>
          <w:color w:val="CE9178"/>
          <w:sz w:val="24"/>
          <w:szCs w:val="24"/>
          <w:lang w:eastAsia="en-IN"/>
        </w:rPr>
        <w:t>'word'</w:t>
      </w:r>
      <w:r w:rsidRPr="002F748D">
        <w:rPr>
          <w:rFonts w:ascii="Consolas" w:eastAsia="Times New Roman" w:hAnsi="Consolas" w:cs="Times New Roman"/>
          <w:color w:val="D4D4D4"/>
          <w:sz w:val="24"/>
          <w:szCs w:val="24"/>
          <w:lang w:eastAsia="en-IN"/>
        </w:rPr>
        <w:t>, </w:t>
      </w:r>
      <w:r w:rsidRPr="002F748D">
        <w:rPr>
          <w:rFonts w:ascii="Consolas" w:eastAsia="Times New Roman" w:hAnsi="Consolas" w:cs="Times New Roman"/>
          <w:color w:val="CE9178"/>
          <w:sz w:val="24"/>
          <w:szCs w:val="24"/>
          <w:lang w:eastAsia="en-IN"/>
        </w:rPr>
        <w:t>'word2'</w:t>
      </w:r>
      <w:r w:rsidRPr="002F748D">
        <w:rPr>
          <w:rFonts w:ascii="Consolas" w:eastAsia="Times New Roman" w:hAnsi="Consolas" w:cs="Times New Roman"/>
          <w:color w:val="D4D4D4"/>
          <w:sz w:val="24"/>
          <w:szCs w:val="24"/>
          <w:lang w:eastAsia="en-IN"/>
        </w:rPr>
        <w:t>, </w:t>
      </w:r>
      <w:r w:rsidRPr="002F748D">
        <w:rPr>
          <w:rFonts w:ascii="Consolas" w:eastAsia="Times New Roman" w:hAnsi="Consolas" w:cs="Times New Roman"/>
          <w:color w:val="CE9178"/>
          <w:sz w:val="24"/>
          <w:szCs w:val="24"/>
          <w:lang w:eastAsia="en-IN"/>
        </w:rPr>
        <w:t>'word3'</w:t>
      </w:r>
      <w:r w:rsidRPr="002F748D">
        <w:rPr>
          <w:rFonts w:ascii="Consolas" w:eastAsia="Times New Roman" w:hAnsi="Consolas" w:cs="Times New Roman"/>
          <w:color w:val="D4D4D4"/>
          <w:sz w:val="24"/>
          <w:szCs w:val="24"/>
          <w:lang w:eastAsia="en-IN"/>
        </w:rPr>
        <w:t>]</w:t>
      </w:r>
    </w:p>
    <w:p w:rsidR="002F748D" w:rsidRPr="002F748D" w:rsidRDefault="002F748D" w:rsidP="002F748D">
      <w:pPr>
        <w:shd w:val="clear" w:color="auto" w:fill="1E1E1E"/>
        <w:spacing w:after="0" w:line="330" w:lineRule="atLeast"/>
        <w:rPr>
          <w:rFonts w:ascii="Consolas" w:eastAsia="Times New Roman" w:hAnsi="Consolas" w:cs="Times New Roman"/>
          <w:color w:val="D4D4D4"/>
          <w:sz w:val="24"/>
          <w:szCs w:val="24"/>
          <w:lang w:eastAsia="en-IN"/>
        </w:rPr>
      </w:pPr>
    </w:p>
    <w:p w:rsidR="002F748D" w:rsidRPr="002F748D" w:rsidRDefault="002F748D" w:rsidP="002F748D">
      <w:pPr>
        <w:shd w:val="clear" w:color="auto" w:fill="1E1E1E"/>
        <w:spacing w:after="0" w:line="330" w:lineRule="atLeast"/>
        <w:rPr>
          <w:rFonts w:ascii="Consolas" w:eastAsia="Times New Roman" w:hAnsi="Consolas" w:cs="Times New Roman"/>
          <w:color w:val="D4D4D4"/>
          <w:sz w:val="24"/>
          <w:szCs w:val="24"/>
          <w:lang w:eastAsia="en-IN"/>
        </w:rPr>
      </w:pPr>
      <w:r w:rsidRPr="002F748D">
        <w:rPr>
          <w:rFonts w:ascii="Consolas" w:eastAsia="Times New Roman" w:hAnsi="Consolas" w:cs="Times New Roman"/>
          <w:color w:val="DCDCAA"/>
          <w:sz w:val="24"/>
          <w:szCs w:val="24"/>
          <w:lang w:eastAsia="en-IN"/>
        </w:rPr>
        <w:t>print</w:t>
      </w:r>
      <w:r w:rsidRPr="002F748D">
        <w:rPr>
          <w:rFonts w:ascii="Consolas" w:eastAsia="Times New Roman" w:hAnsi="Consolas" w:cs="Times New Roman"/>
          <w:color w:val="D4D4D4"/>
          <w:sz w:val="24"/>
          <w:szCs w:val="24"/>
          <w:lang w:eastAsia="en-IN"/>
        </w:rPr>
        <w:t>(word)</w:t>
      </w:r>
    </w:p>
    <w:p w:rsidR="002F748D" w:rsidRPr="002F748D" w:rsidRDefault="002F748D" w:rsidP="002F748D">
      <w:pPr>
        <w:shd w:val="clear" w:color="auto" w:fill="1E1E1E"/>
        <w:spacing w:after="0" w:line="330" w:lineRule="atLeast"/>
        <w:rPr>
          <w:rFonts w:ascii="Consolas" w:eastAsia="Times New Roman" w:hAnsi="Consolas" w:cs="Times New Roman"/>
          <w:color w:val="D4D4D4"/>
          <w:sz w:val="24"/>
          <w:szCs w:val="24"/>
          <w:lang w:eastAsia="en-IN"/>
        </w:rPr>
      </w:pPr>
    </w:p>
    <w:p w:rsidR="002F748D" w:rsidRPr="002F748D" w:rsidRDefault="002F748D" w:rsidP="002F748D">
      <w:pPr>
        <w:shd w:val="clear" w:color="auto" w:fill="1E1E1E"/>
        <w:spacing w:after="0" w:line="330" w:lineRule="atLeast"/>
        <w:rPr>
          <w:rFonts w:ascii="Consolas" w:eastAsia="Times New Roman" w:hAnsi="Consolas" w:cs="Times New Roman"/>
          <w:color w:val="D4D4D4"/>
          <w:sz w:val="24"/>
          <w:szCs w:val="24"/>
          <w:lang w:eastAsia="en-IN"/>
        </w:rPr>
      </w:pPr>
      <w:r w:rsidRPr="002F748D">
        <w:rPr>
          <w:rFonts w:ascii="Consolas" w:eastAsia="Times New Roman" w:hAnsi="Consolas" w:cs="Times New Roman"/>
          <w:color w:val="D4D4D4"/>
          <w:sz w:val="24"/>
          <w:szCs w:val="24"/>
          <w:lang w:eastAsia="en-IN"/>
        </w:rPr>
        <w:t>mixed = [</w:t>
      </w:r>
      <w:r w:rsidRPr="002F748D">
        <w:rPr>
          <w:rFonts w:ascii="Consolas" w:eastAsia="Times New Roman" w:hAnsi="Consolas" w:cs="Times New Roman"/>
          <w:color w:val="B5CEA8"/>
          <w:sz w:val="24"/>
          <w:szCs w:val="24"/>
          <w:lang w:eastAsia="en-IN"/>
        </w:rPr>
        <w:t>2</w:t>
      </w:r>
      <w:r w:rsidRPr="002F748D">
        <w:rPr>
          <w:rFonts w:ascii="Consolas" w:eastAsia="Times New Roman" w:hAnsi="Consolas" w:cs="Times New Roman"/>
          <w:color w:val="D4D4D4"/>
          <w:sz w:val="24"/>
          <w:szCs w:val="24"/>
          <w:lang w:eastAsia="en-IN"/>
        </w:rPr>
        <w:t>, </w:t>
      </w:r>
      <w:r w:rsidRPr="002F748D">
        <w:rPr>
          <w:rFonts w:ascii="Consolas" w:eastAsia="Times New Roman" w:hAnsi="Consolas" w:cs="Times New Roman"/>
          <w:color w:val="B5CEA8"/>
          <w:sz w:val="24"/>
          <w:szCs w:val="24"/>
          <w:lang w:eastAsia="en-IN"/>
        </w:rPr>
        <w:t>4</w:t>
      </w:r>
      <w:r w:rsidRPr="002F748D">
        <w:rPr>
          <w:rFonts w:ascii="Consolas" w:eastAsia="Times New Roman" w:hAnsi="Consolas" w:cs="Times New Roman"/>
          <w:color w:val="D4D4D4"/>
          <w:sz w:val="24"/>
          <w:szCs w:val="24"/>
          <w:lang w:eastAsia="en-IN"/>
        </w:rPr>
        <w:t>, </w:t>
      </w:r>
      <w:r w:rsidRPr="002F748D">
        <w:rPr>
          <w:rFonts w:ascii="Consolas" w:eastAsia="Times New Roman" w:hAnsi="Consolas" w:cs="Times New Roman"/>
          <w:color w:val="CE9178"/>
          <w:sz w:val="24"/>
          <w:szCs w:val="24"/>
          <w:lang w:eastAsia="en-IN"/>
        </w:rPr>
        <w:t>'word'</w:t>
      </w:r>
      <w:r w:rsidRPr="002F748D">
        <w:rPr>
          <w:rFonts w:ascii="Consolas" w:eastAsia="Times New Roman" w:hAnsi="Consolas" w:cs="Times New Roman"/>
          <w:color w:val="D4D4D4"/>
          <w:sz w:val="24"/>
          <w:szCs w:val="24"/>
          <w:lang w:eastAsia="en-IN"/>
        </w:rPr>
        <w:t>, </w:t>
      </w:r>
      <w:r w:rsidRPr="002F748D">
        <w:rPr>
          <w:rFonts w:ascii="Consolas" w:eastAsia="Times New Roman" w:hAnsi="Consolas" w:cs="Times New Roman"/>
          <w:color w:val="B5CEA8"/>
          <w:sz w:val="24"/>
          <w:szCs w:val="24"/>
          <w:lang w:eastAsia="en-IN"/>
        </w:rPr>
        <w:t>5</w:t>
      </w:r>
      <w:r w:rsidRPr="002F748D">
        <w:rPr>
          <w:rFonts w:ascii="Consolas" w:eastAsia="Times New Roman" w:hAnsi="Consolas" w:cs="Times New Roman"/>
          <w:color w:val="D4D4D4"/>
          <w:sz w:val="24"/>
          <w:szCs w:val="24"/>
          <w:lang w:eastAsia="en-IN"/>
        </w:rPr>
        <w:t>, </w:t>
      </w:r>
      <w:r w:rsidRPr="002F748D">
        <w:rPr>
          <w:rFonts w:ascii="Consolas" w:eastAsia="Times New Roman" w:hAnsi="Consolas" w:cs="Times New Roman"/>
          <w:color w:val="CE9178"/>
          <w:sz w:val="24"/>
          <w:szCs w:val="24"/>
          <w:lang w:eastAsia="en-IN"/>
        </w:rPr>
        <w:t>'word2'</w:t>
      </w:r>
      <w:r w:rsidR="00F57336">
        <w:rPr>
          <w:rFonts w:ascii="Consolas" w:eastAsia="Times New Roman" w:hAnsi="Consolas" w:cs="Times New Roman"/>
          <w:color w:val="CE9178"/>
          <w:sz w:val="24"/>
          <w:szCs w:val="24"/>
          <w:lang w:eastAsia="en-IN"/>
        </w:rPr>
        <w:t>, 2.3</w:t>
      </w:r>
      <w:r w:rsidRPr="002F748D">
        <w:rPr>
          <w:rFonts w:ascii="Consolas" w:eastAsia="Times New Roman" w:hAnsi="Consolas" w:cs="Times New Roman"/>
          <w:color w:val="D4D4D4"/>
          <w:sz w:val="24"/>
          <w:szCs w:val="24"/>
          <w:lang w:eastAsia="en-IN"/>
        </w:rPr>
        <w:t>]</w:t>
      </w:r>
    </w:p>
    <w:p w:rsidR="002F748D" w:rsidRPr="002F748D" w:rsidRDefault="002F748D" w:rsidP="002F748D">
      <w:pPr>
        <w:shd w:val="clear" w:color="auto" w:fill="1E1E1E"/>
        <w:spacing w:after="0" w:line="330" w:lineRule="atLeast"/>
        <w:rPr>
          <w:rFonts w:ascii="Consolas" w:eastAsia="Times New Roman" w:hAnsi="Consolas" w:cs="Times New Roman"/>
          <w:color w:val="D4D4D4"/>
          <w:sz w:val="24"/>
          <w:szCs w:val="24"/>
          <w:lang w:eastAsia="en-IN"/>
        </w:rPr>
      </w:pPr>
      <w:r w:rsidRPr="002F748D">
        <w:rPr>
          <w:rFonts w:ascii="Consolas" w:eastAsia="Times New Roman" w:hAnsi="Consolas" w:cs="Times New Roman"/>
          <w:color w:val="DCDCAA"/>
          <w:sz w:val="24"/>
          <w:szCs w:val="24"/>
          <w:lang w:eastAsia="en-IN"/>
        </w:rPr>
        <w:t>print</w:t>
      </w:r>
      <w:r w:rsidRPr="002F748D">
        <w:rPr>
          <w:rFonts w:ascii="Consolas" w:eastAsia="Times New Roman" w:hAnsi="Consolas" w:cs="Times New Roman"/>
          <w:color w:val="D4D4D4"/>
          <w:sz w:val="24"/>
          <w:szCs w:val="24"/>
          <w:lang w:eastAsia="en-IN"/>
        </w:rPr>
        <w:t>(mixed)</w:t>
      </w:r>
    </w:p>
    <w:p w:rsidR="002F748D" w:rsidRDefault="002F748D" w:rsidP="007B775C">
      <w:pPr>
        <w:rPr>
          <w:sz w:val="28"/>
          <w:szCs w:val="24"/>
        </w:rPr>
      </w:pPr>
    </w:p>
    <w:p w:rsidR="00F57336" w:rsidRDefault="00F57336" w:rsidP="007B775C">
      <w:pPr>
        <w:rPr>
          <w:sz w:val="28"/>
          <w:szCs w:val="24"/>
        </w:rPr>
      </w:pPr>
      <w:r>
        <w:rPr>
          <w:sz w:val="28"/>
          <w:szCs w:val="24"/>
        </w:rPr>
        <w:t>How to access the elements of list?</w:t>
      </w:r>
    </w:p>
    <w:p w:rsidR="00F57336" w:rsidRDefault="00F57336" w:rsidP="007B775C">
      <w:pPr>
        <w:rPr>
          <w:sz w:val="28"/>
          <w:szCs w:val="24"/>
        </w:rPr>
      </w:pPr>
      <w:r>
        <w:rPr>
          <w:sz w:val="28"/>
          <w:szCs w:val="24"/>
        </w:rPr>
        <w:t>We can access the element with the help of square bracket</w:t>
      </w:r>
    </w:p>
    <w:p w:rsidR="00F57336" w:rsidRPr="00F57336" w:rsidRDefault="00F57336" w:rsidP="00F57336">
      <w:pPr>
        <w:shd w:val="clear" w:color="auto" w:fill="1E1E1E"/>
        <w:spacing w:line="330" w:lineRule="atLeast"/>
        <w:rPr>
          <w:rFonts w:ascii="Consolas" w:eastAsia="Times New Roman" w:hAnsi="Consolas" w:cs="Times New Roman"/>
          <w:color w:val="D4D4D4"/>
          <w:sz w:val="24"/>
          <w:szCs w:val="24"/>
          <w:lang w:eastAsia="en-IN"/>
        </w:rPr>
      </w:pPr>
      <w:r>
        <w:rPr>
          <w:sz w:val="28"/>
          <w:szCs w:val="24"/>
        </w:rPr>
        <w:t>For eg:</w:t>
      </w:r>
      <w:r>
        <w:rPr>
          <w:sz w:val="28"/>
          <w:szCs w:val="24"/>
        </w:rPr>
        <w:br/>
      </w:r>
      <w:r w:rsidRPr="00F57336">
        <w:rPr>
          <w:rFonts w:ascii="Consolas" w:eastAsia="Times New Roman" w:hAnsi="Consolas" w:cs="Times New Roman"/>
          <w:color w:val="D4D4D4"/>
          <w:sz w:val="24"/>
          <w:szCs w:val="24"/>
          <w:lang w:eastAsia="en-IN"/>
        </w:rPr>
        <w:t>mixed = [</w:t>
      </w:r>
      <w:r w:rsidRPr="00F57336">
        <w:rPr>
          <w:rFonts w:ascii="Consolas" w:eastAsia="Times New Roman" w:hAnsi="Consolas" w:cs="Times New Roman"/>
          <w:color w:val="B5CEA8"/>
          <w:sz w:val="24"/>
          <w:szCs w:val="24"/>
          <w:lang w:eastAsia="en-IN"/>
        </w:rPr>
        <w:t>2</w:t>
      </w:r>
      <w:r w:rsidRPr="00F57336">
        <w:rPr>
          <w:rFonts w:ascii="Consolas" w:eastAsia="Times New Roman" w:hAnsi="Consolas" w:cs="Times New Roman"/>
          <w:color w:val="D4D4D4"/>
          <w:sz w:val="24"/>
          <w:szCs w:val="24"/>
          <w:lang w:eastAsia="en-IN"/>
        </w:rPr>
        <w:t>, </w:t>
      </w:r>
      <w:r w:rsidRPr="00F57336">
        <w:rPr>
          <w:rFonts w:ascii="Consolas" w:eastAsia="Times New Roman" w:hAnsi="Consolas" w:cs="Times New Roman"/>
          <w:color w:val="B5CEA8"/>
          <w:sz w:val="24"/>
          <w:szCs w:val="24"/>
          <w:lang w:eastAsia="en-IN"/>
        </w:rPr>
        <w:t>4</w:t>
      </w:r>
      <w:r w:rsidRPr="00F57336">
        <w:rPr>
          <w:rFonts w:ascii="Consolas" w:eastAsia="Times New Roman" w:hAnsi="Consolas" w:cs="Times New Roman"/>
          <w:color w:val="D4D4D4"/>
          <w:sz w:val="24"/>
          <w:szCs w:val="24"/>
          <w:lang w:eastAsia="en-IN"/>
        </w:rPr>
        <w:t>, </w:t>
      </w:r>
      <w:r w:rsidRPr="00F57336">
        <w:rPr>
          <w:rFonts w:ascii="Consolas" w:eastAsia="Times New Roman" w:hAnsi="Consolas" w:cs="Times New Roman"/>
          <w:color w:val="CE9178"/>
          <w:sz w:val="24"/>
          <w:szCs w:val="24"/>
          <w:lang w:eastAsia="en-IN"/>
        </w:rPr>
        <w:t>'mango'</w:t>
      </w:r>
      <w:r w:rsidRPr="00F57336">
        <w:rPr>
          <w:rFonts w:ascii="Consolas" w:eastAsia="Times New Roman" w:hAnsi="Consolas" w:cs="Times New Roman"/>
          <w:color w:val="D4D4D4"/>
          <w:sz w:val="24"/>
          <w:szCs w:val="24"/>
          <w:lang w:eastAsia="en-IN"/>
        </w:rPr>
        <w:t>, </w:t>
      </w:r>
      <w:r w:rsidRPr="00F57336">
        <w:rPr>
          <w:rFonts w:ascii="Consolas" w:eastAsia="Times New Roman" w:hAnsi="Consolas" w:cs="Times New Roman"/>
          <w:color w:val="CE9178"/>
          <w:sz w:val="24"/>
          <w:szCs w:val="24"/>
          <w:lang w:eastAsia="en-IN"/>
        </w:rPr>
        <w:t>'apple'</w:t>
      </w:r>
      <w:r w:rsidRPr="00F57336">
        <w:rPr>
          <w:rFonts w:ascii="Consolas" w:eastAsia="Times New Roman" w:hAnsi="Consolas" w:cs="Times New Roman"/>
          <w:color w:val="D4D4D4"/>
          <w:sz w:val="24"/>
          <w:szCs w:val="24"/>
          <w:lang w:eastAsia="en-IN"/>
        </w:rPr>
        <w:t>, </w:t>
      </w:r>
      <w:r w:rsidRPr="00F57336">
        <w:rPr>
          <w:rFonts w:ascii="Consolas" w:eastAsia="Times New Roman" w:hAnsi="Consolas" w:cs="Times New Roman"/>
          <w:color w:val="B5CEA8"/>
          <w:sz w:val="24"/>
          <w:szCs w:val="24"/>
          <w:lang w:eastAsia="en-IN"/>
        </w:rPr>
        <w:t>5</w:t>
      </w:r>
      <w:r w:rsidRPr="00F57336">
        <w:rPr>
          <w:rFonts w:ascii="Consolas" w:eastAsia="Times New Roman" w:hAnsi="Consolas" w:cs="Times New Roman"/>
          <w:color w:val="D4D4D4"/>
          <w:sz w:val="24"/>
          <w:szCs w:val="24"/>
          <w:lang w:eastAsia="en-IN"/>
        </w:rPr>
        <w:t>, </w:t>
      </w:r>
      <w:r w:rsidRPr="00F57336">
        <w:rPr>
          <w:rFonts w:ascii="Consolas" w:eastAsia="Times New Roman" w:hAnsi="Consolas" w:cs="Times New Roman"/>
          <w:color w:val="B5CEA8"/>
          <w:sz w:val="24"/>
          <w:szCs w:val="24"/>
          <w:lang w:eastAsia="en-IN"/>
        </w:rPr>
        <w:t>3.8</w:t>
      </w:r>
      <w:r w:rsidRPr="00F57336">
        <w:rPr>
          <w:rFonts w:ascii="Consolas" w:eastAsia="Times New Roman" w:hAnsi="Consolas" w:cs="Times New Roman"/>
          <w:color w:val="D4D4D4"/>
          <w:sz w:val="24"/>
          <w:szCs w:val="24"/>
          <w:lang w:eastAsia="en-IN"/>
        </w:rPr>
        <w:t>, </w:t>
      </w:r>
      <w:r w:rsidRPr="00F57336">
        <w:rPr>
          <w:rFonts w:ascii="Consolas" w:eastAsia="Times New Roman" w:hAnsi="Consolas" w:cs="Times New Roman"/>
          <w:color w:val="CE9178"/>
          <w:sz w:val="24"/>
          <w:szCs w:val="24"/>
          <w:lang w:eastAsia="en-IN"/>
        </w:rPr>
        <w:t>'graphes'</w:t>
      </w:r>
      <w:r w:rsidRPr="00F57336">
        <w:rPr>
          <w:rFonts w:ascii="Consolas" w:eastAsia="Times New Roman" w:hAnsi="Consolas" w:cs="Times New Roman"/>
          <w:color w:val="D4D4D4"/>
          <w:sz w:val="24"/>
          <w:szCs w:val="24"/>
          <w:lang w:eastAsia="en-IN"/>
        </w:rPr>
        <w:t>]</w:t>
      </w:r>
    </w:p>
    <w:p w:rsidR="00F57336" w:rsidRPr="00F57336" w:rsidRDefault="00F57336" w:rsidP="00F57336">
      <w:pPr>
        <w:shd w:val="clear" w:color="auto" w:fill="1E1E1E"/>
        <w:spacing w:after="0" w:line="330" w:lineRule="atLeast"/>
        <w:rPr>
          <w:rFonts w:ascii="Consolas" w:eastAsia="Times New Roman" w:hAnsi="Consolas" w:cs="Times New Roman"/>
          <w:color w:val="D4D4D4"/>
          <w:sz w:val="24"/>
          <w:szCs w:val="24"/>
          <w:lang w:eastAsia="en-IN"/>
        </w:rPr>
      </w:pPr>
    </w:p>
    <w:p w:rsidR="00F57336" w:rsidRPr="00F57336" w:rsidRDefault="00F57336" w:rsidP="00F57336">
      <w:pPr>
        <w:shd w:val="clear" w:color="auto" w:fill="1E1E1E"/>
        <w:spacing w:after="0" w:line="330" w:lineRule="atLeast"/>
        <w:rPr>
          <w:rFonts w:ascii="Consolas" w:eastAsia="Times New Roman" w:hAnsi="Consolas" w:cs="Times New Roman"/>
          <w:color w:val="D4D4D4"/>
          <w:sz w:val="24"/>
          <w:szCs w:val="24"/>
          <w:lang w:eastAsia="en-IN"/>
        </w:rPr>
      </w:pPr>
      <w:r w:rsidRPr="00F57336">
        <w:rPr>
          <w:rFonts w:ascii="Consolas" w:eastAsia="Times New Roman" w:hAnsi="Consolas" w:cs="Times New Roman"/>
          <w:color w:val="6A9955"/>
          <w:sz w:val="24"/>
          <w:szCs w:val="24"/>
          <w:lang w:eastAsia="en-IN"/>
        </w:rPr>
        <w:t>#Now if we want to use the word mango then we do as follow:</w:t>
      </w:r>
    </w:p>
    <w:p w:rsidR="00F57336" w:rsidRPr="00F57336" w:rsidRDefault="00F57336" w:rsidP="00F57336">
      <w:pPr>
        <w:shd w:val="clear" w:color="auto" w:fill="1E1E1E"/>
        <w:spacing w:after="0" w:line="330" w:lineRule="atLeast"/>
        <w:rPr>
          <w:rFonts w:ascii="Consolas" w:eastAsia="Times New Roman" w:hAnsi="Consolas" w:cs="Times New Roman"/>
          <w:color w:val="D4D4D4"/>
          <w:sz w:val="24"/>
          <w:szCs w:val="24"/>
          <w:lang w:eastAsia="en-IN"/>
        </w:rPr>
      </w:pPr>
    </w:p>
    <w:p w:rsidR="00F57336" w:rsidRPr="00F57336" w:rsidRDefault="00F57336" w:rsidP="00F57336">
      <w:pPr>
        <w:shd w:val="clear" w:color="auto" w:fill="1E1E1E"/>
        <w:spacing w:after="0" w:line="330" w:lineRule="atLeast"/>
        <w:rPr>
          <w:rFonts w:ascii="Consolas" w:eastAsia="Times New Roman" w:hAnsi="Consolas" w:cs="Times New Roman"/>
          <w:color w:val="D4D4D4"/>
          <w:sz w:val="24"/>
          <w:szCs w:val="24"/>
          <w:lang w:eastAsia="en-IN"/>
        </w:rPr>
      </w:pPr>
      <w:r w:rsidRPr="00F57336">
        <w:rPr>
          <w:rFonts w:ascii="Consolas" w:eastAsia="Times New Roman" w:hAnsi="Consolas" w:cs="Times New Roman"/>
          <w:color w:val="DCDCAA"/>
          <w:sz w:val="24"/>
          <w:szCs w:val="24"/>
          <w:lang w:eastAsia="en-IN"/>
        </w:rPr>
        <w:t>print</w:t>
      </w:r>
      <w:r w:rsidRPr="00F57336">
        <w:rPr>
          <w:rFonts w:ascii="Consolas" w:eastAsia="Times New Roman" w:hAnsi="Consolas" w:cs="Times New Roman"/>
          <w:color w:val="D4D4D4"/>
          <w:sz w:val="24"/>
          <w:szCs w:val="24"/>
          <w:lang w:eastAsia="en-IN"/>
        </w:rPr>
        <w:t>(mixed[</w:t>
      </w:r>
      <w:r w:rsidRPr="00F57336">
        <w:rPr>
          <w:rFonts w:ascii="Consolas" w:eastAsia="Times New Roman" w:hAnsi="Consolas" w:cs="Times New Roman"/>
          <w:color w:val="B5CEA8"/>
          <w:sz w:val="24"/>
          <w:szCs w:val="24"/>
          <w:lang w:eastAsia="en-IN"/>
        </w:rPr>
        <w:t>2</w:t>
      </w:r>
      <w:r w:rsidRPr="00F57336">
        <w:rPr>
          <w:rFonts w:ascii="Consolas" w:eastAsia="Times New Roman" w:hAnsi="Consolas" w:cs="Times New Roman"/>
          <w:color w:val="D4D4D4"/>
          <w:sz w:val="24"/>
          <w:szCs w:val="24"/>
          <w:lang w:eastAsia="en-IN"/>
        </w:rPr>
        <w:t>])</w:t>
      </w:r>
    </w:p>
    <w:p w:rsidR="00F57336" w:rsidRDefault="00F57336" w:rsidP="007B775C">
      <w:pPr>
        <w:rPr>
          <w:sz w:val="28"/>
          <w:szCs w:val="24"/>
        </w:rPr>
      </w:pPr>
    </w:p>
    <w:p w:rsidR="00F57336" w:rsidRDefault="00F57336" w:rsidP="007B775C">
      <w:pPr>
        <w:rPr>
          <w:sz w:val="28"/>
          <w:szCs w:val="24"/>
        </w:rPr>
      </w:pPr>
    </w:p>
    <w:p w:rsidR="006E3B1A" w:rsidRPr="006E3B1A" w:rsidRDefault="006E3B1A" w:rsidP="006E3B1A">
      <w:pPr>
        <w:shd w:val="clear" w:color="auto" w:fill="1E1E1E"/>
        <w:spacing w:after="0" w:line="330" w:lineRule="atLeast"/>
        <w:rPr>
          <w:rFonts w:ascii="Consolas" w:eastAsia="Times New Roman" w:hAnsi="Consolas" w:cs="Times New Roman"/>
          <w:color w:val="D4D4D4"/>
          <w:sz w:val="24"/>
          <w:szCs w:val="24"/>
          <w:lang w:eastAsia="en-IN"/>
        </w:rPr>
      </w:pPr>
      <w:r w:rsidRPr="006E3B1A">
        <w:rPr>
          <w:rFonts w:ascii="Consolas" w:eastAsia="Times New Roman" w:hAnsi="Consolas" w:cs="Times New Roman"/>
          <w:color w:val="D4D4D4"/>
          <w:sz w:val="24"/>
          <w:szCs w:val="24"/>
          <w:lang w:eastAsia="en-IN"/>
        </w:rPr>
        <w:t>mixed = [</w:t>
      </w:r>
      <w:r w:rsidRPr="006E3B1A">
        <w:rPr>
          <w:rFonts w:ascii="Consolas" w:eastAsia="Times New Roman" w:hAnsi="Consolas" w:cs="Times New Roman"/>
          <w:color w:val="B5CEA8"/>
          <w:sz w:val="24"/>
          <w:szCs w:val="24"/>
          <w:lang w:eastAsia="en-IN"/>
        </w:rPr>
        <w:t>2</w:t>
      </w:r>
      <w:r w:rsidRPr="006E3B1A">
        <w:rPr>
          <w:rFonts w:ascii="Consolas" w:eastAsia="Times New Roman" w:hAnsi="Consolas" w:cs="Times New Roman"/>
          <w:color w:val="D4D4D4"/>
          <w:sz w:val="24"/>
          <w:szCs w:val="24"/>
          <w:lang w:eastAsia="en-IN"/>
        </w:rPr>
        <w:t>, </w:t>
      </w:r>
      <w:r w:rsidRPr="006E3B1A">
        <w:rPr>
          <w:rFonts w:ascii="Consolas" w:eastAsia="Times New Roman" w:hAnsi="Consolas" w:cs="Times New Roman"/>
          <w:color w:val="B5CEA8"/>
          <w:sz w:val="24"/>
          <w:szCs w:val="24"/>
          <w:lang w:eastAsia="en-IN"/>
        </w:rPr>
        <w:t>4</w:t>
      </w:r>
      <w:r w:rsidRPr="006E3B1A">
        <w:rPr>
          <w:rFonts w:ascii="Consolas" w:eastAsia="Times New Roman" w:hAnsi="Consolas" w:cs="Times New Roman"/>
          <w:color w:val="D4D4D4"/>
          <w:sz w:val="24"/>
          <w:szCs w:val="24"/>
          <w:lang w:eastAsia="en-IN"/>
        </w:rPr>
        <w:t>, </w:t>
      </w:r>
      <w:r w:rsidRPr="006E3B1A">
        <w:rPr>
          <w:rFonts w:ascii="Consolas" w:eastAsia="Times New Roman" w:hAnsi="Consolas" w:cs="Times New Roman"/>
          <w:color w:val="CE9178"/>
          <w:sz w:val="24"/>
          <w:szCs w:val="24"/>
          <w:lang w:eastAsia="en-IN"/>
        </w:rPr>
        <w:t>'mango'</w:t>
      </w:r>
      <w:r w:rsidRPr="006E3B1A">
        <w:rPr>
          <w:rFonts w:ascii="Consolas" w:eastAsia="Times New Roman" w:hAnsi="Consolas" w:cs="Times New Roman"/>
          <w:color w:val="D4D4D4"/>
          <w:sz w:val="24"/>
          <w:szCs w:val="24"/>
          <w:lang w:eastAsia="en-IN"/>
        </w:rPr>
        <w:t>, </w:t>
      </w:r>
      <w:r w:rsidRPr="006E3B1A">
        <w:rPr>
          <w:rFonts w:ascii="Consolas" w:eastAsia="Times New Roman" w:hAnsi="Consolas" w:cs="Times New Roman"/>
          <w:color w:val="CE9178"/>
          <w:sz w:val="24"/>
          <w:szCs w:val="24"/>
          <w:lang w:eastAsia="en-IN"/>
        </w:rPr>
        <w:t>'apple'</w:t>
      </w:r>
      <w:r w:rsidRPr="006E3B1A">
        <w:rPr>
          <w:rFonts w:ascii="Consolas" w:eastAsia="Times New Roman" w:hAnsi="Consolas" w:cs="Times New Roman"/>
          <w:color w:val="D4D4D4"/>
          <w:sz w:val="24"/>
          <w:szCs w:val="24"/>
          <w:lang w:eastAsia="en-IN"/>
        </w:rPr>
        <w:t>, </w:t>
      </w:r>
      <w:r w:rsidRPr="006E3B1A">
        <w:rPr>
          <w:rFonts w:ascii="Consolas" w:eastAsia="Times New Roman" w:hAnsi="Consolas" w:cs="Times New Roman"/>
          <w:color w:val="B5CEA8"/>
          <w:sz w:val="24"/>
          <w:szCs w:val="24"/>
          <w:lang w:eastAsia="en-IN"/>
        </w:rPr>
        <w:t>5</w:t>
      </w:r>
      <w:r w:rsidRPr="006E3B1A">
        <w:rPr>
          <w:rFonts w:ascii="Consolas" w:eastAsia="Times New Roman" w:hAnsi="Consolas" w:cs="Times New Roman"/>
          <w:color w:val="D4D4D4"/>
          <w:sz w:val="24"/>
          <w:szCs w:val="24"/>
          <w:lang w:eastAsia="en-IN"/>
        </w:rPr>
        <w:t>, </w:t>
      </w:r>
      <w:r w:rsidRPr="006E3B1A">
        <w:rPr>
          <w:rFonts w:ascii="Consolas" w:eastAsia="Times New Roman" w:hAnsi="Consolas" w:cs="Times New Roman"/>
          <w:color w:val="B5CEA8"/>
          <w:sz w:val="24"/>
          <w:szCs w:val="24"/>
          <w:lang w:eastAsia="en-IN"/>
        </w:rPr>
        <w:t>3.8</w:t>
      </w:r>
      <w:r w:rsidRPr="006E3B1A">
        <w:rPr>
          <w:rFonts w:ascii="Consolas" w:eastAsia="Times New Roman" w:hAnsi="Consolas" w:cs="Times New Roman"/>
          <w:color w:val="D4D4D4"/>
          <w:sz w:val="24"/>
          <w:szCs w:val="24"/>
          <w:lang w:eastAsia="en-IN"/>
        </w:rPr>
        <w:t>, </w:t>
      </w:r>
      <w:r w:rsidRPr="006E3B1A">
        <w:rPr>
          <w:rFonts w:ascii="Consolas" w:eastAsia="Times New Roman" w:hAnsi="Consolas" w:cs="Times New Roman"/>
          <w:color w:val="CE9178"/>
          <w:sz w:val="24"/>
          <w:szCs w:val="24"/>
          <w:lang w:eastAsia="en-IN"/>
        </w:rPr>
        <w:t>'graphes'</w:t>
      </w:r>
      <w:r w:rsidRPr="006E3B1A">
        <w:rPr>
          <w:rFonts w:ascii="Consolas" w:eastAsia="Times New Roman" w:hAnsi="Consolas" w:cs="Times New Roman"/>
          <w:color w:val="D4D4D4"/>
          <w:sz w:val="24"/>
          <w:szCs w:val="24"/>
          <w:lang w:eastAsia="en-IN"/>
        </w:rPr>
        <w:t>]</w:t>
      </w:r>
    </w:p>
    <w:p w:rsidR="006E3B1A" w:rsidRPr="006E3B1A" w:rsidRDefault="006E3B1A" w:rsidP="006E3B1A">
      <w:pPr>
        <w:shd w:val="clear" w:color="auto" w:fill="1E1E1E"/>
        <w:spacing w:after="0" w:line="330" w:lineRule="atLeast"/>
        <w:rPr>
          <w:rFonts w:ascii="Consolas" w:eastAsia="Times New Roman" w:hAnsi="Consolas" w:cs="Times New Roman"/>
          <w:color w:val="D4D4D4"/>
          <w:sz w:val="24"/>
          <w:szCs w:val="24"/>
          <w:lang w:eastAsia="en-IN"/>
        </w:rPr>
      </w:pPr>
    </w:p>
    <w:p w:rsidR="006E3B1A" w:rsidRPr="006E3B1A" w:rsidRDefault="006E3B1A" w:rsidP="006E3B1A">
      <w:pPr>
        <w:shd w:val="clear" w:color="auto" w:fill="1E1E1E"/>
        <w:spacing w:after="0" w:line="330" w:lineRule="atLeast"/>
        <w:rPr>
          <w:rFonts w:ascii="Consolas" w:eastAsia="Times New Roman" w:hAnsi="Consolas" w:cs="Times New Roman"/>
          <w:color w:val="D4D4D4"/>
          <w:sz w:val="24"/>
          <w:szCs w:val="24"/>
          <w:lang w:eastAsia="en-IN"/>
        </w:rPr>
      </w:pPr>
      <w:r w:rsidRPr="006E3B1A">
        <w:rPr>
          <w:rFonts w:ascii="Consolas" w:eastAsia="Times New Roman" w:hAnsi="Consolas" w:cs="Times New Roman"/>
          <w:color w:val="6A9955"/>
          <w:sz w:val="24"/>
          <w:szCs w:val="24"/>
          <w:lang w:eastAsia="en-IN"/>
        </w:rPr>
        <w:t>#Now if we want to use the word mango then we do as follow:</w:t>
      </w:r>
    </w:p>
    <w:p w:rsidR="006E3B1A" w:rsidRPr="006E3B1A" w:rsidRDefault="006E3B1A" w:rsidP="006E3B1A">
      <w:pPr>
        <w:shd w:val="clear" w:color="auto" w:fill="1E1E1E"/>
        <w:spacing w:after="0" w:line="330" w:lineRule="atLeast"/>
        <w:rPr>
          <w:rFonts w:ascii="Consolas" w:eastAsia="Times New Roman" w:hAnsi="Consolas" w:cs="Times New Roman"/>
          <w:color w:val="D4D4D4"/>
          <w:sz w:val="24"/>
          <w:szCs w:val="24"/>
          <w:lang w:eastAsia="en-IN"/>
        </w:rPr>
      </w:pPr>
      <w:r w:rsidRPr="006E3B1A">
        <w:rPr>
          <w:rFonts w:ascii="Consolas" w:eastAsia="Times New Roman" w:hAnsi="Consolas" w:cs="Times New Roman"/>
          <w:color w:val="DCDCAA"/>
          <w:sz w:val="24"/>
          <w:szCs w:val="24"/>
          <w:lang w:eastAsia="en-IN"/>
        </w:rPr>
        <w:t>print</w:t>
      </w:r>
      <w:r w:rsidRPr="006E3B1A">
        <w:rPr>
          <w:rFonts w:ascii="Consolas" w:eastAsia="Times New Roman" w:hAnsi="Consolas" w:cs="Times New Roman"/>
          <w:color w:val="D4D4D4"/>
          <w:sz w:val="24"/>
          <w:szCs w:val="24"/>
          <w:lang w:eastAsia="en-IN"/>
        </w:rPr>
        <w:t>(mixed[</w:t>
      </w:r>
      <w:r w:rsidRPr="006E3B1A">
        <w:rPr>
          <w:rFonts w:ascii="Consolas" w:eastAsia="Times New Roman" w:hAnsi="Consolas" w:cs="Times New Roman"/>
          <w:color w:val="B5CEA8"/>
          <w:sz w:val="24"/>
          <w:szCs w:val="24"/>
          <w:lang w:eastAsia="en-IN"/>
        </w:rPr>
        <w:t>2</w:t>
      </w:r>
      <w:r w:rsidRPr="006E3B1A">
        <w:rPr>
          <w:rFonts w:ascii="Consolas" w:eastAsia="Times New Roman" w:hAnsi="Consolas" w:cs="Times New Roman"/>
          <w:color w:val="D4D4D4"/>
          <w:sz w:val="24"/>
          <w:szCs w:val="24"/>
          <w:lang w:eastAsia="en-IN"/>
        </w:rPr>
        <w:t>])</w:t>
      </w:r>
    </w:p>
    <w:p w:rsidR="006E3B1A" w:rsidRPr="006E3B1A" w:rsidRDefault="006E3B1A" w:rsidP="006E3B1A">
      <w:pPr>
        <w:shd w:val="clear" w:color="auto" w:fill="1E1E1E"/>
        <w:spacing w:after="0" w:line="330" w:lineRule="atLeast"/>
        <w:rPr>
          <w:rFonts w:ascii="Consolas" w:eastAsia="Times New Roman" w:hAnsi="Consolas" w:cs="Times New Roman"/>
          <w:color w:val="D4D4D4"/>
          <w:sz w:val="24"/>
          <w:szCs w:val="24"/>
          <w:lang w:eastAsia="en-IN"/>
        </w:rPr>
      </w:pPr>
    </w:p>
    <w:p w:rsidR="006E3B1A" w:rsidRPr="006E3B1A" w:rsidRDefault="006E3B1A" w:rsidP="006E3B1A">
      <w:pPr>
        <w:shd w:val="clear" w:color="auto" w:fill="1E1E1E"/>
        <w:spacing w:after="0" w:line="330" w:lineRule="atLeast"/>
        <w:rPr>
          <w:rFonts w:ascii="Consolas" w:eastAsia="Times New Roman" w:hAnsi="Consolas" w:cs="Times New Roman"/>
          <w:color w:val="D4D4D4"/>
          <w:sz w:val="24"/>
          <w:szCs w:val="24"/>
          <w:lang w:eastAsia="en-IN"/>
        </w:rPr>
      </w:pPr>
      <w:r w:rsidRPr="006E3B1A">
        <w:rPr>
          <w:rFonts w:ascii="Consolas" w:eastAsia="Times New Roman" w:hAnsi="Consolas" w:cs="Times New Roman"/>
          <w:color w:val="6A9955"/>
          <w:sz w:val="24"/>
          <w:szCs w:val="24"/>
          <w:lang w:eastAsia="en-IN"/>
        </w:rPr>
        <w:t># for using more than one element</w:t>
      </w:r>
    </w:p>
    <w:p w:rsidR="006E3B1A" w:rsidRPr="006E3B1A" w:rsidRDefault="006E3B1A" w:rsidP="006E3B1A">
      <w:pPr>
        <w:shd w:val="clear" w:color="auto" w:fill="1E1E1E"/>
        <w:spacing w:after="0" w:line="330" w:lineRule="atLeast"/>
        <w:rPr>
          <w:rFonts w:ascii="Consolas" w:eastAsia="Times New Roman" w:hAnsi="Consolas" w:cs="Times New Roman"/>
          <w:color w:val="D4D4D4"/>
          <w:sz w:val="24"/>
          <w:szCs w:val="24"/>
          <w:lang w:eastAsia="en-IN"/>
        </w:rPr>
      </w:pPr>
    </w:p>
    <w:p w:rsidR="006E3B1A" w:rsidRPr="006E3B1A" w:rsidRDefault="006E3B1A" w:rsidP="006E3B1A">
      <w:pPr>
        <w:shd w:val="clear" w:color="auto" w:fill="1E1E1E"/>
        <w:spacing w:after="0" w:line="330" w:lineRule="atLeast"/>
        <w:rPr>
          <w:rFonts w:ascii="Consolas" w:eastAsia="Times New Roman" w:hAnsi="Consolas" w:cs="Times New Roman"/>
          <w:color w:val="D4D4D4"/>
          <w:sz w:val="24"/>
          <w:szCs w:val="24"/>
          <w:lang w:eastAsia="en-IN"/>
        </w:rPr>
      </w:pPr>
      <w:r w:rsidRPr="006E3B1A">
        <w:rPr>
          <w:rFonts w:ascii="Consolas" w:eastAsia="Times New Roman" w:hAnsi="Consolas" w:cs="Times New Roman"/>
          <w:color w:val="DCDCAA"/>
          <w:sz w:val="24"/>
          <w:szCs w:val="24"/>
          <w:lang w:eastAsia="en-IN"/>
        </w:rPr>
        <w:t>print</w:t>
      </w:r>
      <w:r w:rsidRPr="006E3B1A">
        <w:rPr>
          <w:rFonts w:ascii="Consolas" w:eastAsia="Times New Roman" w:hAnsi="Consolas" w:cs="Times New Roman"/>
          <w:color w:val="D4D4D4"/>
          <w:sz w:val="24"/>
          <w:szCs w:val="24"/>
          <w:lang w:eastAsia="en-IN"/>
        </w:rPr>
        <w:t>(mixed[:</w:t>
      </w:r>
      <w:r w:rsidRPr="006E3B1A">
        <w:rPr>
          <w:rFonts w:ascii="Consolas" w:eastAsia="Times New Roman" w:hAnsi="Consolas" w:cs="Times New Roman"/>
          <w:color w:val="B5CEA8"/>
          <w:sz w:val="24"/>
          <w:szCs w:val="24"/>
          <w:lang w:eastAsia="en-IN"/>
        </w:rPr>
        <w:t>5</w:t>
      </w:r>
      <w:r w:rsidRPr="006E3B1A">
        <w:rPr>
          <w:rFonts w:ascii="Consolas" w:eastAsia="Times New Roman" w:hAnsi="Consolas" w:cs="Times New Roman"/>
          <w:color w:val="D4D4D4"/>
          <w:sz w:val="24"/>
          <w:szCs w:val="24"/>
          <w:lang w:eastAsia="en-IN"/>
        </w:rPr>
        <w:t>])</w:t>
      </w:r>
    </w:p>
    <w:p w:rsidR="00D83E47" w:rsidRDefault="006E3B1A" w:rsidP="00D83E47">
      <w:pPr>
        <w:rPr>
          <w:sz w:val="28"/>
          <w:szCs w:val="24"/>
        </w:rPr>
      </w:pPr>
      <w:r>
        <w:rPr>
          <w:sz w:val="28"/>
          <w:szCs w:val="24"/>
        </w:rPr>
        <w:t>this will give the output as</w:t>
      </w:r>
    </w:p>
    <w:p w:rsidR="006E3B1A" w:rsidRDefault="006E3B1A" w:rsidP="00D83E47">
      <w:pPr>
        <w:rPr>
          <w:sz w:val="28"/>
          <w:szCs w:val="24"/>
        </w:rPr>
      </w:pPr>
      <w:r w:rsidRPr="006E3B1A">
        <w:rPr>
          <w:sz w:val="28"/>
          <w:szCs w:val="24"/>
        </w:rPr>
        <w:t>[2, 4, 'mango', 'apple', 5]</w:t>
      </w:r>
    </w:p>
    <w:p w:rsidR="006E3B1A" w:rsidRPr="006E3B1A" w:rsidRDefault="006E3B1A" w:rsidP="006E3B1A">
      <w:pPr>
        <w:shd w:val="clear" w:color="auto" w:fill="1E1E1E"/>
        <w:spacing w:after="0" w:line="330" w:lineRule="atLeast"/>
        <w:rPr>
          <w:rFonts w:ascii="Consolas" w:eastAsia="Times New Roman" w:hAnsi="Consolas" w:cs="Times New Roman"/>
          <w:color w:val="D4D4D4"/>
          <w:sz w:val="24"/>
          <w:szCs w:val="24"/>
          <w:lang w:eastAsia="en-IN"/>
        </w:rPr>
      </w:pPr>
      <w:r w:rsidRPr="006E3B1A">
        <w:rPr>
          <w:rFonts w:ascii="Consolas" w:eastAsia="Times New Roman" w:hAnsi="Consolas" w:cs="Times New Roman"/>
          <w:color w:val="DCDCAA"/>
          <w:sz w:val="24"/>
          <w:szCs w:val="24"/>
          <w:lang w:eastAsia="en-IN"/>
        </w:rPr>
        <w:t>print</w:t>
      </w:r>
      <w:r w:rsidRPr="006E3B1A">
        <w:rPr>
          <w:rFonts w:ascii="Consolas" w:eastAsia="Times New Roman" w:hAnsi="Consolas" w:cs="Times New Roman"/>
          <w:color w:val="D4D4D4"/>
          <w:sz w:val="24"/>
          <w:szCs w:val="24"/>
          <w:lang w:eastAsia="en-IN"/>
        </w:rPr>
        <w:t>(mixed[:</w:t>
      </w:r>
      <w:r w:rsidRPr="006E3B1A">
        <w:rPr>
          <w:rFonts w:ascii="Consolas" w:eastAsia="Times New Roman" w:hAnsi="Consolas" w:cs="Times New Roman"/>
          <w:color w:val="B5CEA8"/>
          <w:sz w:val="24"/>
          <w:szCs w:val="24"/>
          <w:lang w:eastAsia="en-IN"/>
        </w:rPr>
        <w:t>5</w:t>
      </w:r>
      <w:r w:rsidRPr="006E3B1A">
        <w:rPr>
          <w:rFonts w:ascii="Consolas" w:eastAsia="Times New Roman" w:hAnsi="Consolas" w:cs="Times New Roman"/>
          <w:color w:val="D4D4D4"/>
          <w:sz w:val="24"/>
          <w:szCs w:val="24"/>
          <w:lang w:eastAsia="en-IN"/>
        </w:rPr>
        <w:t>:</w:t>
      </w:r>
      <w:r w:rsidRPr="006E3B1A">
        <w:rPr>
          <w:rFonts w:ascii="Consolas" w:eastAsia="Times New Roman" w:hAnsi="Consolas" w:cs="Times New Roman"/>
          <w:color w:val="B5CEA8"/>
          <w:sz w:val="24"/>
          <w:szCs w:val="24"/>
          <w:lang w:eastAsia="en-IN"/>
        </w:rPr>
        <w:t>2</w:t>
      </w:r>
      <w:r w:rsidRPr="006E3B1A">
        <w:rPr>
          <w:rFonts w:ascii="Consolas" w:eastAsia="Times New Roman" w:hAnsi="Consolas" w:cs="Times New Roman"/>
          <w:color w:val="D4D4D4"/>
          <w:sz w:val="24"/>
          <w:szCs w:val="24"/>
          <w:lang w:eastAsia="en-IN"/>
        </w:rPr>
        <w:t>])</w:t>
      </w:r>
    </w:p>
    <w:p w:rsidR="006E3B1A" w:rsidRDefault="006E3B1A" w:rsidP="00D83E47">
      <w:pPr>
        <w:rPr>
          <w:sz w:val="28"/>
          <w:szCs w:val="24"/>
        </w:rPr>
      </w:pPr>
      <w:r>
        <w:rPr>
          <w:sz w:val="28"/>
          <w:szCs w:val="24"/>
        </w:rPr>
        <w:lastRenderedPageBreak/>
        <w:t xml:space="preserve">this will give the output as </w:t>
      </w:r>
    </w:p>
    <w:p w:rsidR="006E3B1A" w:rsidRDefault="006E3B1A" w:rsidP="00D83E47">
      <w:pPr>
        <w:rPr>
          <w:sz w:val="28"/>
          <w:szCs w:val="24"/>
        </w:rPr>
      </w:pPr>
      <w:r w:rsidRPr="006E3B1A">
        <w:rPr>
          <w:sz w:val="28"/>
          <w:szCs w:val="24"/>
        </w:rPr>
        <w:t>[2, 'mango', 5]</w:t>
      </w:r>
    </w:p>
    <w:p w:rsidR="006E3B1A" w:rsidRDefault="006E3B1A" w:rsidP="00D83E47">
      <w:pPr>
        <w:rPr>
          <w:sz w:val="28"/>
          <w:szCs w:val="24"/>
        </w:rPr>
      </w:pPr>
    </w:p>
    <w:p w:rsidR="006E3B1A" w:rsidRDefault="006E3B1A" w:rsidP="00D83E47">
      <w:pPr>
        <w:rPr>
          <w:sz w:val="28"/>
          <w:szCs w:val="24"/>
        </w:rPr>
      </w:pPr>
      <w:r>
        <w:rPr>
          <w:sz w:val="28"/>
          <w:szCs w:val="24"/>
        </w:rPr>
        <w:t>Basically accessing is same as the in step argument</w:t>
      </w:r>
    </w:p>
    <w:p w:rsidR="006E3B1A" w:rsidRDefault="006E3B1A" w:rsidP="00D83E47">
      <w:pPr>
        <w:rPr>
          <w:sz w:val="28"/>
          <w:szCs w:val="24"/>
        </w:rPr>
      </w:pPr>
    </w:p>
    <w:p w:rsidR="006E3B1A" w:rsidRDefault="006E3B1A" w:rsidP="00D83E47">
      <w:pPr>
        <w:rPr>
          <w:sz w:val="28"/>
          <w:szCs w:val="24"/>
        </w:rPr>
      </w:pPr>
      <w:r>
        <w:rPr>
          <w:sz w:val="28"/>
          <w:szCs w:val="24"/>
        </w:rPr>
        <w:t>For changing the item in the list we as follow:</w:t>
      </w:r>
    </w:p>
    <w:p w:rsidR="006E3B1A" w:rsidRPr="006E3B1A" w:rsidRDefault="006E3B1A" w:rsidP="006E3B1A">
      <w:pPr>
        <w:shd w:val="clear" w:color="auto" w:fill="1E1E1E"/>
        <w:spacing w:after="0" w:line="330" w:lineRule="atLeast"/>
        <w:rPr>
          <w:rFonts w:ascii="Consolas" w:eastAsia="Times New Roman" w:hAnsi="Consolas" w:cs="Times New Roman"/>
          <w:color w:val="D4D4D4"/>
          <w:sz w:val="24"/>
          <w:szCs w:val="24"/>
          <w:lang w:eastAsia="en-IN"/>
        </w:rPr>
      </w:pPr>
      <w:r w:rsidRPr="006E3B1A">
        <w:rPr>
          <w:rFonts w:ascii="Consolas" w:eastAsia="Times New Roman" w:hAnsi="Consolas" w:cs="Times New Roman"/>
          <w:color w:val="D4D4D4"/>
          <w:sz w:val="24"/>
          <w:szCs w:val="24"/>
          <w:lang w:eastAsia="en-IN"/>
        </w:rPr>
        <w:t>mixed = [</w:t>
      </w:r>
      <w:r w:rsidRPr="006E3B1A">
        <w:rPr>
          <w:rFonts w:ascii="Consolas" w:eastAsia="Times New Roman" w:hAnsi="Consolas" w:cs="Times New Roman"/>
          <w:color w:val="B5CEA8"/>
          <w:sz w:val="24"/>
          <w:szCs w:val="24"/>
          <w:lang w:eastAsia="en-IN"/>
        </w:rPr>
        <w:t>2</w:t>
      </w:r>
      <w:r w:rsidRPr="006E3B1A">
        <w:rPr>
          <w:rFonts w:ascii="Consolas" w:eastAsia="Times New Roman" w:hAnsi="Consolas" w:cs="Times New Roman"/>
          <w:color w:val="D4D4D4"/>
          <w:sz w:val="24"/>
          <w:szCs w:val="24"/>
          <w:lang w:eastAsia="en-IN"/>
        </w:rPr>
        <w:t>, </w:t>
      </w:r>
      <w:r w:rsidRPr="006E3B1A">
        <w:rPr>
          <w:rFonts w:ascii="Consolas" w:eastAsia="Times New Roman" w:hAnsi="Consolas" w:cs="Times New Roman"/>
          <w:color w:val="B5CEA8"/>
          <w:sz w:val="24"/>
          <w:szCs w:val="24"/>
          <w:lang w:eastAsia="en-IN"/>
        </w:rPr>
        <w:t>4</w:t>
      </w:r>
      <w:r w:rsidRPr="006E3B1A">
        <w:rPr>
          <w:rFonts w:ascii="Consolas" w:eastAsia="Times New Roman" w:hAnsi="Consolas" w:cs="Times New Roman"/>
          <w:color w:val="D4D4D4"/>
          <w:sz w:val="24"/>
          <w:szCs w:val="24"/>
          <w:lang w:eastAsia="en-IN"/>
        </w:rPr>
        <w:t>, </w:t>
      </w:r>
      <w:r w:rsidRPr="006E3B1A">
        <w:rPr>
          <w:rFonts w:ascii="Consolas" w:eastAsia="Times New Roman" w:hAnsi="Consolas" w:cs="Times New Roman"/>
          <w:color w:val="CE9178"/>
          <w:sz w:val="24"/>
          <w:szCs w:val="24"/>
          <w:lang w:eastAsia="en-IN"/>
        </w:rPr>
        <w:t>'mango'</w:t>
      </w:r>
      <w:r w:rsidRPr="006E3B1A">
        <w:rPr>
          <w:rFonts w:ascii="Consolas" w:eastAsia="Times New Roman" w:hAnsi="Consolas" w:cs="Times New Roman"/>
          <w:color w:val="D4D4D4"/>
          <w:sz w:val="24"/>
          <w:szCs w:val="24"/>
          <w:lang w:eastAsia="en-IN"/>
        </w:rPr>
        <w:t>, </w:t>
      </w:r>
      <w:r w:rsidRPr="006E3B1A">
        <w:rPr>
          <w:rFonts w:ascii="Consolas" w:eastAsia="Times New Roman" w:hAnsi="Consolas" w:cs="Times New Roman"/>
          <w:color w:val="CE9178"/>
          <w:sz w:val="24"/>
          <w:szCs w:val="24"/>
          <w:lang w:eastAsia="en-IN"/>
        </w:rPr>
        <w:t>'apple'</w:t>
      </w:r>
      <w:r w:rsidRPr="006E3B1A">
        <w:rPr>
          <w:rFonts w:ascii="Consolas" w:eastAsia="Times New Roman" w:hAnsi="Consolas" w:cs="Times New Roman"/>
          <w:color w:val="D4D4D4"/>
          <w:sz w:val="24"/>
          <w:szCs w:val="24"/>
          <w:lang w:eastAsia="en-IN"/>
        </w:rPr>
        <w:t>, </w:t>
      </w:r>
      <w:r w:rsidRPr="006E3B1A">
        <w:rPr>
          <w:rFonts w:ascii="Consolas" w:eastAsia="Times New Roman" w:hAnsi="Consolas" w:cs="Times New Roman"/>
          <w:color w:val="B5CEA8"/>
          <w:sz w:val="24"/>
          <w:szCs w:val="24"/>
          <w:lang w:eastAsia="en-IN"/>
        </w:rPr>
        <w:t>5</w:t>
      </w:r>
      <w:r w:rsidRPr="006E3B1A">
        <w:rPr>
          <w:rFonts w:ascii="Consolas" w:eastAsia="Times New Roman" w:hAnsi="Consolas" w:cs="Times New Roman"/>
          <w:color w:val="D4D4D4"/>
          <w:sz w:val="24"/>
          <w:szCs w:val="24"/>
          <w:lang w:eastAsia="en-IN"/>
        </w:rPr>
        <w:t>, </w:t>
      </w:r>
      <w:r w:rsidRPr="006E3B1A">
        <w:rPr>
          <w:rFonts w:ascii="Consolas" w:eastAsia="Times New Roman" w:hAnsi="Consolas" w:cs="Times New Roman"/>
          <w:color w:val="B5CEA8"/>
          <w:sz w:val="24"/>
          <w:szCs w:val="24"/>
          <w:lang w:eastAsia="en-IN"/>
        </w:rPr>
        <w:t>3.8</w:t>
      </w:r>
      <w:r w:rsidRPr="006E3B1A">
        <w:rPr>
          <w:rFonts w:ascii="Consolas" w:eastAsia="Times New Roman" w:hAnsi="Consolas" w:cs="Times New Roman"/>
          <w:color w:val="D4D4D4"/>
          <w:sz w:val="24"/>
          <w:szCs w:val="24"/>
          <w:lang w:eastAsia="en-IN"/>
        </w:rPr>
        <w:t>, </w:t>
      </w:r>
      <w:r w:rsidRPr="006E3B1A">
        <w:rPr>
          <w:rFonts w:ascii="Consolas" w:eastAsia="Times New Roman" w:hAnsi="Consolas" w:cs="Times New Roman"/>
          <w:color w:val="CE9178"/>
          <w:sz w:val="24"/>
          <w:szCs w:val="24"/>
          <w:lang w:eastAsia="en-IN"/>
        </w:rPr>
        <w:t>'graphes'</w:t>
      </w:r>
      <w:r w:rsidRPr="006E3B1A">
        <w:rPr>
          <w:rFonts w:ascii="Consolas" w:eastAsia="Times New Roman" w:hAnsi="Consolas" w:cs="Times New Roman"/>
          <w:color w:val="D4D4D4"/>
          <w:sz w:val="24"/>
          <w:szCs w:val="24"/>
          <w:lang w:eastAsia="en-IN"/>
        </w:rPr>
        <w:t>]</w:t>
      </w:r>
    </w:p>
    <w:p w:rsidR="006E3B1A" w:rsidRPr="006E3B1A" w:rsidRDefault="006E3B1A" w:rsidP="006E3B1A">
      <w:pPr>
        <w:shd w:val="clear" w:color="auto" w:fill="1E1E1E"/>
        <w:spacing w:after="0" w:line="330" w:lineRule="atLeast"/>
        <w:rPr>
          <w:rFonts w:ascii="Consolas" w:eastAsia="Times New Roman" w:hAnsi="Consolas" w:cs="Times New Roman"/>
          <w:color w:val="D4D4D4"/>
          <w:sz w:val="24"/>
          <w:szCs w:val="24"/>
          <w:lang w:eastAsia="en-IN"/>
        </w:rPr>
      </w:pPr>
    </w:p>
    <w:p w:rsidR="006E3B1A" w:rsidRPr="006E3B1A" w:rsidRDefault="006E3B1A" w:rsidP="006E3B1A">
      <w:pPr>
        <w:shd w:val="clear" w:color="auto" w:fill="1E1E1E"/>
        <w:spacing w:after="0" w:line="330" w:lineRule="atLeast"/>
        <w:rPr>
          <w:rFonts w:ascii="Consolas" w:eastAsia="Times New Roman" w:hAnsi="Consolas" w:cs="Times New Roman"/>
          <w:color w:val="D4D4D4"/>
          <w:sz w:val="24"/>
          <w:szCs w:val="24"/>
          <w:lang w:eastAsia="en-IN"/>
        </w:rPr>
      </w:pPr>
      <w:r w:rsidRPr="006E3B1A">
        <w:rPr>
          <w:rFonts w:ascii="Consolas" w:eastAsia="Times New Roman" w:hAnsi="Consolas" w:cs="Times New Roman"/>
          <w:color w:val="D4D4D4"/>
          <w:sz w:val="24"/>
          <w:szCs w:val="24"/>
          <w:lang w:eastAsia="en-IN"/>
        </w:rPr>
        <w:t>mixed[</w:t>
      </w:r>
      <w:r w:rsidRPr="006E3B1A">
        <w:rPr>
          <w:rFonts w:ascii="Consolas" w:eastAsia="Times New Roman" w:hAnsi="Consolas" w:cs="Times New Roman"/>
          <w:color w:val="B5CEA8"/>
          <w:sz w:val="24"/>
          <w:szCs w:val="24"/>
          <w:lang w:eastAsia="en-IN"/>
        </w:rPr>
        <w:t>2</w:t>
      </w:r>
      <w:r w:rsidRPr="006E3B1A">
        <w:rPr>
          <w:rFonts w:ascii="Consolas" w:eastAsia="Times New Roman" w:hAnsi="Consolas" w:cs="Times New Roman"/>
          <w:color w:val="D4D4D4"/>
          <w:sz w:val="24"/>
          <w:szCs w:val="24"/>
          <w:lang w:eastAsia="en-IN"/>
        </w:rPr>
        <w:t>] = </w:t>
      </w:r>
      <w:r w:rsidRPr="006E3B1A">
        <w:rPr>
          <w:rFonts w:ascii="Consolas" w:eastAsia="Times New Roman" w:hAnsi="Consolas" w:cs="Times New Roman"/>
          <w:color w:val="CE9178"/>
          <w:sz w:val="24"/>
          <w:szCs w:val="24"/>
          <w:lang w:eastAsia="en-IN"/>
        </w:rPr>
        <w:t>'Ripped Mango'</w:t>
      </w:r>
    </w:p>
    <w:p w:rsidR="006E3B1A" w:rsidRPr="006E3B1A" w:rsidRDefault="006E3B1A" w:rsidP="006E3B1A">
      <w:pPr>
        <w:shd w:val="clear" w:color="auto" w:fill="1E1E1E"/>
        <w:spacing w:after="0" w:line="330" w:lineRule="atLeast"/>
        <w:rPr>
          <w:rFonts w:ascii="Consolas" w:eastAsia="Times New Roman" w:hAnsi="Consolas" w:cs="Times New Roman"/>
          <w:color w:val="D4D4D4"/>
          <w:sz w:val="24"/>
          <w:szCs w:val="24"/>
          <w:lang w:eastAsia="en-IN"/>
        </w:rPr>
      </w:pPr>
    </w:p>
    <w:p w:rsidR="006E3B1A" w:rsidRPr="006E3B1A" w:rsidRDefault="006E3B1A" w:rsidP="006E3B1A">
      <w:pPr>
        <w:shd w:val="clear" w:color="auto" w:fill="1E1E1E"/>
        <w:spacing w:after="0" w:line="330" w:lineRule="atLeast"/>
        <w:rPr>
          <w:rFonts w:ascii="Consolas" w:eastAsia="Times New Roman" w:hAnsi="Consolas" w:cs="Times New Roman"/>
          <w:color w:val="D4D4D4"/>
          <w:sz w:val="24"/>
          <w:szCs w:val="24"/>
          <w:lang w:eastAsia="en-IN"/>
        </w:rPr>
      </w:pPr>
      <w:r w:rsidRPr="006E3B1A">
        <w:rPr>
          <w:rFonts w:ascii="Consolas" w:eastAsia="Times New Roman" w:hAnsi="Consolas" w:cs="Times New Roman"/>
          <w:color w:val="DCDCAA"/>
          <w:sz w:val="24"/>
          <w:szCs w:val="24"/>
          <w:lang w:eastAsia="en-IN"/>
        </w:rPr>
        <w:t>print</w:t>
      </w:r>
      <w:r w:rsidRPr="006E3B1A">
        <w:rPr>
          <w:rFonts w:ascii="Consolas" w:eastAsia="Times New Roman" w:hAnsi="Consolas" w:cs="Times New Roman"/>
          <w:color w:val="D4D4D4"/>
          <w:sz w:val="24"/>
          <w:szCs w:val="24"/>
          <w:lang w:eastAsia="en-IN"/>
        </w:rPr>
        <w:t>(mixed)</w:t>
      </w:r>
    </w:p>
    <w:p w:rsidR="006E3B1A" w:rsidRDefault="006E3B1A" w:rsidP="00D83E47">
      <w:pPr>
        <w:rPr>
          <w:sz w:val="28"/>
          <w:szCs w:val="24"/>
        </w:rPr>
      </w:pPr>
      <w:r>
        <w:rPr>
          <w:sz w:val="28"/>
          <w:szCs w:val="24"/>
        </w:rPr>
        <w:t xml:space="preserve"> this will give the output as :</w:t>
      </w:r>
      <w:r>
        <w:rPr>
          <w:sz w:val="28"/>
          <w:szCs w:val="24"/>
        </w:rPr>
        <w:br/>
      </w:r>
      <w:r w:rsidRPr="006E3B1A">
        <w:rPr>
          <w:rFonts w:cs="Mangal"/>
          <w:sz w:val="28"/>
          <w:szCs w:val="24"/>
          <w:cs/>
        </w:rPr>
        <w:t>[2</w:t>
      </w:r>
      <w:r w:rsidRPr="006E3B1A">
        <w:rPr>
          <w:sz w:val="28"/>
          <w:szCs w:val="24"/>
        </w:rPr>
        <w:t xml:space="preserve">, </w:t>
      </w:r>
      <w:r w:rsidRPr="006E3B1A">
        <w:rPr>
          <w:rFonts w:cs="Mangal"/>
          <w:sz w:val="28"/>
          <w:szCs w:val="24"/>
          <w:cs/>
        </w:rPr>
        <w:t>4</w:t>
      </w:r>
      <w:r w:rsidRPr="006E3B1A">
        <w:rPr>
          <w:sz w:val="28"/>
          <w:szCs w:val="24"/>
        </w:rPr>
        <w:t xml:space="preserve">, 'Ripped Mango', 'apple', </w:t>
      </w:r>
      <w:r w:rsidRPr="006E3B1A">
        <w:rPr>
          <w:rFonts w:cs="Mangal"/>
          <w:sz w:val="28"/>
          <w:szCs w:val="24"/>
          <w:cs/>
        </w:rPr>
        <w:t>5</w:t>
      </w:r>
      <w:r w:rsidRPr="006E3B1A">
        <w:rPr>
          <w:sz w:val="28"/>
          <w:szCs w:val="24"/>
        </w:rPr>
        <w:t xml:space="preserve">, </w:t>
      </w:r>
      <w:r w:rsidRPr="006E3B1A">
        <w:rPr>
          <w:rFonts w:cs="Mangal"/>
          <w:sz w:val="28"/>
          <w:szCs w:val="24"/>
          <w:cs/>
        </w:rPr>
        <w:t>3.8</w:t>
      </w:r>
      <w:r w:rsidRPr="006E3B1A">
        <w:rPr>
          <w:sz w:val="28"/>
          <w:szCs w:val="24"/>
        </w:rPr>
        <w:t>, 'graphes']</w:t>
      </w:r>
    </w:p>
    <w:p w:rsidR="006E3B1A" w:rsidRDefault="006E3B1A" w:rsidP="00D83E47">
      <w:pPr>
        <w:rPr>
          <w:sz w:val="28"/>
          <w:szCs w:val="24"/>
        </w:rPr>
      </w:pPr>
    </w:p>
    <w:p w:rsidR="006E3B1A" w:rsidRPr="006E3B1A" w:rsidRDefault="006E3B1A" w:rsidP="006E3B1A">
      <w:pPr>
        <w:shd w:val="clear" w:color="auto" w:fill="1E1E1E"/>
        <w:spacing w:after="0" w:line="330" w:lineRule="atLeast"/>
        <w:rPr>
          <w:rFonts w:ascii="Consolas" w:eastAsia="Times New Roman" w:hAnsi="Consolas" w:cs="Times New Roman"/>
          <w:color w:val="D4D4D4"/>
          <w:sz w:val="24"/>
          <w:szCs w:val="24"/>
          <w:lang w:eastAsia="en-IN"/>
        </w:rPr>
      </w:pPr>
      <w:r w:rsidRPr="006E3B1A">
        <w:rPr>
          <w:rFonts w:ascii="Consolas" w:eastAsia="Times New Roman" w:hAnsi="Consolas" w:cs="Times New Roman"/>
          <w:color w:val="D4D4D4"/>
          <w:sz w:val="24"/>
          <w:szCs w:val="24"/>
          <w:lang w:eastAsia="en-IN"/>
        </w:rPr>
        <w:t>mixed = [</w:t>
      </w:r>
      <w:r w:rsidRPr="006E3B1A">
        <w:rPr>
          <w:rFonts w:ascii="Consolas" w:eastAsia="Times New Roman" w:hAnsi="Consolas" w:cs="Times New Roman"/>
          <w:color w:val="B5CEA8"/>
          <w:sz w:val="24"/>
          <w:szCs w:val="24"/>
          <w:lang w:eastAsia="en-IN"/>
        </w:rPr>
        <w:t>2</w:t>
      </w:r>
      <w:r w:rsidRPr="006E3B1A">
        <w:rPr>
          <w:rFonts w:ascii="Consolas" w:eastAsia="Times New Roman" w:hAnsi="Consolas" w:cs="Times New Roman"/>
          <w:color w:val="D4D4D4"/>
          <w:sz w:val="24"/>
          <w:szCs w:val="24"/>
          <w:lang w:eastAsia="en-IN"/>
        </w:rPr>
        <w:t>, </w:t>
      </w:r>
      <w:r w:rsidRPr="006E3B1A">
        <w:rPr>
          <w:rFonts w:ascii="Consolas" w:eastAsia="Times New Roman" w:hAnsi="Consolas" w:cs="Times New Roman"/>
          <w:color w:val="B5CEA8"/>
          <w:sz w:val="24"/>
          <w:szCs w:val="24"/>
          <w:lang w:eastAsia="en-IN"/>
        </w:rPr>
        <w:t>4</w:t>
      </w:r>
      <w:r w:rsidRPr="006E3B1A">
        <w:rPr>
          <w:rFonts w:ascii="Consolas" w:eastAsia="Times New Roman" w:hAnsi="Consolas" w:cs="Times New Roman"/>
          <w:color w:val="D4D4D4"/>
          <w:sz w:val="24"/>
          <w:szCs w:val="24"/>
          <w:lang w:eastAsia="en-IN"/>
        </w:rPr>
        <w:t>, </w:t>
      </w:r>
      <w:r w:rsidRPr="006E3B1A">
        <w:rPr>
          <w:rFonts w:ascii="Consolas" w:eastAsia="Times New Roman" w:hAnsi="Consolas" w:cs="Times New Roman"/>
          <w:color w:val="CE9178"/>
          <w:sz w:val="24"/>
          <w:szCs w:val="24"/>
          <w:lang w:eastAsia="en-IN"/>
        </w:rPr>
        <w:t>'mango'</w:t>
      </w:r>
      <w:r w:rsidRPr="006E3B1A">
        <w:rPr>
          <w:rFonts w:ascii="Consolas" w:eastAsia="Times New Roman" w:hAnsi="Consolas" w:cs="Times New Roman"/>
          <w:color w:val="D4D4D4"/>
          <w:sz w:val="24"/>
          <w:szCs w:val="24"/>
          <w:lang w:eastAsia="en-IN"/>
        </w:rPr>
        <w:t>, </w:t>
      </w:r>
      <w:r w:rsidRPr="006E3B1A">
        <w:rPr>
          <w:rFonts w:ascii="Consolas" w:eastAsia="Times New Roman" w:hAnsi="Consolas" w:cs="Times New Roman"/>
          <w:color w:val="CE9178"/>
          <w:sz w:val="24"/>
          <w:szCs w:val="24"/>
          <w:lang w:eastAsia="en-IN"/>
        </w:rPr>
        <w:t>'apple'</w:t>
      </w:r>
      <w:r w:rsidRPr="006E3B1A">
        <w:rPr>
          <w:rFonts w:ascii="Consolas" w:eastAsia="Times New Roman" w:hAnsi="Consolas" w:cs="Times New Roman"/>
          <w:color w:val="D4D4D4"/>
          <w:sz w:val="24"/>
          <w:szCs w:val="24"/>
          <w:lang w:eastAsia="en-IN"/>
        </w:rPr>
        <w:t>, </w:t>
      </w:r>
      <w:r w:rsidRPr="006E3B1A">
        <w:rPr>
          <w:rFonts w:ascii="Consolas" w:eastAsia="Times New Roman" w:hAnsi="Consolas" w:cs="Times New Roman"/>
          <w:color w:val="B5CEA8"/>
          <w:sz w:val="24"/>
          <w:szCs w:val="24"/>
          <w:lang w:eastAsia="en-IN"/>
        </w:rPr>
        <w:t>5</w:t>
      </w:r>
      <w:r w:rsidRPr="006E3B1A">
        <w:rPr>
          <w:rFonts w:ascii="Consolas" w:eastAsia="Times New Roman" w:hAnsi="Consolas" w:cs="Times New Roman"/>
          <w:color w:val="D4D4D4"/>
          <w:sz w:val="24"/>
          <w:szCs w:val="24"/>
          <w:lang w:eastAsia="en-IN"/>
        </w:rPr>
        <w:t>, </w:t>
      </w:r>
      <w:r w:rsidRPr="006E3B1A">
        <w:rPr>
          <w:rFonts w:ascii="Consolas" w:eastAsia="Times New Roman" w:hAnsi="Consolas" w:cs="Times New Roman"/>
          <w:color w:val="B5CEA8"/>
          <w:sz w:val="24"/>
          <w:szCs w:val="24"/>
          <w:lang w:eastAsia="en-IN"/>
        </w:rPr>
        <w:t>3.8</w:t>
      </w:r>
      <w:r w:rsidRPr="006E3B1A">
        <w:rPr>
          <w:rFonts w:ascii="Consolas" w:eastAsia="Times New Roman" w:hAnsi="Consolas" w:cs="Times New Roman"/>
          <w:color w:val="D4D4D4"/>
          <w:sz w:val="24"/>
          <w:szCs w:val="24"/>
          <w:lang w:eastAsia="en-IN"/>
        </w:rPr>
        <w:t>, </w:t>
      </w:r>
      <w:r w:rsidRPr="006E3B1A">
        <w:rPr>
          <w:rFonts w:ascii="Consolas" w:eastAsia="Times New Roman" w:hAnsi="Consolas" w:cs="Times New Roman"/>
          <w:color w:val="CE9178"/>
          <w:sz w:val="24"/>
          <w:szCs w:val="24"/>
          <w:lang w:eastAsia="en-IN"/>
        </w:rPr>
        <w:t>'graphes'</w:t>
      </w:r>
      <w:r w:rsidRPr="006E3B1A">
        <w:rPr>
          <w:rFonts w:ascii="Consolas" w:eastAsia="Times New Roman" w:hAnsi="Consolas" w:cs="Times New Roman"/>
          <w:color w:val="D4D4D4"/>
          <w:sz w:val="24"/>
          <w:szCs w:val="24"/>
          <w:lang w:eastAsia="en-IN"/>
        </w:rPr>
        <w:t>]</w:t>
      </w:r>
    </w:p>
    <w:p w:rsidR="006E3B1A" w:rsidRPr="006E3B1A" w:rsidRDefault="006E3B1A" w:rsidP="006E3B1A">
      <w:pPr>
        <w:shd w:val="clear" w:color="auto" w:fill="1E1E1E"/>
        <w:spacing w:after="0" w:line="330" w:lineRule="atLeast"/>
        <w:rPr>
          <w:rFonts w:ascii="Consolas" w:eastAsia="Times New Roman" w:hAnsi="Consolas" w:cs="Times New Roman"/>
          <w:color w:val="D4D4D4"/>
          <w:sz w:val="24"/>
          <w:szCs w:val="24"/>
          <w:lang w:eastAsia="en-IN"/>
        </w:rPr>
      </w:pPr>
    </w:p>
    <w:p w:rsidR="006E3B1A" w:rsidRPr="006E3B1A" w:rsidRDefault="006E3B1A" w:rsidP="006E3B1A">
      <w:pPr>
        <w:shd w:val="clear" w:color="auto" w:fill="1E1E1E"/>
        <w:spacing w:after="0" w:line="330" w:lineRule="atLeast"/>
        <w:rPr>
          <w:rFonts w:ascii="Consolas" w:eastAsia="Times New Roman" w:hAnsi="Consolas" w:cs="Times New Roman"/>
          <w:color w:val="D4D4D4"/>
          <w:sz w:val="24"/>
          <w:szCs w:val="24"/>
          <w:lang w:eastAsia="en-IN"/>
        </w:rPr>
      </w:pPr>
      <w:r w:rsidRPr="006E3B1A">
        <w:rPr>
          <w:rFonts w:ascii="Consolas" w:eastAsia="Times New Roman" w:hAnsi="Consolas" w:cs="Times New Roman"/>
          <w:color w:val="D4D4D4"/>
          <w:sz w:val="24"/>
          <w:szCs w:val="24"/>
          <w:lang w:eastAsia="en-IN"/>
        </w:rPr>
        <w:t>mixed[</w:t>
      </w:r>
      <w:r w:rsidRPr="006E3B1A">
        <w:rPr>
          <w:rFonts w:ascii="Consolas" w:eastAsia="Times New Roman" w:hAnsi="Consolas" w:cs="Times New Roman"/>
          <w:color w:val="B5CEA8"/>
          <w:sz w:val="24"/>
          <w:szCs w:val="24"/>
          <w:lang w:eastAsia="en-IN"/>
        </w:rPr>
        <w:t>2</w:t>
      </w:r>
      <w:r w:rsidRPr="006E3B1A">
        <w:rPr>
          <w:rFonts w:ascii="Consolas" w:eastAsia="Times New Roman" w:hAnsi="Consolas" w:cs="Times New Roman"/>
          <w:color w:val="D4D4D4"/>
          <w:sz w:val="24"/>
          <w:szCs w:val="24"/>
          <w:lang w:eastAsia="en-IN"/>
        </w:rPr>
        <w:t>:</w:t>
      </w:r>
      <w:r w:rsidRPr="006E3B1A">
        <w:rPr>
          <w:rFonts w:ascii="Consolas" w:eastAsia="Times New Roman" w:hAnsi="Consolas" w:cs="Times New Roman"/>
          <w:color w:val="B5CEA8"/>
          <w:sz w:val="24"/>
          <w:szCs w:val="24"/>
          <w:lang w:eastAsia="en-IN"/>
        </w:rPr>
        <w:t>6</w:t>
      </w:r>
      <w:r w:rsidRPr="006E3B1A">
        <w:rPr>
          <w:rFonts w:ascii="Consolas" w:eastAsia="Times New Roman" w:hAnsi="Consolas" w:cs="Times New Roman"/>
          <w:color w:val="D4D4D4"/>
          <w:sz w:val="24"/>
          <w:szCs w:val="24"/>
          <w:lang w:eastAsia="en-IN"/>
        </w:rPr>
        <w:t>] = [</w:t>
      </w:r>
      <w:r w:rsidRPr="006E3B1A">
        <w:rPr>
          <w:rFonts w:ascii="Consolas" w:eastAsia="Times New Roman" w:hAnsi="Consolas" w:cs="Times New Roman"/>
          <w:color w:val="CE9178"/>
          <w:sz w:val="24"/>
          <w:szCs w:val="24"/>
          <w:lang w:eastAsia="en-IN"/>
        </w:rPr>
        <w:t>'Ripped mango'</w:t>
      </w:r>
      <w:r w:rsidRPr="006E3B1A">
        <w:rPr>
          <w:rFonts w:ascii="Consolas" w:eastAsia="Times New Roman" w:hAnsi="Consolas" w:cs="Times New Roman"/>
          <w:color w:val="D4D4D4"/>
          <w:sz w:val="24"/>
          <w:szCs w:val="24"/>
          <w:lang w:eastAsia="en-IN"/>
        </w:rPr>
        <w:t>, </w:t>
      </w:r>
      <w:r w:rsidRPr="006E3B1A">
        <w:rPr>
          <w:rFonts w:ascii="Consolas" w:eastAsia="Times New Roman" w:hAnsi="Consolas" w:cs="Times New Roman"/>
          <w:color w:val="CE9178"/>
          <w:sz w:val="24"/>
          <w:szCs w:val="24"/>
          <w:lang w:eastAsia="en-IN"/>
        </w:rPr>
        <w:t>'guava'</w:t>
      </w:r>
      <w:r w:rsidRPr="006E3B1A">
        <w:rPr>
          <w:rFonts w:ascii="Consolas" w:eastAsia="Times New Roman" w:hAnsi="Consolas" w:cs="Times New Roman"/>
          <w:color w:val="D4D4D4"/>
          <w:sz w:val="24"/>
          <w:szCs w:val="24"/>
          <w:lang w:eastAsia="en-IN"/>
        </w:rPr>
        <w:t>]</w:t>
      </w:r>
    </w:p>
    <w:p w:rsidR="006E3B1A" w:rsidRPr="006E3B1A" w:rsidRDefault="006E3B1A" w:rsidP="006E3B1A">
      <w:pPr>
        <w:shd w:val="clear" w:color="auto" w:fill="1E1E1E"/>
        <w:spacing w:after="0" w:line="330" w:lineRule="atLeast"/>
        <w:rPr>
          <w:rFonts w:ascii="Consolas" w:eastAsia="Times New Roman" w:hAnsi="Consolas" w:cs="Times New Roman"/>
          <w:color w:val="D4D4D4"/>
          <w:sz w:val="24"/>
          <w:szCs w:val="24"/>
          <w:lang w:eastAsia="en-IN"/>
        </w:rPr>
      </w:pPr>
    </w:p>
    <w:p w:rsidR="006E3B1A" w:rsidRPr="006E3B1A" w:rsidRDefault="006E3B1A" w:rsidP="006E3B1A">
      <w:pPr>
        <w:shd w:val="clear" w:color="auto" w:fill="1E1E1E"/>
        <w:spacing w:after="0" w:line="330" w:lineRule="atLeast"/>
        <w:rPr>
          <w:rFonts w:ascii="Consolas" w:eastAsia="Times New Roman" w:hAnsi="Consolas" w:cs="Times New Roman"/>
          <w:color w:val="D4D4D4"/>
          <w:sz w:val="24"/>
          <w:szCs w:val="24"/>
          <w:lang w:eastAsia="en-IN"/>
        </w:rPr>
      </w:pPr>
      <w:r w:rsidRPr="006E3B1A">
        <w:rPr>
          <w:rFonts w:ascii="Consolas" w:eastAsia="Times New Roman" w:hAnsi="Consolas" w:cs="Times New Roman"/>
          <w:color w:val="DCDCAA"/>
          <w:sz w:val="24"/>
          <w:szCs w:val="24"/>
          <w:lang w:eastAsia="en-IN"/>
        </w:rPr>
        <w:t>print</w:t>
      </w:r>
      <w:r w:rsidRPr="006E3B1A">
        <w:rPr>
          <w:rFonts w:ascii="Consolas" w:eastAsia="Times New Roman" w:hAnsi="Consolas" w:cs="Times New Roman"/>
          <w:color w:val="D4D4D4"/>
          <w:sz w:val="24"/>
          <w:szCs w:val="24"/>
          <w:lang w:eastAsia="en-IN"/>
        </w:rPr>
        <w:t>(mixed)</w:t>
      </w:r>
    </w:p>
    <w:p w:rsidR="006E3B1A" w:rsidRDefault="006E3B1A" w:rsidP="00D83E47">
      <w:pPr>
        <w:rPr>
          <w:sz w:val="28"/>
          <w:szCs w:val="24"/>
        </w:rPr>
      </w:pPr>
      <w:r>
        <w:rPr>
          <w:sz w:val="28"/>
          <w:szCs w:val="24"/>
        </w:rPr>
        <w:t>this will give the output as :</w:t>
      </w:r>
      <w:r>
        <w:rPr>
          <w:sz w:val="28"/>
          <w:szCs w:val="24"/>
        </w:rPr>
        <w:br/>
      </w:r>
      <w:r w:rsidRPr="006E3B1A">
        <w:rPr>
          <w:rFonts w:cs="Mangal"/>
          <w:sz w:val="28"/>
          <w:szCs w:val="24"/>
          <w:cs/>
        </w:rPr>
        <w:t>[2</w:t>
      </w:r>
      <w:r w:rsidRPr="006E3B1A">
        <w:rPr>
          <w:sz w:val="28"/>
          <w:szCs w:val="24"/>
        </w:rPr>
        <w:t xml:space="preserve">, </w:t>
      </w:r>
      <w:r w:rsidRPr="006E3B1A">
        <w:rPr>
          <w:rFonts w:cs="Mangal"/>
          <w:sz w:val="28"/>
          <w:szCs w:val="24"/>
          <w:cs/>
        </w:rPr>
        <w:t>4</w:t>
      </w:r>
      <w:r w:rsidRPr="006E3B1A">
        <w:rPr>
          <w:sz w:val="28"/>
          <w:szCs w:val="24"/>
        </w:rPr>
        <w:t>, 'Ripped mango', 'guava', 'graphes']</w:t>
      </w:r>
    </w:p>
    <w:p w:rsidR="006E3B1A" w:rsidRDefault="006E3B1A" w:rsidP="00D83E47">
      <w:pPr>
        <w:rPr>
          <w:sz w:val="28"/>
          <w:szCs w:val="24"/>
        </w:rPr>
      </w:pPr>
      <w:r>
        <w:rPr>
          <w:sz w:val="28"/>
          <w:szCs w:val="24"/>
        </w:rPr>
        <w:t>this simply meaning is to chaning the list items inside the list with this list item from third elements to 5</w:t>
      </w:r>
      <w:r w:rsidRPr="006E3B1A">
        <w:rPr>
          <w:sz w:val="28"/>
          <w:szCs w:val="24"/>
          <w:vertAlign w:val="superscript"/>
        </w:rPr>
        <w:t>th</w:t>
      </w:r>
      <w:r>
        <w:rPr>
          <w:sz w:val="28"/>
          <w:szCs w:val="24"/>
        </w:rPr>
        <w:t xml:space="preserve"> elements</w:t>
      </w:r>
    </w:p>
    <w:p w:rsidR="006E3B1A" w:rsidRDefault="00164EE2" w:rsidP="00D83E47">
      <w:pPr>
        <w:rPr>
          <w:sz w:val="28"/>
          <w:szCs w:val="24"/>
        </w:rPr>
      </w:pPr>
      <w:r>
        <w:rPr>
          <w:sz w:val="28"/>
          <w:szCs w:val="24"/>
        </w:rPr>
        <w:t>but if we do direct as :</w:t>
      </w:r>
    </w:p>
    <w:p w:rsidR="00164EE2" w:rsidRPr="00164EE2" w:rsidRDefault="00164EE2" w:rsidP="00164EE2">
      <w:pPr>
        <w:shd w:val="clear" w:color="auto" w:fill="1E1E1E"/>
        <w:spacing w:after="0" w:line="330" w:lineRule="atLeast"/>
        <w:rPr>
          <w:rFonts w:ascii="Consolas" w:eastAsia="Times New Roman" w:hAnsi="Consolas" w:cs="Times New Roman"/>
          <w:color w:val="D4D4D4"/>
          <w:sz w:val="24"/>
          <w:szCs w:val="24"/>
          <w:lang w:eastAsia="en-IN"/>
        </w:rPr>
      </w:pPr>
      <w:r w:rsidRPr="00164EE2">
        <w:rPr>
          <w:rFonts w:ascii="Consolas" w:eastAsia="Times New Roman" w:hAnsi="Consolas" w:cs="Times New Roman"/>
          <w:color w:val="D4D4D4"/>
          <w:sz w:val="24"/>
          <w:szCs w:val="24"/>
          <w:lang w:eastAsia="en-IN"/>
        </w:rPr>
        <w:t>mixed = [</w:t>
      </w:r>
      <w:r w:rsidRPr="00164EE2">
        <w:rPr>
          <w:rFonts w:ascii="Consolas" w:eastAsia="Times New Roman" w:hAnsi="Consolas" w:cs="Times New Roman"/>
          <w:color w:val="B5CEA8"/>
          <w:sz w:val="24"/>
          <w:szCs w:val="24"/>
          <w:lang w:eastAsia="en-IN"/>
        </w:rPr>
        <w:t>2</w:t>
      </w:r>
      <w:r w:rsidRPr="00164EE2">
        <w:rPr>
          <w:rFonts w:ascii="Consolas" w:eastAsia="Times New Roman" w:hAnsi="Consolas" w:cs="Times New Roman"/>
          <w:color w:val="D4D4D4"/>
          <w:sz w:val="24"/>
          <w:szCs w:val="24"/>
          <w:lang w:eastAsia="en-IN"/>
        </w:rPr>
        <w:t>, </w:t>
      </w:r>
      <w:r w:rsidRPr="00164EE2">
        <w:rPr>
          <w:rFonts w:ascii="Consolas" w:eastAsia="Times New Roman" w:hAnsi="Consolas" w:cs="Times New Roman"/>
          <w:color w:val="B5CEA8"/>
          <w:sz w:val="24"/>
          <w:szCs w:val="24"/>
          <w:lang w:eastAsia="en-IN"/>
        </w:rPr>
        <w:t>4</w:t>
      </w:r>
      <w:r w:rsidRPr="00164EE2">
        <w:rPr>
          <w:rFonts w:ascii="Consolas" w:eastAsia="Times New Roman" w:hAnsi="Consolas" w:cs="Times New Roman"/>
          <w:color w:val="D4D4D4"/>
          <w:sz w:val="24"/>
          <w:szCs w:val="24"/>
          <w:lang w:eastAsia="en-IN"/>
        </w:rPr>
        <w:t>, </w:t>
      </w:r>
      <w:r w:rsidRPr="00164EE2">
        <w:rPr>
          <w:rFonts w:ascii="Consolas" w:eastAsia="Times New Roman" w:hAnsi="Consolas" w:cs="Times New Roman"/>
          <w:color w:val="CE9178"/>
          <w:sz w:val="24"/>
          <w:szCs w:val="24"/>
          <w:lang w:eastAsia="en-IN"/>
        </w:rPr>
        <w:t>'mango'</w:t>
      </w:r>
      <w:r w:rsidRPr="00164EE2">
        <w:rPr>
          <w:rFonts w:ascii="Consolas" w:eastAsia="Times New Roman" w:hAnsi="Consolas" w:cs="Times New Roman"/>
          <w:color w:val="D4D4D4"/>
          <w:sz w:val="24"/>
          <w:szCs w:val="24"/>
          <w:lang w:eastAsia="en-IN"/>
        </w:rPr>
        <w:t>, </w:t>
      </w:r>
      <w:r w:rsidRPr="00164EE2">
        <w:rPr>
          <w:rFonts w:ascii="Consolas" w:eastAsia="Times New Roman" w:hAnsi="Consolas" w:cs="Times New Roman"/>
          <w:color w:val="CE9178"/>
          <w:sz w:val="24"/>
          <w:szCs w:val="24"/>
          <w:lang w:eastAsia="en-IN"/>
        </w:rPr>
        <w:t>'apple'</w:t>
      </w:r>
      <w:r w:rsidRPr="00164EE2">
        <w:rPr>
          <w:rFonts w:ascii="Consolas" w:eastAsia="Times New Roman" w:hAnsi="Consolas" w:cs="Times New Roman"/>
          <w:color w:val="D4D4D4"/>
          <w:sz w:val="24"/>
          <w:szCs w:val="24"/>
          <w:lang w:eastAsia="en-IN"/>
        </w:rPr>
        <w:t>, </w:t>
      </w:r>
      <w:r w:rsidRPr="00164EE2">
        <w:rPr>
          <w:rFonts w:ascii="Consolas" w:eastAsia="Times New Roman" w:hAnsi="Consolas" w:cs="Times New Roman"/>
          <w:color w:val="B5CEA8"/>
          <w:sz w:val="24"/>
          <w:szCs w:val="24"/>
          <w:lang w:eastAsia="en-IN"/>
        </w:rPr>
        <w:t>5</w:t>
      </w:r>
      <w:r w:rsidRPr="00164EE2">
        <w:rPr>
          <w:rFonts w:ascii="Consolas" w:eastAsia="Times New Roman" w:hAnsi="Consolas" w:cs="Times New Roman"/>
          <w:color w:val="D4D4D4"/>
          <w:sz w:val="24"/>
          <w:szCs w:val="24"/>
          <w:lang w:eastAsia="en-IN"/>
        </w:rPr>
        <w:t>, </w:t>
      </w:r>
      <w:r w:rsidRPr="00164EE2">
        <w:rPr>
          <w:rFonts w:ascii="Consolas" w:eastAsia="Times New Roman" w:hAnsi="Consolas" w:cs="Times New Roman"/>
          <w:color w:val="B5CEA8"/>
          <w:sz w:val="24"/>
          <w:szCs w:val="24"/>
          <w:lang w:eastAsia="en-IN"/>
        </w:rPr>
        <w:t>3.8</w:t>
      </w:r>
      <w:r w:rsidRPr="00164EE2">
        <w:rPr>
          <w:rFonts w:ascii="Consolas" w:eastAsia="Times New Roman" w:hAnsi="Consolas" w:cs="Times New Roman"/>
          <w:color w:val="D4D4D4"/>
          <w:sz w:val="24"/>
          <w:szCs w:val="24"/>
          <w:lang w:eastAsia="en-IN"/>
        </w:rPr>
        <w:t>, </w:t>
      </w:r>
      <w:r w:rsidRPr="00164EE2">
        <w:rPr>
          <w:rFonts w:ascii="Consolas" w:eastAsia="Times New Roman" w:hAnsi="Consolas" w:cs="Times New Roman"/>
          <w:color w:val="CE9178"/>
          <w:sz w:val="24"/>
          <w:szCs w:val="24"/>
          <w:lang w:eastAsia="en-IN"/>
        </w:rPr>
        <w:t>'graphes'</w:t>
      </w:r>
      <w:r w:rsidRPr="00164EE2">
        <w:rPr>
          <w:rFonts w:ascii="Consolas" w:eastAsia="Times New Roman" w:hAnsi="Consolas" w:cs="Times New Roman"/>
          <w:color w:val="D4D4D4"/>
          <w:sz w:val="24"/>
          <w:szCs w:val="24"/>
          <w:lang w:eastAsia="en-IN"/>
        </w:rPr>
        <w:t>]</w:t>
      </w:r>
    </w:p>
    <w:p w:rsidR="00164EE2" w:rsidRPr="00164EE2" w:rsidRDefault="00164EE2" w:rsidP="00164EE2">
      <w:pPr>
        <w:shd w:val="clear" w:color="auto" w:fill="1E1E1E"/>
        <w:spacing w:after="0" w:line="330" w:lineRule="atLeast"/>
        <w:rPr>
          <w:rFonts w:ascii="Consolas" w:eastAsia="Times New Roman" w:hAnsi="Consolas" w:cs="Times New Roman"/>
          <w:color w:val="D4D4D4"/>
          <w:sz w:val="24"/>
          <w:szCs w:val="24"/>
          <w:lang w:eastAsia="en-IN"/>
        </w:rPr>
      </w:pPr>
    </w:p>
    <w:p w:rsidR="00164EE2" w:rsidRPr="00164EE2" w:rsidRDefault="00164EE2" w:rsidP="00164EE2">
      <w:pPr>
        <w:shd w:val="clear" w:color="auto" w:fill="1E1E1E"/>
        <w:spacing w:after="0" w:line="330" w:lineRule="atLeast"/>
        <w:rPr>
          <w:rFonts w:ascii="Consolas" w:eastAsia="Times New Roman" w:hAnsi="Consolas" w:cs="Times New Roman"/>
          <w:color w:val="D4D4D4"/>
          <w:sz w:val="24"/>
          <w:szCs w:val="24"/>
          <w:lang w:eastAsia="en-IN"/>
        </w:rPr>
      </w:pPr>
      <w:r w:rsidRPr="00164EE2">
        <w:rPr>
          <w:rFonts w:ascii="Consolas" w:eastAsia="Times New Roman" w:hAnsi="Consolas" w:cs="Times New Roman"/>
          <w:color w:val="D4D4D4"/>
          <w:sz w:val="24"/>
          <w:szCs w:val="24"/>
          <w:lang w:eastAsia="en-IN"/>
        </w:rPr>
        <w:t>mixed[</w:t>
      </w:r>
      <w:r w:rsidRPr="00164EE2">
        <w:rPr>
          <w:rFonts w:ascii="Consolas" w:eastAsia="Times New Roman" w:hAnsi="Consolas" w:cs="Times New Roman"/>
          <w:color w:val="B5CEA8"/>
          <w:sz w:val="24"/>
          <w:szCs w:val="24"/>
          <w:lang w:eastAsia="en-IN"/>
        </w:rPr>
        <w:t>2</w:t>
      </w:r>
      <w:r w:rsidRPr="00164EE2">
        <w:rPr>
          <w:rFonts w:ascii="Consolas" w:eastAsia="Times New Roman" w:hAnsi="Consolas" w:cs="Times New Roman"/>
          <w:color w:val="D4D4D4"/>
          <w:sz w:val="24"/>
          <w:szCs w:val="24"/>
          <w:lang w:eastAsia="en-IN"/>
        </w:rPr>
        <w:t>:</w:t>
      </w:r>
      <w:r w:rsidRPr="00164EE2">
        <w:rPr>
          <w:rFonts w:ascii="Consolas" w:eastAsia="Times New Roman" w:hAnsi="Consolas" w:cs="Times New Roman"/>
          <w:color w:val="B5CEA8"/>
          <w:sz w:val="24"/>
          <w:szCs w:val="24"/>
          <w:lang w:eastAsia="en-IN"/>
        </w:rPr>
        <w:t>6</w:t>
      </w:r>
      <w:r w:rsidRPr="00164EE2">
        <w:rPr>
          <w:rFonts w:ascii="Consolas" w:eastAsia="Times New Roman" w:hAnsi="Consolas" w:cs="Times New Roman"/>
          <w:color w:val="D4D4D4"/>
          <w:sz w:val="24"/>
          <w:szCs w:val="24"/>
          <w:lang w:eastAsia="en-IN"/>
        </w:rPr>
        <w:t>] =</w:t>
      </w:r>
      <w:r w:rsidRPr="00164EE2">
        <w:rPr>
          <w:rFonts w:ascii="Consolas" w:eastAsia="Times New Roman" w:hAnsi="Consolas" w:cs="Times New Roman"/>
          <w:color w:val="CE9178"/>
          <w:sz w:val="24"/>
          <w:szCs w:val="24"/>
          <w:lang w:eastAsia="en-IN"/>
        </w:rPr>
        <w:t>"ripped manago"</w:t>
      </w:r>
    </w:p>
    <w:p w:rsidR="00164EE2" w:rsidRPr="00164EE2" w:rsidRDefault="00164EE2" w:rsidP="00164EE2">
      <w:pPr>
        <w:shd w:val="clear" w:color="auto" w:fill="1E1E1E"/>
        <w:spacing w:after="0" w:line="330" w:lineRule="atLeast"/>
        <w:rPr>
          <w:rFonts w:ascii="Consolas" w:eastAsia="Times New Roman" w:hAnsi="Consolas" w:cs="Times New Roman"/>
          <w:color w:val="D4D4D4"/>
          <w:sz w:val="24"/>
          <w:szCs w:val="24"/>
          <w:lang w:eastAsia="en-IN"/>
        </w:rPr>
      </w:pPr>
    </w:p>
    <w:p w:rsidR="00164EE2" w:rsidRPr="00164EE2" w:rsidRDefault="00164EE2" w:rsidP="00164EE2">
      <w:pPr>
        <w:shd w:val="clear" w:color="auto" w:fill="1E1E1E"/>
        <w:spacing w:after="0" w:line="330" w:lineRule="atLeast"/>
        <w:rPr>
          <w:rFonts w:ascii="Consolas" w:eastAsia="Times New Roman" w:hAnsi="Consolas" w:cs="Times New Roman"/>
          <w:color w:val="D4D4D4"/>
          <w:sz w:val="24"/>
          <w:szCs w:val="24"/>
          <w:lang w:eastAsia="en-IN"/>
        </w:rPr>
      </w:pPr>
      <w:r w:rsidRPr="00164EE2">
        <w:rPr>
          <w:rFonts w:ascii="Consolas" w:eastAsia="Times New Roman" w:hAnsi="Consolas" w:cs="Times New Roman"/>
          <w:color w:val="DCDCAA"/>
          <w:sz w:val="24"/>
          <w:szCs w:val="24"/>
          <w:lang w:eastAsia="en-IN"/>
        </w:rPr>
        <w:t>print</w:t>
      </w:r>
      <w:r w:rsidRPr="00164EE2">
        <w:rPr>
          <w:rFonts w:ascii="Consolas" w:eastAsia="Times New Roman" w:hAnsi="Consolas" w:cs="Times New Roman"/>
          <w:color w:val="D4D4D4"/>
          <w:sz w:val="24"/>
          <w:szCs w:val="24"/>
          <w:lang w:eastAsia="en-IN"/>
        </w:rPr>
        <w:t>(mixed)</w:t>
      </w:r>
    </w:p>
    <w:p w:rsidR="00164EE2" w:rsidRDefault="00164EE2" w:rsidP="00D83E47">
      <w:pPr>
        <w:rPr>
          <w:sz w:val="28"/>
          <w:szCs w:val="24"/>
        </w:rPr>
      </w:pPr>
      <w:r>
        <w:rPr>
          <w:sz w:val="28"/>
          <w:szCs w:val="24"/>
        </w:rPr>
        <w:t>this will give the output as :</w:t>
      </w:r>
    </w:p>
    <w:p w:rsidR="00164EE2" w:rsidRDefault="00164EE2" w:rsidP="00D83E47">
      <w:pPr>
        <w:rPr>
          <w:sz w:val="28"/>
          <w:szCs w:val="24"/>
        </w:rPr>
      </w:pPr>
      <w:r w:rsidRPr="00164EE2">
        <w:rPr>
          <w:sz w:val="28"/>
          <w:szCs w:val="24"/>
        </w:rPr>
        <w:t>[2, 4, 'r', 'i', 'p', 'p', 'e', 'd', ' ', 'm', 'a', 'n', 'a', 'g', 'o', 'graphes']</w:t>
      </w:r>
    </w:p>
    <w:p w:rsidR="00164EE2" w:rsidRDefault="00164EE2" w:rsidP="00D83E47">
      <w:pPr>
        <w:rPr>
          <w:sz w:val="28"/>
          <w:szCs w:val="24"/>
        </w:rPr>
      </w:pPr>
    </w:p>
    <w:p w:rsidR="00164EE2" w:rsidRDefault="00164EE2" w:rsidP="00D83E47">
      <w:pPr>
        <w:rPr>
          <w:sz w:val="28"/>
          <w:szCs w:val="24"/>
        </w:rPr>
      </w:pPr>
      <w:r>
        <w:rPr>
          <w:sz w:val="28"/>
          <w:szCs w:val="24"/>
        </w:rPr>
        <w:t>How to add data inside the list?</w:t>
      </w:r>
    </w:p>
    <w:p w:rsidR="00164EE2" w:rsidRPr="00164EE2" w:rsidRDefault="00164EE2" w:rsidP="00164EE2">
      <w:pPr>
        <w:shd w:val="clear" w:color="auto" w:fill="1E1E1E"/>
        <w:spacing w:after="0" w:line="330" w:lineRule="atLeast"/>
        <w:rPr>
          <w:rFonts w:ascii="Consolas" w:eastAsia="Times New Roman" w:hAnsi="Consolas" w:cs="Times New Roman"/>
          <w:color w:val="D4D4D4"/>
          <w:sz w:val="24"/>
          <w:szCs w:val="24"/>
          <w:lang w:eastAsia="en-IN"/>
        </w:rPr>
      </w:pPr>
      <w:r w:rsidRPr="00164EE2">
        <w:rPr>
          <w:rFonts w:ascii="Consolas" w:eastAsia="Times New Roman" w:hAnsi="Consolas" w:cs="Times New Roman"/>
          <w:color w:val="D4D4D4"/>
          <w:sz w:val="24"/>
          <w:szCs w:val="24"/>
          <w:lang w:eastAsia="en-IN"/>
        </w:rPr>
        <w:t>fruits = [</w:t>
      </w:r>
      <w:r w:rsidRPr="00164EE2">
        <w:rPr>
          <w:rFonts w:ascii="Consolas" w:eastAsia="Times New Roman" w:hAnsi="Consolas" w:cs="Times New Roman"/>
          <w:color w:val="CE9178"/>
          <w:sz w:val="24"/>
          <w:szCs w:val="24"/>
          <w:lang w:eastAsia="en-IN"/>
        </w:rPr>
        <w:t>'graphes'</w:t>
      </w:r>
      <w:r w:rsidRPr="00164EE2">
        <w:rPr>
          <w:rFonts w:ascii="Consolas" w:eastAsia="Times New Roman" w:hAnsi="Consolas" w:cs="Times New Roman"/>
          <w:color w:val="D4D4D4"/>
          <w:sz w:val="24"/>
          <w:szCs w:val="24"/>
          <w:lang w:eastAsia="en-IN"/>
        </w:rPr>
        <w:t>, </w:t>
      </w:r>
      <w:r w:rsidRPr="00164EE2">
        <w:rPr>
          <w:rFonts w:ascii="Consolas" w:eastAsia="Times New Roman" w:hAnsi="Consolas" w:cs="Times New Roman"/>
          <w:color w:val="CE9178"/>
          <w:sz w:val="24"/>
          <w:szCs w:val="24"/>
          <w:lang w:eastAsia="en-IN"/>
        </w:rPr>
        <w:t>'apple'</w:t>
      </w:r>
      <w:r w:rsidRPr="00164EE2">
        <w:rPr>
          <w:rFonts w:ascii="Consolas" w:eastAsia="Times New Roman" w:hAnsi="Consolas" w:cs="Times New Roman"/>
          <w:color w:val="D4D4D4"/>
          <w:sz w:val="24"/>
          <w:szCs w:val="24"/>
          <w:lang w:eastAsia="en-IN"/>
        </w:rPr>
        <w:t>]</w:t>
      </w:r>
    </w:p>
    <w:p w:rsidR="00164EE2" w:rsidRPr="00164EE2" w:rsidRDefault="00164EE2" w:rsidP="00164EE2">
      <w:pPr>
        <w:shd w:val="clear" w:color="auto" w:fill="1E1E1E"/>
        <w:spacing w:after="0" w:line="330" w:lineRule="atLeast"/>
        <w:rPr>
          <w:rFonts w:ascii="Consolas" w:eastAsia="Times New Roman" w:hAnsi="Consolas" w:cs="Times New Roman"/>
          <w:color w:val="D4D4D4"/>
          <w:sz w:val="24"/>
          <w:szCs w:val="24"/>
          <w:lang w:eastAsia="en-IN"/>
        </w:rPr>
      </w:pPr>
      <w:r w:rsidRPr="00164EE2">
        <w:rPr>
          <w:rFonts w:ascii="Consolas" w:eastAsia="Times New Roman" w:hAnsi="Consolas" w:cs="Times New Roman"/>
          <w:color w:val="6A9955"/>
          <w:sz w:val="24"/>
          <w:szCs w:val="24"/>
          <w:lang w:eastAsia="en-IN"/>
        </w:rPr>
        <w:t>#To add data inside list we use append method</w:t>
      </w:r>
    </w:p>
    <w:p w:rsidR="00164EE2" w:rsidRPr="00164EE2" w:rsidRDefault="00164EE2" w:rsidP="00164EE2">
      <w:pPr>
        <w:shd w:val="clear" w:color="auto" w:fill="1E1E1E"/>
        <w:spacing w:after="0" w:line="330" w:lineRule="atLeast"/>
        <w:rPr>
          <w:rFonts w:ascii="Consolas" w:eastAsia="Times New Roman" w:hAnsi="Consolas" w:cs="Times New Roman"/>
          <w:color w:val="D4D4D4"/>
          <w:sz w:val="24"/>
          <w:szCs w:val="24"/>
          <w:lang w:eastAsia="en-IN"/>
        </w:rPr>
      </w:pPr>
      <w:r w:rsidRPr="00164EE2">
        <w:rPr>
          <w:rFonts w:ascii="Consolas" w:eastAsia="Times New Roman" w:hAnsi="Consolas" w:cs="Times New Roman"/>
          <w:color w:val="6A9955"/>
          <w:sz w:val="24"/>
          <w:szCs w:val="24"/>
          <w:lang w:eastAsia="en-IN"/>
        </w:rPr>
        <w:t>#this method will add data inside the list in the last</w:t>
      </w:r>
    </w:p>
    <w:p w:rsidR="00164EE2" w:rsidRPr="00164EE2" w:rsidRDefault="00164EE2" w:rsidP="00164EE2">
      <w:pPr>
        <w:shd w:val="clear" w:color="auto" w:fill="1E1E1E"/>
        <w:spacing w:after="0" w:line="330" w:lineRule="atLeast"/>
        <w:rPr>
          <w:rFonts w:ascii="Consolas" w:eastAsia="Times New Roman" w:hAnsi="Consolas" w:cs="Times New Roman"/>
          <w:color w:val="D4D4D4"/>
          <w:sz w:val="24"/>
          <w:szCs w:val="24"/>
          <w:lang w:eastAsia="en-IN"/>
        </w:rPr>
      </w:pPr>
      <w:r w:rsidRPr="00164EE2">
        <w:rPr>
          <w:rFonts w:ascii="Consolas" w:eastAsia="Times New Roman" w:hAnsi="Consolas" w:cs="Times New Roman"/>
          <w:color w:val="D4D4D4"/>
          <w:sz w:val="24"/>
          <w:szCs w:val="24"/>
          <w:lang w:eastAsia="en-IN"/>
        </w:rPr>
        <w:lastRenderedPageBreak/>
        <w:t>fruits.append(</w:t>
      </w:r>
      <w:r w:rsidRPr="00164EE2">
        <w:rPr>
          <w:rFonts w:ascii="Consolas" w:eastAsia="Times New Roman" w:hAnsi="Consolas" w:cs="Times New Roman"/>
          <w:color w:val="CE9178"/>
          <w:sz w:val="24"/>
          <w:szCs w:val="24"/>
          <w:lang w:eastAsia="en-IN"/>
        </w:rPr>
        <w:t>'mango'</w:t>
      </w:r>
      <w:r w:rsidRPr="00164EE2">
        <w:rPr>
          <w:rFonts w:ascii="Consolas" w:eastAsia="Times New Roman" w:hAnsi="Consolas" w:cs="Times New Roman"/>
          <w:color w:val="D4D4D4"/>
          <w:sz w:val="24"/>
          <w:szCs w:val="24"/>
          <w:lang w:eastAsia="en-IN"/>
        </w:rPr>
        <w:t>)</w:t>
      </w:r>
    </w:p>
    <w:p w:rsidR="00164EE2" w:rsidRPr="00164EE2" w:rsidRDefault="00164EE2" w:rsidP="00164EE2">
      <w:pPr>
        <w:shd w:val="clear" w:color="auto" w:fill="1E1E1E"/>
        <w:spacing w:after="0" w:line="330" w:lineRule="atLeast"/>
        <w:rPr>
          <w:rFonts w:ascii="Consolas" w:eastAsia="Times New Roman" w:hAnsi="Consolas" w:cs="Times New Roman"/>
          <w:color w:val="D4D4D4"/>
          <w:sz w:val="24"/>
          <w:szCs w:val="24"/>
          <w:lang w:eastAsia="en-IN"/>
        </w:rPr>
      </w:pPr>
      <w:r w:rsidRPr="00164EE2">
        <w:rPr>
          <w:rFonts w:ascii="Consolas" w:eastAsia="Times New Roman" w:hAnsi="Consolas" w:cs="Times New Roman"/>
          <w:color w:val="DCDCAA"/>
          <w:sz w:val="24"/>
          <w:szCs w:val="24"/>
          <w:lang w:eastAsia="en-IN"/>
        </w:rPr>
        <w:t>print</w:t>
      </w:r>
      <w:r w:rsidRPr="00164EE2">
        <w:rPr>
          <w:rFonts w:ascii="Consolas" w:eastAsia="Times New Roman" w:hAnsi="Consolas" w:cs="Times New Roman"/>
          <w:color w:val="D4D4D4"/>
          <w:sz w:val="24"/>
          <w:szCs w:val="24"/>
          <w:lang w:eastAsia="en-IN"/>
        </w:rPr>
        <w:t>(fruits)</w:t>
      </w:r>
    </w:p>
    <w:p w:rsidR="00164EE2" w:rsidRDefault="00164EE2" w:rsidP="00D83E47">
      <w:pPr>
        <w:rPr>
          <w:sz w:val="28"/>
          <w:szCs w:val="24"/>
        </w:rPr>
      </w:pPr>
      <w:r>
        <w:rPr>
          <w:sz w:val="28"/>
          <w:szCs w:val="24"/>
        </w:rPr>
        <w:t>this will give the output as :</w:t>
      </w:r>
    </w:p>
    <w:p w:rsidR="00164EE2" w:rsidRDefault="00164EE2" w:rsidP="00D83E47">
      <w:pPr>
        <w:rPr>
          <w:sz w:val="28"/>
          <w:szCs w:val="24"/>
        </w:rPr>
      </w:pPr>
      <w:r w:rsidRPr="00164EE2">
        <w:rPr>
          <w:sz w:val="28"/>
          <w:szCs w:val="24"/>
        </w:rPr>
        <w:t>['graphes', 'apple', 'mango']</w:t>
      </w:r>
    </w:p>
    <w:p w:rsidR="00164EE2" w:rsidRDefault="00164EE2" w:rsidP="00D83E47">
      <w:pPr>
        <w:rPr>
          <w:sz w:val="28"/>
          <w:szCs w:val="24"/>
        </w:rPr>
      </w:pPr>
      <w:r w:rsidRPr="00164EE2">
        <w:rPr>
          <w:sz w:val="28"/>
          <w:szCs w:val="24"/>
        </w:rPr>
        <w:t>Genererally, we don’t know in starting that what do we will add inside the list so we take empty list and adding the items inside the list with the help of append method as:</w:t>
      </w:r>
    </w:p>
    <w:p w:rsidR="00164EE2" w:rsidRPr="00164EE2" w:rsidRDefault="00164EE2" w:rsidP="00164EE2">
      <w:pPr>
        <w:shd w:val="clear" w:color="auto" w:fill="1E1E1E"/>
        <w:spacing w:line="330" w:lineRule="atLeast"/>
        <w:rPr>
          <w:sz w:val="28"/>
          <w:szCs w:val="24"/>
        </w:rPr>
      </w:pPr>
      <w:r w:rsidRPr="00164EE2">
        <w:rPr>
          <w:rFonts w:ascii="Consolas" w:eastAsia="Times New Roman" w:hAnsi="Consolas" w:cs="Times New Roman"/>
          <w:color w:val="D4D4D4"/>
          <w:sz w:val="24"/>
          <w:szCs w:val="24"/>
          <w:lang w:eastAsia="en-IN"/>
        </w:rPr>
        <w:t>fruits = []</w:t>
      </w:r>
    </w:p>
    <w:p w:rsidR="00164EE2" w:rsidRPr="00164EE2" w:rsidRDefault="00164EE2" w:rsidP="00164EE2">
      <w:pPr>
        <w:shd w:val="clear" w:color="auto" w:fill="1E1E1E"/>
        <w:spacing w:after="0" w:line="330" w:lineRule="atLeast"/>
        <w:rPr>
          <w:rFonts w:ascii="Consolas" w:eastAsia="Times New Roman" w:hAnsi="Consolas" w:cs="Times New Roman"/>
          <w:color w:val="D4D4D4"/>
          <w:sz w:val="24"/>
          <w:szCs w:val="24"/>
          <w:lang w:eastAsia="en-IN"/>
        </w:rPr>
      </w:pPr>
    </w:p>
    <w:p w:rsidR="00164EE2" w:rsidRPr="00164EE2" w:rsidRDefault="00164EE2" w:rsidP="00164EE2">
      <w:pPr>
        <w:shd w:val="clear" w:color="auto" w:fill="1E1E1E"/>
        <w:spacing w:after="0" w:line="330" w:lineRule="atLeast"/>
        <w:rPr>
          <w:rFonts w:ascii="Consolas" w:eastAsia="Times New Roman" w:hAnsi="Consolas" w:cs="Times New Roman"/>
          <w:color w:val="D4D4D4"/>
          <w:sz w:val="24"/>
          <w:szCs w:val="24"/>
          <w:lang w:eastAsia="en-IN"/>
        </w:rPr>
      </w:pPr>
      <w:r w:rsidRPr="00164EE2">
        <w:rPr>
          <w:rFonts w:ascii="Consolas" w:eastAsia="Times New Roman" w:hAnsi="Consolas" w:cs="Times New Roman"/>
          <w:color w:val="D4D4D4"/>
          <w:sz w:val="24"/>
          <w:szCs w:val="24"/>
          <w:lang w:eastAsia="en-IN"/>
        </w:rPr>
        <w:t>fruits.append(</w:t>
      </w:r>
      <w:r w:rsidRPr="00164EE2">
        <w:rPr>
          <w:rFonts w:ascii="Consolas" w:eastAsia="Times New Roman" w:hAnsi="Consolas" w:cs="Times New Roman"/>
          <w:color w:val="CE9178"/>
          <w:sz w:val="24"/>
          <w:szCs w:val="24"/>
          <w:lang w:eastAsia="en-IN"/>
        </w:rPr>
        <w:t>'mango'</w:t>
      </w:r>
      <w:r w:rsidRPr="00164EE2">
        <w:rPr>
          <w:rFonts w:ascii="Consolas" w:eastAsia="Times New Roman" w:hAnsi="Consolas" w:cs="Times New Roman"/>
          <w:color w:val="D4D4D4"/>
          <w:sz w:val="24"/>
          <w:szCs w:val="24"/>
          <w:lang w:eastAsia="en-IN"/>
        </w:rPr>
        <w:t>)</w:t>
      </w:r>
    </w:p>
    <w:p w:rsidR="00164EE2" w:rsidRPr="00164EE2" w:rsidRDefault="00164EE2" w:rsidP="00164EE2">
      <w:pPr>
        <w:shd w:val="clear" w:color="auto" w:fill="1E1E1E"/>
        <w:spacing w:after="0" w:line="330" w:lineRule="atLeast"/>
        <w:rPr>
          <w:rFonts w:ascii="Consolas" w:eastAsia="Times New Roman" w:hAnsi="Consolas" w:cs="Times New Roman"/>
          <w:color w:val="D4D4D4"/>
          <w:sz w:val="24"/>
          <w:szCs w:val="24"/>
          <w:lang w:eastAsia="en-IN"/>
        </w:rPr>
      </w:pPr>
    </w:p>
    <w:p w:rsidR="00164EE2" w:rsidRPr="00164EE2" w:rsidRDefault="00164EE2" w:rsidP="00164EE2">
      <w:pPr>
        <w:shd w:val="clear" w:color="auto" w:fill="1E1E1E"/>
        <w:spacing w:after="0" w:line="330" w:lineRule="atLeast"/>
        <w:rPr>
          <w:rFonts w:ascii="Consolas" w:eastAsia="Times New Roman" w:hAnsi="Consolas" w:cs="Times New Roman"/>
          <w:color w:val="D4D4D4"/>
          <w:sz w:val="24"/>
          <w:szCs w:val="24"/>
          <w:lang w:eastAsia="en-IN"/>
        </w:rPr>
      </w:pPr>
      <w:r w:rsidRPr="00164EE2">
        <w:rPr>
          <w:rFonts w:ascii="Consolas" w:eastAsia="Times New Roman" w:hAnsi="Consolas" w:cs="Times New Roman"/>
          <w:color w:val="D4D4D4"/>
          <w:sz w:val="24"/>
          <w:szCs w:val="24"/>
          <w:lang w:eastAsia="en-IN"/>
        </w:rPr>
        <w:t>fruits.append(</w:t>
      </w:r>
      <w:r w:rsidRPr="00164EE2">
        <w:rPr>
          <w:rFonts w:ascii="Consolas" w:eastAsia="Times New Roman" w:hAnsi="Consolas" w:cs="Times New Roman"/>
          <w:color w:val="CE9178"/>
          <w:sz w:val="24"/>
          <w:szCs w:val="24"/>
          <w:lang w:eastAsia="en-IN"/>
        </w:rPr>
        <w:t>'graphes'</w:t>
      </w:r>
      <w:r w:rsidRPr="00164EE2">
        <w:rPr>
          <w:rFonts w:ascii="Consolas" w:eastAsia="Times New Roman" w:hAnsi="Consolas" w:cs="Times New Roman"/>
          <w:color w:val="D4D4D4"/>
          <w:sz w:val="24"/>
          <w:szCs w:val="24"/>
          <w:lang w:eastAsia="en-IN"/>
        </w:rPr>
        <w:t>)</w:t>
      </w:r>
    </w:p>
    <w:p w:rsidR="00164EE2" w:rsidRPr="00164EE2" w:rsidRDefault="00164EE2" w:rsidP="00164EE2">
      <w:pPr>
        <w:shd w:val="clear" w:color="auto" w:fill="1E1E1E"/>
        <w:spacing w:after="0" w:line="330" w:lineRule="atLeast"/>
        <w:rPr>
          <w:rFonts w:ascii="Consolas" w:eastAsia="Times New Roman" w:hAnsi="Consolas" w:cs="Times New Roman"/>
          <w:color w:val="D4D4D4"/>
          <w:sz w:val="24"/>
          <w:szCs w:val="24"/>
          <w:lang w:eastAsia="en-IN"/>
        </w:rPr>
      </w:pPr>
    </w:p>
    <w:p w:rsidR="00164EE2" w:rsidRPr="00164EE2" w:rsidRDefault="00164EE2" w:rsidP="00164EE2">
      <w:pPr>
        <w:shd w:val="clear" w:color="auto" w:fill="1E1E1E"/>
        <w:spacing w:after="0" w:line="330" w:lineRule="atLeast"/>
        <w:rPr>
          <w:rFonts w:ascii="Consolas" w:eastAsia="Times New Roman" w:hAnsi="Consolas" w:cs="Times New Roman"/>
          <w:color w:val="D4D4D4"/>
          <w:sz w:val="24"/>
          <w:szCs w:val="24"/>
          <w:lang w:eastAsia="en-IN"/>
        </w:rPr>
      </w:pPr>
      <w:r w:rsidRPr="00164EE2">
        <w:rPr>
          <w:rFonts w:ascii="Consolas" w:eastAsia="Times New Roman" w:hAnsi="Consolas" w:cs="Times New Roman"/>
          <w:color w:val="DCDCAA"/>
          <w:sz w:val="24"/>
          <w:szCs w:val="24"/>
          <w:lang w:eastAsia="en-IN"/>
        </w:rPr>
        <w:t>print</w:t>
      </w:r>
      <w:r w:rsidRPr="00164EE2">
        <w:rPr>
          <w:rFonts w:ascii="Consolas" w:eastAsia="Times New Roman" w:hAnsi="Consolas" w:cs="Times New Roman"/>
          <w:color w:val="D4D4D4"/>
          <w:sz w:val="24"/>
          <w:szCs w:val="24"/>
          <w:lang w:eastAsia="en-IN"/>
        </w:rPr>
        <w:t>(fruits)</w:t>
      </w:r>
    </w:p>
    <w:p w:rsidR="00164EE2" w:rsidRDefault="00164EE2" w:rsidP="00D83E47">
      <w:pPr>
        <w:rPr>
          <w:sz w:val="28"/>
          <w:szCs w:val="24"/>
        </w:rPr>
      </w:pPr>
      <w:r>
        <w:rPr>
          <w:sz w:val="28"/>
          <w:szCs w:val="24"/>
        </w:rPr>
        <w:t xml:space="preserve">this will give the output as </w:t>
      </w:r>
    </w:p>
    <w:p w:rsidR="00164EE2" w:rsidRDefault="00164EE2" w:rsidP="00D83E47">
      <w:pPr>
        <w:rPr>
          <w:sz w:val="28"/>
          <w:szCs w:val="24"/>
        </w:rPr>
      </w:pPr>
      <w:r w:rsidRPr="00164EE2">
        <w:rPr>
          <w:sz w:val="28"/>
          <w:szCs w:val="24"/>
        </w:rPr>
        <w:t>['mango', 'graphes']</w:t>
      </w:r>
    </w:p>
    <w:p w:rsidR="00164EE2" w:rsidRDefault="00164EE2" w:rsidP="00D83E47">
      <w:pPr>
        <w:rPr>
          <w:sz w:val="28"/>
          <w:szCs w:val="24"/>
        </w:rPr>
      </w:pPr>
    </w:p>
    <w:p w:rsidR="00164EE2" w:rsidRDefault="00164EE2" w:rsidP="00D83E47">
      <w:pPr>
        <w:rPr>
          <w:sz w:val="28"/>
          <w:szCs w:val="24"/>
        </w:rPr>
      </w:pPr>
      <w:r>
        <w:rPr>
          <w:sz w:val="28"/>
          <w:szCs w:val="24"/>
        </w:rPr>
        <w:t>The other method to add data inside the list:</w:t>
      </w:r>
    </w:p>
    <w:p w:rsidR="00164EE2" w:rsidRDefault="00880B84" w:rsidP="00D83E47">
      <w:pPr>
        <w:rPr>
          <w:sz w:val="28"/>
          <w:szCs w:val="24"/>
        </w:rPr>
      </w:pPr>
      <w:r>
        <w:rPr>
          <w:sz w:val="28"/>
          <w:szCs w:val="24"/>
        </w:rPr>
        <w:t>For the item to be added inside the list at specific position, we use insert method</w:t>
      </w:r>
    </w:p>
    <w:p w:rsidR="00880B84" w:rsidRPr="00880B84" w:rsidRDefault="00880B84" w:rsidP="00880B84">
      <w:pPr>
        <w:shd w:val="clear" w:color="auto" w:fill="1E1E1E"/>
        <w:spacing w:after="0" w:line="330" w:lineRule="atLeast"/>
        <w:rPr>
          <w:rFonts w:ascii="Consolas" w:eastAsia="Times New Roman" w:hAnsi="Consolas" w:cs="Times New Roman"/>
          <w:color w:val="D4D4D4"/>
          <w:sz w:val="24"/>
          <w:szCs w:val="24"/>
          <w:lang w:eastAsia="en-IN"/>
        </w:rPr>
      </w:pPr>
      <w:r w:rsidRPr="00880B84">
        <w:rPr>
          <w:rFonts w:ascii="Consolas" w:eastAsia="Times New Roman" w:hAnsi="Consolas" w:cs="Times New Roman"/>
          <w:color w:val="D4D4D4"/>
          <w:sz w:val="24"/>
          <w:szCs w:val="24"/>
          <w:lang w:eastAsia="en-IN"/>
        </w:rPr>
        <w:t>fruits = [</w:t>
      </w:r>
      <w:r w:rsidRPr="00880B84">
        <w:rPr>
          <w:rFonts w:ascii="Consolas" w:eastAsia="Times New Roman" w:hAnsi="Consolas" w:cs="Times New Roman"/>
          <w:color w:val="CE9178"/>
          <w:sz w:val="24"/>
          <w:szCs w:val="24"/>
          <w:lang w:eastAsia="en-IN"/>
        </w:rPr>
        <w:t>'mango'</w:t>
      </w:r>
      <w:r w:rsidRPr="00880B84">
        <w:rPr>
          <w:rFonts w:ascii="Consolas" w:eastAsia="Times New Roman" w:hAnsi="Consolas" w:cs="Times New Roman"/>
          <w:color w:val="D4D4D4"/>
          <w:sz w:val="24"/>
          <w:szCs w:val="24"/>
          <w:lang w:eastAsia="en-IN"/>
        </w:rPr>
        <w:t>, </w:t>
      </w:r>
      <w:r w:rsidRPr="00880B84">
        <w:rPr>
          <w:rFonts w:ascii="Consolas" w:eastAsia="Times New Roman" w:hAnsi="Consolas" w:cs="Times New Roman"/>
          <w:color w:val="CE9178"/>
          <w:sz w:val="24"/>
          <w:szCs w:val="24"/>
          <w:lang w:eastAsia="en-IN"/>
        </w:rPr>
        <w:t>'orange'</w:t>
      </w:r>
      <w:r w:rsidRPr="00880B84">
        <w:rPr>
          <w:rFonts w:ascii="Consolas" w:eastAsia="Times New Roman" w:hAnsi="Consolas" w:cs="Times New Roman"/>
          <w:color w:val="D4D4D4"/>
          <w:sz w:val="24"/>
          <w:szCs w:val="24"/>
          <w:lang w:eastAsia="en-IN"/>
        </w:rPr>
        <w:t>]</w:t>
      </w:r>
    </w:p>
    <w:p w:rsidR="00880B84" w:rsidRPr="00880B84" w:rsidRDefault="00880B84" w:rsidP="00880B84">
      <w:pPr>
        <w:shd w:val="clear" w:color="auto" w:fill="1E1E1E"/>
        <w:spacing w:after="0" w:line="330" w:lineRule="atLeast"/>
        <w:rPr>
          <w:rFonts w:ascii="Consolas" w:eastAsia="Times New Roman" w:hAnsi="Consolas" w:cs="Times New Roman"/>
          <w:color w:val="D4D4D4"/>
          <w:sz w:val="24"/>
          <w:szCs w:val="24"/>
          <w:lang w:eastAsia="en-IN"/>
        </w:rPr>
      </w:pPr>
    </w:p>
    <w:p w:rsidR="00880B84" w:rsidRPr="00880B84" w:rsidRDefault="00880B84" w:rsidP="00880B84">
      <w:pPr>
        <w:shd w:val="clear" w:color="auto" w:fill="1E1E1E"/>
        <w:spacing w:after="0" w:line="330" w:lineRule="atLeast"/>
        <w:rPr>
          <w:rFonts w:ascii="Consolas" w:eastAsia="Times New Roman" w:hAnsi="Consolas" w:cs="Times New Roman"/>
          <w:color w:val="D4D4D4"/>
          <w:sz w:val="24"/>
          <w:szCs w:val="24"/>
          <w:lang w:eastAsia="en-IN"/>
        </w:rPr>
      </w:pPr>
      <w:r w:rsidRPr="00880B84">
        <w:rPr>
          <w:rFonts w:ascii="Consolas" w:eastAsia="Times New Roman" w:hAnsi="Consolas" w:cs="Times New Roman"/>
          <w:color w:val="D4D4D4"/>
          <w:sz w:val="24"/>
          <w:szCs w:val="24"/>
          <w:lang w:eastAsia="en-IN"/>
        </w:rPr>
        <w:t>fruits.insert(</w:t>
      </w:r>
      <w:r w:rsidRPr="00880B84">
        <w:rPr>
          <w:rFonts w:ascii="Consolas" w:eastAsia="Times New Roman" w:hAnsi="Consolas" w:cs="Times New Roman"/>
          <w:color w:val="B5CEA8"/>
          <w:sz w:val="24"/>
          <w:szCs w:val="24"/>
          <w:lang w:eastAsia="en-IN"/>
        </w:rPr>
        <w:t>1</w:t>
      </w:r>
      <w:r w:rsidRPr="00880B84">
        <w:rPr>
          <w:rFonts w:ascii="Consolas" w:eastAsia="Times New Roman" w:hAnsi="Consolas" w:cs="Times New Roman"/>
          <w:color w:val="D4D4D4"/>
          <w:sz w:val="24"/>
          <w:szCs w:val="24"/>
          <w:lang w:eastAsia="en-IN"/>
        </w:rPr>
        <w:t>, </w:t>
      </w:r>
      <w:r w:rsidRPr="00880B84">
        <w:rPr>
          <w:rFonts w:ascii="Consolas" w:eastAsia="Times New Roman" w:hAnsi="Consolas" w:cs="Times New Roman"/>
          <w:color w:val="CE9178"/>
          <w:sz w:val="24"/>
          <w:szCs w:val="24"/>
          <w:lang w:eastAsia="en-IN"/>
        </w:rPr>
        <w:t>'garphes'</w:t>
      </w:r>
      <w:r w:rsidRPr="00880B84">
        <w:rPr>
          <w:rFonts w:ascii="Consolas" w:eastAsia="Times New Roman" w:hAnsi="Consolas" w:cs="Times New Roman"/>
          <w:color w:val="D4D4D4"/>
          <w:sz w:val="24"/>
          <w:szCs w:val="24"/>
          <w:lang w:eastAsia="en-IN"/>
        </w:rPr>
        <w:t>)  </w:t>
      </w:r>
      <w:r w:rsidRPr="00880B84">
        <w:rPr>
          <w:rFonts w:ascii="Consolas" w:eastAsia="Times New Roman" w:hAnsi="Consolas" w:cs="Times New Roman"/>
          <w:color w:val="6A9955"/>
          <w:sz w:val="24"/>
          <w:szCs w:val="24"/>
          <w:lang w:eastAsia="en-IN"/>
        </w:rPr>
        <w:t>#Here 1 is the position at where graphes has to be inserted</w:t>
      </w:r>
    </w:p>
    <w:p w:rsidR="00880B84" w:rsidRPr="00880B84" w:rsidRDefault="00880B84" w:rsidP="00880B84">
      <w:pPr>
        <w:shd w:val="clear" w:color="auto" w:fill="1E1E1E"/>
        <w:spacing w:after="0" w:line="330" w:lineRule="atLeast"/>
        <w:rPr>
          <w:rFonts w:ascii="Consolas" w:eastAsia="Times New Roman" w:hAnsi="Consolas" w:cs="Times New Roman"/>
          <w:color w:val="D4D4D4"/>
          <w:sz w:val="24"/>
          <w:szCs w:val="24"/>
          <w:lang w:eastAsia="en-IN"/>
        </w:rPr>
      </w:pPr>
      <w:r w:rsidRPr="00880B84">
        <w:rPr>
          <w:rFonts w:ascii="Consolas" w:eastAsia="Times New Roman" w:hAnsi="Consolas" w:cs="Times New Roman"/>
          <w:color w:val="DCDCAA"/>
          <w:sz w:val="24"/>
          <w:szCs w:val="24"/>
          <w:lang w:eastAsia="en-IN"/>
        </w:rPr>
        <w:t>print</w:t>
      </w:r>
      <w:r w:rsidRPr="00880B84">
        <w:rPr>
          <w:rFonts w:ascii="Consolas" w:eastAsia="Times New Roman" w:hAnsi="Consolas" w:cs="Times New Roman"/>
          <w:color w:val="D4D4D4"/>
          <w:sz w:val="24"/>
          <w:szCs w:val="24"/>
          <w:lang w:eastAsia="en-IN"/>
        </w:rPr>
        <w:t>(fruits)</w:t>
      </w:r>
    </w:p>
    <w:p w:rsidR="00880B84" w:rsidRDefault="00880B84" w:rsidP="00D83E47">
      <w:pPr>
        <w:rPr>
          <w:sz w:val="28"/>
          <w:szCs w:val="24"/>
        </w:rPr>
      </w:pPr>
      <w:r>
        <w:rPr>
          <w:sz w:val="28"/>
          <w:szCs w:val="24"/>
        </w:rPr>
        <w:t xml:space="preserve"> this will give the output as :</w:t>
      </w:r>
    </w:p>
    <w:p w:rsidR="00880B84" w:rsidRDefault="00880B84" w:rsidP="00D83E47">
      <w:pPr>
        <w:rPr>
          <w:sz w:val="28"/>
          <w:szCs w:val="24"/>
        </w:rPr>
      </w:pPr>
      <w:r w:rsidRPr="00880B84">
        <w:rPr>
          <w:sz w:val="28"/>
          <w:szCs w:val="24"/>
        </w:rPr>
        <w:t>['mango', 'garphes', 'orange']</w:t>
      </w:r>
    </w:p>
    <w:p w:rsidR="00880B84" w:rsidRPr="00880B84" w:rsidRDefault="00880B84" w:rsidP="00D83E47">
      <w:pPr>
        <w:rPr>
          <w:b/>
          <w:bCs/>
          <w:color w:val="FF0000"/>
          <w:sz w:val="28"/>
          <w:szCs w:val="24"/>
          <w:u w:val="single"/>
        </w:rPr>
      </w:pPr>
      <w:r w:rsidRPr="00880B84">
        <w:rPr>
          <w:b/>
          <w:bCs/>
          <w:color w:val="FF0000"/>
          <w:sz w:val="28"/>
          <w:szCs w:val="24"/>
          <w:u w:val="single"/>
        </w:rPr>
        <w:t>Note: If we give the position which is not available inside the list then it will add at the last in the list.</w:t>
      </w:r>
    </w:p>
    <w:p w:rsidR="00880B84" w:rsidRDefault="00880B84" w:rsidP="00D83E47">
      <w:pPr>
        <w:rPr>
          <w:sz w:val="28"/>
          <w:szCs w:val="24"/>
        </w:rPr>
      </w:pPr>
    </w:p>
    <w:p w:rsidR="00880B84" w:rsidRDefault="00880B84" w:rsidP="00D83E47">
      <w:pPr>
        <w:rPr>
          <w:sz w:val="28"/>
          <w:szCs w:val="24"/>
        </w:rPr>
      </w:pPr>
      <w:r>
        <w:rPr>
          <w:sz w:val="28"/>
          <w:szCs w:val="24"/>
        </w:rPr>
        <w:t>How to add two list?</w:t>
      </w:r>
    </w:p>
    <w:p w:rsidR="00880B84" w:rsidRDefault="00880B84" w:rsidP="00D83E47">
      <w:pPr>
        <w:rPr>
          <w:sz w:val="28"/>
          <w:szCs w:val="24"/>
        </w:rPr>
      </w:pPr>
      <w:r>
        <w:rPr>
          <w:sz w:val="28"/>
          <w:szCs w:val="24"/>
        </w:rPr>
        <w:t>For this we simply use plus symbol</w:t>
      </w:r>
    </w:p>
    <w:p w:rsidR="00880B84" w:rsidRPr="00880B84" w:rsidRDefault="00880B84" w:rsidP="00880B84">
      <w:pPr>
        <w:shd w:val="clear" w:color="auto" w:fill="1E1E1E"/>
        <w:spacing w:after="0" w:line="330" w:lineRule="atLeast"/>
        <w:rPr>
          <w:rFonts w:ascii="Consolas" w:eastAsia="Times New Roman" w:hAnsi="Consolas" w:cs="Times New Roman"/>
          <w:color w:val="D4D4D4"/>
          <w:sz w:val="24"/>
          <w:szCs w:val="24"/>
          <w:lang w:eastAsia="en-IN"/>
        </w:rPr>
      </w:pPr>
      <w:r w:rsidRPr="00880B84">
        <w:rPr>
          <w:rFonts w:ascii="Consolas" w:eastAsia="Times New Roman" w:hAnsi="Consolas" w:cs="Times New Roman"/>
          <w:color w:val="D4D4D4"/>
          <w:sz w:val="24"/>
          <w:szCs w:val="24"/>
          <w:lang w:eastAsia="en-IN"/>
        </w:rPr>
        <w:t>fruits = [</w:t>
      </w:r>
      <w:r w:rsidRPr="00880B84">
        <w:rPr>
          <w:rFonts w:ascii="Consolas" w:eastAsia="Times New Roman" w:hAnsi="Consolas" w:cs="Times New Roman"/>
          <w:color w:val="CE9178"/>
          <w:sz w:val="24"/>
          <w:szCs w:val="24"/>
          <w:lang w:eastAsia="en-IN"/>
        </w:rPr>
        <w:t>'mango'</w:t>
      </w:r>
      <w:r w:rsidRPr="00880B84">
        <w:rPr>
          <w:rFonts w:ascii="Consolas" w:eastAsia="Times New Roman" w:hAnsi="Consolas" w:cs="Times New Roman"/>
          <w:color w:val="D4D4D4"/>
          <w:sz w:val="24"/>
          <w:szCs w:val="24"/>
          <w:lang w:eastAsia="en-IN"/>
        </w:rPr>
        <w:t>, </w:t>
      </w:r>
      <w:r w:rsidRPr="00880B84">
        <w:rPr>
          <w:rFonts w:ascii="Consolas" w:eastAsia="Times New Roman" w:hAnsi="Consolas" w:cs="Times New Roman"/>
          <w:color w:val="CE9178"/>
          <w:sz w:val="24"/>
          <w:szCs w:val="24"/>
          <w:lang w:eastAsia="en-IN"/>
        </w:rPr>
        <w:t>'orange'</w:t>
      </w:r>
      <w:r w:rsidRPr="00880B84">
        <w:rPr>
          <w:rFonts w:ascii="Consolas" w:eastAsia="Times New Roman" w:hAnsi="Consolas" w:cs="Times New Roman"/>
          <w:color w:val="D4D4D4"/>
          <w:sz w:val="24"/>
          <w:szCs w:val="24"/>
          <w:lang w:eastAsia="en-IN"/>
        </w:rPr>
        <w:t>]</w:t>
      </w:r>
    </w:p>
    <w:p w:rsidR="00880B84" w:rsidRPr="00880B84" w:rsidRDefault="00880B84" w:rsidP="00880B84">
      <w:pPr>
        <w:shd w:val="clear" w:color="auto" w:fill="1E1E1E"/>
        <w:spacing w:after="0" w:line="330" w:lineRule="atLeast"/>
        <w:rPr>
          <w:rFonts w:ascii="Consolas" w:eastAsia="Times New Roman" w:hAnsi="Consolas" w:cs="Times New Roman"/>
          <w:color w:val="D4D4D4"/>
          <w:sz w:val="24"/>
          <w:szCs w:val="24"/>
          <w:lang w:eastAsia="en-IN"/>
        </w:rPr>
      </w:pPr>
      <w:r w:rsidRPr="00880B84">
        <w:rPr>
          <w:rFonts w:ascii="Consolas" w:eastAsia="Times New Roman" w:hAnsi="Consolas" w:cs="Times New Roman"/>
          <w:color w:val="D4D4D4"/>
          <w:sz w:val="24"/>
          <w:szCs w:val="24"/>
          <w:lang w:eastAsia="en-IN"/>
        </w:rPr>
        <w:t>fruits1 = [</w:t>
      </w:r>
      <w:r w:rsidRPr="00880B84">
        <w:rPr>
          <w:rFonts w:ascii="Consolas" w:eastAsia="Times New Roman" w:hAnsi="Consolas" w:cs="Times New Roman"/>
          <w:color w:val="CE9178"/>
          <w:sz w:val="24"/>
          <w:szCs w:val="24"/>
          <w:lang w:eastAsia="en-IN"/>
        </w:rPr>
        <w:t>'graphes'</w:t>
      </w:r>
      <w:r w:rsidRPr="00880B84">
        <w:rPr>
          <w:rFonts w:ascii="Consolas" w:eastAsia="Times New Roman" w:hAnsi="Consolas" w:cs="Times New Roman"/>
          <w:color w:val="D4D4D4"/>
          <w:sz w:val="24"/>
          <w:szCs w:val="24"/>
          <w:lang w:eastAsia="en-IN"/>
        </w:rPr>
        <w:t>, </w:t>
      </w:r>
      <w:r w:rsidRPr="00880B84">
        <w:rPr>
          <w:rFonts w:ascii="Consolas" w:eastAsia="Times New Roman" w:hAnsi="Consolas" w:cs="Times New Roman"/>
          <w:color w:val="CE9178"/>
          <w:sz w:val="24"/>
          <w:szCs w:val="24"/>
          <w:lang w:eastAsia="en-IN"/>
        </w:rPr>
        <w:t>'apple'</w:t>
      </w:r>
      <w:r w:rsidRPr="00880B84">
        <w:rPr>
          <w:rFonts w:ascii="Consolas" w:eastAsia="Times New Roman" w:hAnsi="Consolas" w:cs="Times New Roman"/>
          <w:color w:val="D4D4D4"/>
          <w:sz w:val="24"/>
          <w:szCs w:val="24"/>
          <w:lang w:eastAsia="en-IN"/>
        </w:rPr>
        <w:t>]</w:t>
      </w:r>
    </w:p>
    <w:p w:rsidR="00880B84" w:rsidRPr="00880B84" w:rsidRDefault="00880B84" w:rsidP="00880B84">
      <w:pPr>
        <w:shd w:val="clear" w:color="auto" w:fill="1E1E1E"/>
        <w:spacing w:after="0" w:line="330" w:lineRule="atLeast"/>
        <w:rPr>
          <w:rFonts w:ascii="Consolas" w:eastAsia="Times New Roman" w:hAnsi="Consolas" w:cs="Times New Roman"/>
          <w:color w:val="D4D4D4"/>
          <w:sz w:val="24"/>
          <w:szCs w:val="24"/>
          <w:lang w:eastAsia="en-IN"/>
        </w:rPr>
      </w:pPr>
      <w:r w:rsidRPr="00880B84">
        <w:rPr>
          <w:rFonts w:ascii="Consolas" w:eastAsia="Times New Roman" w:hAnsi="Consolas" w:cs="Times New Roman"/>
          <w:color w:val="6A9955"/>
          <w:sz w:val="24"/>
          <w:szCs w:val="24"/>
          <w:lang w:eastAsia="en-IN"/>
        </w:rPr>
        <w:t># so to add this two list we simply add the lists as :</w:t>
      </w:r>
    </w:p>
    <w:p w:rsidR="00880B84" w:rsidRPr="00880B84" w:rsidRDefault="00880B84" w:rsidP="00880B84">
      <w:pPr>
        <w:shd w:val="clear" w:color="auto" w:fill="1E1E1E"/>
        <w:spacing w:after="0" w:line="330" w:lineRule="atLeast"/>
        <w:rPr>
          <w:rFonts w:ascii="Consolas" w:eastAsia="Times New Roman" w:hAnsi="Consolas" w:cs="Times New Roman"/>
          <w:color w:val="D4D4D4"/>
          <w:sz w:val="24"/>
          <w:szCs w:val="24"/>
          <w:lang w:eastAsia="en-IN"/>
        </w:rPr>
      </w:pPr>
      <w:r w:rsidRPr="00880B84">
        <w:rPr>
          <w:rFonts w:ascii="Consolas" w:eastAsia="Times New Roman" w:hAnsi="Consolas" w:cs="Times New Roman"/>
          <w:color w:val="D4D4D4"/>
          <w:sz w:val="24"/>
          <w:szCs w:val="24"/>
          <w:lang w:eastAsia="en-IN"/>
        </w:rPr>
        <w:t>fruits3  = fruits + fruits1</w:t>
      </w:r>
    </w:p>
    <w:p w:rsidR="00880B84" w:rsidRPr="00880B84" w:rsidRDefault="00880B84" w:rsidP="00880B84">
      <w:pPr>
        <w:shd w:val="clear" w:color="auto" w:fill="1E1E1E"/>
        <w:spacing w:after="0" w:line="330" w:lineRule="atLeast"/>
        <w:rPr>
          <w:rFonts w:ascii="Consolas" w:eastAsia="Times New Roman" w:hAnsi="Consolas" w:cs="Times New Roman"/>
          <w:color w:val="D4D4D4"/>
          <w:sz w:val="24"/>
          <w:szCs w:val="24"/>
          <w:lang w:eastAsia="en-IN"/>
        </w:rPr>
      </w:pPr>
    </w:p>
    <w:p w:rsidR="00880B84" w:rsidRPr="00880B84" w:rsidRDefault="00880B84" w:rsidP="00880B84">
      <w:pPr>
        <w:shd w:val="clear" w:color="auto" w:fill="1E1E1E"/>
        <w:spacing w:after="0" w:line="330" w:lineRule="atLeast"/>
        <w:rPr>
          <w:rFonts w:ascii="Consolas" w:eastAsia="Times New Roman" w:hAnsi="Consolas" w:cs="Times New Roman"/>
          <w:color w:val="D4D4D4"/>
          <w:sz w:val="24"/>
          <w:szCs w:val="24"/>
          <w:lang w:eastAsia="en-IN"/>
        </w:rPr>
      </w:pPr>
      <w:r w:rsidRPr="00880B84">
        <w:rPr>
          <w:rFonts w:ascii="Consolas" w:eastAsia="Times New Roman" w:hAnsi="Consolas" w:cs="Times New Roman"/>
          <w:color w:val="DCDCAA"/>
          <w:sz w:val="24"/>
          <w:szCs w:val="24"/>
          <w:lang w:eastAsia="en-IN"/>
        </w:rPr>
        <w:t>print</w:t>
      </w:r>
      <w:r w:rsidRPr="00880B84">
        <w:rPr>
          <w:rFonts w:ascii="Consolas" w:eastAsia="Times New Roman" w:hAnsi="Consolas" w:cs="Times New Roman"/>
          <w:color w:val="D4D4D4"/>
          <w:sz w:val="24"/>
          <w:szCs w:val="24"/>
          <w:lang w:eastAsia="en-IN"/>
        </w:rPr>
        <w:t>(fruits3)</w:t>
      </w:r>
    </w:p>
    <w:p w:rsidR="00880B84" w:rsidRDefault="00880B84" w:rsidP="00D83E47">
      <w:pPr>
        <w:rPr>
          <w:sz w:val="28"/>
          <w:szCs w:val="24"/>
        </w:rPr>
      </w:pPr>
      <w:r>
        <w:rPr>
          <w:sz w:val="28"/>
          <w:szCs w:val="24"/>
        </w:rPr>
        <w:t xml:space="preserve"> this will give the output as </w:t>
      </w:r>
    </w:p>
    <w:p w:rsidR="00880B84" w:rsidRDefault="00880B84" w:rsidP="00D83E47">
      <w:pPr>
        <w:rPr>
          <w:sz w:val="28"/>
          <w:szCs w:val="24"/>
        </w:rPr>
      </w:pPr>
      <w:r w:rsidRPr="00880B84">
        <w:rPr>
          <w:sz w:val="28"/>
          <w:szCs w:val="24"/>
        </w:rPr>
        <w:lastRenderedPageBreak/>
        <w:t>['mango', 'orange', 'graphes', 'apple']</w:t>
      </w:r>
    </w:p>
    <w:p w:rsidR="00880B84" w:rsidRDefault="00880B84" w:rsidP="00D83E47">
      <w:pPr>
        <w:rPr>
          <w:sz w:val="28"/>
          <w:szCs w:val="24"/>
        </w:rPr>
      </w:pPr>
      <w:r>
        <w:rPr>
          <w:sz w:val="28"/>
          <w:szCs w:val="24"/>
        </w:rPr>
        <w:t xml:space="preserve">For </w:t>
      </w:r>
      <w:r w:rsidR="00B70837">
        <w:rPr>
          <w:sz w:val="28"/>
          <w:szCs w:val="24"/>
        </w:rPr>
        <w:t>extension of items inside the list we use extend method</w:t>
      </w:r>
    </w:p>
    <w:p w:rsidR="00880B84" w:rsidRPr="00880B84" w:rsidRDefault="00880B84" w:rsidP="00880B84">
      <w:pPr>
        <w:shd w:val="clear" w:color="auto" w:fill="1E1E1E"/>
        <w:spacing w:after="0" w:line="330" w:lineRule="atLeast"/>
        <w:rPr>
          <w:rFonts w:ascii="Consolas" w:eastAsia="Times New Roman" w:hAnsi="Consolas" w:cs="Times New Roman"/>
          <w:color w:val="D4D4D4"/>
          <w:sz w:val="24"/>
          <w:szCs w:val="24"/>
          <w:lang w:eastAsia="en-IN"/>
        </w:rPr>
      </w:pPr>
      <w:r w:rsidRPr="00880B84">
        <w:rPr>
          <w:rFonts w:ascii="Consolas" w:eastAsia="Times New Roman" w:hAnsi="Consolas" w:cs="Times New Roman"/>
          <w:color w:val="D4D4D4"/>
          <w:sz w:val="24"/>
          <w:szCs w:val="24"/>
          <w:lang w:eastAsia="en-IN"/>
        </w:rPr>
        <w:t>fruits = [</w:t>
      </w:r>
      <w:r w:rsidRPr="00880B84">
        <w:rPr>
          <w:rFonts w:ascii="Consolas" w:eastAsia="Times New Roman" w:hAnsi="Consolas" w:cs="Times New Roman"/>
          <w:color w:val="CE9178"/>
          <w:sz w:val="24"/>
          <w:szCs w:val="24"/>
          <w:lang w:eastAsia="en-IN"/>
        </w:rPr>
        <w:t>'mango'</w:t>
      </w:r>
      <w:r w:rsidRPr="00880B84">
        <w:rPr>
          <w:rFonts w:ascii="Consolas" w:eastAsia="Times New Roman" w:hAnsi="Consolas" w:cs="Times New Roman"/>
          <w:color w:val="D4D4D4"/>
          <w:sz w:val="24"/>
          <w:szCs w:val="24"/>
          <w:lang w:eastAsia="en-IN"/>
        </w:rPr>
        <w:t>, </w:t>
      </w:r>
      <w:r w:rsidRPr="00880B84">
        <w:rPr>
          <w:rFonts w:ascii="Consolas" w:eastAsia="Times New Roman" w:hAnsi="Consolas" w:cs="Times New Roman"/>
          <w:color w:val="CE9178"/>
          <w:sz w:val="24"/>
          <w:szCs w:val="24"/>
          <w:lang w:eastAsia="en-IN"/>
        </w:rPr>
        <w:t>'orange'</w:t>
      </w:r>
      <w:r w:rsidRPr="00880B84">
        <w:rPr>
          <w:rFonts w:ascii="Consolas" w:eastAsia="Times New Roman" w:hAnsi="Consolas" w:cs="Times New Roman"/>
          <w:color w:val="D4D4D4"/>
          <w:sz w:val="24"/>
          <w:szCs w:val="24"/>
          <w:lang w:eastAsia="en-IN"/>
        </w:rPr>
        <w:t>]</w:t>
      </w:r>
    </w:p>
    <w:p w:rsidR="00880B84" w:rsidRPr="00880B84" w:rsidRDefault="00880B84" w:rsidP="00880B84">
      <w:pPr>
        <w:shd w:val="clear" w:color="auto" w:fill="1E1E1E"/>
        <w:spacing w:after="0" w:line="330" w:lineRule="atLeast"/>
        <w:rPr>
          <w:rFonts w:ascii="Consolas" w:eastAsia="Times New Roman" w:hAnsi="Consolas" w:cs="Times New Roman"/>
          <w:color w:val="D4D4D4"/>
          <w:sz w:val="24"/>
          <w:szCs w:val="24"/>
          <w:lang w:eastAsia="en-IN"/>
        </w:rPr>
      </w:pPr>
      <w:r w:rsidRPr="00880B84">
        <w:rPr>
          <w:rFonts w:ascii="Consolas" w:eastAsia="Times New Roman" w:hAnsi="Consolas" w:cs="Times New Roman"/>
          <w:color w:val="D4D4D4"/>
          <w:sz w:val="24"/>
          <w:szCs w:val="24"/>
          <w:lang w:eastAsia="en-IN"/>
        </w:rPr>
        <w:t>fruits1 = [</w:t>
      </w:r>
      <w:r w:rsidRPr="00880B84">
        <w:rPr>
          <w:rFonts w:ascii="Consolas" w:eastAsia="Times New Roman" w:hAnsi="Consolas" w:cs="Times New Roman"/>
          <w:color w:val="CE9178"/>
          <w:sz w:val="24"/>
          <w:szCs w:val="24"/>
          <w:lang w:eastAsia="en-IN"/>
        </w:rPr>
        <w:t>'graphes'</w:t>
      </w:r>
      <w:r w:rsidRPr="00880B84">
        <w:rPr>
          <w:rFonts w:ascii="Consolas" w:eastAsia="Times New Roman" w:hAnsi="Consolas" w:cs="Times New Roman"/>
          <w:color w:val="D4D4D4"/>
          <w:sz w:val="24"/>
          <w:szCs w:val="24"/>
          <w:lang w:eastAsia="en-IN"/>
        </w:rPr>
        <w:t>, </w:t>
      </w:r>
      <w:r w:rsidRPr="00880B84">
        <w:rPr>
          <w:rFonts w:ascii="Consolas" w:eastAsia="Times New Roman" w:hAnsi="Consolas" w:cs="Times New Roman"/>
          <w:color w:val="CE9178"/>
          <w:sz w:val="24"/>
          <w:szCs w:val="24"/>
          <w:lang w:eastAsia="en-IN"/>
        </w:rPr>
        <w:t>'apple'</w:t>
      </w:r>
      <w:r w:rsidRPr="00880B84">
        <w:rPr>
          <w:rFonts w:ascii="Consolas" w:eastAsia="Times New Roman" w:hAnsi="Consolas" w:cs="Times New Roman"/>
          <w:color w:val="D4D4D4"/>
          <w:sz w:val="24"/>
          <w:szCs w:val="24"/>
          <w:lang w:eastAsia="en-IN"/>
        </w:rPr>
        <w:t>]</w:t>
      </w:r>
    </w:p>
    <w:p w:rsidR="00880B84" w:rsidRPr="00880B84" w:rsidRDefault="00880B84" w:rsidP="00880B84">
      <w:pPr>
        <w:shd w:val="clear" w:color="auto" w:fill="1E1E1E"/>
        <w:spacing w:after="0" w:line="330" w:lineRule="atLeast"/>
        <w:rPr>
          <w:rFonts w:ascii="Consolas" w:eastAsia="Times New Roman" w:hAnsi="Consolas" w:cs="Times New Roman"/>
          <w:color w:val="D4D4D4"/>
          <w:sz w:val="24"/>
          <w:szCs w:val="24"/>
          <w:lang w:eastAsia="en-IN"/>
        </w:rPr>
      </w:pPr>
    </w:p>
    <w:p w:rsidR="00880B84" w:rsidRPr="00880B84" w:rsidRDefault="00880B84" w:rsidP="00880B84">
      <w:pPr>
        <w:shd w:val="clear" w:color="auto" w:fill="1E1E1E"/>
        <w:spacing w:after="0" w:line="330" w:lineRule="atLeast"/>
        <w:rPr>
          <w:rFonts w:ascii="Consolas" w:eastAsia="Times New Roman" w:hAnsi="Consolas" w:cs="Times New Roman"/>
          <w:color w:val="D4D4D4"/>
          <w:sz w:val="24"/>
          <w:szCs w:val="24"/>
          <w:lang w:eastAsia="en-IN"/>
        </w:rPr>
      </w:pPr>
      <w:r w:rsidRPr="00880B84">
        <w:rPr>
          <w:rFonts w:ascii="Consolas" w:eastAsia="Times New Roman" w:hAnsi="Consolas" w:cs="Times New Roman"/>
          <w:color w:val="D4D4D4"/>
          <w:sz w:val="24"/>
          <w:szCs w:val="24"/>
          <w:lang w:eastAsia="en-IN"/>
        </w:rPr>
        <w:t>fruits.extend(fruits1) </w:t>
      </w:r>
      <w:r w:rsidRPr="00880B84">
        <w:rPr>
          <w:rFonts w:ascii="Consolas" w:eastAsia="Times New Roman" w:hAnsi="Consolas" w:cs="Times New Roman"/>
          <w:color w:val="6A9955"/>
          <w:sz w:val="24"/>
          <w:szCs w:val="24"/>
          <w:lang w:eastAsia="en-IN"/>
        </w:rPr>
        <w:t># This will just entend the element of list fruits with the list fruits1</w:t>
      </w:r>
    </w:p>
    <w:p w:rsidR="00880B84" w:rsidRPr="00880B84" w:rsidRDefault="00880B84" w:rsidP="00880B84">
      <w:pPr>
        <w:shd w:val="clear" w:color="auto" w:fill="1E1E1E"/>
        <w:spacing w:after="0" w:line="330" w:lineRule="atLeast"/>
        <w:rPr>
          <w:rFonts w:ascii="Consolas" w:eastAsia="Times New Roman" w:hAnsi="Consolas" w:cs="Times New Roman"/>
          <w:color w:val="D4D4D4"/>
          <w:sz w:val="24"/>
          <w:szCs w:val="24"/>
          <w:lang w:eastAsia="en-IN"/>
        </w:rPr>
      </w:pPr>
    </w:p>
    <w:p w:rsidR="00880B84" w:rsidRPr="00880B84" w:rsidRDefault="00880B84" w:rsidP="00880B84">
      <w:pPr>
        <w:shd w:val="clear" w:color="auto" w:fill="1E1E1E"/>
        <w:spacing w:after="0" w:line="330" w:lineRule="atLeast"/>
        <w:rPr>
          <w:rFonts w:ascii="Consolas" w:eastAsia="Times New Roman" w:hAnsi="Consolas" w:cs="Times New Roman"/>
          <w:color w:val="D4D4D4"/>
          <w:sz w:val="24"/>
          <w:szCs w:val="24"/>
          <w:lang w:eastAsia="en-IN"/>
        </w:rPr>
      </w:pPr>
      <w:r w:rsidRPr="00880B84">
        <w:rPr>
          <w:rFonts w:ascii="Consolas" w:eastAsia="Times New Roman" w:hAnsi="Consolas" w:cs="Times New Roman"/>
          <w:color w:val="DCDCAA"/>
          <w:sz w:val="24"/>
          <w:szCs w:val="24"/>
          <w:lang w:eastAsia="en-IN"/>
        </w:rPr>
        <w:t>print</w:t>
      </w:r>
      <w:r w:rsidRPr="00880B84">
        <w:rPr>
          <w:rFonts w:ascii="Consolas" w:eastAsia="Times New Roman" w:hAnsi="Consolas" w:cs="Times New Roman"/>
          <w:color w:val="D4D4D4"/>
          <w:sz w:val="24"/>
          <w:szCs w:val="24"/>
          <w:lang w:eastAsia="en-IN"/>
        </w:rPr>
        <w:t>(fruits)</w:t>
      </w:r>
    </w:p>
    <w:p w:rsidR="00880B84" w:rsidRDefault="00880B84" w:rsidP="00D83E47">
      <w:pPr>
        <w:rPr>
          <w:sz w:val="28"/>
          <w:szCs w:val="24"/>
        </w:rPr>
      </w:pPr>
      <w:r>
        <w:rPr>
          <w:sz w:val="28"/>
          <w:szCs w:val="24"/>
        </w:rPr>
        <w:t xml:space="preserve"> this will give the output as :</w:t>
      </w:r>
    </w:p>
    <w:p w:rsidR="00880B84" w:rsidRDefault="00880B84" w:rsidP="00D83E47">
      <w:pPr>
        <w:rPr>
          <w:sz w:val="28"/>
          <w:szCs w:val="24"/>
        </w:rPr>
      </w:pPr>
      <w:r w:rsidRPr="00880B84">
        <w:rPr>
          <w:sz w:val="28"/>
          <w:szCs w:val="24"/>
        </w:rPr>
        <w:t>['mango', 'orange', 'graphes', 'apple']</w:t>
      </w:r>
    </w:p>
    <w:p w:rsidR="00B70837" w:rsidRDefault="00B70837" w:rsidP="00D83E47">
      <w:pPr>
        <w:rPr>
          <w:sz w:val="28"/>
          <w:szCs w:val="24"/>
        </w:rPr>
      </w:pPr>
      <w:r>
        <w:rPr>
          <w:sz w:val="28"/>
          <w:szCs w:val="24"/>
        </w:rPr>
        <w:t>For add list inside the list we use append method :</w:t>
      </w:r>
    </w:p>
    <w:p w:rsidR="00B70837" w:rsidRPr="00B70837" w:rsidRDefault="00B70837" w:rsidP="00B70837">
      <w:pPr>
        <w:shd w:val="clear" w:color="auto" w:fill="1E1E1E"/>
        <w:spacing w:after="0" w:line="330" w:lineRule="atLeast"/>
        <w:rPr>
          <w:rFonts w:ascii="Consolas" w:eastAsia="Times New Roman" w:hAnsi="Consolas" w:cs="Times New Roman"/>
          <w:color w:val="D4D4D4"/>
          <w:sz w:val="24"/>
          <w:szCs w:val="24"/>
          <w:lang w:eastAsia="en-IN"/>
        </w:rPr>
      </w:pPr>
      <w:r w:rsidRPr="00B70837">
        <w:rPr>
          <w:rFonts w:ascii="Consolas" w:eastAsia="Times New Roman" w:hAnsi="Consolas" w:cs="Times New Roman"/>
          <w:color w:val="D4D4D4"/>
          <w:sz w:val="24"/>
          <w:szCs w:val="24"/>
          <w:lang w:eastAsia="en-IN"/>
        </w:rPr>
        <w:t>fruits = [</w:t>
      </w:r>
      <w:r w:rsidRPr="00B70837">
        <w:rPr>
          <w:rFonts w:ascii="Consolas" w:eastAsia="Times New Roman" w:hAnsi="Consolas" w:cs="Times New Roman"/>
          <w:color w:val="CE9178"/>
          <w:sz w:val="24"/>
          <w:szCs w:val="24"/>
          <w:lang w:eastAsia="en-IN"/>
        </w:rPr>
        <w:t>'mango'</w:t>
      </w:r>
      <w:r w:rsidRPr="00B70837">
        <w:rPr>
          <w:rFonts w:ascii="Consolas" w:eastAsia="Times New Roman" w:hAnsi="Consolas" w:cs="Times New Roman"/>
          <w:color w:val="D4D4D4"/>
          <w:sz w:val="24"/>
          <w:szCs w:val="24"/>
          <w:lang w:eastAsia="en-IN"/>
        </w:rPr>
        <w:t>, </w:t>
      </w:r>
      <w:r w:rsidRPr="00B70837">
        <w:rPr>
          <w:rFonts w:ascii="Consolas" w:eastAsia="Times New Roman" w:hAnsi="Consolas" w:cs="Times New Roman"/>
          <w:color w:val="CE9178"/>
          <w:sz w:val="24"/>
          <w:szCs w:val="24"/>
          <w:lang w:eastAsia="en-IN"/>
        </w:rPr>
        <w:t>'orange'</w:t>
      </w:r>
      <w:r w:rsidRPr="00B70837">
        <w:rPr>
          <w:rFonts w:ascii="Consolas" w:eastAsia="Times New Roman" w:hAnsi="Consolas" w:cs="Times New Roman"/>
          <w:color w:val="D4D4D4"/>
          <w:sz w:val="24"/>
          <w:szCs w:val="24"/>
          <w:lang w:eastAsia="en-IN"/>
        </w:rPr>
        <w:t>]</w:t>
      </w:r>
    </w:p>
    <w:p w:rsidR="00B70837" w:rsidRPr="00B70837" w:rsidRDefault="00B70837" w:rsidP="00B70837">
      <w:pPr>
        <w:shd w:val="clear" w:color="auto" w:fill="1E1E1E"/>
        <w:spacing w:after="0" w:line="330" w:lineRule="atLeast"/>
        <w:rPr>
          <w:rFonts w:ascii="Consolas" w:eastAsia="Times New Roman" w:hAnsi="Consolas" w:cs="Times New Roman"/>
          <w:color w:val="D4D4D4"/>
          <w:sz w:val="24"/>
          <w:szCs w:val="24"/>
          <w:lang w:eastAsia="en-IN"/>
        </w:rPr>
      </w:pPr>
      <w:r w:rsidRPr="00B70837">
        <w:rPr>
          <w:rFonts w:ascii="Consolas" w:eastAsia="Times New Roman" w:hAnsi="Consolas" w:cs="Times New Roman"/>
          <w:color w:val="D4D4D4"/>
          <w:sz w:val="24"/>
          <w:szCs w:val="24"/>
          <w:lang w:eastAsia="en-IN"/>
        </w:rPr>
        <w:t>fruits1 = [</w:t>
      </w:r>
      <w:r w:rsidRPr="00B70837">
        <w:rPr>
          <w:rFonts w:ascii="Consolas" w:eastAsia="Times New Roman" w:hAnsi="Consolas" w:cs="Times New Roman"/>
          <w:color w:val="CE9178"/>
          <w:sz w:val="24"/>
          <w:szCs w:val="24"/>
          <w:lang w:eastAsia="en-IN"/>
        </w:rPr>
        <w:t>'graphes'</w:t>
      </w:r>
      <w:r w:rsidRPr="00B70837">
        <w:rPr>
          <w:rFonts w:ascii="Consolas" w:eastAsia="Times New Roman" w:hAnsi="Consolas" w:cs="Times New Roman"/>
          <w:color w:val="D4D4D4"/>
          <w:sz w:val="24"/>
          <w:szCs w:val="24"/>
          <w:lang w:eastAsia="en-IN"/>
        </w:rPr>
        <w:t>, </w:t>
      </w:r>
      <w:r w:rsidRPr="00B70837">
        <w:rPr>
          <w:rFonts w:ascii="Consolas" w:eastAsia="Times New Roman" w:hAnsi="Consolas" w:cs="Times New Roman"/>
          <w:color w:val="CE9178"/>
          <w:sz w:val="24"/>
          <w:szCs w:val="24"/>
          <w:lang w:eastAsia="en-IN"/>
        </w:rPr>
        <w:t>'apple'</w:t>
      </w:r>
      <w:r w:rsidRPr="00B70837">
        <w:rPr>
          <w:rFonts w:ascii="Consolas" w:eastAsia="Times New Roman" w:hAnsi="Consolas" w:cs="Times New Roman"/>
          <w:color w:val="D4D4D4"/>
          <w:sz w:val="24"/>
          <w:szCs w:val="24"/>
          <w:lang w:eastAsia="en-IN"/>
        </w:rPr>
        <w:t>]</w:t>
      </w:r>
    </w:p>
    <w:p w:rsidR="00B70837" w:rsidRPr="00B70837" w:rsidRDefault="00B70837" w:rsidP="00B70837">
      <w:pPr>
        <w:shd w:val="clear" w:color="auto" w:fill="1E1E1E"/>
        <w:spacing w:after="0" w:line="330" w:lineRule="atLeast"/>
        <w:rPr>
          <w:rFonts w:ascii="Consolas" w:eastAsia="Times New Roman" w:hAnsi="Consolas" w:cs="Times New Roman"/>
          <w:color w:val="D4D4D4"/>
          <w:sz w:val="24"/>
          <w:szCs w:val="24"/>
          <w:lang w:eastAsia="en-IN"/>
        </w:rPr>
      </w:pPr>
    </w:p>
    <w:p w:rsidR="00B70837" w:rsidRPr="00B70837" w:rsidRDefault="00B70837" w:rsidP="00B70837">
      <w:pPr>
        <w:shd w:val="clear" w:color="auto" w:fill="1E1E1E"/>
        <w:spacing w:after="0" w:line="330" w:lineRule="atLeast"/>
        <w:rPr>
          <w:rFonts w:ascii="Consolas" w:eastAsia="Times New Roman" w:hAnsi="Consolas" w:cs="Times New Roman"/>
          <w:color w:val="D4D4D4"/>
          <w:sz w:val="24"/>
          <w:szCs w:val="24"/>
          <w:lang w:eastAsia="en-IN"/>
        </w:rPr>
      </w:pPr>
      <w:r w:rsidRPr="00B70837">
        <w:rPr>
          <w:rFonts w:ascii="Consolas" w:eastAsia="Times New Roman" w:hAnsi="Consolas" w:cs="Times New Roman"/>
          <w:color w:val="D4D4D4"/>
          <w:sz w:val="24"/>
          <w:szCs w:val="24"/>
          <w:lang w:eastAsia="en-IN"/>
        </w:rPr>
        <w:t>fruits.append(fruits1)</w:t>
      </w:r>
    </w:p>
    <w:p w:rsidR="00B70837" w:rsidRPr="00B70837" w:rsidRDefault="00B70837" w:rsidP="00B70837">
      <w:pPr>
        <w:shd w:val="clear" w:color="auto" w:fill="1E1E1E"/>
        <w:spacing w:after="0" w:line="330" w:lineRule="atLeast"/>
        <w:rPr>
          <w:rFonts w:ascii="Consolas" w:eastAsia="Times New Roman" w:hAnsi="Consolas" w:cs="Times New Roman"/>
          <w:color w:val="D4D4D4"/>
          <w:sz w:val="24"/>
          <w:szCs w:val="24"/>
          <w:lang w:eastAsia="en-IN"/>
        </w:rPr>
      </w:pPr>
    </w:p>
    <w:p w:rsidR="00B70837" w:rsidRPr="00B70837" w:rsidRDefault="00B70837" w:rsidP="00B70837">
      <w:pPr>
        <w:shd w:val="clear" w:color="auto" w:fill="1E1E1E"/>
        <w:spacing w:after="0" w:line="330" w:lineRule="atLeast"/>
        <w:rPr>
          <w:rFonts w:ascii="Consolas" w:eastAsia="Times New Roman" w:hAnsi="Consolas" w:cs="Times New Roman"/>
          <w:color w:val="D4D4D4"/>
          <w:sz w:val="24"/>
          <w:szCs w:val="24"/>
          <w:lang w:eastAsia="en-IN"/>
        </w:rPr>
      </w:pPr>
      <w:r w:rsidRPr="00B70837">
        <w:rPr>
          <w:rFonts w:ascii="Consolas" w:eastAsia="Times New Roman" w:hAnsi="Consolas" w:cs="Times New Roman"/>
          <w:color w:val="DCDCAA"/>
          <w:sz w:val="24"/>
          <w:szCs w:val="24"/>
          <w:lang w:eastAsia="en-IN"/>
        </w:rPr>
        <w:t>print</w:t>
      </w:r>
      <w:r w:rsidRPr="00B70837">
        <w:rPr>
          <w:rFonts w:ascii="Consolas" w:eastAsia="Times New Roman" w:hAnsi="Consolas" w:cs="Times New Roman"/>
          <w:color w:val="D4D4D4"/>
          <w:sz w:val="24"/>
          <w:szCs w:val="24"/>
          <w:lang w:eastAsia="en-IN"/>
        </w:rPr>
        <w:t>(fruits)</w:t>
      </w:r>
    </w:p>
    <w:p w:rsidR="00B70837" w:rsidRDefault="00B70837" w:rsidP="00D83E47">
      <w:pPr>
        <w:rPr>
          <w:sz w:val="28"/>
          <w:szCs w:val="24"/>
        </w:rPr>
      </w:pPr>
      <w:r>
        <w:rPr>
          <w:sz w:val="28"/>
          <w:szCs w:val="24"/>
        </w:rPr>
        <w:t>this will give the output as :</w:t>
      </w:r>
    </w:p>
    <w:p w:rsidR="00164EE2" w:rsidRDefault="00B70837" w:rsidP="00D83E47">
      <w:pPr>
        <w:rPr>
          <w:sz w:val="28"/>
          <w:szCs w:val="24"/>
        </w:rPr>
      </w:pPr>
      <w:r w:rsidRPr="00B70837">
        <w:rPr>
          <w:sz w:val="28"/>
          <w:szCs w:val="24"/>
        </w:rPr>
        <w:t>['mango', 'orange', ['graphes', 'apple']]</w:t>
      </w:r>
    </w:p>
    <w:p w:rsidR="00B70837" w:rsidRDefault="00B70837" w:rsidP="00D83E47">
      <w:pPr>
        <w:rPr>
          <w:sz w:val="28"/>
          <w:szCs w:val="24"/>
        </w:rPr>
      </w:pPr>
      <w:r>
        <w:rPr>
          <w:sz w:val="28"/>
          <w:szCs w:val="24"/>
        </w:rPr>
        <w:t>How to delete data inside the list?</w:t>
      </w:r>
    </w:p>
    <w:p w:rsidR="00B70837" w:rsidRDefault="00856208" w:rsidP="00D83E47">
      <w:pPr>
        <w:rPr>
          <w:sz w:val="28"/>
          <w:szCs w:val="24"/>
        </w:rPr>
      </w:pPr>
      <w:r>
        <w:rPr>
          <w:sz w:val="28"/>
          <w:szCs w:val="24"/>
        </w:rPr>
        <w:t>Most comman method is pop method</w:t>
      </w:r>
    </w:p>
    <w:p w:rsidR="00856208" w:rsidRDefault="00856208" w:rsidP="00D83E47">
      <w:pPr>
        <w:rPr>
          <w:sz w:val="28"/>
          <w:szCs w:val="24"/>
        </w:rPr>
      </w:pPr>
      <w:r>
        <w:rPr>
          <w:sz w:val="28"/>
          <w:szCs w:val="24"/>
        </w:rPr>
        <w:t>Pop method will delete the last element, if we don’t pass any arguments in the pop method (meaning if we didn’t write anything inside the bracket of pop)</w:t>
      </w:r>
    </w:p>
    <w:p w:rsidR="00856208" w:rsidRDefault="00856208" w:rsidP="00D83E47">
      <w:pPr>
        <w:rPr>
          <w:sz w:val="28"/>
          <w:szCs w:val="24"/>
        </w:rPr>
      </w:pPr>
      <w:r>
        <w:rPr>
          <w:sz w:val="28"/>
          <w:szCs w:val="24"/>
        </w:rPr>
        <w:t>Eg:</w:t>
      </w:r>
    </w:p>
    <w:p w:rsidR="00856208" w:rsidRPr="00856208" w:rsidRDefault="00856208" w:rsidP="00856208">
      <w:pPr>
        <w:shd w:val="clear" w:color="auto" w:fill="1E1E1E"/>
        <w:spacing w:after="0" w:line="330" w:lineRule="atLeast"/>
        <w:rPr>
          <w:rFonts w:ascii="Consolas" w:eastAsia="Times New Roman" w:hAnsi="Consolas" w:cs="Times New Roman"/>
          <w:color w:val="D4D4D4"/>
          <w:sz w:val="24"/>
          <w:szCs w:val="24"/>
          <w:lang w:eastAsia="en-IN"/>
        </w:rPr>
      </w:pPr>
      <w:r w:rsidRPr="00856208">
        <w:rPr>
          <w:rFonts w:ascii="Consolas" w:eastAsia="Times New Roman" w:hAnsi="Consolas" w:cs="Times New Roman"/>
          <w:color w:val="D4D4D4"/>
          <w:sz w:val="24"/>
          <w:szCs w:val="24"/>
          <w:lang w:eastAsia="en-IN"/>
        </w:rPr>
        <w:t>fruits = [</w:t>
      </w:r>
      <w:r w:rsidRPr="00856208">
        <w:rPr>
          <w:rFonts w:ascii="Consolas" w:eastAsia="Times New Roman" w:hAnsi="Consolas" w:cs="Times New Roman"/>
          <w:color w:val="CE9178"/>
          <w:sz w:val="24"/>
          <w:szCs w:val="24"/>
          <w:lang w:eastAsia="en-IN"/>
        </w:rPr>
        <w:t>'apple'</w:t>
      </w:r>
      <w:r w:rsidRPr="00856208">
        <w:rPr>
          <w:rFonts w:ascii="Consolas" w:eastAsia="Times New Roman" w:hAnsi="Consolas" w:cs="Times New Roman"/>
          <w:color w:val="D4D4D4"/>
          <w:sz w:val="24"/>
          <w:szCs w:val="24"/>
          <w:lang w:eastAsia="en-IN"/>
        </w:rPr>
        <w:t>, </w:t>
      </w:r>
      <w:r w:rsidRPr="00856208">
        <w:rPr>
          <w:rFonts w:ascii="Consolas" w:eastAsia="Times New Roman" w:hAnsi="Consolas" w:cs="Times New Roman"/>
          <w:color w:val="CE9178"/>
          <w:sz w:val="24"/>
          <w:szCs w:val="24"/>
          <w:lang w:eastAsia="en-IN"/>
        </w:rPr>
        <w:t>'guavas'</w:t>
      </w:r>
      <w:r w:rsidRPr="00856208">
        <w:rPr>
          <w:rFonts w:ascii="Consolas" w:eastAsia="Times New Roman" w:hAnsi="Consolas" w:cs="Times New Roman"/>
          <w:color w:val="D4D4D4"/>
          <w:sz w:val="24"/>
          <w:szCs w:val="24"/>
          <w:lang w:eastAsia="en-IN"/>
        </w:rPr>
        <w:t>, </w:t>
      </w:r>
      <w:r w:rsidRPr="00856208">
        <w:rPr>
          <w:rFonts w:ascii="Consolas" w:eastAsia="Times New Roman" w:hAnsi="Consolas" w:cs="Times New Roman"/>
          <w:color w:val="CE9178"/>
          <w:sz w:val="24"/>
          <w:szCs w:val="24"/>
          <w:lang w:eastAsia="en-IN"/>
        </w:rPr>
        <w:t>'kivi'</w:t>
      </w:r>
      <w:r w:rsidRPr="00856208">
        <w:rPr>
          <w:rFonts w:ascii="Consolas" w:eastAsia="Times New Roman" w:hAnsi="Consolas" w:cs="Times New Roman"/>
          <w:color w:val="D4D4D4"/>
          <w:sz w:val="24"/>
          <w:szCs w:val="24"/>
          <w:lang w:eastAsia="en-IN"/>
        </w:rPr>
        <w:t>, </w:t>
      </w:r>
      <w:r w:rsidRPr="00856208">
        <w:rPr>
          <w:rFonts w:ascii="Consolas" w:eastAsia="Times New Roman" w:hAnsi="Consolas" w:cs="Times New Roman"/>
          <w:color w:val="CE9178"/>
          <w:sz w:val="24"/>
          <w:szCs w:val="24"/>
          <w:lang w:eastAsia="en-IN"/>
        </w:rPr>
        <w:t>'oranges'</w:t>
      </w:r>
      <w:r w:rsidRPr="00856208">
        <w:rPr>
          <w:rFonts w:ascii="Consolas" w:eastAsia="Times New Roman" w:hAnsi="Consolas" w:cs="Times New Roman"/>
          <w:color w:val="D4D4D4"/>
          <w:sz w:val="24"/>
          <w:szCs w:val="24"/>
          <w:lang w:eastAsia="en-IN"/>
        </w:rPr>
        <w:t>]</w:t>
      </w:r>
    </w:p>
    <w:p w:rsidR="00856208" w:rsidRPr="00856208" w:rsidRDefault="00856208" w:rsidP="00856208">
      <w:pPr>
        <w:shd w:val="clear" w:color="auto" w:fill="1E1E1E"/>
        <w:spacing w:after="0" w:line="330" w:lineRule="atLeast"/>
        <w:rPr>
          <w:rFonts w:ascii="Consolas" w:eastAsia="Times New Roman" w:hAnsi="Consolas" w:cs="Times New Roman"/>
          <w:color w:val="D4D4D4"/>
          <w:sz w:val="24"/>
          <w:szCs w:val="24"/>
          <w:lang w:eastAsia="en-IN"/>
        </w:rPr>
      </w:pPr>
    </w:p>
    <w:p w:rsidR="00856208" w:rsidRPr="00856208" w:rsidRDefault="00856208" w:rsidP="00856208">
      <w:pPr>
        <w:shd w:val="clear" w:color="auto" w:fill="1E1E1E"/>
        <w:spacing w:after="0" w:line="330" w:lineRule="atLeast"/>
        <w:rPr>
          <w:rFonts w:ascii="Consolas" w:eastAsia="Times New Roman" w:hAnsi="Consolas" w:cs="Times New Roman"/>
          <w:color w:val="D4D4D4"/>
          <w:sz w:val="24"/>
          <w:szCs w:val="24"/>
          <w:lang w:eastAsia="en-IN"/>
        </w:rPr>
      </w:pPr>
      <w:r w:rsidRPr="00856208">
        <w:rPr>
          <w:rFonts w:ascii="Consolas" w:eastAsia="Times New Roman" w:hAnsi="Consolas" w:cs="Times New Roman"/>
          <w:color w:val="D4D4D4"/>
          <w:sz w:val="24"/>
          <w:szCs w:val="24"/>
          <w:lang w:eastAsia="en-IN"/>
        </w:rPr>
        <w:t>fruits.pop()</w:t>
      </w:r>
    </w:p>
    <w:p w:rsidR="00856208" w:rsidRPr="00856208" w:rsidRDefault="00856208" w:rsidP="00856208">
      <w:pPr>
        <w:shd w:val="clear" w:color="auto" w:fill="1E1E1E"/>
        <w:spacing w:after="0" w:line="330" w:lineRule="atLeast"/>
        <w:rPr>
          <w:rFonts w:ascii="Consolas" w:eastAsia="Times New Roman" w:hAnsi="Consolas" w:cs="Times New Roman"/>
          <w:color w:val="D4D4D4"/>
          <w:sz w:val="24"/>
          <w:szCs w:val="24"/>
          <w:lang w:eastAsia="en-IN"/>
        </w:rPr>
      </w:pPr>
      <w:r w:rsidRPr="00856208">
        <w:rPr>
          <w:rFonts w:ascii="Consolas" w:eastAsia="Times New Roman" w:hAnsi="Consolas" w:cs="Times New Roman"/>
          <w:color w:val="DCDCAA"/>
          <w:sz w:val="24"/>
          <w:szCs w:val="24"/>
          <w:lang w:eastAsia="en-IN"/>
        </w:rPr>
        <w:t>print</w:t>
      </w:r>
      <w:r w:rsidRPr="00856208">
        <w:rPr>
          <w:rFonts w:ascii="Consolas" w:eastAsia="Times New Roman" w:hAnsi="Consolas" w:cs="Times New Roman"/>
          <w:color w:val="D4D4D4"/>
          <w:sz w:val="24"/>
          <w:szCs w:val="24"/>
          <w:lang w:eastAsia="en-IN"/>
        </w:rPr>
        <w:t>(fruits)</w:t>
      </w:r>
    </w:p>
    <w:p w:rsidR="00856208" w:rsidRDefault="00856208" w:rsidP="00D83E47">
      <w:pPr>
        <w:rPr>
          <w:sz w:val="28"/>
          <w:szCs w:val="24"/>
        </w:rPr>
      </w:pPr>
      <w:r>
        <w:rPr>
          <w:sz w:val="28"/>
          <w:szCs w:val="24"/>
        </w:rPr>
        <w:t>this will give the output as:</w:t>
      </w:r>
    </w:p>
    <w:p w:rsidR="00856208" w:rsidRDefault="00856208" w:rsidP="00D83E47">
      <w:pPr>
        <w:rPr>
          <w:sz w:val="28"/>
          <w:szCs w:val="24"/>
        </w:rPr>
      </w:pPr>
      <w:r w:rsidRPr="00856208">
        <w:rPr>
          <w:sz w:val="28"/>
          <w:szCs w:val="24"/>
        </w:rPr>
        <w:t>['apple', 'guavas', 'kivi']</w:t>
      </w:r>
    </w:p>
    <w:p w:rsidR="00856208" w:rsidRDefault="00856208" w:rsidP="00D83E47">
      <w:pPr>
        <w:rPr>
          <w:sz w:val="28"/>
          <w:szCs w:val="24"/>
        </w:rPr>
      </w:pPr>
      <w:r>
        <w:rPr>
          <w:sz w:val="28"/>
          <w:szCs w:val="24"/>
        </w:rPr>
        <w:t xml:space="preserve"> if we pass an argument then it will delete the same as we give the position</w:t>
      </w:r>
    </w:p>
    <w:p w:rsidR="00856208" w:rsidRDefault="00856208" w:rsidP="00D83E47">
      <w:pPr>
        <w:rPr>
          <w:sz w:val="28"/>
          <w:szCs w:val="24"/>
        </w:rPr>
      </w:pPr>
      <w:r>
        <w:rPr>
          <w:sz w:val="28"/>
          <w:szCs w:val="24"/>
        </w:rPr>
        <w:t>eg:</w:t>
      </w:r>
    </w:p>
    <w:p w:rsidR="00856208" w:rsidRPr="00856208" w:rsidRDefault="00856208" w:rsidP="00856208">
      <w:pPr>
        <w:shd w:val="clear" w:color="auto" w:fill="1E1E1E"/>
        <w:spacing w:after="0" w:line="330" w:lineRule="atLeast"/>
        <w:rPr>
          <w:rFonts w:ascii="Consolas" w:eastAsia="Times New Roman" w:hAnsi="Consolas" w:cs="Times New Roman"/>
          <w:color w:val="D4D4D4"/>
          <w:sz w:val="24"/>
          <w:szCs w:val="24"/>
          <w:lang w:eastAsia="en-IN"/>
        </w:rPr>
      </w:pPr>
      <w:r w:rsidRPr="00856208">
        <w:rPr>
          <w:rFonts w:ascii="Consolas" w:eastAsia="Times New Roman" w:hAnsi="Consolas" w:cs="Times New Roman"/>
          <w:color w:val="D4D4D4"/>
          <w:sz w:val="24"/>
          <w:szCs w:val="24"/>
          <w:lang w:eastAsia="en-IN"/>
        </w:rPr>
        <w:t>fruits = [</w:t>
      </w:r>
      <w:r w:rsidRPr="00856208">
        <w:rPr>
          <w:rFonts w:ascii="Consolas" w:eastAsia="Times New Roman" w:hAnsi="Consolas" w:cs="Times New Roman"/>
          <w:color w:val="CE9178"/>
          <w:sz w:val="24"/>
          <w:szCs w:val="24"/>
          <w:lang w:eastAsia="en-IN"/>
        </w:rPr>
        <w:t>'apple'</w:t>
      </w:r>
      <w:r w:rsidRPr="00856208">
        <w:rPr>
          <w:rFonts w:ascii="Consolas" w:eastAsia="Times New Roman" w:hAnsi="Consolas" w:cs="Times New Roman"/>
          <w:color w:val="D4D4D4"/>
          <w:sz w:val="24"/>
          <w:szCs w:val="24"/>
          <w:lang w:eastAsia="en-IN"/>
        </w:rPr>
        <w:t>, </w:t>
      </w:r>
      <w:r w:rsidRPr="00856208">
        <w:rPr>
          <w:rFonts w:ascii="Consolas" w:eastAsia="Times New Roman" w:hAnsi="Consolas" w:cs="Times New Roman"/>
          <w:color w:val="CE9178"/>
          <w:sz w:val="24"/>
          <w:szCs w:val="24"/>
          <w:lang w:eastAsia="en-IN"/>
        </w:rPr>
        <w:t>'guavas'</w:t>
      </w:r>
      <w:r w:rsidRPr="00856208">
        <w:rPr>
          <w:rFonts w:ascii="Consolas" w:eastAsia="Times New Roman" w:hAnsi="Consolas" w:cs="Times New Roman"/>
          <w:color w:val="D4D4D4"/>
          <w:sz w:val="24"/>
          <w:szCs w:val="24"/>
          <w:lang w:eastAsia="en-IN"/>
        </w:rPr>
        <w:t>, </w:t>
      </w:r>
      <w:r w:rsidRPr="00856208">
        <w:rPr>
          <w:rFonts w:ascii="Consolas" w:eastAsia="Times New Roman" w:hAnsi="Consolas" w:cs="Times New Roman"/>
          <w:color w:val="CE9178"/>
          <w:sz w:val="24"/>
          <w:szCs w:val="24"/>
          <w:lang w:eastAsia="en-IN"/>
        </w:rPr>
        <w:t>'kivi'</w:t>
      </w:r>
      <w:r w:rsidRPr="00856208">
        <w:rPr>
          <w:rFonts w:ascii="Consolas" w:eastAsia="Times New Roman" w:hAnsi="Consolas" w:cs="Times New Roman"/>
          <w:color w:val="D4D4D4"/>
          <w:sz w:val="24"/>
          <w:szCs w:val="24"/>
          <w:lang w:eastAsia="en-IN"/>
        </w:rPr>
        <w:t>, </w:t>
      </w:r>
      <w:r w:rsidRPr="00856208">
        <w:rPr>
          <w:rFonts w:ascii="Consolas" w:eastAsia="Times New Roman" w:hAnsi="Consolas" w:cs="Times New Roman"/>
          <w:color w:val="CE9178"/>
          <w:sz w:val="24"/>
          <w:szCs w:val="24"/>
          <w:lang w:eastAsia="en-IN"/>
        </w:rPr>
        <w:t>'oranges'</w:t>
      </w:r>
      <w:r w:rsidRPr="00856208">
        <w:rPr>
          <w:rFonts w:ascii="Consolas" w:eastAsia="Times New Roman" w:hAnsi="Consolas" w:cs="Times New Roman"/>
          <w:color w:val="D4D4D4"/>
          <w:sz w:val="24"/>
          <w:szCs w:val="24"/>
          <w:lang w:eastAsia="en-IN"/>
        </w:rPr>
        <w:t>]</w:t>
      </w:r>
    </w:p>
    <w:p w:rsidR="00856208" w:rsidRPr="00856208" w:rsidRDefault="00856208" w:rsidP="00856208">
      <w:pPr>
        <w:shd w:val="clear" w:color="auto" w:fill="1E1E1E"/>
        <w:spacing w:after="0" w:line="330" w:lineRule="atLeast"/>
        <w:rPr>
          <w:rFonts w:ascii="Consolas" w:eastAsia="Times New Roman" w:hAnsi="Consolas" w:cs="Times New Roman"/>
          <w:color w:val="D4D4D4"/>
          <w:sz w:val="24"/>
          <w:szCs w:val="24"/>
          <w:lang w:eastAsia="en-IN"/>
        </w:rPr>
      </w:pPr>
    </w:p>
    <w:p w:rsidR="00856208" w:rsidRPr="00856208" w:rsidRDefault="00856208" w:rsidP="00856208">
      <w:pPr>
        <w:shd w:val="clear" w:color="auto" w:fill="1E1E1E"/>
        <w:spacing w:after="0" w:line="330" w:lineRule="atLeast"/>
        <w:rPr>
          <w:rFonts w:ascii="Consolas" w:eastAsia="Times New Roman" w:hAnsi="Consolas" w:cs="Times New Roman"/>
          <w:color w:val="D4D4D4"/>
          <w:sz w:val="24"/>
          <w:szCs w:val="24"/>
          <w:lang w:eastAsia="en-IN"/>
        </w:rPr>
      </w:pPr>
      <w:r w:rsidRPr="00856208">
        <w:rPr>
          <w:rFonts w:ascii="Consolas" w:eastAsia="Times New Roman" w:hAnsi="Consolas" w:cs="Times New Roman"/>
          <w:color w:val="D4D4D4"/>
          <w:sz w:val="24"/>
          <w:szCs w:val="24"/>
          <w:lang w:eastAsia="en-IN"/>
        </w:rPr>
        <w:t>fruits.pop(</w:t>
      </w:r>
      <w:r w:rsidRPr="00856208">
        <w:rPr>
          <w:rFonts w:ascii="Consolas" w:eastAsia="Times New Roman" w:hAnsi="Consolas" w:cs="Times New Roman"/>
          <w:color w:val="B5CEA8"/>
          <w:sz w:val="24"/>
          <w:szCs w:val="24"/>
          <w:lang w:eastAsia="en-IN"/>
        </w:rPr>
        <w:t>1</w:t>
      </w:r>
      <w:r w:rsidRPr="00856208">
        <w:rPr>
          <w:rFonts w:ascii="Consolas" w:eastAsia="Times New Roman" w:hAnsi="Consolas" w:cs="Times New Roman"/>
          <w:color w:val="D4D4D4"/>
          <w:sz w:val="24"/>
          <w:szCs w:val="24"/>
          <w:lang w:eastAsia="en-IN"/>
        </w:rPr>
        <w:t>)</w:t>
      </w:r>
    </w:p>
    <w:p w:rsidR="00856208" w:rsidRPr="00856208" w:rsidRDefault="00856208" w:rsidP="00856208">
      <w:pPr>
        <w:shd w:val="clear" w:color="auto" w:fill="1E1E1E"/>
        <w:spacing w:after="0" w:line="330" w:lineRule="atLeast"/>
        <w:rPr>
          <w:rFonts w:ascii="Consolas" w:eastAsia="Times New Roman" w:hAnsi="Consolas" w:cs="Times New Roman"/>
          <w:color w:val="D4D4D4"/>
          <w:sz w:val="24"/>
          <w:szCs w:val="24"/>
          <w:lang w:eastAsia="en-IN"/>
        </w:rPr>
      </w:pPr>
      <w:r w:rsidRPr="00856208">
        <w:rPr>
          <w:rFonts w:ascii="Consolas" w:eastAsia="Times New Roman" w:hAnsi="Consolas" w:cs="Times New Roman"/>
          <w:color w:val="DCDCAA"/>
          <w:sz w:val="24"/>
          <w:szCs w:val="24"/>
          <w:lang w:eastAsia="en-IN"/>
        </w:rPr>
        <w:t>print</w:t>
      </w:r>
      <w:r w:rsidRPr="00856208">
        <w:rPr>
          <w:rFonts w:ascii="Consolas" w:eastAsia="Times New Roman" w:hAnsi="Consolas" w:cs="Times New Roman"/>
          <w:color w:val="D4D4D4"/>
          <w:sz w:val="24"/>
          <w:szCs w:val="24"/>
          <w:lang w:eastAsia="en-IN"/>
        </w:rPr>
        <w:t>(fruits)</w:t>
      </w:r>
    </w:p>
    <w:p w:rsidR="00856208" w:rsidRDefault="00856208" w:rsidP="00D83E47">
      <w:pPr>
        <w:rPr>
          <w:sz w:val="28"/>
          <w:szCs w:val="24"/>
        </w:rPr>
      </w:pPr>
      <w:r>
        <w:rPr>
          <w:sz w:val="28"/>
          <w:szCs w:val="24"/>
        </w:rPr>
        <w:lastRenderedPageBreak/>
        <w:t>this will give the output as :</w:t>
      </w:r>
    </w:p>
    <w:p w:rsidR="00856208" w:rsidRDefault="00856208" w:rsidP="00D83E47">
      <w:pPr>
        <w:rPr>
          <w:sz w:val="28"/>
          <w:szCs w:val="24"/>
          <w:lang w:val="en-US"/>
        </w:rPr>
      </w:pPr>
      <w:r w:rsidRPr="00856208">
        <w:rPr>
          <w:sz w:val="28"/>
          <w:szCs w:val="24"/>
          <w:lang w:val="en-US"/>
        </w:rPr>
        <w:t>['apple', 'kivi', 'oranges']</w:t>
      </w:r>
    </w:p>
    <w:p w:rsidR="00856208" w:rsidRDefault="00856208" w:rsidP="00D83E47">
      <w:pPr>
        <w:rPr>
          <w:sz w:val="36"/>
          <w:szCs w:val="32"/>
          <w:lang w:val="en-US"/>
        </w:rPr>
      </w:pPr>
      <w:r>
        <w:rPr>
          <w:sz w:val="36"/>
          <w:szCs w:val="32"/>
          <w:lang w:val="en-US"/>
        </w:rPr>
        <w:t>D</w:t>
      </w:r>
      <w:r w:rsidRPr="00856208">
        <w:rPr>
          <w:sz w:val="36"/>
          <w:szCs w:val="32"/>
          <w:lang w:val="en-US"/>
        </w:rPr>
        <w:t>elete operator</w:t>
      </w:r>
      <w:r>
        <w:rPr>
          <w:sz w:val="36"/>
          <w:szCs w:val="32"/>
          <w:lang w:val="en-US"/>
        </w:rPr>
        <w:t>:</w:t>
      </w:r>
      <w:r w:rsidR="00637A15">
        <w:rPr>
          <w:sz w:val="36"/>
          <w:szCs w:val="32"/>
          <w:lang w:val="en-US"/>
        </w:rPr>
        <w:t xml:space="preserve"> </w:t>
      </w:r>
      <w:r w:rsidR="00637A15" w:rsidRPr="00637A15">
        <w:rPr>
          <w:sz w:val="28"/>
          <w:szCs w:val="24"/>
          <w:lang w:val="en-US"/>
        </w:rPr>
        <w:t>For this operator we del statement</w:t>
      </w:r>
    </w:p>
    <w:p w:rsidR="00856208" w:rsidRDefault="00637A15" w:rsidP="00D83E47">
      <w:pPr>
        <w:rPr>
          <w:sz w:val="28"/>
          <w:szCs w:val="24"/>
          <w:lang w:val="en-US"/>
        </w:rPr>
      </w:pPr>
      <w:r w:rsidRPr="00637A15">
        <w:rPr>
          <w:sz w:val="28"/>
          <w:szCs w:val="24"/>
          <w:lang w:val="en-US"/>
        </w:rPr>
        <w:t>This will also delete the elements from the list</w:t>
      </w:r>
    </w:p>
    <w:p w:rsidR="00637A15" w:rsidRPr="00637A15" w:rsidRDefault="00637A15" w:rsidP="00637A15">
      <w:pPr>
        <w:shd w:val="clear" w:color="auto" w:fill="1E1E1E"/>
        <w:spacing w:line="330" w:lineRule="atLeast"/>
        <w:rPr>
          <w:rFonts w:ascii="Consolas" w:eastAsia="Times New Roman" w:hAnsi="Consolas" w:cs="Times New Roman"/>
          <w:color w:val="D4D4D4"/>
          <w:sz w:val="24"/>
          <w:szCs w:val="24"/>
          <w:lang w:eastAsia="en-IN"/>
        </w:rPr>
      </w:pPr>
      <w:r>
        <w:rPr>
          <w:sz w:val="28"/>
          <w:szCs w:val="24"/>
          <w:lang w:val="en-US"/>
        </w:rPr>
        <w:t>Eg:</w:t>
      </w:r>
      <w:r w:rsidRPr="00637A15">
        <w:rPr>
          <w:rFonts w:ascii="Consolas" w:hAnsi="Consolas"/>
          <w:color w:val="D4D4D4"/>
        </w:rPr>
        <w:t xml:space="preserve"> </w:t>
      </w:r>
      <w:r w:rsidRPr="00637A15">
        <w:rPr>
          <w:rFonts w:ascii="Consolas" w:eastAsia="Times New Roman" w:hAnsi="Consolas" w:cs="Times New Roman"/>
          <w:color w:val="D4D4D4"/>
          <w:sz w:val="24"/>
          <w:szCs w:val="24"/>
          <w:lang w:eastAsia="en-IN"/>
        </w:rPr>
        <w:t>fruits = [</w:t>
      </w:r>
      <w:r w:rsidRPr="00637A15">
        <w:rPr>
          <w:rFonts w:ascii="Consolas" w:eastAsia="Times New Roman" w:hAnsi="Consolas" w:cs="Times New Roman"/>
          <w:color w:val="CE9178"/>
          <w:sz w:val="24"/>
          <w:szCs w:val="24"/>
          <w:lang w:eastAsia="en-IN"/>
        </w:rPr>
        <w:t>'apple'</w:t>
      </w:r>
      <w:r w:rsidRPr="00637A15">
        <w:rPr>
          <w:rFonts w:ascii="Consolas" w:eastAsia="Times New Roman" w:hAnsi="Consolas" w:cs="Times New Roman"/>
          <w:color w:val="D4D4D4"/>
          <w:sz w:val="24"/>
          <w:szCs w:val="24"/>
          <w:lang w:eastAsia="en-IN"/>
        </w:rPr>
        <w:t>, </w:t>
      </w:r>
      <w:r w:rsidRPr="00637A15">
        <w:rPr>
          <w:rFonts w:ascii="Consolas" w:eastAsia="Times New Roman" w:hAnsi="Consolas" w:cs="Times New Roman"/>
          <w:color w:val="CE9178"/>
          <w:sz w:val="24"/>
          <w:szCs w:val="24"/>
          <w:lang w:eastAsia="en-IN"/>
        </w:rPr>
        <w:t>'guavas'</w:t>
      </w:r>
      <w:r w:rsidRPr="00637A15">
        <w:rPr>
          <w:rFonts w:ascii="Consolas" w:eastAsia="Times New Roman" w:hAnsi="Consolas" w:cs="Times New Roman"/>
          <w:color w:val="D4D4D4"/>
          <w:sz w:val="24"/>
          <w:szCs w:val="24"/>
          <w:lang w:eastAsia="en-IN"/>
        </w:rPr>
        <w:t>, </w:t>
      </w:r>
      <w:r w:rsidRPr="00637A15">
        <w:rPr>
          <w:rFonts w:ascii="Consolas" w:eastAsia="Times New Roman" w:hAnsi="Consolas" w:cs="Times New Roman"/>
          <w:color w:val="CE9178"/>
          <w:sz w:val="24"/>
          <w:szCs w:val="24"/>
          <w:lang w:eastAsia="en-IN"/>
        </w:rPr>
        <w:t>'kivi'</w:t>
      </w:r>
      <w:r w:rsidRPr="00637A15">
        <w:rPr>
          <w:rFonts w:ascii="Consolas" w:eastAsia="Times New Roman" w:hAnsi="Consolas" w:cs="Times New Roman"/>
          <w:color w:val="D4D4D4"/>
          <w:sz w:val="24"/>
          <w:szCs w:val="24"/>
          <w:lang w:eastAsia="en-IN"/>
        </w:rPr>
        <w:t>, </w:t>
      </w:r>
      <w:r w:rsidRPr="00637A15">
        <w:rPr>
          <w:rFonts w:ascii="Consolas" w:eastAsia="Times New Roman" w:hAnsi="Consolas" w:cs="Times New Roman"/>
          <w:color w:val="CE9178"/>
          <w:sz w:val="24"/>
          <w:szCs w:val="24"/>
          <w:lang w:eastAsia="en-IN"/>
        </w:rPr>
        <w:t>'oranges'</w:t>
      </w:r>
      <w:r w:rsidRPr="00637A15">
        <w:rPr>
          <w:rFonts w:ascii="Consolas" w:eastAsia="Times New Roman" w:hAnsi="Consolas" w:cs="Times New Roman"/>
          <w:color w:val="D4D4D4"/>
          <w:sz w:val="24"/>
          <w:szCs w:val="24"/>
          <w:lang w:eastAsia="en-IN"/>
        </w:rPr>
        <w:t>]</w:t>
      </w:r>
    </w:p>
    <w:p w:rsidR="00637A15" w:rsidRPr="00637A15" w:rsidRDefault="00637A15" w:rsidP="00637A15">
      <w:pPr>
        <w:shd w:val="clear" w:color="auto" w:fill="1E1E1E"/>
        <w:spacing w:after="0" w:line="330" w:lineRule="atLeast"/>
        <w:rPr>
          <w:rFonts w:ascii="Consolas" w:eastAsia="Times New Roman" w:hAnsi="Consolas" w:cs="Times New Roman"/>
          <w:color w:val="D4D4D4"/>
          <w:sz w:val="24"/>
          <w:szCs w:val="24"/>
          <w:lang w:eastAsia="en-IN"/>
        </w:rPr>
      </w:pPr>
    </w:p>
    <w:p w:rsidR="00637A15" w:rsidRPr="00637A15" w:rsidRDefault="00637A15" w:rsidP="00637A15">
      <w:pPr>
        <w:shd w:val="clear" w:color="auto" w:fill="1E1E1E"/>
        <w:spacing w:after="0" w:line="330" w:lineRule="atLeast"/>
        <w:rPr>
          <w:rFonts w:ascii="Consolas" w:eastAsia="Times New Roman" w:hAnsi="Consolas" w:cs="Times New Roman"/>
          <w:color w:val="D4D4D4"/>
          <w:sz w:val="24"/>
          <w:szCs w:val="24"/>
          <w:lang w:eastAsia="en-IN"/>
        </w:rPr>
      </w:pPr>
      <w:r w:rsidRPr="00637A15">
        <w:rPr>
          <w:rFonts w:ascii="Consolas" w:eastAsia="Times New Roman" w:hAnsi="Consolas" w:cs="Times New Roman"/>
          <w:color w:val="C586C0"/>
          <w:sz w:val="24"/>
          <w:szCs w:val="24"/>
          <w:lang w:eastAsia="en-IN"/>
        </w:rPr>
        <w:t>del</w:t>
      </w:r>
      <w:r w:rsidRPr="00637A15">
        <w:rPr>
          <w:rFonts w:ascii="Consolas" w:eastAsia="Times New Roman" w:hAnsi="Consolas" w:cs="Times New Roman"/>
          <w:color w:val="D4D4D4"/>
          <w:sz w:val="24"/>
          <w:szCs w:val="24"/>
          <w:lang w:eastAsia="en-IN"/>
        </w:rPr>
        <w:t> fruits[</w:t>
      </w:r>
      <w:r w:rsidRPr="00637A15">
        <w:rPr>
          <w:rFonts w:ascii="Consolas" w:eastAsia="Times New Roman" w:hAnsi="Consolas" w:cs="Times New Roman"/>
          <w:color w:val="B5CEA8"/>
          <w:sz w:val="24"/>
          <w:szCs w:val="24"/>
          <w:lang w:eastAsia="en-IN"/>
        </w:rPr>
        <w:t>1</w:t>
      </w:r>
      <w:r w:rsidRPr="00637A15">
        <w:rPr>
          <w:rFonts w:ascii="Consolas" w:eastAsia="Times New Roman" w:hAnsi="Consolas" w:cs="Times New Roman"/>
          <w:color w:val="D4D4D4"/>
          <w:sz w:val="24"/>
          <w:szCs w:val="24"/>
          <w:lang w:eastAsia="en-IN"/>
        </w:rPr>
        <w:t>]</w:t>
      </w:r>
    </w:p>
    <w:p w:rsidR="00637A15" w:rsidRPr="00637A15" w:rsidRDefault="00637A15" w:rsidP="00637A15">
      <w:pPr>
        <w:shd w:val="clear" w:color="auto" w:fill="1E1E1E"/>
        <w:spacing w:after="0" w:line="330" w:lineRule="atLeast"/>
        <w:rPr>
          <w:rFonts w:ascii="Consolas" w:eastAsia="Times New Roman" w:hAnsi="Consolas" w:cs="Times New Roman"/>
          <w:color w:val="D4D4D4"/>
          <w:sz w:val="24"/>
          <w:szCs w:val="24"/>
          <w:lang w:eastAsia="en-IN"/>
        </w:rPr>
      </w:pPr>
      <w:r w:rsidRPr="00637A15">
        <w:rPr>
          <w:rFonts w:ascii="Consolas" w:eastAsia="Times New Roman" w:hAnsi="Consolas" w:cs="Times New Roman"/>
          <w:color w:val="DCDCAA"/>
          <w:sz w:val="24"/>
          <w:szCs w:val="24"/>
          <w:lang w:eastAsia="en-IN"/>
        </w:rPr>
        <w:t>print</w:t>
      </w:r>
      <w:r w:rsidRPr="00637A15">
        <w:rPr>
          <w:rFonts w:ascii="Consolas" w:eastAsia="Times New Roman" w:hAnsi="Consolas" w:cs="Times New Roman"/>
          <w:color w:val="D4D4D4"/>
          <w:sz w:val="24"/>
          <w:szCs w:val="24"/>
          <w:lang w:eastAsia="en-IN"/>
        </w:rPr>
        <w:t>(fruits)</w:t>
      </w:r>
    </w:p>
    <w:p w:rsidR="00637A15" w:rsidRDefault="00637A15" w:rsidP="00D83E47">
      <w:pPr>
        <w:rPr>
          <w:sz w:val="28"/>
          <w:szCs w:val="24"/>
          <w:lang w:val="en-US"/>
        </w:rPr>
      </w:pPr>
      <w:r>
        <w:rPr>
          <w:sz w:val="28"/>
          <w:szCs w:val="24"/>
          <w:lang w:val="en-US"/>
        </w:rPr>
        <w:t>this will give the output as:</w:t>
      </w:r>
    </w:p>
    <w:p w:rsidR="00637A15" w:rsidRDefault="00637A15" w:rsidP="00D83E47">
      <w:pPr>
        <w:rPr>
          <w:sz w:val="28"/>
          <w:szCs w:val="24"/>
          <w:lang w:val="en-US"/>
        </w:rPr>
      </w:pPr>
      <w:r w:rsidRPr="00637A15">
        <w:rPr>
          <w:sz w:val="28"/>
          <w:szCs w:val="24"/>
          <w:lang w:val="en-US"/>
        </w:rPr>
        <w:t>['apple', 'kivi', 'oranges']</w:t>
      </w:r>
    </w:p>
    <w:p w:rsidR="00637A15" w:rsidRDefault="00637A15" w:rsidP="00D83E47">
      <w:pPr>
        <w:rPr>
          <w:sz w:val="36"/>
          <w:szCs w:val="32"/>
          <w:lang w:val="en-US"/>
        </w:rPr>
      </w:pPr>
      <w:r>
        <w:rPr>
          <w:sz w:val="36"/>
          <w:szCs w:val="32"/>
          <w:lang w:val="en-US"/>
        </w:rPr>
        <w:t>Remove method:</w:t>
      </w:r>
    </w:p>
    <w:p w:rsidR="00637A15" w:rsidRDefault="00637A15" w:rsidP="00D83E47">
      <w:pPr>
        <w:rPr>
          <w:sz w:val="28"/>
          <w:szCs w:val="24"/>
          <w:lang w:val="en-US"/>
        </w:rPr>
      </w:pPr>
      <w:r>
        <w:rPr>
          <w:sz w:val="28"/>
          <w:szCs w:val="24"/>
          <w:lang w:val="en-US"/>
        </w:rPr>
        <w:t>This will help when we don’t know the position of the particular elements in the list then remove method will helpful to us.</w:t>
      </w:r>
    </w:p>
    <w:p w:rsidR="00637A15" w:rsidRDefault="00637A15">
      <w:pPr>
        <w:rPr>
          <w:sz w:val="28"/>
          <w:szCs w:val="24"/>
          <w:lang w:val="en-US"/>
        </w:rPr>
      </w:pPr>
      <w:r>
        <w:rPr>
          <w:sz w:val="28"/>
          <w:szCs w:val="24"/>
          <w:lang w:val="en-US"/>
        </w:rPr>
        <w:br w:type="page"/>
      </w:r>
    </w:p>
    <w:p w:rsidR="00637A15" w:rsidRDefault="00637A15" w:rsidP="00D83E47">
      <w:pPr>
        <w:rPr>
          <w:sz w:val="28"/>
          <w:szCs w:val="24"/>
          <w:lang w:val="en-US"/>
        </w:rPr>
      </w:pPr>
      <w:r>
        <w:rPr>
          <w:sz w:val="28"/>
          <w:szCs w:val="24"/>
          <w:lang w:val="en-US"/>
        </w:rPr>
        <w:lastRenderedPageBreak/>
        <w:t>Eg:</w:t>
      </w:r>
    </w:p>
    <w:p w:rsidR="00637A15" w:rsidRPr="00637A15" w:rsidRDefault="00637A15" w:rsidP="00637A15">
      <w:pPr>
        <w:shd w:val="clear" w:color="auto" w:fill="1E1E1E"/>
        <w:spacing w:after="0" w:line="330" w:lineRule="atLeast"/>
        <w:rPr>
          <w:rFonts w:ascii="Consolas" w:eastAsia="Times New Roman" w:hAnsi="Consolas" w:cs="Times New Roman"/>
          <w:color w:val="D4D4D4"/>
          <w:sz w:val="24"/>
          <w:szCs w:val="24"/>
          <w:lang w:eastAsia="en-IN"/>
        </w:rPr>
      </w:pPr>
      <w:r w:rsidRPr="00637A15">
        <w:rPr>
          <w:rFonts w:ascii="Consolas" w:eastAsia="Times New Roman" w:hAnsi="Consolas" w:cs="Times New Roman"/>
          <w:color w:val="D4D4D4"/>
          <w:sz w:val="24"/>
          <w:szCs w:val="24"/>
          <w:lang w:eastAsia="en-IN"/>
        </w:rPr>
        <w:t>fruits = [</w:t>
      </w:r>
      <w:r w:rsidRPr="00637A15">
        <w:rPr>
          <w:rFonts w:ascii="Consolas" w:eastAsia="Times New Roman" w:hAnsi="Consolas" w:cs="Times New Roman"/>
          <w:color w:val="CE9178"/>
          <w:sz w:val="24"/>
          <w:szCs w:val="24"/>
          <w:lang w:eastAsia="en-IN"/>
        </w:rPr>
        <w:t>'apple'</w:t>
      </w:r>
      <w:r w:rsidRPr="00637A15">
        <w:rPr>
          <w:rFonts w:ascii="Consolas" w:eastAsia="Times New Roman" w:hAnsi="Consolas" w:cs="Times New Roman"/>
          <w:color w:val="D4D4D4"/>
          <w:sz w:val="24"/>
          <w:szCs w:val="24"/>
          <w:lang w:eastAsia="en-IN"/>
        </w:rPr>
        <w:t>, </w:t>
      </w:r>
      <w:r w:rsidRPr="00637A15">
        <w:rPr>
          <w:rFonts w:ascii="Consolas" w:eastAsia="Times New Roman" w:hAnsi="Consolas" w:cs="Times New Roman"/>
          <w:color w:val="CE9178"/>
          <w:sz w:val="24"/>
          <w:szCs w:val="24"/>
          <w:lang w:eastAsia="en-IN"/>
        </w:rPr>
        <w:t>'guavas'</w:t>
      </w:r>
      <w:r w:rsidRPr="00637A15">
        <w:rPr>
          <w:rFonts w:ascii="Consolas" w:eastAsia="Times New Roman" w:hAnsi="Consolas" w:cs="Times New Roman"/>
          <w:color w:val="D4D4D4"/>
          <w:sz w:val="24"/>
          <w:szCs w:val="24"/>
          <w:lang w:eastAsia="en-IN"/>
        </w:rPr>
        <w:t>, </w:t>
      </w:r>
      <w:r w:rsidRPr="00637A15">
        <w:rPr>
          <w:rFonts w:ascii="Consolas" w:eastAsia="Times New Roman" w:hAnsi="Consolas" w:cs="Times New Roman"/>
          <w:color w:val="CE9178"/>
          <w:sz w:val="24"/>
          <w:szCs w:val="24"/>
          <w:lang w:eastAsia="en-IN"/>
        </w:rPr>
        <w:t>'kivi'</w:t>
      </w:r>
      <w:r w:rsidRPr="00637A15">
        <w:rPr>
          <w:rFonts w:ascii="Consolas" w:eastAsia="Times New Roman" w:hAnsi="Consolas" w:cs="Times New Roman"/>
          <w:color w:val="D4D4D4"/>
          <w:sz w:val="24"/>
          <w:szCs w:val="24"/>
          <w:lang w:eastAsia="en-IN"/>
        </w:rPr>
        <w:t>, </w:t>
      </w:r>
      <w:r w:rsidRPr="00637A15">
        <w:rPr>
          <w:rFonts w:ascii="Consolas" w:eastAsia="Times New Roman" w:hAnsi="Consolas" w:cs="Times New Roman"/>
          <w:color w:val="CE9178"/>
          <w:sz w:val="24"/>
          <w:szCs w:val="24"/>
          <w:lang w:eastAsia="en-IN"/>
        </w:rPr>
        <w:t>'oranges'</w:t>
      </w:r>
      <w:r w:rsidRPr="00637A15">
        <w:rPr>
          <w:rFonts w:ascii="Consolas" w:eastAsia="Times New Roman" w:hAnsi="Consolas" w:cs="Times New Roman"/>
          <w:color w:val="D4D4D4"/>
          <w:sz w:val="24"/>
          <w:szCs w:val="24"/>
          <w:lang w:eastAsia="en-IN"/>
        </w:rPr>
        <w:t>]</w:t>
      </w:r>
    </w:p>
    <w:p w:rsidR="00637A15" w:rsidRPr="00637A15" w:rsidRDefault="00637A15" w:rsidP="00637A15">
      <w:pPr>
        <w:shd w:val="clear" w:color="auto" w:fill="1E1E1E"/>
        <w:spacing w:after="0" w:line="330" w:lineRule="atLeast"/>
        <w:rPr>
          <w:rFonts w:ascii="Consolas" w:eastAsia="Times New Roman" w:hAnsi="Consolas" w:cs="Times New Roman"/>
          <w:color w:val="D4D4D4"/>
          <w:sz w:val="24"/>
          <w:szCs w:val="24"/>
          <w:lang w:eastAsia="en-IN"/>
        </w:rPr>
      </w:pPr>
    </w:p>
    <w:p w:rsidR="00637A15" w:rsidRPr="00637A15" w:rsidRDefault="00637A15" w:rsidP="00637A15">
      <w:pPr>
        <w:shd w:val="clear" w:color="auto" w:fill="1E1E1E"/>
        <w:spacing w:after="0" w:line="330" w:lineRule="atLeast"/>
        <w:rPr>
          <w:rFonts w:ascii="Consolas" w:eastAsia="Times New Roman" w:hAnsi="Consolas" w:cs="Times New Roman"/>
          <w:color w:val="D4D4D4"/>
          <w:sz w:val="24"/>
          <w:szCs w:val="24"/>
          <w:lang w:eastAsia="en-IN"/>
        </w:rPr>
      </w:pPr>
      <w:r w:rsidRPr="00637A15">
        <w:rPr>
          <w:rFonts w:ascii="Consolas" w:eastAsia="Times New Roman" w:hAnsi="Consolas" w:cs="Times New Roman"/>
          <w:color w:val="D4D4D4"/>
          <w:sz w:val="24"/>
          <w:szCs w:val="24"/>
          <w:lang w:eastAsia="en-IN"/>
        </w:rPr>
        <w:t>fruits.remove(</w:t>
      </w:r>
      <w:r w:rsidRPr="00637A15">
        <w:rPr>
          <w:rFonts w:ascii="Consolas" w:eastAsia="Times New Roman" w:hAnsi="Consolas" w:cs="Times New Roman"/>
          <w:color w:val="CE9178"/>
          <w:sz w:val="24"/>
          <w:szCs w:val="24"/>
          <w:lang w:eastAsia="en-IN"/>
        </w:rPr>
        <w:t>'kivi'</w:t>
      </w:r>
      <w:r w:rsidRPr="00637A15">
        <w:rPr>
          <w:rFonts w:ascii="Consolas" w:eastAsia="Times New Roman" w:hAnsi="Consolas" w:cs="Times New Roman"/>
          <w:color w:val="D4D4D4"/>
          <w:sz w:val="24"/>
          <w:szCs w:val="24"/>
          <w:lang w:eastAsia="en-IN"/>
        </w:rPr>
        <w:t>)</w:t>
      </w:r>
    </w:p>
    <w:p w:rsidR="00637A15" w:rsidRPr="00637A15" w:rsidRDefault="00637A15" w:rsidP="00637A15">
      <w:pPr>
        <w:shd w:val="clear" w:color="auto" w:fill="1E1E1E"/>
        <w:spacing w:after="0" w:line="330" w:lineRule="atLeast"/>
        <w:rPr>
          <w:rFonts w:ascii="Consolas" w:eastAsia="Times New Roman" w:hAnsi="Consolas" w:cs="Times New Roman"/>
          <w:color w:val="D4D4D4"/>
          <w:sz w:val="24"/>
          <w:szCs w:val="24"/>
          <w:lang w:eastAsia="en-IN"/>
        </w:rPr>
      </w:pPr>
      <w:r w:rsidRPr="00637A15">
        <w:rPr>
          <w:rFonts w:ascii="Consolas" w:eastAsia="Times New Roman" w:hAnsi="Consolas" w:cs="Times New Roman"/>
          <w:color w:val="DCDCAA"/>
          <w:sz w:val="24"/>
          <w:szCs w:val="24"/>
          <w:lang w:eastAsia="en-IN"/>
        </w:rPr>
        <w:t>print</w:t>
      </w:r>
      <w:r w:rsidRPr="00637A15">
        <w:rPr>
          <w:rFonts w:ascii="Consolas" w:eastAsia="Times New Roman" w:hAnsi="Consolas" w:cs="Times New Roman"/>
          <w:color w:val="D4D4D4"/>
          <w:sz w:val="24"/>
          <w:szCs w:val="24"/>
          <w:lang w:eastAsia="en-IN"/>
        </w:rPr>
        <w:t>(fruits)</w:t>
      </w:r>
    </w:p>
    <w:p w:rsidR="00637A15" w:rsidRDefault="00637A15" w:rsidP="00D83E47">
      <w:pPr>
        <w:rPr>
          <w:sz w:val="28"/>
          <w:szCs w:val="24"/>
          <w:lang w:val="en-US"/>
        </w:rPr>
      </w:pPr>
      <w:r>
        <w:rPr>
          <w:sz w:val="28"/>
          <w:szCs w:val="24"/>
          <w:lang w:val="en-US"/>
        </w:rPr>
        <w:t>this will give the output as :</w:t>
      </w:r>
      <w:r>
        <w:rPr>
          <w:sz w:val="28"/>
          <w:szCs w:val="24"/>
          <w:lang w:val="en-US"/>
        </w:rPr>
        <w:br/>
      </w:r>
      <w:r w:rsidRPr="00637A15">
        <w:rPr>
          <w:sz w:val="28"/>
          <w:szCs w:val="24"/>
          <w:lang w:val="en-US"/>
        </w:rPr>
        <w:t>['apple', 'guavas', 'oranges'</w:t>
      </w:r>
      <w:r>
        <w:rPr>
          <w:sz w:val="28"/>
          <w:szCs w:val="24"/>
          <w:lang w:val="en-US"/>
        </w:rPr>
        <w:t>]</w:t>
      </w:r>
    </w:p>
    <w:p w:rsidR="00637A15" w:rsidRDefault="00637A15" w:rsidP="00D83E47">
      <w:pPr>
        <w:rPr>
          <w:b/>
          <w:bCs/>
          <w:color w:val="FF0000"/>
          <w:sz w:val="28"/>
          <w:szCs w:val="24"/>
          <w:u w:val="single"/>
          <w:lang w:val="en-US"/>
        </w:rPr>
      </w:pPr>
      <w:r>
        <w:rPr>
          <w:b/>
          <w:bCs/>
          <w:color w:val="FF0000"/>
          <w:sz w:val="28"/>
          <w:szCs w:val="24"/>
          <w:u w:val="single"/>
          <w:lang w:val="en-US"/>
        </w:rPr>
        <w:t>Note: I</w:t>
      </w:r>
      <w:r w:rsidRPr="00637A15">
        <w:rPr>
          <w:b/>
          <w:bCs/>
          <w:color w:val="FF0000"/>
          <w:sz w:val="28"/>
          <w:szCs w:val="24"/>
          <w:u w:val="single"/>
          <w:lang w:val="en-US"/>
        </w:rPr>
        <w:t>n remove method we give the instruction to delete the item which is not present in the list then,</w:t>
      </w:r>
      <w:r>
        <w:rPr>
          <w:b/>
          <w:bCs/>
          <w:color w:val="FF0000"/>
          <w:sz w:val="28"/>
          <w:szCs w:val="24"/>
          <w:u w:val="single"/>
          <w:lang w:val="en-US"/>
        </w:rPr>
        <w:t xml:space="preserve"> it will show the error message.</w:t>
      </w:r>
    </w:p>
    <w:p w:rsidR="00637A15" w:rsidRDefault="00637A15" w:rsidP="00637A15">
      <w:pPr>
        <w:rPr>
          <w:sz w:val="28"/>
          <w:szCs w:val="24"/>
        </w:rPr>
      </w:pPr>
      <w:r>
        <w:rPr>
          <w:sz w:val="28"/>
          <w:szCs w:val="24"/>
        </w:rPr>
        <w:t xml:space="preserve">In remove method if there is two same elements in the list then remove method will delete the first elements starting from left side. </w:t>
      </w:r>
    </w:p>
    <w:p w:rsidR="00637A15" w:rsidRDefault="00637A15" w:rsidP="00637A15">
      <w:pPr>
        <w:rPr>
          <w:sz w:val="28"/>
          <w:szCs w:val="24"/>
        </w:rPr>
      </w:pPr>
      <w:r>
        <w:rPr>
          <w:sz w:val="28"/>
          <w:szCs w:val="24"/>
        </w:rPr>
        <w:t>Eg:</w:t>
      </w:r>
    </w:p>
    <w:p w:rsidR="00637A15" w:rsidRPr="00637A15" w:rsidRDefault="00637A15" w:rsidP="00637A15">
      <w:pPr>
        <w:shd w:val="clear" w:color="auto" w:fill="1E1E1E"/>
        <w:spacing w:after="0" w:line="330" w:lineRule="atLeast"/>
        <w:rPr>
          <w:rFonts w:ascii="Consolas" w:eastAsia="Times New Roman" w:hAnsi="Consolas" w:cs="Times New Roman"/>
          <w:color w:val="D4D4D4"/>
          <w:sz w:val="24"/>
          <w:szCs w:val="24"/>
          <w:lang w:eastAsia="en-IN"/>
        </w:rPr>
      </w:pPr>
      <w:r w:rsidRPr="00637A15">
        <w:rPr>
          <w:rFonts w:ascii="Consolas" w:eastAsia="Times New Roman" w:hAnsi="Consolas" w:cs="Times New Roman"/>
          <w:color w:val="D4D4D4"/>
          <w:sz w:val="24"/>
          <w:szCs w:val="24"/>
          <w:lang w:eastAsia="en-IN"/>
        </w:rPr>
        <w:t>fruits = [</w:t>
      </w:r>
      <w:r w:rsidRPr="00637A15">
        <w:rPr>
          <w:rFonts w:ascii="Consolas" w:eastAsia="Times New Roman" w:hAnsi="Consolas" w:cs="Times New Roman"/>
          <w:color w:val="CE9178"/>
          <w:sz w:val="24"/>
          <w:szCs w:val="24"/>
          <w:lang w:eastAsia="en-IN"/>
        </w:rPr>
        <w:t>'apple'</w:t>
      </w:r>
      <w:r w:rsidRPr="00637A15">
        <w:rPr>
          <w:rFonts w:ascii="Consolas" w:eastAsia="Times New Roman" w:hAnsi="Consolas" w:cs="Times New Roman"/>
          <w:color w:val="D4D4D4"/>
          <w:sz w:val="24"/>
          <w:szCs w:val="24"/>
          <w:lang w:eastAsia="en-IN"/>
        </w:rPr>
        <w:t>, </w:t>
      </w:r>
      <w:r w:rsidRPr="00637A15">
        <w:rPr>
          <w:rFonts w:ascii="Consolas" w:eastAsia="Times New Roman" w:hAnsi="Consolas" w:cs="Times New Roman"/>
          <w:color w:val="CE9178"/>
          <w:sz w:val="24"/>
          <w:szCs w:val="24"/>
          <w:lang w:eastAsia="en-IN"/>
        </w:rPr>
        <w:t>'guavas'</w:t>
      </w:r>
      <w:r w:rsidRPr="00637A15">
        <w:rPr>
          <w:rFonts w:ascii="Consolas" w:eastAsia="Times New Roman" w:hAnsi="Consolas" w:cs="Times New Roman"/>
          <w:color w:val="D4D4D4"/>
          <w:sz w:val="24"/>
          <w:szCs w:val="24"/>
          <w:lang w:eastAsia="en-IN"/>
        </w:rPr>
        <w:t>, </w:t>
      </w:r>
      <w:r w:rsidRPr="00637A15">
        <w:rPr>
          <w:rFonts w:ascii="Consolas" w:eastAsia="Times New Roman" w:hAnsi="Consolas" w:cs="Times New Roman"/>
          <w:color w:val="CE9178"/>
          <w:sz w:val="24"/>
          <w:szCs w:val="24"/>
          <w:lang w:eastAsia="en-IN"/>
        </w:rPr>
        <w:t>'kivi'</w:t>
      </w:r>
      <w:r w:rsidRPr="00637A15">
        <w:rPr>
          <w:rFonts w:ascii="Consolas" w:eastAsia="Times New Roman" w:hAnsi="Consolas" w:cs="Times New Roman"/>
          <w:color w:val="D4D4D4"/>
          <w:sz w:val="24"/>
          <w:szCs w:val="24"/>
          <w:lang w:eastAsia="en-IN"/>
        </w:rPr>
        <w:t>, </w:t>
      </w:r>
      <w:r w:rsidRPr="00637A15">
        <w:rPr>
          <w:rFonts w:ascii="Consolas" w:eastAsia="Times New Roman" w:hAnsi="Consolas" w:cs="Times New Roman"/>
          <w:color w:val="CE9178"/>
          <w:sz w:val="24"/>
          <w:szCs w:val="24"/>
          <w:lang w:eastAsia="en-IN"/>
        </w:rPr>
        <w:t>'apple'</w:t>
      </w:r>
      <w:r w:rsidRPr="00637A15">
        <w:rPr>
          <w:rFonts w:ascii="Consolas" w:eastAsia="Times New Roman" w:hAnsi="Consolas" w:cs="Times New Roman"/>
          <w:color w:val="D4D4D4"/>
          <w:sz w:val="24"/>
          <w:szCs w:val="24"/>
          <w:lang w:eastAsia="en-IN"/>
        </w:rPr>
        <w:t>, </w:t>
      </w:r>
      <w:r w:rsidRPr="00637A15">
        <w:rPr>
          <w:rFonts w:ascii="Consolas" w:eastAsia="Times New Roman" w:hAnsi="Consolas" w:cs="Times New Roman"/>
          <w:color w:val="CE9178"/>
          <w:sz w:val="24"/>
          <w:szCs w:val="24"/>
          <w:lang w:eastAsia="en-IN"/>
        </w:rPr>
        <w:t>'oranges'</w:t>
      </w:r>
      <w:r w:rsidRPr="00637A15">
        <w:rPr>
          <w:rFonts w:ascii="Consolas" w:eastAsia="Times New Roman" w:hAnsi="Consolas" w:cs="Times New Roman"/>
          <w:color w:val="D4D4D4"/>
          <w:sz w:val="24"/>
          <w:szCs w:val="24"/>
          <w:lang w:eastAsia="en-IN"/>
        </w:rPr>
        <w:t>]</w:t>
      </w:r>
    </w:p>
    <w:p w:rsidR="00637A15" w:rsidRPr="00637A15" w:rsidRDefault="00637A15" w:rsidP="00637A15">
      <w:pPr>
        <w:shd w:val="clear" w:color="auto" w:fill="1E1E1E"/>
        <w:spacing w:after="0" w:line="330" w:lineRule="atLeast"/>
        <w:rPr>
          <w:rFonts w:ascii="Consolas" w:eastAsia="Times New Roman" w:hAnsi="Consolas" w:cs="Times New Roman"/>
          <w:color w:val="D4D4D4"/>
          <w:sz w:val="24"/>
          <w:szCs w:val="24"/>
          <w:lang w:eastAsia="en-IN"/>
        </w:rPr>
      </w:pPr>
    </w:p>
    <w:p w:rsidR="00637A15" w:rsidRPr="00637A15" w:rsidRDefault="00637A15" w:rsidP="00637A15">
      <w:pPr>
        <w:shd w:val="clear" w:color="auto" w:fill="1E1E1E"/>
        <w:spacing w:after="0" w:line="330" w:lineRule="atLeast"/>
        <w:rPr>
          <w:rFonts w:ascii="Consolas" w:eastAsia="Times New Roman" w:hAnsi="Consolas" w:cs="Times New Roman"/>
          <w:color w:val="D4D4D4"/>
          <w:sz w:val="24"/>
          <w:szCs w:val="24"/>
          <w:lang w:eastAsia="en-IN"/>
        </w:rPr>
      </w:pPr>
      <w:r w:rsidRPr="00637A15">
        <w:rPr>
          <w:rFonts w:ascii="Consolas" w:eastAsia="Times New Roman" w:hAnsi="Consolas" w:cs="Times New Roman"/>
          <w:color w:val="D4D4D4"/>
          <w:sz w:val="24"/>
          <w:szCs w:val="24"/>
          <w:lang w:eastAsia="en-IN"/>
        </w:rPr>
        <w:t>fruits.remove(</w:t>
      </w:r>
      <w:r w:rsidRPr="00637A15">
        <w:rPr>
          <w:rFonts w:ascii="Consolas" w:eastAsia="Times New Roman" w:hAnsi="Consolas" w:cs="Times New Roman"/>
          <w:color w:val="CE9178"/>
          <w:sz w:val="24"/>
          <w:szCs w:val="24"/>
          <w:lang w:eastAsia="en-IN"/>
        </w:rPr>
        <w:t>'apple'</w:t>
      </w:r>
      <w:r w:rsidRPr="00637A15">
        <w:rPr>
          <w:rFonts w:ascii="Consolas" w:eastAsia="Times New Roman" w:hAnsi="Consolas" w:cs="Times New Roman"/>
          <w:color w:val="D4D4D4"/>
          <w:sz w:val="24"/>
          <w:szCs w:val="24"/>
          <w:lang w:eastAsia="en-IN"/>
        </w:rPr>
        <w:t>)</w:t>
      </w:r>
    </w:p>
    <w:p w:rsidR="00637A15" w:rsidRPr="00637A15" w:rsidRDefault="00637A15" w:rsidP="00637A15">
      <w:pPr>
        <w:shd w:val="clear" w:color="auto" w:fill="1E1E1E"/>
        <w:spacing w:after="0" w:line="330" w:lineRule="atLeast"/>
        <w:rPr>
          <w:rFonts w:ascii="Consolas" w:eastAsia="Times New Roman" w:hAnsi="Consolas" w:cs="Times New Roman"/>
          <w:color w:val="D4D4D4"/>
          <w:sz w:val="24"/>
          <w:szCs w:val="24"/>
          <w:lang w:eastAsia="en-IN"/>
        </w:rPr>
      </w:pPr>
      <w:r w:rsidRPr="00637A15">
        <w:rPr>
          <w:rFonts w:ascii="Consolas" w:eastAsia="Times New Roman" w:hAnsi="Consolas" w:cs="Times New Roman"/>
          <w:color w:val="DCDCAA"/>
          <w:sz w:val="24"/>
          <w:szCs w:val="24"/>
          <w:lang w:eastAsia="en-IN"/>
        </w:rPr>
        <w:t>print</w:t>
      </w:r>
      <w:r w:rsidRPr="00637A15">
        <w:rPr>
          <w:rFonts w:ascii="Consolas" w:eastAsia="Times New Roman" w:hAnsi="Consolas" w:cs="Times New Roman"/>
          <w:color w:val="D4D4D4"/>
          <w:sz w:val="24"/>
          <w:szCs w:val="24"/>
          <w:lang w:eastAsia="en-IN"/>
        </w:rPr>
        <w:t>(fruits)</w:t>
      </w:r>
    </w:p>
    <w:p w:rsidR="00637A15" w:rsidRDefault="004A48DA" w:rsidP="00637A15">
      <w:pPr>
        <w:rPr>
          <w:sz w:val="28"/>
          <w:szCs w:val="24"/>
        </w:rPr>
      </w:pPr>
      <w:r>
        <w:rPr>
          <w:sz w:val="28"/>
          <w:szCs w:val="24"/>
        </w:rPr>
        <w:t>this will give the output as:</w:t>
      </w:r>
    </w:p>
    <w:p w:rsidR="004A48DA" w:rsidRDefault="004A48DA" w:rsidP="00637A15">
      <w:pPr>
        <w:rPr>
          <w:sz w:val="28"/>
          <w:szCs w:val="24"/>
        </w:rPr>
      </w:pPr>
      <w:r w:rsidRPr="004A48DA">
        <w:rPr>
          <w:sz w:val="28"/>
          <w:szCs w:val="24"/>
        </w:rPr>
        <w:t>['guavas', 'kivi', 'apple', 'oranges']</w:t>
      </w:r>
    </w:p>
    <w:p w:rsidR="004A48DA" w:rsidRPr="004A48DA" w:rsidRDefault="004A48DA" w:rsidP="00637A15">
      <w:pPr>
        <w:rPr>
          <w:sz w:val="32"/>
          <w:szCs w:val="28"/>
        </w:rPr>
      </w:pPr>
      <w:r w:rsidRPr="004A48DA">
        <w:rPr>
          <w:sz w:val="32"/>
          <w:szCs w:val="28"/>
        </w:rPr>
        <w:t>How to check whether the element is present in the list or not?</w:t>
      </w:r>
    </w:p>
    <w:p w:rsidR="004A48DA" w:rsidRDefault="004A48DA" w:rsidP="00637A15">
      <w:pPr>
        <w:rPr>
          <w:sz w:val="28"/>
          <w:szCs w:val="24"/>
        </w:rPr>
      </w:pPr>
      <w:r>
        <w:rPr>
          <w:sz w:val="28"/>
          <w:szCs w:val="24"/>
        </w:rPr>
        <w:t>To check as follow:</w:t>
      </w:r>
    </w:p>
    <w:p w:rsidR="004A48DA" w:rsidRPr="004A48DA" w:rsidRDefault="004A48DA" w:rsidP="004A48DA">
      <w:pPr>
        <w:shd w:val="clear" w:color="auto" w:fill="1E1E1E"/>
        <w:spacing w:after="0" w:line="330" w:lineRule="atLeast"/>
        <w:rPr>
          <w:rFonts w:ascii="Consolas" w:eastAsia="Times New Roman" w:hAnsi="Consolas" w:cs="Times New Roman"/>
          <w:color w:val="D4D4D4"/>
          <w:sz w:val="24"/>
          <w:szCs w:val="24"/>
          <w:lang w:eastAsia="en-IN"/>
        </w:rPr>
      </w:pPr>
      <w:r w:rsidRPr="004A48DA">
        <w:rPr>
          <w:rFonts w:ascii="Consolas" w:eastAsia="Times New Roman" w:hAnsi="Consolas" w:cs="Times New Roman"/>
          <w:color w:val="D4D4D4"/>
          <w:sz w:val="24"/>
          <w:szCs w:val="24"/>
          <w:lang w:eastAsia="en-IN"/>
        </w:rPr>
        <w:t>fruits = [</w:t>
      </w:r>
      <w:r w:rsidRPr="004A48DA">
        <w:rPr>
          <w:rFonts w:ascii="Consolas" w:eastAsia="Times New Roman" w:hAnsi="Consolas" w:cs="Times New Roman"/>
          <w:color w:val="CE9178"/>
          <w:sz w:val="24"/>
          <w:szCs w:val="24"/>
          <w:lang w:eastAsia="en-IN"/>
        </w:rPr>
        <w:t>'apple'</w:t>
      </w:r>
      <w:r w:rsidRPr="004A48DA">
        <w:rPr>
          <w:rFonts w:ascii="Consolas" w:eastAsia="Times New Roman" w:hAnsi="Consolas" w:cs="Times New Roman"/>
          <w:color w:val="D4D4D4"/>
          <w:sz w:val="24"/>
          <w:szCs w:val="24"/>
          <w:lang w:eastAsia="en-IN"/>
        </w:rPr>
        <w:t>, </w:t>
      </w:r>
      <w:r w:rsidRPr="004A48DA">
        <w:rPr>
          <w:rFonts w:ascii="Consolas" w:eastAsia="Times New Roman" w:hAnsi="Consolas" w:cs="Times New Roman"/>
          <w:color w:val="CE9178"/>
          <w:sz w:val="24"/>
          <w:szCs w:val="24"/>
          <w:lang w:eastAsia="en-IN"/>
        </w:rPr>
        <w:t>'guavas'</w:t>
      </w:r>
      <w:r w:rsidRPr="004A48DA">
        <w:rPr>
          <w:rFonts w:ascii="Consolas" w:eastAsia="Times New Roman" w:hAnsi="Consolas" w:cs="Times New Roman"/>
          <w:color w:val="D4D4D4"/>
          <w:sz w:val="24"/>
          <w:szCs w:val="24"/>
          <w:lang w:eastAsia="en-IN"/>
        </w:rPr>
        <w:t>, </w:t>
      </w:r>
      <w:r w:rsidRPr="004A48DA">
        <w:rPr>
          <w:rFonts w:ascii="Consolas" w:eastAsia="Times New Roman" w:hAnsi="Consolas" w:cs="Times New Roman"/>
          <w:color w:val="CE9178"/>
          <w:sz w:val="24"/>
          <w:szCs w:val="24"/>
          <w:lang w:eastAsia="en-IN"/>
        </w:rPr>
        <w:t>'kivi'</w:t>
      </w:r>
      <w:r w:rsidRPr="004A48DA">
        <w:rPr>
          <w:rFonts w:ascii="Consolas" w:eastAsia="Times New Roman" w:hAnsi="Consolas" w:cs="Times New Roman"/>
          <w:color w:val="D4D4D4"/>
          <w:sz w:val="24"/>
          <w:szCs w:val="24"/>
          <w:lang w:eastAsia="en-IN"/>
        </w:rPr>
        <w:t>, </w:t>
      </w:r>
      <w:r w:rsidRPr="004A48DA">
        <w:rPr>
          <w:rFonts w:ascii="Consolas" w:eastAsia="Times New Roman" w:hAnsi="Consolas" w:cs="Times New Roman"/>
          <w:color w:val="CE9178"/>
          <w:sz w:val="24"/>
          <w:szCs w:val="24"/>
          <w:lang w:eastAsia="en-IN"/>
        </w:rPr>
        <w:t>'apple'</w:t>
      </w:r>
      <w:r w:rsidRPr="004A48DA">
        <w:rPr>
          <w:rFonts w:ascii="Consolas" w:eastAsia="Times New Roman" w:hAnsi="Consolas" w:cs="Times New Roman"/>
          <w:color w:val="D4D4D4"/>
          <w:sz w:val="24"/>
          <w:szCs w:val="24"/>
          <w:lang w:eastAsia="en-IN"/>
        </w:rPr>
        <w:t>, </w:t>
      </w:r>
      <w:r w:rsidRPr="004A48DA">
        <w:rPr>
          <w:rFonts w:ascii="Consolas" w:eastAsia="Times New Roman" w:hAnsi="Consolas" w:cs="Times New Roman"/>
          <w:color w:val="CE9178"/>
          <w:sz w:val="24"/>
          <w:szCs w:val="24"/>
          <w:lang w:eastAsia="en-IN"/>
        </w:rPr>
        <w:t>'oranges'</w:t>
      </w:r>
      <w:r w:rsidRPr="004A48DA">
        <w:rPr>
          <w:rFonts w:ascii="Consolas" w:eastAsia="Times New Roman" w:hAnsi="Consolas" w:cs="Times New Roman"/>
          <w:color w:val="D4D4D4"/>
          <w:sz w:val="24"/>
          <w:szCs w:val="24"/>
          <w:lang w:eastAsia="en-IN"/>
        </w:rPr>
        <w:t>]</w:t>
      </w:r>
    </w:p>
    <w:p w:rsidR="004A48DA" w:rsidRPr="004A48DA" w:rsidRDefault="004A48DA" w:rsidP="004A48DA">
      <w:pPr>
        <w:shd w:val="clear" w:color="auto" w:fill="1E1E1E"/>
        <w:spacing w:after="0" w:line="330" w:lineRule="atLeast"/>
        <w:rPr>
          <w:rFonts w:ascii="Consolas" w:eastAsia="Times New Roman" w:hAnsi="Consolas" w:cs="Times New Roman"/>
          <w:color w:val="D4D4D4"/>
          <w:sz w:val="24"/>
          <w:szCs w:val="24"/>
          <w:lang w:eastAsia="en-IN"/>
        </w:rPr>
      </w:pPr>
    </w:p>
    <w:p w:rsidR="004A48DA" w:rsidRPr="004A48DA" w:rsidRDefault="004A48DA" w:rsidP="004A48DA">
      <w:pPr>
        <w:shd w:val="clear" w:color="auto" w:fill="1E1E1E"/>
        <w:spacing w:after="0" w:line="330" w:lineRule="atLeast"/>
        <w:rPr>
          <w:rFonts w:ascii="Consolas" w:eastAsia="Times New Roman" w:hAnsi="Consolas" w:cs="Times New Roman"/>
          <w:color w:val="D4D4D4"/>
          <w:sz w:val="24"/>
          <w:szCs w:val="24"/>
          <w:lang w:eastAsia="en-IN"/>
        </w:rPr>
      </w:pPr>
      <w:r w:rsidRPr="004A48DA">
        <w:rPr>
          <w:rFonts w:ascii="Consolas" w:eastAsia="Times New Roman" w:hAnsi="Consolas" w:cs="Times New Roman"/>
          <w:color w:val="C586C0"/>
          <w:sz w:val="24"/>
          <w:szCs w:val="24"/>
          <w:lang w:eastAsia="en-IN"/>
        </w:rPr>
        <w:t>if</w:t>
      </w:r>
      <w:r w:rsidRPr="004A48DA">
        <w:rPr>
          <w:rFonts w:ascii="Consolas" w:eastAsia="Times New Roman" w:hAnsi="Consolas" w:cs="Times New Roman"/>
          <w:color w:val="D4D4D4"/>
          <w:sz w:val="24"/>
          <w:szCs w:val="24"/>
          <w:lang w:eastAsia="en-IN"/>
        </w:rPr>
        <w:t> </w:t>
      </w:r>
      <w:r w:rsidRPr="004A48DA">
        <w:rPr>
          <w:rFonts w:ascii="Consolas" w:eastAsia="Times New Roman" w:hAnsi="Consolas" w:cs="Times New Roman"/>
          <w:color w:val="CE9178"/>
          <w:sz w:val="24"/>
          <w:szCs w:val="24"/>
          <w:lang w:eastAsia="en-IN"/>
        </w:rPr>
        <w:t>'apple'</w:t>
      </w:r>
      <w:r w:rsidRPr="004A48DA">
        <w:rPr>
          <w:rFonts w:ascii="Consolas" w:eastAsia="Times New Roman" w:hAnsi="Consolas" w:cs="Times New Roman"/>
          <w:color w:val="D4D4D4"/>
          <w:sz w:val="24"/>
          <w:szCs w:val="24"/>
          <w:lang w:eastAsia="en-IN"/>
        </w:rPr>
        <w:t> </w:t>
      </w:r>
      <w:r w:rsidRPr="004A48DA">
        <w:rPr>
          <w:rFonts w:ascii="Consolas" w:eastAsia="Times New Roman" w:hAnsi="Consolas" w:cs="Times New Roman"/>
          <w:color w:val="569CD6"/>
          <w:sz w:val="24"/>
          <w:szCs w:val="24"/>
          <w:lang w:eastAsia="en-IN"/>
        </w:rPr>
        <w:t>in</w:t>
      </w:r>
      <w:r w:rsidRPr="004A48DA">
        <w:rPr>
          <w:rFonts w:ascii="Consolas" w:eastAsia="Times New Roman" w:hAnsi="Consolas" w:cs="Times New Roman"/>
          <w:color w:val="D4D4D4"/>
          <w:sz w:val="24"/>
          <w:szCs w:val="24"/>
          <w:lang w:eastAsia="en-IN"/>
        </w:rPr>
        <w:t> fruits:</w:t>
      </w:r>
    </w:p>
    <w:p w:rsidR="004A48DA" w:rsidRPr="004A48DA" w:rsidRDefault="004A48DA" w:rsidP="004A48DA">
      <w:pPr>
        <w:shd w:val="clear" w:color="auto" w:fill="1E1E1E"/>
        <w:spacing w:after="0" w:line="330" w:lineRule="atLeast"/>
        <w:rPr>
          <w:rFonts w:ascii="Consolas" w:eastAsia="Times New Roman" w:hAnsi="Consolas" w:cs="Times New Roman"/>
          <w:color w:val="D4D4D4"/>
          <w:sz w:val="24"/>
          <w:szCs w:val="24"/>
          <w:lang w:eastAsia="en-IN"/>
        </w:rPr>
      </w:pPr>
      <w:r w:rsidRPr="004A48DA">
        <w:rPr>
          <w:rFonts w:ascii="Consolas" w:eastAsia="Times New Roman" w:hAnsi="Consolas" w:cs="Times New Roman"/>
          <w:color w:val="D4D4D4"/>
          <w:sz w:val="24"/>
          <w:szCs w:val="24"/>
          <w:lang w:eastAsia="en-IN"/>
        </w:rPr>
        <w:t>    </w:t>
      </w:r>
      <w:r w:rsidRPr="004A48DA">
        <w:rPr>
          <w:rFonts w:ascii="Consolas" w:eastAsia="Times New Roman" w:hAnsi="Consolas" w:cs="Times New Roman"/>
          <w:color w:val="DCDCAA"/>
          <w:sz w:val="24"/>
          <w:szCs w:val="24"/>
          <w:lang w:eastAsia="en-IN"/>
        </w:rPr>
        <w:t>print</w:t>
      </w:r>
      <w:r w:rsidRPr="004A48DA">
        <w:rPr>
          <w:rFonts w:ascii="Consolas" w:eastAsia="Times New Roman" w:hAnsi="Consolas" w:cs="Times New Roman"/>
          <w:color w:val="D4D4D4"/>
          <w:sz w:val="24"/>
          <w:szCs w:val="24"/>
          <w:lang w:eastAsia="en-IN"/>
        </w:rPr>
        <w:t>(</w:t>
      </w:r>
      <w:r w:rsidRPr="004A48DA">
        <w:rPr>
          <w:rFonts w:ascii="Consolas" w:eastAsia="Times New Roman" w:hAnsi="Consolas" w:cs="Times New Roman"/>
          <w:color w:val="CE9178"/>
          <w:sz w:val="24"/>
          <w:szCs w:val="24"/>
          <w:lang w:eastAsia="en-IN"/>
        </w:rPr>
        <w:t>'apple is present'</w:t>
      </w:r>
      <w:r w:rsidRPr="004A48DA">
        <w:rPr>
          <w:rFonts w:ascii="Consolas" w:eastAsia="Times New Roman" w:hAnsi="Consolas" w:cs="Times New Roman"/>
          <w:color w:val="D4D4D4"/>
          <w:sz w:val="24"/>
          <w:szCs w:val="24"/>
          <w:lang w:eastAsia="en-IN"/>
        </w:rPr>
        <w:t>)</w:t>
      </w:r>
    </w:p>
    <w:p w:rsidR="004A48DA" w:rsidRPr="004A48DA" w:rsidRDefault="004A48DA" w:rsidP="004A48DA">
      <w:pPr>
        <w:shd w:val="clear" w:color="auto" w:fill="1E1E1E"/>
        <w:spacing w:after="0" w:line="330" w:lineRule="atLeast"/>
        <w:rPr>
          <w:rFonts w:ascii="Consolas" w:eastAsia="Times New Roman" w:hAnsi="Consolas" w:cs="Times New Roman"/>
          <w:color w:val="D4D4D4"/>
          <w:sz w:val="24"/>
          <w:szCs w:val="24"/>
          <w:lang w:eastAsia="en-IN"/>
        </w:rPr>
      </w:pPr>
      <w:r w:rsidRPr="004A48DA">
        <w:rPr>
          <w:rFonts w:ascii="Consolas" w:eastAsia="Times New Roman" w:hAnsi="Consolas" w:cs="Times New Roman"/>
          <w:color w:val="C586C0"/>
          <w:sz w:val="24"/>
          <w:szCs w:val="24"/>
          <w:lang w:eastAsia="en-IN"/>
        </w:rPr>
        <w:t>else</w:t>
      </w:r>
      <w:r w:rsidRPr="004A48DA">
        <w:rPr>
          <w:rFonts w:ascii="Consolas" w:eastAsia="Times New Roman" w:hAnsi="Consolas" w:cs="Times New Roman"/>
          <w:color w:val="D4D4D4"/>
          <w:sz w:val="24"/>
          <w:szCs w:val="24"/>
          <w:lang w:eastAsia="en-IN"/>
        </w:rPr>
        <w:t>:</w:t>
      </w:r>
    </w:p>
    <w:p w:rsidR="004A48DA" w:rsidRPr="004A48DA" w:rsidRDefault="004A48DA" w:rsidP="004A48DA">
      <w:pPr>
        <w:shd w:val="clear" w:color="auto" w:fill="1E1E1E"/>
        <w:spacing w:after="0" w:line="330" w:lineRule="atLeast"/>
        <w:rPr>
          <w:rFonts w:ascii="Consolas" w:eastAsia="Times New Roman" w:hAnsi="Consolas" w:cs="Times New Roman"/>
          <w:color w:val="D4D4D4"/>
          <w:sz w:val="24"/>
          <w:szCs w:val="24"/>
          <w:lang w:eastAsia="en-IN"/>
        </w:rPr>
      </w:pPr>
      <w:r w:rsidRPr="004A48DA">
        <w:rPr>
          <w:rFonts w:ascii="Consolas" w:eastAsia="Times New Roman" w:hAnsi="Consolas" w:cs="Times New Roman"/>
          <w:color w:val="D4D4D4"/>
          <w:sz w:val="24"/>
          <w:szCs w:val="24"/>
          <w:lang w:eastAsia="en-IN"/>
        </w:rPr>
        <w:t>    </w:t>
      </w:r>
      <w:r w:rsidRPr="004A48DA">
        <w:rPr>
          <w:rFonts w:ascii="Consolas" w:eastAsia="Times New Roman" w:hAnsi="Consolas" w:cs="Times New Roman"/>
          <w:color w:val="DCDCAA"/>
          <w:sz w:val="24"/>
          <w:szCs w:val="24"/>
          <w:lang w:eastAsia="en-IN"/>
        </w:rPr>
        <w:t>print</w:t>
      </w:r>
      <w:r w:rsidRPr="004A48DA">
        <w:rPr>
          <w:rFonts w:ascii="Consolas" w:eastAsia="Times New Roman" w:hAnsi="Consolas" w:cs="Times New Roman"/>
          <w:color w:val="D4D4D4"/>
          <w:sz w:val="24"/>
          <w:szCs w:val="24"/>
          <w:lang w:eastAsia="en-IN"/>
        </w:rPr>
        <w:t>(</w:t>
      </w:r>
      <w:r w:rsidRPr="004A48DA">
        <w:rPr>
          <w:rFonts w:ascii="Consolas" w:eastAsia="Times New Roman" w:hAnsi="Consolas" w:cs="Times New Roman"/>
          <w:color w:val="CE9178"/>
          <w:sz w:val="24"/>
          <w:szCs w:val="24"/>
          <w:lang w:eastAsia="en-IN"/>
        </w:rPr>
        <w:t>'apple is not present'</w:t>
      </w:r>
      <w:r w:rsidRPr="004A48DA">
        <w:rPr>
          <w:rFonts w:ascii="Consolas" w:eastAsia="Times New Roman" w:hAnsi="Consolas" w:cs="Times New Roman"/>
          <w:color w:val="D4D4D4"/>
          <w:sz w:val="24"/>
          <w:szCs w:val="24"/>
          <w:lang w:eastAsia="en-IN"/>
        </w:rPr>
        <w:t>)</w:t>
      </w:r>
    </w:p>
    <w:p w:rsidR="004A48DA" w:rsidRDefault="004A48DA" w:rsidP="00637A15">
      <w:pPr>
        <w:rPr>
          <w:sz w:val="28"/>
          <w:szCs w:val="24"/>
        </w:rPr>
      </w:pPr>
      <w:r>
        <w:rPr>
          <w:sz w:val="28"/>
          <w:szCs w:val="24"/>
        </w:rPr>
        <w:t xml:space="preserve"> this will give the output as :</w:t>
      </w:r>
    </w:p>
    <w:p w:rsidR="004A48DA" w:rsidRDefault="004A48DA" w:rsidP="00637A15">
      <w:pPr>
        <w:rPr>
          <w:sz w:val="28"/>
          <w:szCs w:val="24"/>
        </w:rPr>
      </w:pPr>
      <w:r>
        <w:rPr>
          <w:sz w:val="28"/>
          <w:szCs w:val="24"/>
        </w:rPr>
        <w:t>apple is present</w:t>
      </w:r>
    </w:p>
    <w:p w:rsidR="004A48DA" w:rsidRDefault="00857BD5" w:rsidP="00637A15">
      <w:pPr>
        <w:rPr>
          <w:sz w:val="36"/>
          <w:szCs w:val="32"/>
        </w:rPr>
      </w:pPr>
      <w:r>
        <w:rPr>
          <w:sz w:val="36"/>
          <w:szCs w:val="32"/>
        </w:rPr>
        <w:t>`Some more method in list</w:t>
      </w:r>
    </w:p>
    <w:p w:rsidR="00857BD5" w:rsidRDefault="00857BD5" w:rsidP="00637A15">
      <w:pPr>
        <w:rPr>
          <w:sz w:val="28"/>
          <w:szCs w:val="24"/>
        </w:rPr>
      </w:pPr>
      <w:r>
        <w:rPr>
          <w:sz w:val="28"/>
          <w:szCs w:val="24"/>
        </w:rPr>
        <w:t>Count method:</w:t>
      </w:r>
    </w:p>
    <w:p w:rsidR="00857BD5" w:rsidRDefault="00857BD5" w:rsidP="00637A15">
      <w:pPr>
        <w:rPr>
          <w:sz w:val="28"/>
          <w:szCs w:val="24"/>
        </w:rPr>
      </w:pPr>
      <w:r>
        <w:rPr>
          <w:sz w:val="28"/>
          <w:szCs w:val="24"/>
        </w:rPr>
        <w:t>This method is used to count the no of times the elements present inside the list.</w:t>
      </w:r>
    </w:p>
    <w:p w:rsidR="00857BD5" w:rsidRDefault="00857BD5" w:rsidP="00637A15">
      <w:pPr>
        <w:rPr>
          <w:sz w:val="28"/>
          <w:szCs w:val="24"/>
        </w:rPr>
      </w:pPr>
      <w:r>
        <w:rPr>
          <w:sz w:val="28"/>
          <w:szCs w:val="24"/>
        </w:rPr>
        <w:t>Eg:</w:t>
      </w:r>
    </w:p>
    <w:p w:rsidR="00857BD5" w:rsidRPr="00857BD5" w:rsidRDefault="00857BD5" w:rsidP="00857BD5">
      <w:pPr>
        <w:shd w:val="clear" w:color="auto" w:fill="1E1E1E"/>
        <w:spacing w:after="0" w:line="330" w:lineRule="atLeast"/>
        <w:rPr>
          <w:rFonts w:ascii="Consolas" w:eastAsia="Times New Roman" w:hAnsi="Consolas" w:cs="Times New Roman"/>
          <w:color w:val="D4D4D4"/>
          <w:sz w:val="24"/>
          <w:szCs w:val="24"/>
          <w:lang w:eastAsia="en-IN"/>
        </w:rPr>
      </w:pPr>
      <w:r w:rsidRPr="00857BD5">
        <w:rPr>
          <w:rFonts w:ascii="Consolas" w:eastAsia="Times New Roman" w:hAnsi="Consolas" w:cs="Times New Roman"/>
          <w:color w:val="D4D4D4"/>
          <w:sz w:val="24"/>
          <w:szCs w:val="24"/>
          <w:lang w:eastAsia="en-IN"/>
        </w:rPr>
        <w:t>fruits = [</w:t>
      </w:r>
      <w:r w:rsidRPr="00857BD5">
        <w:rPr>
          <w:rFonts w:ascii="Consolas" w:eastAsia="Times New Roman" w:hAnsi="Consolas" w:cs="Times New Roman"/>
          <w:color w:val="CE9178"/>
          <w:sz w:val="24"/>
          <w:szCs w:val="24"/>
          <w:lang w:eastAsia="en-IN"/>
        </w:rPr>
        <w:t>'apple'</w:t>
      </w:r>
      <w:r w:rsidRPr="00857BD5">
        <w:rPr>
          <w:rFonts w:ascii="Consolas" w:eastAsia="Times New Roman" w:hAnsi="Consolas" w:cs="Times New Roman"/>
          <w:color w:val="D4D4D4"/>
          <w:sz w:val="24"/>
          <w:szCs w:val="24"/>
          <w:lang w:eastAsia="en-IN"/>
        </w:rPr>
        <w:t>, </w:t>
      </w:r>
      <w:r w:rsidRPr="00857BD5">
        <w:rPr>
          <w:rFonts w:ascii="Consolas" w:eastAsia="Times New Roman" w:hAnsi="Consolas" w:cs="Times New Roman"/>
          <w:color w:val="CE9178"/>
          <w:sz w:val="24"/>
          <w:szCs w:val="24"/>
          <w:lang w:eastAsia="en-IN"/>
        </w:rPr>
        <w:t>'guavas'</w:t>
      </w:r>
      <w:r w:rsidRPr="00857BD5">
        <w:rPr>
          <w:rFonts w:ascii="Consolas" w:eastAsia="Times New Roman" w:hAnsi="Consolas" w:cs="Times New Roman"/>
          <w:color w:val="D4D4D4"/>
          <w:sz w:val="24"/>
          <w:szCs w:val="24"/>
          <w:lang w:eastAsia="en-IN"/>
        </w:rPr>
        <w:t>, </w:t>
      </w:r>
      <w:r w:rsidRPr="00857BD5">
        <w:rPr>
          <w:rFonts w:ascii="Consolas" w:eastAsia="Times New Roman" w:hAnsi="Consolas" w:cs="Times New Roman"/>
          <w:color w:val="CE9178"/>
          <w:sz w:val="24"/>
          <w:szCs w:val="24"/>
          <w:lang w:eastAsia="en-IN"/>
        </w:rPr>
        <w:t>'apple'</w:t>
      </w:r>
      <w:r w:rsidRPr="00857BD5">
        <w:rPr>
          <w:rFonts w:ascii="Consolas" w:eastAsia="Times New Roman" w:hAnsi="Consolas" w:cs="Times New Roman"/>
          <w:color w:val="D4D4D4"/>
          <w:sz w:val="24"/>
          <w:szCs w:val="24"/>
          <w:lang w:eastAsia="en-IN"/>
        </w:rPr>
        <w:t>, </w:t>
      </w:r>
      <w:r w:rsidRPr="00857BD5">
        <w:rPr>
          <w:rFonts w:ascii="Consolas" w:eastAsia="Times New Roman" w:hAnsi="Consolas" w:cs="Times New Roman"/>
          <w:color w:val="CE9178"/>
          <w:sz w:val="24"/>
          <w:szCs w:val="24"/>
          <w:lang w:eastAsia="en-IN"/>
        </w:rPr>
        <w:t>'banana'</w:t>
      </w:r>
      <w:r w:rsidRPr="00857BD5">
        <w:rPr>
          <w:rFonts w:ascii="Consolas" w:eastAsia="Times New Roman" w:hAnsi="Consolas" w:cs="Times New Roman"/>
          <w:color w:val="D4D4D4"/>
          <w:sz w:val="24"/>
          <w:szCs w:val="24"/>
          <w:lang w:eastAsia="en-IN"/>
        </w:rPr>
        <w:t>, </w:t>
      </w:r>
      <w:r w:rsidRPr="00857BD5">
        <w:rPr>
          <w:rFonts w:ascii="Consolas" w:eastAsia="Times New Roman" w:hAnsi="Consolas" w:cs="Times New Roman"/>
          <w:color w:val="CE9178"/>
          <w:sz w:val="24"/>
          <w:szCs w:val="24"/>
          <w:lang w:eastAsia="en-IN"/>
        </w:rPr>
        <w:t>'kivi'</w:t>
      </w:r>
      <w:r w:rsidRPr="00857BD5">
        <w:rPr>
          <w:rFonts w:ascii="Consolas" w:eastAsia="Times New Roman" w:hAnsi="Consolas" w:cs="Times New Roman"/>
          <w:color w:val="D4D4D4"/>
          <w:sz w:val="24"/>
          <w:szCs w:val="24"/>
          <w:lang w:eastAsia="en-IN"/>
        </w:rPr>
        <w:t>, </w:t>
      </w:r>
      <w:r w:rsidRPr="00857BD5">
        <w:rPr>
          <w:rFonts w:ascii="Consolas" w:eastAsia="Times New Roman" w:hAnsi="Consolas" w:cs="Times New Roman"/>
          <w:color w:val="CE9178"/>
          <w:sz w:val="24"/>
          <w:szCs w:val="24"/>
          <w:lang w:eastAsia="en-IN"/>
        </w:rPr>
        <w:t>'banana'</w:t>
      </w:r>
      <w:r w:rsidRPr="00857BD5">
        <w:rPr>
          <w:rFonts w:ascii="Consolas" w:eastAsia="Times New Roman" w:hAnsi="Consolas" w:cs="Times New Roman"/>
          <w:color w:val="D4D4D4"/>
          <w:sz w:val="24"/>
          <w:szCs w:val="24"/>
          <w:lang w:eastAsia="en-IN"/>
        </w:rPr>
        <w:t>, </w:t>
      </w:r>
      <w:r w:rsidRPr="00857BD5">
        <w:rPr>
          <w:rFonts w:ascii="Consolas" w:eastAsia="Times New Roman" w:hAnsi="Consolas" w:cs="Times New Roman"/>
          <w:color w:val="CE9178"/>
          <w:sz w:val="24"/>
          <w:szCs w:val="24"/>
          <w:lang w:eastAsia="en-IN"/>
        </w:rPr>
        <w:t>'kivi'</w:t>
      </w:r>
      <w:r w:rsidRPr="00857BD5">
        <w:rPr>
          <w:rFonts w:ascii="Consolas" w:eastAsia="Times New Roman" w:hAnsi="Consolas" w:cs="Times New Roman"/>
          <w:color w:val="D4D4D4"/>
          <w:sz w:val="24"/>
          <w:szCs w:val="24"/>
          <w:lang w:eastAsia="en-IN"/>
        </w:rPr>
        <w:t>]</w:t>
      </w:r>
    </w:p>
    <w:p w:rsidR="00857BD5" w:rsidRPr="00857BD5" w:rsidRDefault="00857BD5" w:rsidP="00857BD5">
      <w:pPr>
        <w:shd w:val="clear" w:color="auto" w:fill="1E1E1E"/>
        <w:spacing w:after="0" w:line="330" w:lineRule="atLeast"/>
        <w:rPr>
          <w:rFonts w:ascii="Consolas" w:eastAsia="Times New Roman" w:hAnsi="Consolas" w:cs="Times New Roman"/>
          <w:color w:val="D4D4D4"/>
          <w:sz w:val="24"/>
          <w:szCs w:val="24"/>
          <w:lang w:eastAsia="en-IN"/>
        </w:rPr>
      </w:pPr>
    </w:p>
    <w:p w:rsidR="00857BD5" w:rsidRPr="00857BD5" w:rsidRDefault="00857BD5" w:rsidP="00857BD5">
      <w:pPr>
        <w:shd w:val="clear" w:color="auto" w:fill="1E1E1E"/>
        <w:spacing w:after="0" w:line="330" w:lineRule="atLeast"/>
        <w:rPr>
          <w:rFonts w:ascii="Consolas" w:eastAsia="Times New Roman" w:hAnsi="Consolas" w:cs="Times New Roman"/>
          <w:color w:val="D4D4D4"/>
          <w:sz w:val="24"/>
          <w:szCs w:val="24"/>
          <w:lang w:eastAsia="en-IN"/>
        </w:rPr>
      </w:pPr>
      <w:r w:rsidRPr="00857BD5">
        <w:rPr>
          <w:rFonts w:ascii="Consolas" w:eastAsia="Times New Roman" w:hAnsi="Consolas" w:cs="Times New Roman"/>
          <w:color w:val="DCDCAA"/>
          <w:sz w:val="24"/>
          <w:szCs w:val="24"/>
          <w:lang w:eastAsia="en-IN"/>
        </w:rPr>
        <w:t>print</w:t>
      </w:r>
      <w:r w:rsidRPr="00857BD5">
        <w:rPr>
          <w:rFonts w:ascii="Consolas" w:eastAsia="Times New Roman" w:hAnsi="Consolas" w:cs="Times New Roman"/>
          <w:color w:val="D4D4D4"/>
          <w:sz w:val="24"/>
          <w:szCs w:val="24"/>
          <w:lang w:eastAsia="en-IN"/>
        </w:rPr>
        <w:t>(fruits.count(</w:t>
      </w:r>
      <w:r w:rsidRPr="00857BD5">
        <w:rPr>
          <w:rFonts w:ascii="Consolas" w:eastAsia="Times New Roman" w:hAnsi="Consolas" w:cs="Times New Roman"/>
          <w:color w:val="CE9178"/>
          <w:sz w:val="24"/>
          <w:szCs w:val="24"/>
          <w:lang w:eastAsia="en-IN"/>
        </w:rPr>
        <w:t>'apple'</w:t>
      </w:r>
      <w:r w:rsidRPr="00857BD5">
        <w:rPr>
          <w:rFonts w:ascii="Consolas" w:eastAsia="Times New Roman" w:hAnsi="Consolas" w:cs="Times New Roman"/>
          <w:color w:val="D4D4D4"/>
          <w:sz w:val="24"/>
          <w:szCs w:val="24"/>
          <w:lang w:eastAsia="en-IN"/>
        </w:rPr>
        <w:t>))</w:t>
      </w:r>
    </w:p>
    <w:p w:rsidR="00857BD5" w:rsidRPr="00857BD5" w:rsidRDefault="00857BD5" w:rsidP="00857BD5">
      <w:pPr>
        <w:shd w:val="clear" w:color="auto" w:fill="1E1E1E"/>
        <w:spacing w:after="0" w:line="330" w:lineRule="atLeast"/>
        <w:rPr>
          <w:rFonts w:ascii="Consolas" w:eastAsia="Times New Roman" w:hAnsi="Consolas" w:cs="Times New Roman"/>
          <w:color w:val="D4D4D4"/>
          <w:sz w:val="24"/>
          <w:szCs w:val="24"/>
          <w:lang w:eastAsia="en-IN"/>
        </w:rPr>
      </w:pPr>
    </w:p>
    <w:p w:rsidR="00857BD5" w:rsidRDefault="00857BD5" w:rsidP="00637A15">
      <w:pPr>
        <w:rPr>
          <w:sz w:val="28"/>
          <w:szCs w:val="24"/>
        </w:rPr>
      </w:pPr>
      <w:r>
        <w:rPr>
          <w:sz w:val="28"/>
          <w:szCs w:val="24"/>
        </w:rPr>
        <w:lastRenderedPageBreak/>
        <w:t>this will give the output as 2</w:t>
      </w:r>
    </w:p>
    <w:p w:rsidR="00857BD5" w:rsidRDefault="00857BD5" w:rsidP="00637A15">
      <w:pPr>
        <w:rPr>
          <w:sz w:val="28"/>
          <w:szCs w:val="24"/>
        </w:rPr>
      </w:pPr>
      <w:r>
        <w:rPr>
          <w:sz w:val="28"/>
          <w:szCs w:val="24"/>
        </w:rPr>
        <w:t>sort method:</w:t>
      </w:r>
    </w:p>
    <w:p w:rsidR="00857BD5" w:rsidRDefault="00857BD5" w:rsidP="00637A15">
      <w:pPr>
        <w:rPr>
          <w:sz w:val="28"/>
          <w:szCs w:val="24"/>
        </w:rPr>
      </w:pPr>
      <w:r>
        <w:rPr>
          <w:sz w:val="28"/>
          <w:szCs w:val="24"/>
        </w:rPr>
        <w:t xml:space="preserve">this method is used to sort the elements in the list alphabetically </w:t>
      </w:r>
    </w:p>
    <w:p w:rsidR="008B5EE9" w:rsidRPr="008B5EE9" w:rsidRDefault="008B5EE9" w:rsidP="008B5EE9">
      <w:pPr>
        <w:shd w:val="clear" w:color="auto" w:fill="1E1E1E"/>
        <w:spacing w:line="330" w:lineRule="atLeast"/>
        <w:rPr>
          <w:rFonts w:ascii="Consolas" w:eastAsia="Times New Roman" w:hAnsi="Consolas" w:cs="Times New Roman"/>
          <w:color w:val="D4D4D4"/>
          <w:sz w:val="24"/>
          <w:szCs w:val="24"/>
          <w:lang w:eastAsia="en-IN"/>
        </w:rPr>
      </w:pPr>
      <w:r>
        <w:rPr>
          <w:sz w:val="28"/>
          <w:szCs w:val="24"/>
        </w:rPr>
        <w:t>eg:</w:t>
      </w:r>
      <w:r>
        <w:rPr>
          <w:sz w:val="28"/>
          <w:szCs w:val="24"/>
        </w:rPr>
        <w:br/>
      </w:r>
      <w:r w:rsidRPr="008B5EE9">
        <w:rPr>
          <w:rFonts w:ascii="Consolas" w:eastAsia="Times New Roman" w:hAnsi="Consolas" w:cs="Times New Roman"/>
          <w:color w:val="D4D4D4"/>
          <w:sz w:val="24"/>
          <w:szCs w:val="24"/>
          <w:lang w:eastAsia="en-IN"/>
        </w:rPr>
        <w:t>fruits = [</w:t>
      </w:r>
      <w:r w:rsidRPr="008B5EE9">
        <w:rPr>
          <w:rFonts w:ascii="Consolas" w:eastAsia="Times New Roman" w:hAnsi="Consolas" w:cs="Times New Roman"/>
          <w:color w:val="CE9178"/>
          <w:sz w:val="24"/>
          <w:szCs w:val="24"/>
          <w:lang w:eastAsia="en-IN"/>
        </w:rPr>
        <w:t>'apple'</w:t>
      </w:r>
      <w:r w:rsidRPr="008B5EE9">
        <w:rPr>
          <w:rFonts w:ascii="Consolas" w:eastAsia="Times New Roman" w:hAnsi="Consolas" w:cs="Times New Roman"/>
          <w:color w:val="D4D4D4"/>
          <w:sz w:val="24"/>
          <w:szCs w:val="24"/>
          <w:lang w:eastAsia="en-IN"/>
        </w:rPr>
        <w:t>, </w:t>
      </w:r>
      <w:r w:rsidRPr="008B5EE9">
        <w:rPr>
          <w:rFonts w:ascii="Consolas" w:eastAsia="Times New Roman" w:hAnsi="Consolas" w:cs="Times New Roman"/>
          <w:color w:val="CE9178"/>
          <w:sz w:val="24"/>
          <w:szCs w:val="24"/>
          <w:lang w:eastAsia="en-IN"/>
        </w:rPr>
        <w:t>'guavas'</w:t>
      </w:r>
      <w:r w:rsidRPr="008B5EE9">
        <w:rPr>
          <w:rFonts w:ascii="Consolas" w:eastAsia="Times New Roman" w:hAnsi="Consolas" w:cs="Times New Roman"/>
          <w:color w:val="D4D4D4"/>
          <w:sz w:val="24"/>
          <w:szCs w:val="24"/>
          <w:lang w:eastAsia="en-IN"/>
        </w:rPr>
        <w:t>, </w:t>
      </w:r>
      <w:r w:rsidRPr="008B5EE9">
        <w:rPr>
          <w:rFonts w:ascii="Consolas" w:eastAsia="Times New Roman" w:hAnsi="Consolas" w:cs="Times New Roman"/>
          <w:color w:val="CE9178"/>
          <w:sz w:val="24"/>
          <w:szCs w:val="24"/>
          <w:lang w:eastAsia="en-IN"/>
        </w:rPr>
        <w:t>'apple'</w:t>
      </w:r>
      <w:r w:rsidRPr="008B5EE9">
        <w:rPr>
          <w:rFonts w:ascii="Consolas" w:eastAsia="Times New Roman" w:hAnsi="Consolas" w:cs="Times New Roman"/>
          <w:color w:val="D4D4D4"/>
          <w:sz w:val="24"/>
          <w:szCs w:val="24"/>
          <w:lang w:eastAsia="en-IN"/>
        </w:rPr>
        <w:t>, </w:t>
      </w:r>
      <w:r w:rsidRPr="008B5EE9">
        <w:rPr>
          <w:rFonts w:ascii="Consolas" w:eastAsia="Times New Roman" w:hAnsi="Consolas" w:cs="Times New Roman"/>
          <w:color w:val="CE9178"/>
          <w:sz w:val="24"/>
          <w:szCs w:val="24"/>
          <w:lang w:eastAsia="en-IN"/>
        </w:rPr>
        <w:t>'banana'</w:t>
      </w:r>
      <w:r w:rsidRPr="008B5EE9">
        <w:rPr>
          <w:rFonts w:ascii="Consolas" w:eastAsia="Times New Roman" w:hAnsi="Consolas" w:cs="Times New Roman"/>
          <w:color w:val="D4D4D4"/>
          <w:sz w:val="24"/>
          <w:szCs w:val="24"/>
          <w:lang w:eastAsia="en-IN"/>
        </w:rPr>
        <w:t>, </w:t>
      </w:r>
      <w:r w:rsidRPr="008B5EE9">
        <w:rPr>
          <w:rFonts w:ascii="Consolas" w:eastAsia="Times New Roman" w:hAnsi="Consolas" w:cs="Times New Roman"/>
          <w:color w:val="CE9178"/>
          <w:sz w:val="24"/>
          <w:szCs w:val="24"/>
          <w:lang w:eastAsia="en-IN"/>
        </w:rPr>
        <w:t>'kivi'</w:t>
      </w:r>
      <w:r w:rsidRPr="008B5EE9">
        <w:rPr>
          <w:rFonts w:ascii="Consolas" w:eastAsia="Times New Roman" w:hAnsi="Consolas" w:cs="Times New Roman"/>
          <w:color w:val="D4D4D4"/>
          <w:sz w:val="24"/>
          <w:szCs w:val="24"/>
          <w:lang w:eastAsia="en-IN"/>
        </w:rPr>
        <w:t>, </w:t>
      </w:r>
      <w:r w:rsidRPr="008B5EE9">
        <w:rPr>
          <w:rFonts w:ascii="Consolas" w:eastAsia="Times New Roman" w:hAnsi="Consolas" w:cs="Times New Roman"/>
          <w:color w:val="CE9178"/>
          <w:sz w:val="24"/>
          <w:szCs w:val="24"/>
          <w:lang w:eastAsia="en-IN"/>
        </w:rPr>
        <w:t>'banana'</w:t>
      </w:r>
      <w:r w:rsidRPr="008B5EE9">
        <w:rPr>
          <w:rFonts w:ascii="Consolas" w:eastAsia="Times New Roman" w:hAnsi="Consolas" w:cs="Times New Roman"/>
          <w:color w:val="D4D4D4"/>
          <w:sz w:val="24"/>
          <w:szCs w:val="24"/>
          <w:lang w:eastAsia="en-IN"/>
        </w:rPr>
        <w:t>, </w:t>
      </w:r>
      <w:r w:rsidRPr="008B5EE9">
        <w:rPr>
          <w:rFonts w:ascii="Consolas" w:eastAsia="Times New Roman" w:hAnsi="Consolas" w:cs="Times New Roman"/>
          <w:color w:val="CE9178"/>
          <w:sz w:val="24"/>
          <w:szCs w:val="24"/>
          <w:lang w:eastAsia="en-IN"/>
        </w:rPr>
        <w:t>'kivi'</w:t>
      </w:r>
      <w:r w:rsidRPr="008B5EE9">
        <w:rPr>
          <w:rFonts w:ascii="Consolas" w:eastAsia="Times New Roman" w:hAnsi="Consolas" w:cs="Times New Roman"/>
          <w:color w:val="D4D4D4"/>
          <w:sz w:val="24"/>
          <w:szCs w:val="24"/>
          <w:lang w:eastAsia="en-IN"/>
        </w:rPr>
        <w:t>]</w:t>
      </w:r>
    </w:p>
    <w:p w:rsidR="008B5EE9" w:rsidRPr="008B5EE9" w:rsidRDefault="008B5EE9" w:rsidP="008B5EE9">
      <w:pPr>
        <w:shd w:val="clear" w:color="auto" w:fill="1E1E1E"/>
        <w:spacing w:after="0" w:line="330" w:lineRule="atLeast"/>
        <w:rPr>
          <w:rFonts w:ascii="Consolas" w:eastAsia="Times New Roman" w:hAnsi="Consolas" w:cs="Times New Roman"/>
          <w:color w:val="D4D4D4"/>
          <w:sz w:val="24"/>
          <w:szCs w:val="24"/>
          <w:lang w:eastAsia="en-IN"/>
        </w:rPr>
      </w:pPr>
      <w:r w:rsidRPr="008B5EE9">
        <w:rPr>
          <w:rFonts w:ascii="Consolas" w:eastAsia="Times New Roman" w:hAnsi="Consolas" w:cs="Times New Roman"/>
          <w:color w:val="D4D4D4"/>
          <w:sz w:val="24"/>
          <w:szCs w:val="24"/>
          <w:lang w:eastAsia="en-IN"/>
        </w:rPr>
        <w:t>fruits.sort()</w:t>
      </w:r>
    </w:p>
    <w:p w:rsidR="008B5EE9" w:rsidRPr="008B5EE9" w:rsidRDefault="008B5EE9" w:rsidP="008B5EE9">
      <w:pPr>
        <w:shd w:val="clear" w:color="auto" w:fill="1E1E1E"/>
        <w:spacing w:after="0" w:line="330" w:lineRule="atLeast"/>
        <w:rPr>
          <w:rFonts w:ascii="Consolas" w:eastAsia="Times New Roman" w:hAnsi="Consolas" w:cs="Times New Roman"/>
          <w:color w:val="D4D4D4"/>
          <w:sz w:val="24"/>
          <w:szCs w:val="24"/>
          <w:lang w:eastAsia="en-IN"/>
        </w:rPr>
      </w:pPr>
      <w:r w:rsidRPr="008B5EE9">
        <w:rPr>
          <w:rFonts w:ascii="Consolas" w:eastAsia="Times New Roman" w:hAnsi="Consolas" w:cs="Times New Roman"/>
          <w:color w:val="DCDCAA"/>
          <w:sz w:val="24"/>
          <w:szCs w:val="24"/>
          <w:lang w:eastAsia="en-IN"/>
        </w:rPr>
        <w:t>print</w:t>
      </w:r>
      <w:r w:rsidRPr="008B5EE9">
        <w:rPr>
          <w:rFonts w:ascii="Consolas" w:eastAsia="Times New Roman" w:hAnsi="Consolas" w:cs="Times New Roman"/>
          <w:color w:val="D4D4D4"/>
          <w:sz w:val="24"/>
          <w:szCs w:val="24"/>
          <w:lang w:eastAsia="en-IN"/>
        </w:rPr>
        <w:t>(fruits)</w:t>
      </w:r>
    </w:p>
    <w:p w:rsidR="008B5EE9" w:rsidRPr="008B5EE9" w:rsidRDefault="008B5EE9" w:rsidP="008B5EE9">
      <w:pPr>
        <w:shd w:val="clear" w:color="auto" w:fill="1E1E1E"/>
        <w:spacing w:after="240" w:line="330" w:lineRule="atLeast"/>
        <w:rPr>
          <w:rFonts w:ascii="Consolas" w:eastAsia="Times New Roman" w:hAnsi="Consolas" w:cs="Times New Roman"/>
          <w:color w:val="D4D4D4"/>
          <w:sz w:val="24"/>
          <w:szCs w:val="24"/>
          <w:lang w:eastAsia="en-IN"/>
        </w:rPr>
      </w:pPr>
    </w:p>
    <w:p w:rsidR="008B5EE9" w:rsidRDefault="008B5EE9" w:rsidP="00637A15">
      <w:pPr>
        <w:rPr>
          <w:sz w:val="28"/>
          <w:szCs w:val="24"/>
        </w:rPr>
      </w:pPr>
      <w:r>
        <w:rPr>
          <w:sz w:val="28"/>
          <w:szCs w:val="24"/>
        </w:rPr>
        <w:t>this will give the output as :</w:t>
      </w:r>
      <w:r>
        <w:rPr>
          <w:sz w:val="28"/>
          <w:szCs w:val="24"/>
        </w:rPr>
        <w:br/>
      </w:r>
      <w:r w:rsidRPr="008B5EE9">
        <w:rPr>
          <w:rFonts w:cs="Mangal"/>
          <w:sz w:val="28"/>
          <w:szCs w:val="24"/>
          <w:cs/>
        </w:rPr>
        <w:t>[</w:t>
      </w:r>
      <w:r w:rsidRPr="008B5EE9">
        <w:rPr>
          <w:sz w:val="28"/>
          <w:szCs w:val="24"/>
        </w:rPr>
        <w:t>'apple', 'apple', 'banana', 'banana', 'guavas', 'kivi', 'kivi']</w:t>
      </w:r>
    </w:p>
    <w:p w:rsidR="008B5EE9" w:rsidRDefault="008B5EE9" w:rsidP="00637A15">
      <w:pPr>
        <w:rPr>
          <w:sz w:val="28"/>
          <w:szCs w:val="24"/>
        </w:rPr>
      </w:pPr>
      <w:r>
        <w:rPr>
          <w:sz w:val="28"/>
          <w:szCs w:val="24"/>
        </w:rPr>
        <w:t>Note: we can’t do like this</w:t>
      </w:r>
    </w:p>
    <w:p w:rsidR="008B5EE9" w:rsidRPr="008B5EE9" w:rsidRDefault="008B5EE9" w:rsidP="008B5EE9">
      <w:pPr>
        <w:shd w:val="clear" w:color="auto" w:fill="1E1E1E"/>
        <w:spacing w:after="0" w:line="330" w:lineRule="atLeast"/>
        <w:rPr>
          <w:rFonts w:ascii="Consolas" w:eastAsia="Times New Roman" w:hAnsi="Consolas" w:cs="Times New Roman"/>
          <w:color w:val="D4D4D4"/>
          <w:sz w:val="24"/>
          <w:szCs w:val="24"/>
          <w:lang w:eastAsia="en-IN"/>
        </w:rPr>
      </w:pPr>
      <w:r w:rsidRPr="008B5EE9">
        <w:rPr>
          <w:rFonts w:ascii="Consolas" w:eastAsia="Times New Roman" w:hAnsi="Consolas" w:cs="Times New Roman"/>
          <w:color w:val="D4D4D4"/>
          <w:sz w:val="24"/>
          <w:szCs w:val="24"/>
          <w:lang w:eastAsia="en-IN"/>
        </w:rPr>
        <w:t>fruits = [</w:t>
      </w:r>
      <w:r w:rsidRPr="008B5EE9">
        <w:rPr>
          <w:rFonts w:ascii="Consolas" w:eastAsia="Times New Roman" w:hAnsi="Consolas" w:cs="Times New Roman"/>
          <w:color w:val="CE9178"/>
          <w:sz w:val="24"/>
          <w:szCs w:val="24"/>
          <w:lang w:eastAsia="en-IN"/>
        </w:rPr>
        <w:t>'apple'</w:t>
      </w:r>
      <w:r w:rsidRPr="008B5EE9">
        <w:rPr>
          <w:rFonts w:ascii="Consolas" w:eastAsia="Times New Roman" w:hAnsi="Consolas" w:cs="Times New Roman"/>
          <w:color w:val="D4D4D4"/>
          <w:sz w:val="24"/>
          <w:szCs w:val="24"/>
          <w:lang w:eastAsia="en-IN"/>
        </w:rPr>
        <w:t>, </w:t>
      </w:r>
      <w:r w:rsidRPr="008B5EE9">
        <w:rPr>
          <w:rFonts w:ascii="Consolas" w:eastAsia="Times New Roman" w:hAnsi="Consolas" w:cs="Times New Roman"/>
          <w:color w:val="CE9178"/>
          <w:sz w:val="24"/>
          <w:szCs w:val="24"/>
          <w:lang w:eastAsia="en-IN"/>
        </w:rPr>
        <w:t>'guavas'</w:t>
      </w:r>
      <w:r w:rsidRPr="008B5EE9">
        <w:rPr>
          <w:rFonts w:ascii="Consolas" w:eastAsia="Times New Roman" w:hAnsi="Consolas" w:cs="Times New Roman"/>
          <w:color w:val="D4D4D4"/>
          <w:sz w:val="24"/>
          <w:szCs w:val="24"/>
          <w:lang w:eastAsia="en-IN"/>
        </w:rPr>
        <w:t>, </w:t>
      </w:r>
      <w:r w:rsidRPr="008B5EE9">
        <w:rPr>
          <w:rFonts w:ascii="Consolas" w:eastAsia="Times New Roman" w:hAnsi="Consolas" w:cs="Times New Roman"/>
          <w:color w:val="CE9178"/>
          <w:sz w:val="24"/>
          <w:szCs w:val="24"/>
          <w:lang w:eastAsia="en-IN"/>
        </w:rPr>
        <w:t>'apple'</w:t>
      </w:r>
      <w:r w:rsidRPr="008B5EE9">
        <w:rPr>
          <w:rFonts w:ascii="Consolas" w:eastAsia="Times New Roman" w:hAnsi="Consolas" w:cs="Times New Roman"/>
          <w:color w:val="D4D4D4"/>
          <w:sz w:val="24"/>
          <w:szCs w:val="24"/>
          <w:lang w:eastAsia="en-IN"/>
        </w:rPr>
        <w:t>, </w:t>
      </w:r>
      <w:r w:rsidRPr="008B5EE9">
        <w:rPr>
          <w:rFonts w:ascii="Consolas" w:eastAsia="Times New Roman" w:hAnsi="Consolas" w:cs="Times New Roman"/>
          <w:color w:val="CE9178"/>
          <w:sz w:val="24"/>
          <w:szCs w:val="24"/>
          <w:lang w:eastAsia="en-IN"/>
        </w:rPr>
        <w:t>'banana'</w:t>
      </w:r>
      <w:r w:rsidRPr="008B5EE9">
        <w:rPr>
          <w:rFonts w:ascii="Consolas" w:eastAsia="Times New Roman" w:hAnsi="Consolas" w:cs="Times New Roman"/>
          <w:color w:val="D4D4D4"/>
          <w:sz w:val="24"/>
          <w:szCs w:val="24"/>
          <w:lang w:eastAsia="en-IN"/>
        </w:rPr>
        <w:t>, </w:t>
      </w:r>
      <w:r w:rsidRPr="008B5EE9">
        <w:rPr>
          <w:rFonts w:ascii="Consolas" w:eastAsia="Times New Roman" w:hAnsi="Consolas" w:cs="Times New Roman"/>
          <w:color w:val="CE9178"/>
          <w:sz w:val="24"/>
          <w:szCs w:val="24"/>
          <w:lang w:eastAsia="en-IN"/>
        </w:rPr>
        <w:t>'kivi'</w:t>
      </w:r>
      <w:r w:rsidRPr="008B5EE9">
        <w:rPr>
          <w:rFonts w:ascii="Consolas" w:eastAsia="Times New Roman" w:hAnsi="Consolas" w:cs="Times New Roman"/>
          <w:color w:val="D4D4D4"/>
          <w:sz w:val="24"/>
          <w:szCs w:val="24"/>
          <w:lang w:eastAsia="en-IN"/>
        </w:rPr>
        <w:t>, </w:t>
      </w:r>
      <w:r w:rsidRPr="008B5EE9">
        <w:rPr>
          <w:rFonts w:ascii="Consolas" w:eastAsia="Times New Roman" w:hAnsi="Consolas" w:cs="Times New Roman"/>
          <w:color w:val="CE9178"/>
          <w:sz w:val="24"/>
          <w:szCs w:val="24"/>
          <w:lang w:eastAsia="en-IN"/>
        </w:rPr>
        <w:t>'banana'</w:t>
      </w:r>
      <w:r w:rsidRPr="008B5EE9">
        <w:rPr>
          <w:rFonts w:ascii="Consolas" w:eastAsia="Times New Roman" w:hAnsi="Consolas" w:cs="Times New Roman"/>
          <w:color w:val="D4D4D4"/>
          <w:sz w:val="24"/>
          <w:szCs w:val="24"/>
          <w:lang w:eastAsia="en-IN"/>
        </w:rPr>
        <w:t>, </w:t>
      </w:r>
      <w:r w:rsidRPr="008B5EE9">
        <w:rPr>
          <w:rFonts w:ascii="Consolas" w:eastAsia="Times New Roman" w:hAnsi="Consolas" w:cs="Times New Roman"/>
          <w:color w:val="CE9178"/>
          <w:sz w:val="24"/>
          <w:szCs w:val="24"/>
          <w:lang w:eastAsia="en-IN"/>
        </w:rPr>
        <w:t>'kivi'</w:t>
      </w:r>
      <w:r w:rsidRPr="008B5EE9">
        <w:rPr>
          <w:rFonts w:ascii="Consolas" w:eastAsia="Times New Roman" w:hAnsi="Consolas" w:cs="Times New Roman"/>
          <w:color w:val="D4D4D4"/>
          <w:sz w:val="24"/>
          <w:szCs w:val="24"/>
          <w:lang w:eastAsia="en-IN"/>
        </w:rPr>
        <w:t>]</w:t>
      </w:r>
    </w:p>
    <w:p w:rsidR="008B5EE9" w:rsidRPr="008B5EE9" w:rsidRDefault="008B5EE9" w:rsidP="008B5EE9">
      <w:pPr>
        <w:shd w:val="clear" w:color="auto" w:fill="1E1E1E"/>
        <w:spacing w:after="0" w:line="330" w:lineRule="atLeast"/>
        <w:rPr>
          <w:rFonts w:ascii="Consolas" w:eastAsia="Times New Roman" w:hAnsi="Consolas" w:cs="Times New Roman"/>
          <w:color w:val="D4D4D4"/>
          <w:sz w:val="24"/>
          <w:szCs w:val="24"/>
          <w:lang w:eastAsia="en-IN"/>
        </w:rPr>
      </w:pPr>
      <w:r w:rsidRPr="008B5EE9">
        <w:rPr>
          <w:rFonts w:ascii="Consolas" w:eastAsia="Times New Roman" w:hAnsi="Consolas" w:cs="Times New Roman"/>
          <w:color w:val="DCDCAA"/>
          <w:sz w:val="24"/>
          <w:szCs w:val="24"/>
          <w:lang w:eastAsia="en-IN"/>
        </w:rPr>
        <w:t>print</w:t>
      </w:r>
      <w:r w:rsidRPr="008B5EE9">
        <w:rPr>
          <w:rFonts w:ascii="Consolas" w:eastAsia="Times New Roman" w:hAnsi="Consolas" w:cs="Times New Roman"/>
          <w:color w:val="D4D4D4"/>
          <w:sz w:val="24"/>
          <w:szCs w:val="24"/>
          <w:lang w:eastAsia="en-IN"/>
        </w:rPr>
        <w:t>(fruits.sort())</w:t>
      </w:r>
    </w:p>
    <w:p w:rsidR="008B5EE9" w:rsidRPr="008B5EE9" w:rsidRDefault="008B5EE9" w:rsidP="008B5EE9">
      <w:pPr>
        <w:shd w:val="clear" w:color="auto" w:fill="1E1E1E"/>
        <w:spacing w:after="240" w:line="330" w:lineRule="atLeast"/>
        <w:rPr>
          <w:rFonts w:ascii="Consolas" w:eastAsia="Times New Roman" w:hAnsi="Consolas" w:cs="Times New Roman"/>
          <w:color w:val="D4D4D4"/>
          <w:sz w:val="24"/>
          <w:szCs w:val="24"/>
          <w:lang w:eastAsia="en-IN"/>
        </w:rPr>
      </w:pPr>
    </w:p>
    <w:p w:rsidR="008B5EE9" w:rsidRDefault="008B5EE9" w:rsidP="00637A15">
      <w:pPr>
        <w:rPr>
          <w:sz w:val="28"/>
          <w:szCs w:val="24"/>
        </w:rPr>
      </w:pPr>
      <w:r>
        <w:rPr>
          <w:sz w:val="28"/>
          <w:szCs w:val="24"/>
        </w:rPr>
        <w:t>this will give the output as: None</w:t>
      </w:r>
    </w:p>
    <w:p w:rsidR="008B5EE9" w:rsidRDefault="008B5EE9" w:rsidP="00637A15">
      <w:pPr>
        <w:rPr>
          <w:sz w:val="28"/>
          <w:szCs w:val="24"/>
        </w:rPr>
      </w:pPr>
      <w:r>
        <w:rPr>
          <w:sz w:val="28"/>
          <w:szCs w:val="24"/>
        </w:rPr>
        <w:t>for number if we use sort method then it will arranged in ascending order</w:t>
      </w:r>
    </w:p>
    <w:p w:rsidR="008B5EE9" w:rsidRPr="008B5EE9" w:rsidRDefault="008B5EE9" w:rsidP="002E4CF4">
      <w:pPr>
        <w:rPr>
          <w:sz w:val="28"/>
          <w:szCs w:val="24"/>
        </w:rPr>
      </w:pPr>
      <w:r>
        <w:rPr>
          <w:sz w:val="28"/>
          <w:szCs w:val="24"/>
        </w:rPr>
        <w:t>eg:</w:t>
      </w:r>
    </w:p>
    <w:p w:rsidR="008B5EE9" w:rsidRPr="008B5EE9" w:rsidRDefault="008B5EE9" w:rsidP="008B5EE9">
      <w:pPr>
        <w:shd w:val="clear" w:color="auto" w:fill="1E1E1E"/>
        <w:spacing w:after="0" w:line="330" w:lineRule="atLeast"/>
        <w:rPr>
          <w:rFonts w:ascii="Consolas" w:eastAsia="Times New Roman" w:hAnsi="Consolas" w:cs="Times New Roman"/>
          <w:color w:val="D4D4D4"/>
          <w:sz w:val="24"/>
          <w:szCs w:val="24"/>
          <w:lang w:eastAsia="en-IN"/>
        </w:rPr>
      </w:pPr>
      <w:r w:rsidRPr="008B5EE9">
        <w:rPr>
          <w:rFonts w:ascii="Consolas" w:eastAsia="Times New Roman" w:hAnsi="Consolas" w:cs="Times New Roman"/>
          <w:color w:val="D4D4D4"/>
          <w:sz w:val="24"/>
          <w:szCs w:val="24"/>
          <w:lang w:eastAsia="en-IN"/>
        </w:rPr>
        <w:t>numbers = [</w:t>
      </w:r>
      <w:r w:rsidRPr="008B5EE9">
        <w:rPr>
          <w:rFonts w:ascii="Consolas" w:eastAsia="Times New Roman" w:hAnsi="Consolas" w:cs="Times New Roman"/>
          <w:color w:val="B5CEA8"/>
          <w:sz w:val="24"/>
          <w:szCs w:val="24"/>
          <w:lang w:eastAsia="en-IN"/>
        </w:rPr>
        <w:t>1</w:t>
      </w:r>
      <w:r w:rsidRPr="008B5EE9">
        <w:rPr>
          <w:rFonts w:ascii="Consolas" w:eastAsia="Times New Roman" w:hAnsi="Consolas" w:cs="Times New Roman"/>
          <w:color w:val="D4D4D4"/>
          <w:sz w:val="24"/>
          <w:szCs w:val="24"/>
          <w:lang w:eastAsia="en-IN"/>
        </w:rPr>
        <w:t>, </w:t>
      </w:r>
      <w:r w:rsidRPr="008B5EE9">
        <w:rPr>
          <w:rFonts w:ascii="Consolas" w:eastAsia="Times New Roman" w:hAnsi="Consolas" w:cs="Times New Roman"/>
          <w:color w:val="B5CEA8"/>
          <w:sz w:val="24"/>
          <w:szCs w:val="24"/>
          <w:lang w:eastAsia="en-IN"/>
        </w:rPr>
        <w:t>85</w:t>
      </w:r>
      <w:r w:rsidRPr="008B5EE9">
        <w:rPr>
          <w:rFonts w:ascii="Consolas" w:eastAsia="Times New Roman" w:hAnsi="Consolas" w:cs="Times New Roman"/>
          <w:color w:val="D4D4D4"/>
          <w:sz w:val="24"/>
          <w:szCs w:val="24"/>
          <w:lang w:eastAsia="en-IN"/>
        </w:rPr>
        <w:t>, </w:t>
      </w:r>
      <w:r w:rsidRPr="008B5EE9">
        <w:rPr>
          <w:rFonts w:ascii="Consolas" w:eastAsia="Times New Roman" w:hAnsi="Consolas" w:cs="Times New Roman"/>
          <w:color w:val="B5CEA8"/>
          <w:sz w:val="24"/>
          <w:szCs w:val="24"/>
          <w:lang w:eastAsia="en-IN"/>
        </w:rPr>
        <w:t>47</w:t>
      </w:r>
      <w:r w:rsidRPr="008B5EE9">
        <w:rPr>
          <w:rFonts w:ascii="Consolas" w:eastAsia="Times New Roman" w:hAnsi="Consolas" w:cs="Times New Roman"/>
          <w:color w:val="D4D4D4"/>
          <w:sz w:val="24"/>
          <w:szCs w:val="24"/>
          <w:lang w:eastAsia="en-IN"/>
        </w:rPr>
        <w:t>, </w:t>
      </w:r>
      <w:r w:rsidRPr="008B5EE9">
        <w:rPr>
          <w:rFonts w:ascii="Consolas" w:eastAsia="Times New Roman" w:hAnsi="Consolas" w:cs="Times New Roman"/>
          <w:color w:val="B5CEA8"/>
          <w:sz w:val="24"/>
          <w:szCs w:val="24"/>
          <w:lang w:eastAsia="en-IN"/>
        </w:rPr>
        <w:t>10</w:t>
      </w:r>
      <w:r w:rsidRPr="008B5EE9">
        <w:rPr>
          <w:rFonts w:ascii="Consolas" w:eastAsia="Times New Roman" w:hAnsi="Consolas" w:cs="Times New Roman"/>
          <w:color w:val="D4D4D4"/>
          <w:sz w:val="24"/>
          <w:szCs w:val="24"/>
          <w:lang w:eastAsia="en-IN"/>
        </w:rPr>
        <w:t>, </w:t>
      </w:r>
      <w:r w:rsidRPr="008B5EE9">
        <w:rPr>
          <w:rFonts w:ascii="Consolas" w:eastAsia="Times New Roman" w:hAnsi="Consolas" w:cs="Times New Roman"/>
          <w:color w:val="B5CEA8"/>
          <w:sz w:val="24"/>
          <w:szCs w:val="24"/>
          <w:lang w:eastAsia="en-IN"/>
        </w:rPr>
        <w:t>5</w:t>
      </w:r>
      <w:r w:rsidRPr="008B5EE9">
        <w:rPr>
          <w:rFonts w:ascii="Consolas" w:eastAsia="Times New Roman" w:hAnsi="Consolas" w:cs="Times New Roman"/>
          <w:color w:val="D4D4D4"/>
          <w:sz w:val="24"/>
          <w:szCs w:val="24"/>
          <w:lang w:eastAsia="en-IN"/>
        </w:rPr>
        <w:t>, </w:t>
      </w:r>
      <w:r w:rsidRPr="008B5EE9">
        <w:rPr>
          <w:rFonts w:ascii="Consolas" w:eastAsia="Times New Roman" w:hAnsi="Consolas" w:cs="Times New Roman"/>
          <w:color w:val="B5CEA8"/>
          <w:sz w:val="24"/>
          <w:szCs w:val="24"/>
          <w:lang w:eastAsia="en-IN"/>
        </w:rPr>
        <w:t>11</w:t>
      </w:r>
      <w:r w:rsidRPr="008B5EE9">
        <w:rPr>
          <w:rFonts w:ascii="Consolas" w:eastAsia="Times New Roman" w:hAnsi="Consolas" w:cs="Times New Roman"/>
          <w:color w:val="D4D4D4"/>
          <w:sz w:val="24"/>
          <w:szCs w:val="24"/>
          <w:lang w:eastAsia="en-IN"/>
        </w:rPr>
        <w:t>, </w:t>
      </w:r>
      <w:r w:rsidRPr="008B5EE9">
        <w:rPr>
          <w:rFonts w:ascii="Consolas" w:eastAsia="Times New Roman" w:hAnsi="Consolas" w:cs="Times New Roman"/>
          <w:color w:val="B5CEA8"/>
          <w:sz w:val="24"/>
          <w:szCs w:val="24"/>
          <w:lang w:eastAsia="en-IN"/>
        </w:rPr>
        <w:t>25</w:t>
      </w:r>
      <w:r w:rsidRPr="008B5EE9">
        <w:rPr>
          <w:rFonts w:ascii="Consolas" w:eastAsia="Times New Roman" w:hAnsi="Consolas" w:cs="Times New Roman"/>
          <w:color w:val="D4D4D4"/>
          <w:sz w:val="24"/>
          <w:szCs w:val="24"/>
          <w:lang w:eastAsia="en-IN"/>
        </w:rPr>
        <w:t>, </w:t>
      </w:r>
      <w:r w:rsidRPr="008B5EE9">
        <w:rPr>
          <w:rFonts w:ascii="Consolas" w:eastAsia="Times New Roman" w:hAnsi="Consolas" w:cs="Times New Roman"/>
          <w:color w:val="B5CEA8"/>
          <w:sz w:val="24"/>
          <w:szCs w:val="24"/>
          <w:lang w:eastAsia="en-IN"/>
        </w:rPr>
        <w:t>46</w:t>
      </w:r>
      <w:r w:rsidRPr="008B5EE9">
        <w:rPr>
          <w:rFonts w:ascii="Consolas" w:eastAsia="Times New Roman" w:hAnsi="Consolas" w:cs="Times New Roman"/>
          <w:color w:val="D4D4D4"/>
          <w:sz w:val="24"/>
          <w:szCs w:val="24"/>
          <w:lang w:eastAsia="en-IN"/>
        </w:rPr>
        <w:t>]</w:t>
      </w:r>
    </w:p>
    <w:p w:rsidR="008B5EE9" w:rsidRPr="008B5EE9" w:rsidRDefault="008B5EE9" w:rsidP="008B5EE9">
      <w:pPr>
        <w:shd w:val="clear" w:color="auto" w:fill="1E1E1E"/>
        <w:spacing w:after="0" w:line="330" w:lineRule="atLeast"/>
        <w:rPr>
          <w:rFonts w:ascii="Consolas" w:eastAsia="Times New Roman" w:hAnsi="Consolas" w:cs="Times New Roman"/>
          <w:color w:val="D4D4D4"/>
          <w:sz w:val="24"/>
          <w:szCs w:val="24"/>
          <w:lang w:eastAsia="en-IN"/>
        </w:rPr>
      </w:pPr>
    </w:p>
    <w:p w:rsidR="008B5EE9" w:rsidRPr="008B5EE9" w:rsidRDefault="008B5EE9" w:rsidP="008B5EE9">
      <w:pPr>
        <w:shd w:val="clear" w:color="auto" w:fill="1E1E1E"/>
        <w:spacing w:after="0" w:line="330" w:lineRule="atLeast"/>
        <w:rPr>
          <w:rFonts w:ascii="Consolas" w:eastAsia="Times New Roman" w:hAnsi="Consolas" w:cs="Times New Roman"/>
          <w:color w:val="D4D4D4"/>
          <w:sz w:val="24"/>
          <w:szCs w:val="24"/>
          <w:lang w:eastAsia="en-IN"/>
        </w:rPr>
      </w:pPr>
      <w:r w:rsidRPr="008B5EE9">
        <w:rPr>
          <w:rFonts w:ascii="Consolas" w:eastAsia="Times New Roman" w:hAnsi="Consolas" w:cs="Times New Roman"/>
          <w:color w:val="D4D4D4"/>
          <w:sz w:val="24"/>
          <w:szCs w:val="24"/>
          <w:lang w:eastAsia="en-IN"/>
        </w:rPr>
        <w:t>numbers.sort()</w:t>
      </w:r>
    </w:p>
    <w:p w:rsidR="008B5EE9" w:rsidRPr="008B5EE9" w:rsidRDefault="008B5EE9" w:rsidP="008B5EE9">
      <w:pPr>
        <w:shd w:val="clear" w:color="auto" w:fill="1E1E1E"/>
        <w:spacing w:after="0" w:line="330" w:lineRule="atLeast"/>
        <w:rPr>
          <w:rFonts w:ascii="Consolas" w:eastAsia="Times New Roman" w:hAnsi="Consolas" w:cs="Times New Roman"/>
          <w:color w:val="D4D4D4"/>
          <w:sz w:val="24"/>
          <w:szCs w:val="24"/>
          <w:lang w:eastAsia="en-IN"/>
        </w:rPr>
      </w:pPr>
      <w:r w:rsidRPr="008B5EE9">
        <w:rPr>
          <w:rFonts w:ascii="Consolas" w:eastAsia="Times New Roman" w:hAnsi="Consolas" w:cs="Times New Roman"/>
          <w:color w:val="DCDCAA"/>
          <w:sz w:val="24"/>
          <w:szCs w:val="24"/>
          <w:lang w:eastAsia="en-IN"/>
        </w:rPr>
        <w:t>print</w:t>
      </w:r>
      <w:r w:rsidRPr="008B5EE9">
        <w:rPr>
          <w:rFonts w:ascii="Consolas" w:eastAsia="Times New Roman" w:hAnsi="Consolas" w:cs="Times New Roman"/>
          <w:color w:val="D4D4D4"/>
          <w:sz w:val="24"/>
          <w:szCs w:val="24"/>
          <w:lang w:eastAsia="en-IN"/>
        </w:rPr>
        <w:t>(numbers)</w:t>
      </w:r>
    </w:p>
    <w:p w:rsidR="002E4CF4" w:rsidRDefault="002E4CF4" w:rsidP="00637A15">
      <w:pPr>
        <w:rPr>
          <w:rFonts w:cs="Mangal"/>
          <w:sz w:val="28"/>
          <w:szCs w:val="24"/>
        </w:rPr>
      </w:pPr>
      <w:r>
        <w:rPr>
          <w:sz w:val="28"/>
          <w:szCs w:val="24"/>
        </w:rPr>
        <w:t>this will give the output as :</w:t>
      </w:r>
      <w:r>
        <w:rPr>
          <w:sz w:val="28"/>
          <w:szCs w:val="24"/>
        </w:rPr>
        <w:br/>
      </w:r>
      <w:r w:rsidRPr="002E4CF4">
        <w:rPr>
          <w:rFonts w:cs="Mangal"/>
          <w:sz w:val="28"/>
          <w:szCs w:val="24"/>
          <w:cs/>
        </w:rPr>
        <w:t>[1</w:t>
      </w:r>
      <w:r w:rsidRPr="002E4CF4">
        <w:rPr>
          <w:sz w:val="28"/>
          <w:szCs w:val="24"/>
        </w:rPr>
        <w:t xml:space="preserve">, </w:t>
      </w:r>
      <w:r w:rsidRPr="002E4CF4">
        <w:rPr>
          <w:rFonts w:cs="Mangal"/>
          <w:sz w:val="28"/>
          <w:szCs w:val="24"/>
          <w:cs/>
        </w:rPr>
        <w:t>5</w:t>
      </w:r>
      <w:r w:rsidRPr="002E4CF4">
        <w:rPr>
          <w:sz w:val="28"/>
          <w:szCs w:val="24"/>
        </w:rPr>
        <w:t xml:space="preserve">, </w:t>
      </w:r>
      <w:r w:rsidRPr="002E4CF4">
        <w:rPr>
          <w:rFonts w:cs="Mangal"/>
          <w:sz w:val="28"/>
          <w:szCs w:val="24"/>
          <w:cs/>
        </w:rPr>
        <w:t>10</w:t>
      </w:r>
      <w:r w:rsidRPr="002E4CF4">
        <w:rPr>
          <w:sz w:val="28"/>
          <w:szCs w:val="24"/>
        </w:rPr>
        <w:t xml:space="preserve">, </w:t>
      </w:r>
      <w:r w:rsidRPr="002E4CF4">
        <w:rPr>
          <w:rFonts w:cs="Mangal"/>
          <w:sz w:val="28"/>
          <w:szCs w:val="24"/>
          <w:cs/>
        </w:rPr>
        <w:t>11</w:t>
      </w:r>
      <w:r w:rsidRPr="002E4CF4">
        <w:rPr>
          <w:sz w:val="28"/>
          <w:szCs w:val="24"/>
        </w:rPr>
        <w:t xml:space="preserve">, </w:t>
      </w:r>
      <w:r w:rsidRPr="002E4CF4">
        <w:rPr>
          <w:rFonts w:cs="Mangal"/>
          <w:sz w:val="28"/>
          <w:szCs w:val="24"/>
          <w:cs/>
        </w:rPr>
        <w:t>25</w:t>
      </w:r>
      <w:r w:rsidRPr="002E4CF4">
        <w:rPr>
          <w:sz w:val="28"/>
          <w:szCs w:val="24"/>
        </w:rPr>
        <w:t xml:space="preserve">, </w:t>
      </w:r>
      <w:r w:rsidRPr="002E4CF4">
        <w:rPr>
          <w:rFonts w:cs="Mangal"/>
          <w:sz w:val="28"/>
          <w:szCs w:val="24"/>
          <w:cs/>
        </w:rPr>
        <w:t>46</w:t>
      </w:r>
      <w:r w:rsidRPr="002E4CF4">
        <w:rPr>
          <w:sz w:val="28"/>
          <w:szCs w:val="24"/>
        </w:rPr>
        <w:t xml:space="preserve">, </w:t>
      </w:r>
      <w:r w:rsidRPr="002E4CF4">
        <w:rPr>
          <w:rFonts w:cs="Mangal"/>
          <w:sz w:val="28"/>
          <w:szCs w:val="24"/>
          <w:cs/>
        </w:rPr>
        <w:t>47</w:t>
      </w:r>
      <w:r w:rsidRPr="002E4CF4">
        <w:rPr>
          <w:sz w:val="28"/>
          <w:szCs w:val="24"/>
        </w:rPr>
        <w:t xml:space="preserve">, </w:t>
      </w:r>
      <w:r w:rsidRPr="002E4CF4">
        <w:rPr>
          <w:rFonts w:cs="Mangal"/>
          <w:sz w:val="28"/>
          <w:szCs w:val="24"/>
          <w:cs/>
        </w:rPr>
        <w:t>85]</w:t>
      </w:r>
    </w:p>
    <w:p w:rsidR="002E4CF4" w:rsidRDefault="002E4CF4">
      <w:pPr>
        <w:rPr>
          <w:rFonts w:cs="Mangal"/>
          <w:sz w:val="36"/>
          <w:szCs w:val="32"/>
        </w:rPr>
      </w:pPr>
      <w:r>
        <w:rPr>
          <w:rFonts w:cs="Mangal"/>
          <w:sz w:val="36"/>
          <w:szCs w:val="32"/>
        </w:rPr>
        <w:br w:type="page"/>
      </w:r>
    </w:p>
    <w:p w:rsidR="002E4CF4" w:rsidRDefault="002E4CF4" w:rsidP="00637A15">
      <w:pPr>
        <w:rPr>
          <w:rFonts w:cs="Mangal"/>
          <w:sz w:val="36"/>
          <w:szCs w:val="32"/>
        </w:rPr>
      </w:pPr>
      <w:r>
        <w:rPr>
          <w:rFonts w:cs="Mangal"/>
          <w:sz w:val="36"/>
          <w:szCs w:val="32"/>
        </w:rPr>
        <w:lastRenderedPageBreak/>
        <w:t>shorted function:</w:t>
      </w:r>
    </w:p>
    <w:p w:rsidR="002E4CF4" w:rsidRDefault="002E4CF4" w:rsidP="00637A15">
      <w:pPr>
        <w:rPr>
          <w:rFonts w:cs="Mangal"/>
          <w:sz w:val="36"/>
          <w:szCs w:val="32"/>
        </w:rPr>
      </w:pPr>
      <w:r>
        <w:rPr>
          <w:rFonts w:cs="Mangal"/>
          <w:sz w:val="36"/>
          <w:szCs w:val="32"/>
        </w:rPr>
        <w:t>this will help when we don’t  want to sort the list but we want to print sorted list.</w:t>
      </w:r>
    </w:p>
    <w:p w:rsidR="002E4CF4" w:rsidRDefault="002E4CF4" w:rsidP="00637A15">
      <w:pPr>
        <w:rPr>
          <w:rFonts w:cs="Mangal"/>
          <w:sz w:val="36"/>
          <w:szCs w:val="32"/>
        </w:rPr>
      </w:pPr>
      <w:r>
        <w:rPr>
          <w:rFonts w:cs="Mangal"/>
          <w:sz w:val="36"/>
          <w:szCs w:val="32"/>
        </w:rPr>
        <w:t>Eg:</w:t>
      </w:r>
    </w:p>
    <w:p w:rsidR="002E4CF4" w:rsidRPr="002E4CF4" w:rsidRDefault="002E4CF4" w:rsidP="002E4CF4">
      <w:pPr>
        <w:shd w:val="clear" w:color="auto" w:fill="1E1E1E"/>
        <w:spacing w:after="0" w:line="330" w:lineRule="atLeast"/>
        <w:rPr>
          <w:rFonts w:ascii="Consolas" w:eastAsia="Times New Roman" w:hAnsi="Consolas" w:cs="Times New Roman"/>
          <w:color w:val="D4D4D4"/>
          <w:sz w:val="24"/>
          <w:szCs w:val="24"/>
          <w:lang w:eastAsia="en-IN"/>
        </w:rPr>
      </w:pPr>
      <w:r w:rsidRPr="002E4CF4">
        <w:rPr>
          <w:rFonts w:ascii="Consolas" w:eastAsia="Times New Roman" w:hAnsi="Consolas" w:cs="Times New Roman"/>
          <w:color w:val="D4D4D4"/>
          <w:sz w:val="24"/>
          <w:szCs w:val="24"/>
          <w:lang w:eastAsia="en-IN"/>
        </w:rPr>
        <w:t>numbers = [</w:t>
      </w:r>
      <w:r w:rsidRPr="002E4CF4">
        <w:rPr>
          <w:rFonts w:ascii="Consolas" w:eastAsia="Times New Roman" w:hAnsi="Consolas" w:cs="Times New Roman"/>
          <w:color w:val="B5CEA8"/>
          <w:sz w:val="24"/>
          <w:szCs w:val="24"/>
          <w:lang w:eastAsia="en-IN"/>
        </w:rPr>
        <w:t>1</w:t>
      </w:r>
      <w:r w:rsidRPr="002E4CF4">
        <w:rPr>
          <w:rFonts w:ascii="Consolas" w:eastAsia="Times New Roman" w:hAnsi="Consolas" w:cs="Times New Roman"/>
          <w:color w:val="D4D4D4"/>
          <w:sz w:val="24"/>
          <w:szCs w:val="24"/>
          <w:lang w:eastAsia="en-IN"/>
        </w:rPr>
        <w:t>, </w:t>
      </w:r>
      <w:r w:rsidRPr="002E4CF4">
        <w:rPr>
          <w:rFonts w:ascii="Consolas" w:eastAsia="Times New Roman" w:hAnsi="Consolas" w:cs="Times New Roman"/>
          <w:color w:val="B5CEA8"/>
          <w:sz w:val="24"/>
          <w:szCs w:val="24"/>
          <w:lang w:eastAsia="en-IN"/>
        </w:rPr>
        <w:t>85</w:t>
      </w:r>
      <w:r w:rsidRPr="002E4CF4">
        <w:rPr>
          <w:rFonts w:ascii="Consolas" w:eastAsia="Times New Roman" w:hAnsi="Consolas" w:cs="Times New Roman"/>
          <w:color w:val="D4D4D4"/>
          <w:sz w:val="24"/>
          <w:szCs w:val="24"/>
          <w:lang w:eastAsia="en-IN"/>
        </w:rPr>
        <w:t>, </w:t>
      </w:r>
      <w:r w:rsidRPr="002E4CF4">
        <w:rPr>
          <w:rFonts w:ascii="Consolas" w:eastAsia="Times New Roman" w:hAnsi="Consolas" w:cs="Times New Roman"/>
          <w:color w:val="B5CEA8"/>
          <w:sz w:val="24"/>
          <w:szCs w:val="24"/>
          <w:lang w:eastAsia="en-IN"/>
        </w:rPr>
        <w:t>47</w:t>
      </w:r>
      <w:r w:rsidRPr="002E4CF4">
        <w:rPr>
          <w:rFonts w:ascii="Consolas" w:eastAsia="Times New Roman" w:hAnsi="Consolas" w:cs="Times New Roman"/>
          <w:color w:val="D4D4D4"/>
          <w:sz w:val="24"/>
          <w:szCs w:val="24"/>
          <w:lang w:eastAsia="en-IN"/>
        </w:rPr>
        <w:t>, </w:t>
      </w:r>
      <w:r w:rsidRPr="002E4CF4">
        <w:rPr>
          <w:rFonts w:ascii="Consolas" w:eastAsia="Times New Roman" w:hAnsi="Consolas" w:cs="Times New Roman"/>
          <w:color w:val="B5CEA8"/>
          <w:sz w:val="24"/>
          <w:szCs w:val="24"/>
          <w:lang w:eastAsia="en-IN"/>
        </w:rPr>
        <w:t>10</w:t>
      </w:r>
      <w:r w:rsidRPr="002E4CF4">
        <w:rPr>
          <w:rFonts w:ascii="Consolas" w:eastAsia="Times New Roman" w:hAnsi="Consolas" w:cs="Times New Roman"/>
          <w:color w:val="D4D4D4"/>
          <w:sz w:val="24"/>
          <w:szCs w:val="24"/>
          <w:lang w:eastAsia="en-IN"/>
        </w:rPr>
        <w:t>, </w:t>
      </w:r>
      <w:r w:rsidRPr="002E4CF4">
        <w:rPr>
          <w:rFonts w:ascii="Consolas" w:eastAsia="Times New Roman" w:hAnsi="Consolas" w:cs="Times New Roman"/>
          <w:color w:val="B5CEA8"/>
          <w:sz w:val="24"/>
          <w:szCs w:val="24"/>
          <w:lang w:eastAsia="en-IN"/>
        </w:rPr>
        <w:t>5</w:t>
      </w:r>
      <w:r w:rsidRPr="002E4CF4">
        <w:rPr>
          <w:rFonts w:ascii="Consolas" w:eastAsia="Times New Roman" w:hAnsi="Consolas" w:cs="Times New Roman"/>
          <w:color w:val="D4D4D4"/>
          <w:sz w:val="24"/>
          <w:szCs w:val="24"/>
          <w:lang w:eastAsia="en-IN"/>
        </w:rPr>
        <w:t>, </w:t>
      </w:r>
      <w:r w:rsidRPr="002E4CF4">
        <w:rPr>
          <w:rFonts w:ascii="Consolas" w:eastAsia="Times New Roman" w:hAnsi="Consolas" w:cs="Times New Roman"/>
          <w:color w:val="B5CEA8"/>
          <w:sz w:val="24"/>
          <w:szCs w:val="24"/>
          <w:lang w:eastAsia="en-IN"/>
        </w:rPr>
        <w:t>11</w:t>
      </w:r>
      <w:r w:rsidRPr="002E4CF4">
        <w:rPr>
          <w:rFonts w:ascii="Consolas" w:eastAsia="Times New Roman" w:hAnsi="Consolas" w:cs="Times New Roman"/>
          <w:color w:val="D4D4D4"/>
          <w:sz w:val="24"/>
          <w:szCs w:val="24"/>
          <w:lang w:eastAsia="en-IN"/>
        </w:rPr>
        <w:t>, </w:t>
      </w:r>
      <w:r w:rsidRPr="002E4CF4">
        <w:rPr>
          <w:rFonts w:ascii="Consolas" w:eastAsia="Times New Roman" w:hAnsi="Consolas" w:cs="Times New Roman"/>
          <w:color w:val="B5CEA8"/>
          <w:sz w:val="24"/>
          <w:szCs w:val="24"/>
          <w:lang w:eastAsia="en-IN"/>
        </w:rPr>
        <w:t>25</w:t>
      </w:r>
      <w:r w:rsidRPr="002E4CF4">
        <w:rPr>
          <w:rFonts w:ascii="Consolas" w:eastAsia="Times New Roman" w:hAnsi="Consolas" w:cs="Times New Roman"/>
          <w:color w:val="D4D4D4"/>
          <w:sz w:val="24"/>
          <w:szCs w:val="24"/>
          <w:lang w:eastAsia="en-IN"/>
        </w:rPr>
        <w:t>, </w:t>
      </w:r>
      <w:r w:rsidRPr="002E4CF4">
        <w:rPr>
          <w:rFonts w:ascii="Consolas" w:eastAsia="Times New Roman" w:hAnsi="Consolas" w:cs="Times New Roman"/>
          <w:color w:val="B5CEA8"/>
          <w:sz w:val="24"/>
          <w:szCs w:val="24"/>
          <w:lang w:eastAsia="en-IN"/>
        </w:rPr>
        <w:t>46</w:t>
      </w:r>
      <w:r w:rsidRPr="002E4CF4">
        <w:rPr>
          <w:rFonts w:ascii="Consolas" w:eastAsia="Times New Roman" w:hAnsi="Consolas" w:cs="Times New Roman"/>
          <w:color w:val="D4D4D4"/>
          <w:sz w:val="24"/>
          <w:szCs w:val="24"/>
          <w:lang w:eastAsia="en-IN"/>
        </w:rPr>
        <w:t>]</w:t>
      </w:r>
    </w:p>
    <w:p w:rsidR="002E4CF4" w:rsidRPr="002E4CF4" w:rsidRDefault="002E4CF4" w:rsidP="002E4CF4">
      <w:pPr>
        <w:shd w:val="clear" w:color="auto" w:fill="1E1E1E"/>
        <w:spacing w:after="0" w:line="330" w:lineRule="atLeast"/>
        <w:rPr>
          <w:rFonts w:ascii="Consolas" w:eastAsia="Times New Roman" w:hAnsi="Consolas" w:cs="Times New Roman"/>
          <w:color w:val="D4D4D4"/>
          <w:sz w:val="24"/>
          <w:szCs w:val="24"/>
          <w:lang w:eastAsia="en-IN"/>
        </w:rPr>
      </w:pPr>
    </w:p>
    <w:p w:rsidR="002E4CF4" w:rsidRPr="002E4CF4" w:rsidRDefault="002E4CF4" w:rsidP="002E4CF4">
      <w:pPr>
        <w:shd w:val="clear" w:color="auto" w:fill="1E1E1E"/>
        <w:spacing w:after="0" w:line="330" w:lineRule="atLeast"/>
        <w:rPr>
          <w:rFonts w:ascii="Consolas" w:eastAsia="Times New Roman" w:hAnsi="Consolas" w:cs="Times New Roman"/>
          <w:color w:val="D4D4D4"/>
          <w:sz w:val="24"/>
          <w:szCs w:val="24"/>
          <w:lang w:eastAsia="en-IN"/>
        </w:rPr>
      </w:pPr>
      <w:r w:rsidRPr="002E4CF4">
        <w:rPr>
          <w:rFonts w:ascii="Consolas" w:eastAsia="Times New Roman" w:hAnsi="Consolas" w:cs="Times New Roman"/>
          <w:color w:val="DCDCAA"/>
          <w:sz w:val="24"/>
          <w:szCs w:val="24"/>
          <w:lang w:eastAsia="en-IN"/>
        </w:rPr>
        <w:t>print</w:t>
      </w:r>
      <w:r w:rsidRPr="002E4CF4">
        <w:rPr>
          <w:rFonts w:ascii="Consolas" w:eastAsia="Times New Roman" w:hAnsi="Consolas" w:cs="Times New Roman"/>
          <w:color w:val="D4D4D4"/>
          <w:sz w:val="24"/>
          <w:szCs w:val="24"/>
          <w:lang w:eastAsia="en-IN"/>
        </w:rPr>
        <w:t>(</w:t>
      </w:r>
      <w:r w:rsidRPr="002E4CF4">
        <w:rPr>
          <w:rFonts w:ascii="Consolas" w:eastAsia="Times New Roman" w:hAnsi="Consolas" w:cs="Times New Roman"/>
          <w:color w:val="DCDCAA"/>
          <w:sz w:val="24"/>
          <w:szCs w:val="24"/>
          <w:lang w:eastAsia="en-IN"/>
        </w:rPr>
        <w:t>sorted</w:t>
      </w:r>
      <w:r w:rsidRPr="002E4CF4">
        <w:rPr>
          <w:rFonts w:ascii="Consolas" w:eastAsia="Times New Roman" w:hAnsi="Consolas" w:cs="Times New Roman"/>
          <w:color w:val="D4D4D4"/>
          <w:sz w:val="24"/>
          <w:szCs w:val="24"/>
          <w:lang w:eastAsia="en-IN"/>
        </w:rPr>
        <w:t>(numbers))</w:t>
      </w:r>
    </w:p>
    <w:p w:rsidR="002E4CF4" w:rsidRDefault="002E4CF4" w:rsidP="00637A15">
      <w:pPr>
        <w:rPr>
          <w:rFonts w:cs="Mangal"/>
          <w:sz w:val="36"/>
          <w:szCs w:val="32"/>
        </w:rPr>
      </w:pPr>
      <w:r>
        <w:rPr>
          <w:rFonts w:cs="Mangal"/>
          <w:sz w:val="36"/>
          <w:szCs w:val="32"/>
        </w:rPr>
        <w:t>this will give the output as:</w:t>
      </w:r>
    </w:p>
    <w:p w:rsidR="002E4CF4" w:rsidRDefault="002E4CF4" w:rsidP="00637A15">
      <w:pPr>
        <w:rPr>
          <w:rFonts w:cs="Mangal"/>
          <w:sz w:val="28"/>
          <w:szCs w:val="24"/>
        </w:rPr>
      </w:pPr>
      <w:r w:rsidRPr="002E4CF4">
        <w:rPr>
          <w:rFonts w:cs="Mangal"/>
          <w:sz w:val="28"/>
          <w:szCs w:val="24"/>
          <w:cs/>
        </w:rPr>
        <w:t>[1</w:t>
      </w:r>
      <w:r w:rsidRPr="002E4CF4">
        <w:rPr>
          <w:sz w:val="28"/>
          <w:szCs w:val="24"/>
        </w:rPr>
        <w:t xml:space="preserve">, </w:t>
      </w:r>
      <w:r w:rsidRPr="002E4CF4">
        <w:rPr>
          <w:rFonts w:cs="Mangal"/>
          <w:sz w:val="28"/>
          <w:szCs w:val="24"/>
          <w:cs/>
        </w:rPr>
        <w:t>5</w:t>
      </w:r>
      <w:r w:rsidRPr="002E4CF4">
        <w:rPr>
          <w:sz w:val="28"/>
          <w:szCs w:val="24"/>
        </w:rPr>
        <w:t xml:space="preserve">, </w:t>
      </w:r>
      <w:r w:rsidRPr="002E4CF4">
        <w:rPr>
          <w:rFonts w:cs="Mangal"/>
          <w:sz w:val="28"/>
          <w:szCs w:val="24"/>
          <w:cs/>
        </w:rPr>
        <w:t>10</w:t>
      </w:r>
      <w:r w:rsidRPr="002E4CF4">
        <w:rPr>
          <w:sz w:val="28"/>
          <w:szCs w:val="24"/>
        </w:rPr>
        <w:t xml:space="preserve">, </w:t>
      </w:r>
      <w:r w:rsidRPr="002E4CF4">
        <w:rPr>
          <w:rFonts w:cs="Mangal"/>
          <w:sz w:val="28"/>
          <w:szCs w:val="24"/>
          <w:cs/>
        </w:rPr>
        <w:t>11</w:t>
      </w:r>
      <w:r w:rsidRPr="002E4CF4">
        <w:rPr>
          <w:sz w:val="28"/>
          <w:szCs w:val="24"/>
        </w:rPr>
        <w:t xml:space="preserve">, </w:t>
      </w:r>
      <w:r w:rsidRPr="002E4CF4">
        <w:rPr>
          <w:rFonts w:cs="Mangal"/>
          <w:sz w:val="28"/>
          <w:szCs w:val="24"/>
          <w:cs/>
        </w:rPr>
        <w:t>25</w:t>
      </w:r>
      <w:r w:rsidRPr="002E4CF4">
        <w:rPr>
          <w:sz w:val="28"/>
          <w:szCs w:val="24"/>
        </w:rPr>
        <w:t xml:space="preserve">, </w:t>
      </w:r>
      <w:r w:rsidRPr="002E4CF4">
        <w:rPr>
          <w:rFonts w:cs="Mangal"/>
          <w:sz w:val="28"/>
          <w:szCs w:val="24"/>
          <w:cs/>
        </w:rPr>
        <w:t>46</w:t>
      </w:r>
      <w:r w:rsidRPr="002E4CF4">
        <w:rPr>
          <w:sz w:val="28"/>
          <w:szCs w:val="24"/>
        </w:rPr>
        <w:t xml:space="preserve">, </w:t>
      </w:r>
      <w:r w:rsidRPr="002E4CF4">
        <w:rPr>
          <w:rFonts w:cs="Mangal"/>
          <w:sz w:val="28"/>
          <w:szCs w:val="24"/>
          <w:cs/>
        </w:rPr>
        <w:t>47</w:t>
      </w:r>
      <w:r w:rsidRPr="002E4CF4">
        <w:rPr>
          <w:sz w:val="28"/>
          <w:szCs w:val="24"/>
        </w:rPr>
        <w:t xml:space="preserve">, </w:t>
      </w:r>
      <w:r w:rsidRPr="002E4CF4">
        <w:rPr>
          <w:rFonts w:cs="Mangal"/>
          <w:sz w:val="28"/>
          <w:szCs w:val="24"/>
          <w:cs/>
        </w:rPr>
        <w:t>85]</w:t>
      </w:r>
    </w:p>
    <w:p w:rsidR="002E4CF4" w:rsidRDefault="002E4CF4" w:rsidP="00637A15">
      <w:pPr>
        <w:rPr>
          <w:rFonts w:cs="Mangal"/>
          <w:sz w:val="36"/>
          <w:szCs w:val="32"/>
        </w:rPr>
      </w:pPr>
      <w:r>
        <w:rPr>
          <w:rFonts w:cs="Mangal"/>
          <w:sz w:val="36"/>
          <w:szCs w:val="32"/>
        </w:rPr>
        <w:t>Clear method:</w:t>
      </w:r>
    </w:p>
    <w:p w:rsidR="002E4CF4" w:rsidRDefault="002E4CF4" w:rsidP="00637A15">
      <w:pPr>
        <w:rPr>
          <w:rFonts w:cs="Mangal"/>
          <w:sz w:val="28"/>
          <w:szCs w:val="24"/>
        </w:rPr>
      </w:pPr>
      <w:r>
        <w:rPr>
          <w:rFonts w:cs="Mangal"/>
          <w:sz w:val="28"/>
          <w:szCs w:val="24"/>
        </w:rPr>
        <w:t>This method will empty the list.</w:t>
      </w:r>
    </w:p>
    <w:p w:rsidR="002E4CF4" w:rsidRDefault="002E4CF4" w:rsidP="00637A15">
      <w:pPr>
        <w:rPr>
          <w:rFonts w:cs="Mangal"/>
          <w:sz w:val="28"/>
          <w:szCs w:val="24"/>
        </w:rPr>
      </w:pPr>
      <w:r>
        <w:rPr>
          <w:rFonts w:cs="Mangal"/>
          <w:sz w:val="28"/>
          <w:szCs w:val="24"/>
        </w:rPr>
        <w:t>Eg:</w:t>
      </w:r>
    </w:p>
    <w:p w:rsidR="009E0717" w:rsidRPr="009E0717" w:rsidRDefault="009E0717" w:rsidP="009E0717">
      <w:pPr>
        <w:shd w:val="clear" w:color="auto" w:fill="1E1E1E"/>
        <w:spacing w:after="0" w:line="330" w:lineRule="atLeast"/>
        <w:rPr>
          <w:rFonts w:ascii="Consolas" w:eastAsia="Times New Roman" w:hAnsi="Consolas" w:cs="Times New Roman"/>
          <w:color w:val="D4D4D4"/>
          <w:sz w:val="24"/>
          <w:szCs w:val="24"/>
          <w:lang w:eastAsia="en-IN"/>
        </w:rPr>
      </w:pPr>
      <w:r w:rsidRPr="009E0717">
        <w:rPr>
          <w:rFonts w:ascii="Consolas" w:eastAsia="Times New Roman" w:hAnsi="Consolas" w:cs="Times New Roman"/>
          <w:color w:val="D4D4D4"/>
          <w:sz w:val="24"/>
          <w:szCs w:val="24"/>
          <w:lang w:eastAsia="en-IN"/>
        </w:rPr>
        <w:t>numbers = [</w:t>
      </w:r>
      <w:r w:rsidRPr="009E0717">
        <w:rPr>
          <w:rFonts w:ascii="Consolas" w:eastAsia="Times New Roman" w:hAnsi="Consolas" w:cs="Times New Roman"/>
          <w:color w:val="B5CEA8"/>
          <w:sz w:val="24"/>
          <w:szCs w:val="24"/>
          <w:lang w:eastAsia="en-IN"/>
        </w:rPr>
        <w:t>1</w:t>
      </w:r>
      <w:r w:rsidRPr="009E0717">
        <w:rPr>
          <w:rFonts w:ascii="Consolas" w:eastAsia="Times New Roman" w:hAnsi="Consolas" w:cs="Times New Roman"/>
          <w:color w:val="D4D4D4"/>
          <w:sz w:val="24"/>
          <w:szCs w:val="24"/>
          <w:lang w:eastAsia="en-IN"/>
        </w:rPr>
        <w:t>, </w:t>
      </w:r>
      <w:r w:rsidRPr="009E0717">
        <w:rPr>
          <w:rFonts w:ascii="Consolas" w:eastAsia="Times New Roman" w:hAnsi="Consolas" w:cs="Times New Roman"/>
          <w:color w:val="B5CEA8"/>
          <w:sz w:val="24"/>
          <w:szCs w:val="24"/>
          <w:lang w:eastAsia="en-IN"/>
        </w:rPr>
        <w:t>85</w:t>
      </w:r>
      <w:r w:rsidRPr="009E0717">
        <w:rPr>
          <w:rFonts w:ascii="Consolas" w:eastAsia="Times New Roman" w:hAnsi="Consolas" w:cs="Times New Roman"/>
          <w:color w:val="D4D4D4"/>
          <w:sz w:val="24"/>
          <w:szCs w:val="24"/>
          <w:lang w:eastAsia="en-IN"/>
        </w:rPr>
        <w:t>, </w:t>
      </w:r>
      <w:r w:rsidRPr="009E0717">
        <w:rPr>
          <w:rFonts w:ascii="Consolas" w:eastAsia="Times New Roman" w:hAnsi="Consolas" w:cs="Times New Roman"/>
          <w:color w:val="B5CEA8"/>
          <w:sz w:val="24"/>
          <w:szCs w:val="24"/>
          <w:lang w:eastAsia="en-IN"/>
        </w:rPr>
        <w:t>47</w:t>
      </w:r>
      <w:r w:rsidRPr="009E0717">
        <w:rPr>
          <w:rFonts w:ascii="Consolas" w:eastAsia="Times New Roman" w:hAnsi="Consolas" w:cs="Times New Roman"/>
          <w:color w:val="D4D4D4"/>
          <w:sz w:val="24"/>
          <w:szCs w:val="24"/>
          <w:lang w:eastAsia="en-IN"/>
        </w:rPr>
        <w:t>, </w:t>
      </w:r>
      <w:r w:rsidRPr="009E0717">
        <w:rPr>
          <w:rFonts w:ascii="Consolas" w:eastAsia="Times New Roman" w:hAnsi="Consolas" w:cs="Times New Roman"/>
          <w:color w:val="B5CEA8"/>
          <w:sz w:val="24"/>
          <w:szCs w:val="24"/>
          <w:lang w:eastAsia="en-IN"/>
        </w:rPr>
        <w:t>10</w:t>
      </w:r>
      <w:r w:rsidRPr="009E0717">
        <w:rPr>
          <w:rFonts w:ascii="Consolas" w:eastAsia="Times New Roman" w:hAnsi="Consolas" w:cs="Times New Roman"/>
          <w:color w:val="D4D4D4"/>
          <w:sz w:val="24"/>
          <w:szCs w:val="24"/>
          <w:lang w:eastAsia="en-IN"/>
        </w:rPr>
        <w:t>, </w:t>
      </w:r>
      <w:r w:rsidRPr="009E0717">
        <w:rPr>
          <w:rFonts w:ascii="Consolas" w:eastAsia="Times New Roman" w:hAnsi="Consolas" w:cs="Times New Roman"/>
          <w:color w:val="B5CEA8"/>
          <w:sz w:val="24"/>
          <w:szCs w:val="24"/>
          <w:lang w:eastAsia="en-IN"/>
        </w:rPr>
        <w:t>5</w:t>
      </w:r>
      <w:r w:rsidRPr="009E0717">
        <w:rPr>
          <w:rFonts w:ascii="Consolas" w:eastAsia="Times New Roman" w:hAnsi="Consolas" w:cs="Times New Roman"/>
          <w:color w:val="D4D4D4"/>
          <w:sz w:val="24"/>
          <w:szCs w:val="24"/>
          <w:lang w:eastAsia="en-IN"/>
        </w:rPr>
        <w:t>, </w:t>
      </w:r>
      <w:r w:rsidRPr="009E0717">
        <w:rPr>
          <w:rFonts w:ascii="Consolas" w:eastAsia="Times New Roman" w:hAnsi="Consolas" w:cs="Times New Roman"/>
          <w:color w:val="B5CEA8"/>
          <w:sz w:val="24"/>
          <w:szCs w:val="24"/>
          <w:lang w:eastAsia="en-IN"/>
        </w:rPr>
        <w:t>11</w:t>
      </w:r>
      <w:r w:rsidRPr="009E0717">
        <w:rPr>
          <w:rFonts w:ascii="Consolas" w:eastAsia="Times New Roman" w:hAnsi="Consolas" w:cs="Times New Roman"/>
          <w:color w:val="D4D4D4"/>
          <w:sz w:val="24"/>
          <w:szCs w:val="24"/>
          <w:lang w:eastAsia="en-IN"/>
        </w:rPr>
        <w:t>, </w:t>
      </w:r>
      <w:r w:rsidRPr="009E0717">
        <w:rPr>
          <w:rFonts w:ascii="Consolas" w:eastAsia="Times New Roman" w:hAnsi="Consolas" w:cs="Times New Roman"/>
          <w:color w:val="B5CEA8"/>
          <w:sz w:val="24"/>
          <w:szCs w:val="24"/>
          <w:lang w:eastAsia="en-IN"/>
        </w:rPr>
        <w:t>25</w:t>
      </w:r>
      <w:r w:rsidRPr="009E0717">
        <w:rPr>
          <w:rFonts w:ascii="Consolas" w:eastAsia="Times New Roman" w:hAnsi="Consolas" w:cs="Times New Roman"/>
          <w:color w:val="D4D4D4"/>
          <w:sz w:val="24"/>
          <w:szCs w:val="24"/>
          <w:lang w:eastAsia="en-IN"/>
        </w:rPr>
        <w:t>, </w:t>
      </w:r>
      <w:r w:rsidRPr="009E0717">
        <w:rPr>
          <w:rFonts w:ascii="Consolas" w:eastAsia="Times New Roman" w:hAnsi="Consolas" w:cs="Times New Roman"/>
          <w:color w:val="B5CEA8"/>
          <w:sz w:val="24"/>
          <w:szCs w:val="24"/>
          <w:lang w:eastAsia="en-IN"/>
        </w:rPr>
        <w:t>46</w:t>
      </w:r>
      <w:r w:rsidRPr="009E0717">
        <w:rPr>
          <w:rFonts w:ascii="Consolas" w:eastAsia="Times New Roman" w:hAnsi="Consolas" w:cs="Times New Roman"/>
          <w:color w:val="D4D4D4"/>
          <w:sz w:val="24"/>
          <w:szCs w:val="24"/>
          <w:lang w:eastAsia="en-IN"/>
        </w:rPr>
        <w:t>]</w:t>
      </w:r>
    </w:p>
    <w:p w:rsidR="009E0717" w:rsidRPr="009E0717" w:rsidRDefault="009E0717" w:rsidP="009E0717">
      <w:pPr>
        <w:shd w:val="clear" w:color="auto" w:fill="1E1E1E"/>
        <w:spacing w:after="0" w:line="330" w:lineRule="atLeast"/>
        <w:rPr>
          <w:rFonts w:ascii="Consolas" w:eastAsia="Times New Roman" w:hAnsi="Consolas" w:cs="Times New Roman"/>
          <w:color w:val="D4D4D4"/>
          <w:sz w:val="24"/>
          <w:szCs w:val="24"/>
          <w:lang w:eastAsia="en-IN"/>
        </w:rPr>
      </w:pPr>
      <w:r w:rsidRPr="009E0717">
        <w:rPr>
          <w:rFonts w:ascii="Consolas" w:eastAsia="Times New Roman" w:hAnsi="Consolas" w:cs="Times New Roman"/>
          <w:color w:val="D4D4D4"/>
          <w:sz w:val="24"/>
          <w:szCs w:val="24"/>
          <w:lang w:eastAsia="en-IN"/>
        </w:rPr>
        <w:t>numbers.clear()</w:t>
      </w:r>
    </w:p>
    <w:p w:rsidR="009E0717" w:rsidRPr="009E0717" w:rsidRDefault="009E0717" w:rsidP="009E0717">
      <w:pPr>
        <w:shd w:val="clear" w:color="auto" w:fill="1E1E1E"/>
        <w:spacing w:after="0" w:line="330" w:lineRule="atLeast"/>
        <w:rPr>
          <w:rFonts w:ascii="Consolas" w:eastAsia="Times New Roman" w:hAnsi="Consolas" w:cs="Times New Roman"/>
          <w:color w:val="D4D4D4"/>
          <w:sz w:val="24"/>
          <w:szCs w:val="24"/>
          <w:lang w:eastAsia="en-IN"/>
        </w:rPr>
      </w:pPr>
      <w:r w:rsidRPr="009E0717">
        <w:rPr>
          <w:rFonts w:ascii="Consolas" w:eastAsia="Times New Roman" w:hAnsi="Consolas" w:cs="Times New Roman"/>
          <w:color w:val="DCDCAA"/>
          <w:sz w:val="24"/>
          <w:szCs w:val="24"/>
          <w:lang w:eastAsia="en-IN"/>
        </w:rPr>
        <w:t>print</w:t>
      </w:r>
      <w:r w:rsidRPr="009E0717">
        <w:rPr>
          <w:rFonts w:ascii="Consolas" w:eastAsia="Times New Roman" w:hAnsi="Consolas" w:cs="Times New Roman"/>
          <w:color w:val="D4D4D4"/>
          <w:sz w:val="24"/>
          <w:szCs w:val="24"/>
          <w:lang w:eastAsia="en-IN"/>
        </w:rPr>
        <w:t>(numbers)</w:t>
      </w:r>
    </w:p>
    <w:p w:rsidR="009E0717" w:rsidRDefault="009E0717" w:rsidP="00637A15">
      <w:pPr>
        <w:rPr>
          <w:rFonts w:cs="Mangal"/>
          <w:sz w:val="28"/>
          <w:szCs w:val="24"/>
        </w:rPr>
      </w:pPr>
      <w:r>
        <w:rPr>
          <w:rFonts w:cs="Mangal"/>
          <w:sz w:val="28"/>
          <w:szCs w:val="24"/>
        </w:rPr>
        <w:t>this will give the output as: []</w:t>
      </w:r>
    </w:p>
    <w:p w:rsidR="009E0717" w:rsidRDefault="009E0717" w:rsidP="00637A15">
      <w:pPr>
        <w:rPr>
          <w:rFonts w:cs="Mangal"/>
          <w:sz w:val="36"/>
          <w:szCs w:val="32"/>
        </w:rPr>
      </w:pPr>
      <w:r>
        <w:rPr>
          <w:rFonts w:cs="Mangal"/>
          <w:sz w:val="36"/>
          <w:szCs w:val="32"/>
        </w:rPr>
        <w:t>copy method:</w:t>
      </w:r>
    </w:p>
    <w:p w:rsidR="009E0717" w:rsidRDefault="009E0717" w:rsidP="00637A15">
      <w:pPr>
        <w:rPr>
          <w:rFonts w:cs="Mangal"/>
          <w:sz w:val="28"/>
          <w:szCs w:val="24"/>
        </w:rPr>
      </w:pPr>
      <w:r>
        <w:rPr>
          <w:rFonts w:cs="Mangal"/>
          <w:sz w:val="28"/>
          <w:szCs w:val="24"/>
        </w:rPr>
        <w:t xml:space="preserve">This method is used to copy the list </w:t>
      </w:r>
    </w:p>
    <w:p w:rsidR="009E0717" w:rsidRDefault="009E0717" w:rsidP="00637A15">
      <w:pPr>
        <w:rPr>
          <w:rFonts w:cs="Mangal"/>
          <w:sz w:val="28"/>
          <w:szCs w:val="24"/>
        </w:rPr>
      </w:pPr>
      <w:r>
        <w:rPr>
          <w:rFonts w:cs="Mangal"/>
          <w:sz w:val="28"/>
          <w:szCs w:val="24"/>
        </w:rPr>
        <w:t>Eg:</w:t>
      </w:r>
    </w:p>
    <w:p w:rsidR="009E0717" w:rsidRPr="009E0717" w:rsidRDefault="009E0717" w:rsidP="009E0717">
      <w:pPr>
        <w:shd w:val="clear" w:color="auto" w:fill="1E1E1E"/>
        <w:spacing w:after="0" w:line="330" w:lineRule="atLeast"/>
        <w:rPr>
          <w:rFonts w:ascii="Consolas" w:eastAsia="Times New Roman" w:hAnsi="Consolas" w:cs="Times New Roman"/>
          <w:color w:val="D4D4D4"/>
          <w:sz w:val="24"/>
          <w:szCs w:val="24"/>
          <w:lang w:eastAsia="en-IN"/>
        </w:rPr>
      </w:pPr>
      <w:r w:rsidRPr="009E0717">
        <w:rPr>
          <w:rFonts w:ascii="Consolas" w:eastAsia="Times New Roman" w:hAnsi="Consolas" w:cs="Times New Roman"/>
          <w:color w:val="D4D4D4"/>
          <w:sz w:val="24"/>
          <w:szCs w:val="24"/>
          <w:lang w:eastAsia="en-IN"/>
        </w:rPr>
        <w:t>numbers = [</w:t>
      </w:r>
      <w:r w:rsidRPr="009E0717">
        <w:rPr>
          <w:rFonts w:ascii="Consolas" w:eastAsia="Times New Roman" w:hAnsi="Consolas" w:cs="Times New Roman"/>
          <w:color w:val="B5CEA8"/>
          <w:sz w:val="24"/>
          <w:szCs w:val="24"/>
          <w:lang w:eastAsia="en-IN"/>
        </w:rPr>
        <w:t>1</w:t>
      </w:r>
      <w:r w:rsidRPr="009E0717">
        <w:rPr>
          <w:rFonts w:ascii="Consolas" w:eastAsia="Times New Roman" w:hAnsi="Consolas" w:cs="Times New Roman"/>
          <w:color w:val="D4D4D4"/>
          <w:sz w:val="24"/>
          <w:szCs w:val="24"/>
          <w:lang w:eastAsia="en-IN"/>
        </w:rPr>
        <w:t>, </w:t>
      </w:r>
      <w:r w:rsidRPr="009E0717">
        <w:rPr>
          <w:rFonts w:ascii="Consolas" w:eastAsia="Times New Roman" w:hAnsi="Consolas" w:cs="Times New Roman"/>
          <w:color w:val="B5CEA8"/>
          <w:sz w:val="24"/>
          <w:szCs w:val="24"/>
          <w:lang w:eastAsia="en-IN"/>
        </w:rPr>
        <w:t>85</w:t>
      </w:r>
      <w:r w:rsidRPr="009E0717">
        <w:rPr>
          <w:rFonts w:ascii="Consolas" w:eastAsia="Times New Roman" w:hAnsi="Consolas" w:cs="Times New Roman"/>
          <w:color w:val="D4D4D4"/>
          <w:sz w:val="24"/>
          <w:szCs w:val="24"/>
          <w:lang w:eastAsia="en-IN"/>
        </w:rPr>
        <w:t>, </w:t>
      </w:r>
      <w:r w:rsidRPr="009E0717">
        <w:rPr>
          <w:rFonts w:ascii="Consolas" w:eastAsia="Times New Roman" w:hAnsi="Consolas" w:cs="Times New Roman"/>
          <w:color w:val="B5CEA8"/>
          <w:sz w:val="24"/>
          <w:szCs w:val="24"/>
          <w:lang w:eastAsia="en-IN"/>
        </w:rPr>
        <w:t>47</w:t>
      </w:r>
      <w:r w:rsidRPr="009E0717">
        <w:rPr>
          <w:rFonts w:ascii="Consolas" w:eastAsia="Times New Roman" w:hAnsi="Consolas" w:cs="Times New Roman"/>
          <w:color w:val="D4D4D4"/>
          <w:sz w:val="24"/>
          <w:szCs w:val="24"/>
          <w:lang w:eastAsia="en-IN"/>
        </w:rPr>
        <w:t>, </w:t>
      </w:r>
      <w:r w:rsidRPr="009E0717">
        <w:rPr>
          <w:rFonts w:ascii="Consolas" w:eastAsia="Times New Roman" w:hAnsi="Consolas" w:cs="Times New Roman"/>
          <w:color w:val="B5CEA8"/>
          <w:sz w:val="24"/>
          <w:szCs w:val="24"/>
          <w:lang w:eastAsia="en-IN"/>
        </w:rPr>
        <w:t>10</w:t>
      </w:r>
      <w:r w:rsidRPr="009E0717">
        <w:rPr>
          <w:rFonts w:ascii="Consolas" w:eastAsia="Times New Roman" w:hAnsi="Consolas" w:cs="Times New Roman"/>
          <w:color w:val="D4D4D4"/>
          <w:sz w:val="24"/>
          <w:szCs w:val="24"/>
          <w:lang w:eastAsia="en-IN"/>
        </w:rPr>
        <w:t>, </w:t>
      </w:r>
      <w:r w:rsidRPr="009E0717">
        <w:rPr>
          <w:rFonts w:ascii="Consolas" w:eastAsia="Times New Roman" w:hAnsi="Consolas" w:cs="Times New Roman"/>
          <w:color w:val="B5CEA8"/>
          <w:sz w:val="24"/>
          <w:szCs w:val="24"/>
          <w:lang w:eastAsia="en-IN"/>
        </w:rPr>
        <w:t>5</w:t>
      </w:r>
      <w:r w:rsidRPr="009E0717">
        <w:rPr>
          <w:rFonts w:ascii="Consolas" w:eastAsia="Times New Roman" w:hAnsi="Consolas" w:cs="Times New Roman"/>
          <w:color w:val="D4D4D4"/>
          <w:sz w:val="24"/>
          <w:szCs w:val="24"/>
          <w:lang w:eastAsia="en-IN"/>
        </w:rPr>
        <w:t>, </w:t>
      </w:r>
      <w:r w:rsidRPr="009E0717">
        <w:rPr>
          <w:rFonts w:ascii="Consolas" w:eastAsia="Times New Roman" w:hAnsi="Consolas" w:cs="Times New Roman"/>
          <w:color w:val="B5CEA8"/>
          <w:sz w:val="24"/>
          <w:szCs w:val="24"/>
          <w:lang w:eastAsia="en-IN"/>
        </w:rPr>
        <w:t>11</w:t>
      </w:r>
      <w:r w:rsidRPr="009E0717">
        <w:rPr>
          <w:rFonts w:ascii="Consolas" w:eastAsia="Times New Roman" w:hAnsi="Consolas" w:cs="Times New Roman"/>
          <w:color w:val="D4D4D4"/>
          <w:sz w:val="24"/>
          <w:szCs w:val="24"/>
          <w:lang w:eastAsia="en-IN"/>
        </w:rPr>
        <w:t>, </w:t>
      </w:r>
      <w:r w:rsidRPr="009E0717">
        <w:rPr>
          <w:rFonts w:ascii="Consolas" w:eastAsia="Times New Roman" w:hAnsi="Consolas" w:cs="Times New Roman"/>
          <w:color w:val="B5CEA8"/>
          <w:sz w:val="24"/>
          <w:szCs w:val="24"/>
          <w:lang w:eastAsia="en-IN"/>
        </w:rPr>
        <w:t>25</w:t>
      </w:r>
      <w:r w:rsidRPr="009E0717">
        <w:rPr>
          <w:rFonts w:ascii="Consolas" w:eastAsia="Times New Roman" w:hAnsi="Consolas" w:cs="Times New Roman"/>
          <w:color w:val="D4D4D4"/>
          <w:sz w:val="24"/>
          <w:szCs w:val="24"/>
          <w:lang w:eastAsia="en-IN"/>
        </w:rPr>
        <w:t>, </w:t>
      </w:r>
      <w:r w:rsidRPr="009E0717">
        <w:rPr>
          <w:rFonts w:ascii="Consolas" w:eastAsia="Times New Roman" w:hAnsi="Consolas" w:cs="Times New Roman"/>
          <w:color w:val="B5CEA8"/>
          <w:sz w:val="24"/>
          <w:szCs w:val="24"/>
          <w:lang w:eastAsia="en-IN"/>
        </w:rPr>
        <w:t>46</w:t>
      </w:r>
      <w:r w:rsidRPr="009E0717">
        <w:rPr>
          <w:rFonts w:ascii="Consolas" w:eastAsia="Times New Roman" w:hAnsi="Consolas" w:cs="Times New Roman"/>
          <w:color w:val="D4D4D4"/>
          <w:sz w:val="24"/>
          <w:szCs w:val="24"/>
          <w:lang w:eastAsia="en-IN"/>
        </w:rPr>
        <w:t>]</w:t>
      </w:r>
    </w:p>
    <w:p w:rsidR="009E0717" w:rsidRPr="009E0717" w:rsidRDefault="009E0717" w:rsidP="009E0717">
      <w:pPr>
        <w:shd w:val="clear" w:color="auto" w:fill="1E1E1E"/>
        <w:spacing w:after="0" w:line="330" w:lineRule="atLeast"/>
        <w:rPr>
          <w:rFonts w:ascii="Consolas" w:eastAsia="Times New Roman" w:hAnsi="Consolas" w:cs="Times New Roman"/>
          <w:color w:val="D4D4D4"/>
          <w:sz w:val="24"/>
          <w:szCs w:val="24"/>
          <w:lang w:eastAsia="en-IN"/>
        </w:rPr>
      </w:pPr>
      <w:r w:rsidRPr="009E0717">
        <w:rPr>
          <w:rFonts w:ascii="Consolas" w:eastAsia="Times New Roman" w:hAnsi="Consolas" w:cs="Times New Roman"/>
          <w:color w:val="D4D4D4"/>
          <w:sz w:val="24"/>
          <w:szCs w:val="24"/>
          <w:lang w:eastAsia="en-IN"/>
        </w:rPr>
        <w:t>list2 = numbers.copy()</w:t>
      </w:r>
    </w:p>
    <w:p w:rsidR="009E0717" w:rsidRPr="009E0717" w:rsidRDefault="009E0717" w:rsidP="009E0717">
      <w:pPr>
        <w:shd w:val="clear" w:color="auto" w:fill="1E1E1E"/>
        <w:spacing w:after="0" w:line="330" w:lineRule="atLeast"/>
        <w:rPr>
          <w:rFonts w:ascii="Consolas" w:eastAsia="Times New Roman" w:hAnsi="Consolas" w:cs="Times New Roman"/>
          <w:color w:val="D4D4D4"/>
          <w:sz w:val="24"/>
          <w:szCs w:val="24"/>
          <w:lang w:eastAsia="en-IN"/>
        </w:rPr>
      </w:pPr>
      <w:r w:rsidRPr="009E0717">
        <w:rPr>
          <w:rFonts w:ascii="Consolas" w:eastAsia="Times New Roman" w:hAnsi="Consolas" w:cs="Times New Roman"/>
          <w:color w:val="DCDCAA"/>
          <w:sz w:val="24"/>
          <w:szCs w:val="24"/>
          <w:lang w:eastAsia="en-IN"/>
        </w:rPr>
        <w:t>print</w:t>
      </w:r>
      <w:r w:rsidRPr="009E0717">
        <w:rPr>
          <w:rFonts w:ascii="Consolas" w:eastAsia="Times New Roman" w:hAnsi="Consolas" w:cs="Times New Roman"/>
          <w:color w:val="D4D4D4"/>
          <w:sz w:val="24"/>
          <w:szCs w:val="24"/>
          <w:lang w:eastAsia="en-IN"/>
        </w:rPr>
        <w:t>(list2)</w:t>
      </w:r>
    </w:p>
    <w:p w:rsidR="009E0717" w:rsidRDefault="009E0717" w:rsidP="00637A15">
      <w:pPr>
        <w:rPr>
          <w:rFonts w:cs="Mangal"/>
          <w:sz w:val="28"/>
          <w:szCs w:val="24"/>
        </w:rPr>
      </w:pPr>
      <w:r>
        <w:rPr>
          <w:rFonts w:cs="Mangal"/>
          <w:sz w:val="28"/>
          <w:szCs w:val="24"/>
        </w:rPr>
        <w:t>this will give the output as:</w:t>
      </w:r>
    </w:p>
    <w:p w:rsidR="009E0717" w:rsidRDefault="009E0717" w:rsidP="00637A15">
      <w:pPr>
        <w:rPr>
          <w:rFonts w:cs="Mangal"/>
          <w:sz w:val="28"/>
          <w:szCs w:val="24"/>
        </w:rPr>
      </w:pPr>
      <w:r w:rsidRPr="009E0717">
        <w:rPr>
          <w:rFonts w:cs="Mangal"/>
          <w:sz w:val="28"/>
          <w:szCs w:val="24"/>
        </w:rPr>
        <w:t>[1, 85, 47, 10, 5, 11, 25, 46]</w:t>
      </w:r>
    </w:p>
    <w:p w:rsidR="009E0717" w:rsidRDefault="009E0717" w:rsidP="00637A15">
      <w:pPr>
        <w:rPr>
          <w:rFonts w:cs="Mangal"/>
          <w:sz w:val="36"/>
          <w:szCs w:val="32"/>
        </w:rPr>
      </w:pPr>
      <w:r w:rsidRPr="009E0717">
        <w:rPr>
          <w:rFonts w:cs="Mangal"/>
          <w:sz w:val="36"/>
          <w:szCs w:val="32"/>
        </w:rPr>
        <w:t>List comparasion</w:t>
      </w:r>
      <w:r>
        <w:rPr>
          <w:rFonts w:cs="Mangal"/>
          <w:sz w:val="36"/>
          <w:szCs w:val="32"/>
        </w:rPr>
        <w:t>:</w:t>
      </w:r>
    </w:p>
    <w:p w:rsidR="009E0717" w:rsidRDefault="009E0717" w:rsidP="00637A15">
      <w:pPr>
        <w:rPr>
          <w:rFonts w:cs="Mangal"/>
          <w:sz w:val="28"/>
          <w:szCs w:val="24"/>
        </w:rPr>
      </w:pPr>
      <w:r>
        <w:rPr>
          <w:rFonts w:cs="Mangal"/>
          <w:sz w:val="28"/>
          <w:szCs w:val="24"/>
        </w:rPr>
        <w:t>In python to compare the list we use two ways:</w:t>
      </w:r>
    </w:p>
    <w:p w:rsidR="009E0717" w:rsidRDefault="009E0717" w:rsidP="009E0717">
      <w:pPr>
        <w:pStyle w:val="ListParagraph"/>
        <w:numPr>
          <w:ilvl w:val="0"/>
          <w:numId w:val="4"/>
        </w:numPr>
        <w:rPr>
          <w:rFonts w:cs="Mangal"/>
          <w:sz w:val="28"/>
          <w:szCs w:val="24"/>
        </w:rPr>
      </w:pPr>
      <w:r>
        <w:rPr>
          <w:rFonts w:cs="Mangal"/>
          <w:sz w:val="28"/>
          <w:szCs w:val="24"/>
        </w:rPr>
        <w:t>Double equal ==</w:t>
      </w:r>
    </w:p>
    <w:p w:rsidR="009E0717" w:rsidRDefault="009E0717" w:rsidP="009E0717">
      <w:pPr>
        <w:pStyle w:val="ListParagraph"/>
        <w:numPr>
          <w:ilvl w:val="0"/>
          <w:numId w:val="4"/>
        </w:numPr>
        <w:rPr>
          <w:rFonts w:cs="Mangal"/>
          <w:sz w:val="28"/>
          <w:szCs w:val="24"/>
        </w:rPr>
      </w:pPr>
      <w:r>
        <w:rPr>
          <w:rFonts w:cs="Mangal"/>
          <w:sz w:val="28"/>
          <w:szCs w:val="24"/>
        </w:rPr>
        <w:t>Is keyword</w:t>
      </w:r>
    </w:p>
    <w:p w:rsidR="009E0717" w:rsidRDefault="009E0717" w:rsidP="009E0717">
      <w:pPr>
        <w:ind w:left="360"/>
        <w:rPr>
          <w:rFonts w:cs="Mangal"/>
          <w:sz w:val="28"/>
          <w:szCs w:val="24"/>
        </w:rPr>
      </w:pPr>
    </w:p>
    <w:p w:rsidR="009E0717" w:rsidRDefault="009E0717" w:rsidP="009E0717">
      <w:pPr>
        <w:ind w:left="360"/>
        <w:rPr>
          <w:rFonts w:cs="Mangal"/>
          <w:sz w:val="28"/>
          <w:szCs w:val="24"/>
        </w:rPr>
      </w:pPr>
      <w:r>
        <w:rPr>
          <w:rFonts w:cs="Mangal"/>
          <w:sz w:val="28"/>
          <w:szCs w:val="24"/>
        </w:rPr>
        <w:t>Eg:</w:t>
      </w:r>
    </w:p>
    <w:p w:rsidR="009E0717" w:rsidRPr="009E0717" w:rsidRDefault="009E0717" w:rsidP="009E0717">
      <w:pPr>
        <w:shd w:val="clear" w:color="auto" w:fill="1E1E1E"/>
        <w:spacing w:after="0" w:line="330" w:lineRule="atLeast"/>
        <w:rPr>
          <w:rFonts w:ascii="Consolas" w:eastAsia="Times New Roman" w:hAnsi="Consolas" w:cs="Times New Roman"/>
          <w:color w:val="D4D4D4"/>
          <w:sz w:val="24"/>
          <w:szCs w:val="24"/>
          <w:lang w:eastAsia="en-IN"/>
        </w:rPr>
      </w:pPr>
      <w:r w:rsidRPr="009E0717">
        <w:rPr>
          <w:rFonts w:ascii="Consolas" w:eastAsia="Times New Roman" w:hAnsi="Consolas" w:cs="Times New Roman"/>
          <w:color w:val="D4D4D4"/>
          <w:sz w:val="24"/>
          <w:szCs w:val="24"/>
          <w:lang w:eastAsia="en-IN"/>
        </w:rPr>
        <w:t>fruits1 = [</w:t>
      </w:r>
      <w:r w:rsidRPr="009E0717">
        <w:rPr>
          <w:rFonts w:ascii="Consolas" w:eastAsia="Times New Roman" w:hAnsi="Consolas" w:cs="Times New Roman"/>
          <w:color w:val="CE9178"/>
          <w:sz w:val="24"/>
          <w:szCs w:val="24"/>
          <w:lang w:eastAsia="en-IN"/>
        </w:rPr>
        <w:t>'oranges'</w:t>
      </w:r>
      <w:r w:rsidRPr="009E0717">
        <w:rPr>
          <w:rFonts w:ascii="Consolas" w:eastAsia="Times New Roman" w:hAnsi="Consolas" w:cs="Times New Roman"/>
          <w:color w:val="D4D4D4"/>
          <w:sz w:val="24"/>
          <w:szCs w:val="24"/>
          <w:lang w:eastAsia="en-IN"/>
        </w:rPr>
        <w:t>, </w:t>
      </w:r>
      <w:r w:rsidRPr="009E0717">
        <w:rPr>
          <w:rFonts w:ascii="Consolas" w:eastAsia="Times New Roman" w:hAnsi="Consolas" w:cs="Times New Roman"/>
          <w:color w:val="CE9178"/>
          <w:sz w:val="24"/>
          <w:szCs w:val="24"/>
          <w:lang w:eastAsia="en-IN"/>
        </w:rPr>
        <w:t>'apple'</w:t>
      </w:r>
      <w:r w:rsidRPr="009E0717">
        <w:rPr>
          <w:rFonts w:ascii="Consolas" w:eastAsia="Times New Roman" w:hAnsi="Consolas" w:cs="Times New Roman"/>
          <w:color w:val="D4D4D4"/>
          <w:sz w:val="24"/>
          <w:szCs w:val="24"/>
          <w:lang w:eastAsia="en-IN"/>
        </w:rPr>
        <w:t>, </w:t>
      </w:r>
      <w:r w:rsidRPr="009E0717">
        <w:rPr>
          <w:rFonts w:ascii="Consolas" w:eastAsia="Times New Roman" w:hAnsi="Consolas" w:cs="Times New Roman"/>
          <w:color w:val="CE9178"/>
          <w:sz w:val="24"/>
          <w:szCs w:val="24"/>
          <w:lang w:eastAsia="en-IN"/>
        </w:rPr>
        <w:t>'pear'</w:t>
      </w:r>
      <w:r w:rsidRPr="009E0717">
        <w:rPr>
          <w:rFonts w:ascii="Consolas" w:eastAsia="Times New Roman" w:hAnsi="Consolas" w:cs="Times New Roman"/>
          <w:color w:val="D4D4D4"/>
          <w:sz w:val="24"/>
          <w:szCs w:val="24"/>
          <w:lang w:eastAsia="en-IN"/>
        </w:rPr>
        <w:t>]</w:t>
      </w:r>
    </w:p>
    <w:p w:rsidR="009E0717" w:rsidRPr="009E0717" w:rsidRDefault="009E0717" w:rsidP="009E0717">
      <w:pPr>
        <w:shd w:val="clear" w:color="auto" w:fill="1E1E1E"/>
        <w:spacing w:after="0" w:line="330" w:lineRule="atLeast"/>
        <w:rPr>
          <w:rFonts w:ascii="Consolas" w:eastAsia="Times New Roman" w:hAnsi="Consolas" w:cs="Times New Roman"/>
          <w:color w:val="D4D4D4"/>
          <w:sz w:val="24"/>
          <w:szCs w:val="24"/>
          <w:lang w:eastAsia="en-IN"/>
        </w:rPr>
      </w:pPr>
      <w:r w:rsidRPr="009E0717">
        <w:rPr>
          <w:rFonts w:ascii="Consolas" w:eastAsia="Times New Roman" w:hAnsi="Consolas" w:cs="Times New Roman"/>
          <w:color w:val="D4D4D4"/>
          <w:sz w:val="24"/>
          <w:szCs w:val="24"/>
          <w:lang w:eastAsia="en-IN"/>
        </w:rPr>
        <w:t>fruits2 = [</w:t>
      </w:r>
      <w:r w:rsidRPr="009E0717">
        <w:rPr>
          <w:rFonts w:ascii="Consolas" w:eastAsia="Times New Roman" w:hAnsi="Consolas" w:cs="Times New Roman"/>
          <w:color w:val="CE9178"/>
          <w:sz w:val="24"/>
          <w:szCs w:val="24"/>
          <w:lang w:eastAsia="en-IN"/>
        </w:rPr>
        <w:t>'banana'</w:t>
      </w:r>
      <w:r w:rsidRPr="009E0717">
        <w:rPr>
          <w:rFonts w:ascii="Consolas" w:eastAsia="Times New Roman" w:hAnsi="Consolas" w:cs="Times New Roman"/>
          <w:color w:val="D4D4D4"/>
          <w:sz w:val="24"/>
          <w:szCs w:val="24"/>
          <w:lang w:eastAsia="en-IN"/>
        </w:rPr>
        <w:t>, </w:t>
      </w:r>
      <w:r w:rsidRPr="009E0717">
        <w:rPr>
          <w:rFonts w:ascii="Consolas" w:eastAsia="Times New Roman" w:hAnsi="Consolas" w:cs="Times New Roman"/>
          <w:color w:val="CE9178"/>
          <w:sz w:val="24"/>
          <w:szCs w:val="24"/>
          <w:lang w:eastAsia="en-IN"/>
        </w:rPr>
        <w:t>'kiwi'</w:t>
      </w:r>
      <w:r w:rsidRPr="009E0717">
        <w:rPr>
          <w:rFonts w:ascii="Consolas" w:eastAsia="Times New Roman" w:hAnsi="Consolas" w:cs="Times New Roman"/>
          <w:color w:val="D4D4D4"/>
          <w:sz w:val="24"/>
          <w:szCs w:val="24"/>
          <w:lang w:eastAsia="en-IN"/>
        </w:rPr>
        <w:t>, </w:t>
      </w:r>
      <w:r w:rsidRPr="009E0717">
        <w:rPr>
          <w:rFonts w:ascii="Consolas" w:eastAsia="Times New Roman" w:hAnsi="Consolas" w:cs="Times New Roman"/>
          <w:color w:val="CE9178"/>
          <w:sz w:val="24"/>
          <w:szCs w:val="24"/>
          <w:lang w:eastAsia="en-IN"/>
        </w:rPr>
        <w:t>'apple'</w:t>
      </w:r>
      <w:r w:rsidRPr="009E0717">
        <w:rPr>
          <w:rFonts w:ascii="Consolas" w:eastAsia="Times New Roman" w:hAnsi="Consolas" w:cs="Times New Roman"/>
          <w:color w:val="D4D4D4"/>
          <w:sz w:val="24"/>
          <w:szCs w:val="24"/>
          <w:lang w:eastAsia="en-IN"/>
        </w:rPr>
        <w:t>, </w:t>
      </w:r>
      <w:r w:rsidRPr="009E0717">
        <w:rPr>
          <w:rFonts w:ascii="Consolas" w:eastAsia="Times New Roman" w:hAnsi="Consolas" w:cs="Times New Roman"/>
          <w:color w:val="CE9178"/>
          <w:sz w:val="24"/>
          <w:szCs w:val="24"/>
          <w:lang w:eastAsia="en-IN"/>
        </w:rPr>
        <w:t>'banana'</w:t>
      </w:r>
      <w:r w:rsidRPr="009E0717">
        <w:rPr>
          <w:rFonts w:ascii="Consolas" w:eastAsia="Times New Roman" w:hAnsi="Consolas" w:cs="Times New Roman"/>
          <w:color w:val="D4D4D4"/>
          <w:sz w:val="24"/>
          <w:szCs w:val="24"/>
          <w:lang w:eastAsia="en-IN"/>
        </w:rPr>
        <w:t>]</w:t>
      </w:r>
    </w:p>
    <w:p w:rsidR="009E0717" w:rsidRPr="009E0717" w:rsidRDefault="009E0717" w:rsidP="009E0717">
      <w:pPr>
        <w:shd w:val="clear" w:color="auto" w:fill="1E1E1E"/>
        <w:spacing w:after="0" w:line="330" w:lineRule="atLeast"/>
        <w:rPr>
          <w:rFonts w:ascii="Consolas" w:eastAsia="Times New Roman" w:hAnsi="Consolas" w:cs="Times New Roman"/>
          <w:color w:val="D4D4D4"/>
          <w:sz w:val="24"/>
          <w:szCs w:val="24"/>
          <w:lang w:eastAsia="en-IN"/>
        </w:rPr>
      </w:pPr>
      <w:r w:rsidRPr="009E0717">
        <w:rPr>
          <w:rFonts w:ascii="Consolas" w:eastAsia="Times New Roman" w:hAnsi="Consolas" w:cs="Times New Roman"/>
          <w:color w:val="D4D4D4"/>
          <w:sz w:val="24"/>
          <w:szCs w:val="24"/>
          <w:lang w:eastAsia="en-IN"/>
        </w:rPr>
        <w:lastRenderedPageBreak/>
        <w:t>fruits3 = [</w:t>
      </w:r>
      <w:r w:rsidRPr="009E0717">
        <w:rPr>
          <w:rFonts w:ascii="Consolas" w:eastAsia="Times New Roman" w:hAnsi="Consolas" w:cs="Times New Roman"/>
          <w:color w:val="CE9178"/>
          <w:sz w:val="24"/>
          <w:szCs w:val="24"/>
          <w:lang w:eastAsia="en-IN"/>
        </w:rPr>
        <w:t>'apple'</w:t>
      </w:r>
      <w:r w:rsidRPr="009E0717">
        <w:rPr>
          <w:rFonts w:ascii="Consolas" w:eastAsia="Times New Roman" w:hAnsi="Consolas" w:cs="Times New Roman"/>
          <w:color w:val="D4D4D4"/>
          <w:sz w:val="24"/>
          <w:szCs w:val="24"/>
          <w:lang w:eastAsia="en-IN"/>
        </w:rPr>
        <w:t>, </w:t>
      </w:r>
      <w:r w:rsidRPr="009E0717">
        <w:rPr>
          <w:rFonts w:ascii="Consolas" w:eastAsia="Times New Roman" w:hAnsi="Consolas" w:cs="Times New Roman"/>
          <w:color w:val="CE9178"/>
          <w:sz w:val="24"/>
          <w:szCs w:val="24"/>
          <w:lang w:eastAsia="en-IN"/>
        </w:rPr>
        <w:t>'oranges'</w:t>
      </w:r>
      <w:r w:rsidRPr="009E0717">
        <w:rPr>
          <w:rFonts w:ascii="Consolas" w:eastAsia="Times New Roman" w:hAnsi="Consolas" w:cs="Times New Roman"/>
          <w:color w:val="D4D4D4"/>
          <w:sz w:val="24"/>
          <w:szCs w:val="24"/>
          <w:lang w:eastAsia="en-IN"/>
        </w:rPr>
        <w:t>, </w:t>
      </w:r>
      <w:r w:rsidRPr="009E0717">
        <w:rPr>
          <w:rFonts w:ascii="Consolas" w:eastAsia="Times New Roman" w:hAnsi="Consolas" w:cs="Times New Roman"/>
          <w:color w:val="CE9178"/>
          <w:sz w:val="24"/>
          <w:szCs w:val="24"/>
          <w:lang w:eastAsia="en-IN"/>
        </w:rPr>
        <w:t>'pear'</w:t>
      </w:r>
      <w:r w:rsidRPr="009E0717">
        <w:rPr>
          <w:rFonts w:ascii="Consolas" w:eastAsia="Times New Roman" w:hAnsi="Consolas" w:cs="Times New Roman"/>
          <w:color w:val="D4D4D4"/>
          <w:sz w:val="24"/>
          <w:szCs w:val="24"/>
          <w:lang w:eastAsia="en-IN"/>
        </w:rPr>
        <w:t>]</w:t>
      </w:r>
    </w:p>
    <w:p w:rsidR="009E0717" w:rsidRPr="009E0717" w:rsidRDefault="009E0717" w:rsidP="009E0717">
      <w:pPr>
        <w:shd w:val="clear" w:color="auto" w:fill="1E1E1E"/>
        <w:spacing w:after="0" w:line="330" w:lineRule="atLeast"/>
        <w:rPr>
          <w:rFonts w:ascii="Consolas" w:eastAsia="Times New Roman" w:hAnsi="Consolas" w:cs="Times New Roman"/>
          <w:color w:val="D4D4D4"/>
          <w:sz w:val="24"/>
          <w:szCs w:val="24"/>
          <w:lang w:eastAsia="en-IN"/>
        </w:rPr>
      </w:pPr>
      <w:r w:rsidRPr="009E0717">
        <w:rPr>
          <w:rFonts w:ascii="Consolas" w:eastAsia="Times New Roman" w:hAnsi="Consolas" w:cs="Times New Roman"/>
          <w:color w:val="D4D4D4"/>
          <w:sz w:val="24"/>
          <w:szCs w:val="24"/>
          <w:lang w:eastAsia="en-IN"/>
        </w:rPr>
        <w:t>fruits4 = [</w:t>
      </w:r>
      <w:r w:rsidRPr="009E0717">
        <w:rPr>
          <w:rFonts w:ascii="Consolas" w:eastAsia="Times New Roman" w:hAnsi="Consolas" w:cs="Times New Roman"/>
          <w:color w:val="CE9178"/>
          <w:sz w:val="24"/>
          <w:szCs w:val="24"/>
          <w:lang w:eastAsia="en-IN"/>
        </w:rPr>
        <w:t>'oranges'</w:t>
      </w:r>
      <w:r w:rsidRPr="009E0717">
        <w:rPr>
          <w:rFonts w:ascii="Consolas" w:eastAsia="Times New Roman" w:hAnsi="Consolas" w:cs="Times New Roman"/>
          <w:color w:val="D4D4D4"/>
          <w:sz w:val="24"/>
          <w:szCs w:val="24"/>
          <w:lang w:eastAsia="en-IN"/>
        </w:rPr>
        <w:t>, </w:t>
      </w:r>
      <w:r w:rsidRPr="009E0717">
        <w:rPr>
          <w:rFonts w:ascii="Consolas" w:eastAsia="Times New Roman" w:hAnsi="Consolas" w:cs="Times New Roman"/>
          <w:color w:val="CE9178"/>
          <w:sz w:val="24"/>
          <w:szCs w:val="24"/>
          <w:lang w:eastAsia="en-IN"/>
        </w:rPr>
        <w:t>'apple'</w:t>
      </w:r>
      <w:r w:rsidRPr="009E0717">
        <w:rPr>
          <w:rFonts w:ascii="Consolas" w:eastAsia="Times New Roman" w:hAnsi="Consolas" w:cs="Times New Roman"/>
          <w:color w:val="D4D4D4"/>
          <w:sz w:val="24"/>
          <w:szCs w:val="24"/>
          <w:lang w:eastAsia="en-IN"/>
        </w:rPr>
        <w:t>, </w:t>
      </w:r>
      <w:r w:rsidRPr="009E0717">
        <w:rPr>
          <w:rFonts w:ascii="Consolas" w:eastAsia="Times New Roman" w:hAnsi="Consolas" w:cs="Times New Roman"/>
          <w:color w:val="CE9178"/>
          <w:sz w:val="24"/>
          <w:szCs w:val="24"/>
          <w:lang w:eastAsia="en-IN"/>
        </w:rPr>
        <w:t>'pear'</w:t>
      </w:r>
      <w:r w:rsidRPr="009E0717">
        <w:rPr>
          <w:rFonts w:ascii="Consolas" w:eastAsia="Times New Roman" w:hAnsi="Consolas" w:cs="Times New Roman"/>
          <w:color w:val="D4D4D4"/>
          <w:sz w:val="24"/>
          <w:szCs w:val="24"/>
          <w:lang w:eastAsia="en-IN"/>
        </w:rPr>
        <w:t>]</w:t>
      </w:r>
    </w:p>
    <w:p w:rsidR="009E0717" w:rsidRPr="009E0717" w:rsidRDefault="009E0717" w:rsidP="009E0717">
      <w:pPr>
        <w:shd w:val="clear" w:color="auto" w:fill="1E1E1E"/>
        <w:spacing w:after="0" w:line="330" w:lineRule="atLeast"/>
        <w:rPr>
          <w:rFonts w:ascii="Consolas" w:eastAsia="Times New Roman" w:hAnsi="Consolas" w:cs="Times New Roman"/>
          <w:color w:val="D4D4D4"/>
          <w:sz w:val="24"/>
          <w:szCs w:val="24"/>
          <w:lang w:eastAsia="en-IN"/>
        </w:rPr>
      </w:pPr>
      <w:r w:rsidRPr="009E0717">
        <w:rPr>
          <w:rFonts w:ascii="Consolas" w:eastAsia="Times New Roman" w:hAnsi="Consolas" w:cs="Times New Roman"/>
          <w:color w:val="DCDCAA"/>
          <w:sz w:val="24"/>
          <w:szCs w:val="24"/>
          <w:lang w:eastAsia="en-IN"/>
        </w:rPr>
        <w:t>print</w:t>
      </w:r>
      <w:r w:rsidRPr="009E0717">
        <w:rPr>
          <w:rFonts w:ascii="Consolas" w:eastAsia="Times New Roman" w:hAnsi="Consolas" w:cs="Times New Roman"/>
          <w:color w:val="D4D4D4"/>
          <w:sz w:val="24"/>
          <w:szCs w:val="24"/>
          <w:lang w:eastAsia="en-IN"/>
        </w:rPr>
        <w:t>(fruits1 == fruits2)</w:t>
      </w:r>
    </w:p>
    <w:p w:rsidR="009E0717" w:rsidRPr="009E0717" w:rsidRDefault="009E0717" w:rsidP="009E0717">
      <w:pPr>
        <w:shd w:val="clear" w:color="auto" w:fill="1E1E1E"/>
        <w:spacing w:after="0" w:line="330" w:lineRule="atLeast"/>
        <w:rPr>
          <w:rFonts w:ascii="Consolas" w:eastAsia="Times New Roman" w:hAnsi="Consolas" w:cs="Times New Roman"/>
          <w:color w:val="D4D4D4"/>
          <w:sz w:val="24"/>
          <w:szCs w:val="24"/>
          <w:lang w:eastAsia="en-IN"/>
        </w:rPr>
      </w:pPr>
      <w:r w:rsidRPr="009E0717">
        <w:rPr>
          <w:rFonts w:ascii="Consolas" w:eastAsia="Times New Roman" w:hAnsi="Consolas" w:cs="Times New Roman"/>
          <w:color w:val="DCDCAA"/>
          <w:sz w:val="24"/>
          <w:szCs w:val="24"/>
          <w:lang w:eastAsia="en-IN"/>
        </w:rPr>
        <w:t>print</w:t>
      </w:r>
      <w:r w:rsidRPr="009E0717">
        <w:rPr>
          <w:rFonts w:ascii="Consolas" w:eastAsia="Times New Roman" w:hAnsi="Consolas" w:cs="Times New Roman"/>
          <w:color w:val="D4D4D4"/>
          <w:sz w:val="24"/>
          <w:szCs w:val="24"/>
          <w:lang w:eastAsia="en-IN"/>
        </w:rPr>
        <w:t>(fruits1 == fruits3)</w:t>
      </w:r>
    </w:p>
    <w:p w:rsidR="009E0717" w:rsidRPr="009E0717" w:rsidRDefault="009E0717" w:rsidP="009E0717">
      <w:pPr>
        <w:shd w:val="clear" w:color="auto" w:fill="1E1E1E"/>
        <w:spacing w:after="0" w:line="330" w:lineRule="atLeast"/>
        <w:rPr>
          <w:rFonts w:ascii="Consolas" w:eastAsia="Times New Roman" w:hAnsi="Consolas" w:cs="Times New Roman"/>
          <w:color w:val="D4D4D4"/>
          <w:sz w:val="24"/>
          <w:szCs w:val="24"/>
          <w:lang w:eastAsia="en-IN"/>
        </w:rPr>
      </w:pPr>
      <w:r w:rsidRPr="009E0717">
        <w:rPr>
          <w:rFonts w:ascii="Consolas" w:eastAsia="Times New Roman" w:hAnsi="Consolas" w:cs="Times New Roman"/>
          <w:color w:val="DCDCAA"/>
          <w:sz w:val="24"/>
          <w:szCs w:val="24"/>
          <w:lang w:eastAsia="en-IN"/>
        </w:rPr>
        <w:t>print</w:t>
      </w:r>
      <w:r w:rsidRPr="009E0717">
        <w:rPr>
          <w:rFonts w:ascii="Consolas" w:eastAsia="Times New Roman" w:hAnsi="Consolas" w:cs="Times New Roman"/>
          <w:color w:val="D4D4D4"/>
          <w:sz w:val="24"/>
          <w:szCs w:val="24"/>
          <w:lang w:eastAsia="en-IN"/>
        </w:rPr>
        <w:t>(fruits1 == fruits4)</w:t>
      </w:r>
    </w:p>
    <w:p w:rsidR="009E0717" w:rsidRDefault="00F519EF" w:rsidP="009E0717">
      <w:pPr>
        <w:ind w:left="360"/>
        <w:rPr>
          <w:rFonts w:cs="Mangal"/>
          <w:sz w:val="28"/>
          <w:szCs w:val="24"/>
        </w:rPr>
      </w:pPr>
      <w:r>
        <w:rPr>
          <w:rFonts w:cs="Mangal"/>
          <w:sz w:val="28"/>
          <w:szCs w:val="24"/>
        </w:rPr>
        <w:t>this will give the output as:</w:t>
      </w:r>
    </w:p>
    <w:p w:rsidR="00F519EF" w:rsidRPr="00F519EF" w:rsidRDefault="00F519EF" w:rsidP="00F519EF">
      <w:pPr>
        <w:ind w:left="360"/>
        <w:rPr>
          <w:rFonts w:cs="Mangal"/>
          <w:sz w:val="28"/>
          <w:szCs w:val="24"/>
        </w:rPr>
      </w:pPr>
      <w:r w:rsidRPr="00F519EF">
        <w:rPr>
          <w:rFonts w:cs="Mangal"/>
          <w:sz w:val="28"/>
          <w:szCs w:val="24"/>
        </w:rPr>
        <w:t>False</w:t>
      </w:r>
    </w:p>
    <w:p w:rsidR="00F519EF" w:rsidRPr="00F519EF" w:rsidRDefault="00F519EF" w:rsidP="00F519EF">
      <w:pPr>
        <w:ind w:left="360"/>
        <w:rPr>
          <w:rFonts w:cs="Mangal"/>
          <w:sz w:val="28"/>
          <w:szCs w:val="24"/>
        </w:rPr>
      </w:pPr>
      <w:r w:rsidRPr="00F519EF">
        <w:rPr>
          <w:rFonts w:cs="Mangal"/>
          <w:sz w:val="28"/>
          <w:szCs w:val="24"/>
        </w:rPr>
        <w:t>False</w:t>
      </w:r>
    </w:p>
    <w:p w:rsidR="00F519EF" w:rsidRDefault="00F519EF" w:rsidP="00F519EF">
      <w:pPr>
        <w:ind w:left="360"/>
        <w:rPr>
          <w:rFonts w:cs="Mangal"/>
          <w:sz w:val="28"/>
          <w:szCs w:val="24"/>
        </w:rPr>
      </w:pPr>
      <w:r w:rsidRPr="00F519EF">
        <w:rPr>
          <w:rFonts w:cs="Mangal"/>
          <w:sz w:val="28"/>
          <w:szCs w:val="24"/>
        </w:rPr>
        <w:t>True</w:t>
      </w:r>
    </w:p>
    <w:p w:rsidR="00F519EF" w:rsidRDefault="00F519EF" w:rsidP="00F519EF">
      <w:pPr>
        <w:ind w:left="360"/>
        <w:rPr>
          <w:rFonts w:cs="Mangal"/>
          <w:sz w:val="28"/>
          <w:szCs w:val="24"/>
        </w:rPr>
      </w:pPr>
      <w:r>
        <w:rPr>
          <w:rFonts w:cs="Mangal"/>
          <w:sz w:val="28"/>
          <w:szCs w:val="24"/>
        </w:rPr>
        <w:t xml:space="preserve">Note: order inside the list should same to get True </w:t>
      </w:r>
    </w:p>
    <w:p w:rsidR="00F519EF" w:rsidRDefault="00F519EF" w:rsidP="00F519EF">
      <w:pPr>
        <w:rPr>
          <w:rFonts w:cs="Mangal"/>
          <w:sz w:val="28"/>
          <w:szCs w:val="24"/>
        </w:rPr>
      </w:pPr>
    </w:p>
    <w:p w:rsidR="00F519EF" w:rsidRDefault="00F519EF" w:rsidP="00F519EF">
      <w:pPr>
        <w:rPr>
          <w:rFonts w:cs="Mangal"/>
          <w:sz w:val="28"/>
          <w:szCs w:val="24"/>
        </w:rPr>
      </w:pPr>
      <w:r>
        <w:rPr>
          <w:rFonts w:cs="Mangal"/>
          <w:sz w:val="28"/>
          <w:szCs w:val="24"/>
        </w:rPr>
        <w:t>Is used to check whether the objects are in the same memory or not.</w:t>
      </w:r>
    </w:p>
    <w:p w:rsidR="00F519EF" w:rsidRDefault="00F519EF" w:rsidP="00F519EF">
      <w:pPr>
        <w:rPr>
          <w:rFonts w:cs="Mangal"/>
          <w:sz w:val="28"/>
          <w:szCs w:val="24"/>
        </w:rPr>
      </w:pPr>
      <w:r>
        <w:rPr>
          <w:rFonts w:cs="Mangal"/>
          <w:sz w:val="28"/>
          <w:szCs w:val="24"/>
        </w:rPr>
        <w:t>For check the value inside the list we will use double equal</w:t>
      </w:r>
    </w:p>
    <w:p w:rsidR="00F519EF" w:rsidRDefault="00F519EF" w:rsidP="00F519EF">
      <w:pPr>
        <w:rPr>
          <w:rFonts w:cs="Mangal"/>
          <w:sz w:val="28"/>
          <w:szCs w:val="24"/>
        </w:rPr>
      </w:pPr>
    </w:p>
    <w:p w:rsidR="00F519EF" w:rsidRDefault="00F519EF" w:rsidP="00F519EF">
      <w:pPr>
        <w:rPr>
          <w:rFonts w:cs="Mangal"/>
          <w:sz w:val="36"/>
          <w:szCs w:val="32"/>
        </w:rPr>
      </w:pPr>
      <w:r>
        <w:rPr>
          <w:rFonts w:cs="Mangal"/>
          <w:sz w:val="36"/>
          <w:szCs w:val="32"/>
        </w:rPr>
        <w:t>Split method:</w:t>
      </w:r>
    </w:p>
    <w:p w:rsidR="00F519EF" w:rsidRDefault="00F519EF" w:rsidP="00F519EF">
      <w:pPr>
        <w:rPr>
          <w:rFonts w:cs="Mangal"/>
          <w:sz w:val="28"/>
          <w:szCs w:val="24"/>
        </w:rPr>
      </w:pPr>
      <w:r w:rsidRPr="00F519EF">
        <w:rPr>
          <w:rFonts w:cs="Mangal"/>
          <w:sz w:val="28"/>
          <w:szCs w:val="24"/>
        </w:rPr>
        <w:t>Split</w:t>
      </w:r>
      <w:r>
        <w:rPr>
          <w:rFonts w:cs="Mangal"/>
          <w:sz w:val="28"/>
          <w:szCs w:val="24"/>
        </w:rPr>
        <w:t xml:space="preserve"> method convert string to list</w:t>
      </w:r>
    </w:p>
    <w:p w:rsidR="00F519EF" w:rsidRPr="00F9141A" w:rsidRDefault="00F519EF" w:rsidP="00F519EF">
      <w:pPr>
        <w:rPr>
          <w:rFonts w:cs="Mangal"/>
          <w:sz w:val="28"/>
          <w:szCs w:val="24"/>
          <w:lang w:val="en-US"/>
        </w:rPr>
      </w:pPr>
      <w:r>
        <w:rPr>
          <w:rFonts w:cs="Mangal"/>
          <w:sz w:val="28"/>
          <w:szCs w:val="24"/>
        </w:rPr>
        <w:t>Eg:</w:t>
      </w:r>
    </w:p>
    <w:p w:rsidR="00F519EF" w:rsidRPr="00F519EF" w:rsidRDefault="00F519EF" w:rsidP="00F519EF">
      <w:pPr>
        <w:shd w:val="clear" w:color="auto" w:fill="1E1E1E"/>
        <w:spacing w:after="0" w:line="330" w:lineRule="atLeast"/>
        <w:rPr>
          <w:rFonts w:ascii="Consolas" w:eastAsia="Times New Roman" w:hAnsi="Consolas" w:cs="Times New Roman"/>
          <w:color w:val="D4D4D4"/>
          <w:sz w:val="24"/>
          <w:szCs w:val="24"/>
          <w:lang w:eastAsia="en-IN"/>
        </w:rPr>
      </w:pPr>
      <w:r w:rsidRPr="00F519EF">
        <w:rPr>
          <w:rFonts w:ascii="Consolas" w:eastAsia="Times New Roman" w:hAnsi="Consolas" w:cs="Times New Roman"/>
          <w:color w:val="D4D4D4"/>
          <w:sz w:val="24"/>
          <w:szCs w:val="24"/>
          <w:lang w:eastAsia="en-IN"/>
        </w:rPr>
        <w:t>user_info = </w:t>
      </w:r>
      <w:r w:rsidRPr="00F519EF">
        <w:rPr>
          <w:rFonts w:ascii="Consolas" w:eastAsia="Times New Roman" w:hAnsi="Consolas" w:cs="Times New Roman"/>
          <w:color w:val="CE9178"/>
          <w:sz w:val="24"/>
          <w:szCs w:val="24"/>
          <w:lang w:eastAsia="en-IN"/>
        </w:rPr>
        <w:t>'Pintu 21'</w:t>
      </w:r>
      <w:r w:rsidRPr="00F519EF">
        <w:rPr>
          <w:rFonts w:ascii="Consolas" w:eastAsia="Times New Roman" w:hAnsi="Consolas" w:cs="Times New Roman"/>
          <w:color w:val="D4D4D4"/>
          <w:sz w:val="24"/>
          <w:szCs w:val="24"/>
          <w:lang w:eastAsia="en-IN"/>
        </w:rPr>
        <w:t>.split()</w:t>
      </w:r>
    </w:p>
    <w:p w:rsidR="00F519EF" w:rsidRPr="00F519EF" w:rsidRDefault="00F519EF" w:rsidP="00F519EF">
      <w:pPr>
        <w:shd w:val="clear" w:color="auto" w:fill="1E1E1E"/>
        <w:spacing w:after="0" w:line="330" w:lineRule="atLeast"/>
        <w:rPr>
          <w:rFonts w:ascii="Consolas" w:eastAsia="Times New Roman" w:hAnsi="Consolas" w:cs="Times New Roman"/>
          <w:color w:val="D4D4D4"/>
          <w:sz w:val="24"/>
          <w:szCs w:val="24"/>
          <w:lang w:eastAsia="en-IN"/>
        </w:rPr>
      </w:pPr>
      <w:r w:rsidRPr="00F519EF">
        <w:rPr>
          <w:rFonts w:ascii="Consolas" w:eastAsia="Times New Roman" w:hAnsi="Consolas" w:cs="Times New Roman"/>
          <w:color w:val="DCDCAA"/>
          <w:sz w:val="24"/>
          <w:szCs w:val="24"/>
          <w:lang w:eastAsia="en-IN"/>
        </w:rPr>
        <w:t>print</w:t>
      </w:r>
      <w:r w:rsidRPr="00F519EF">
        <w:rPr>
          <w:rFonts w:ascii="Consolas" w:eastAsia="Times New Roman" w:hAnsi="Consolas" w:cs="Times New Roman"/>
          <w:color w:val="D4D4D4"/>
          <w:sz w:val="24"/>
          <w:szCs w:val="24"/>
          <w:lang w:eastAsia="en-IN"/>
        </w:rPr>
        <w:t>(user_info)</w:t>
      </w:r>
    </w:p>
    <w:p w:rsidR="00F519EF" w:rsidRDefault="00F9141A" w:rsidP="00F519EF">
      <w:pPr>
        <w:rPr>
          <w:rFonts w:cs="Mangal"/>
          <w:sz w:val="28"/>
          <w:szCs w:val="24"/>
        </w:rPr>
      </w:pPr>
      <w:r>
        <w:rPr>
          <w:rFonts w:cs="Mangal"/>
          <w:sz w:val="28"/>
          <w:szCs w:val="24"/>
        </w:rPr>
        <w:t>this will give the output as:</w:t>
      </w:r>
      <w:r>
        <w:rPr>
          <w:rFonts w:cs="Mangal"/>
          <w:sz w:val="28"/>
          <w:szCs w:val="24"/>
        </w:rPr>
        <w:br/>
      </w:r>
      <w:r w:rsidRPr="00F9141A">
        <w:rPr>
          <w:rFonts w:cs="Mangal"/>
          <w:sz w:val="28"/>
          <w:szCs w:val="24"/>
        </w:rPr>
        <w:t>['Pintu', '21']</w:t>
      </w:r>
    </w:p>
    <w:p w:rsidR="00F9141A" w:rsidRDefault="00F9141A" w:rsidP="00F519EF">
      <w:pPr>
        <w:rPr>
          <w:rFonts w:cs="Mangal"/>
          <w:sz w:val="36"/>
          <w:szCs w:val="32"/>
        </w:rPr>
      </w:pPr>
      <w:r>
        <w:rPr>
          <w:rFonts w:cs="Mangal"/>
          <w:sz w:val="36"/>
          <w:szCs w:val="32"/>
        </w:rPr>
        <w:t>Join method:</w:t>
      </w:r>
    </w:p>
    <w:p w:rsidR="00F9141A" w:rsidRPr="00F9141A" w:rsidRDefault="00F9141A" w:rsidP="00F519EF">
      <w:pPr>
        <w:rPr>
          <w:rFonts w:cs="Mangal"/>
          <w:sz w:val="28"/>
          <w:szCs w:val="24"/>
        </w:rPr>
      </w:pPr>
      <w:r w:rsidRPr="00F9141A">
        <w:rPr>
          <w:rFonts w:cs="Mangal"/>
          <w:sz w:val="28"/>
          <w:szCs w:val="24"/>
        </w:rPr>
        <w:t>Join method convert list to string</w:t>
      </w:r>
    </w:p>
    <w:p w:rsidR="002E4CF4" w:rsidRDefault="00F9141A" w:rsidP="00637A15">
      <w:pPr>
        <w:rPr>
          <w:rFonts w:cs="Mangal"/>
          <w:sz w:val="28"/>
          <w:szCs w:val="24"/>
        </w:rPr>
      </w:pPr>
      <w:r>
        <w:rPr>
          <w:rFonts w:cs="Mangal"/>
          <w:sz w:val="28"/>
          <w:szCs w:val="24"/>
        </w:rPr>
        <w:t>Eg:</w:t>
      </w:r>
    </w:p>
    <w:p w:rsidR="00F9141A" w:rsidRPr="00F9141A" w:rsidRDefault="00F9141A" w:rsidP="00F9141A">
      <w:pPr>
        <w:shd w:val="clear" w:color="auto" w:fill="1E1E1E"/>
        <w:spacing w:after="0" w:line="330" w:lineRule="atLeast"/>
        <w:rPr>
          <w:rFonts w:ascii="Consolas" w:eastAsia="Times New Roman" w:hAnsi="Consolas" w:cs="Times New Roman"/>
          <w:color w:val="D4D4D4"/>
          <w:sz w:val="24"/>
          <w:szCs w:val="24"/>
          <w:lang w:eastAsia="en-IN"/>
        </w:rPr>
      </w:pPr>
      <w:r w:rsidRPr="00F9141A">
        <w:rPr>
          <w:rFonts w:ascii="Consolas" w:eastAsia="Times New Roman" w:hAnsi="Consolas" w:cs="Times New Roman"/>
          <w:color w:val="D4D4D4"/>
          <w:sz w:val="24"/>
          <w:szCs w:val="24"/>
          <w:lang w:eastAsia="en-IN"/>
        </w:rPr>
        <w:t>user_info = [</w:t>
      </w:r>
      <w:r w:rsidRPr="00F9141A">
        <w:rPr>
          <w:rFonts w:ascii="Consolas" w:eastAsia="Times New Roman" w:hAnsi="Consolas" w:cs="Times New Roman"/>
          <w:color w:val="CE9178"/>
          <w:sz w:val="24"/>
          <w:szCs w:val="24"/>
          <w:lang w:eastAsia="en-IN"/>
        </w:rPr>
        <w:t>'Pintu'</w:t>
      </w:r>
      <w:r w:rsidRPr="00F9141A">
        <w:rPr>
          <w:rFonts w:ascii="Consolas" w:eastAsia="Times New Roman" w:hAnsi="Consolas" w:cs="Times New Roman"/>
          <w:color w:val="D4D4D4"/>
          <w:sz w:val="24"/>
          <w:szCs w:val="24"/>
          <w:lang w:eastAsia="en-IN"/>
        </w:rPr>
        <w:t>, </w:t>
      </w:r>
      <w:r w:rsidRPr="00F9141A">
        <w:rPr>
          <w:rFonts w:ascii="Consolas" w:eastAsia="Times New Roman" w:hAnsi="Consolas" w:cs="Times New Roman"/>
          <w:color w:val="CE9178"/>
          <w:sz w:val="24"/>
          <w:szCs w:val="24"/>
          <w:lang w:eastAsia="en-IN"/>
        </w:rPr>
        <w:t>'21'</w:t>
      </w:r>
      <w:r w:rsidRPr="00F9141A">
        <w:rPr>
          <w:rFonts w:ascii="Consolas" w:eastAsia="Times New Roman" w:hAnsi="Consolas" w:cs="Times New Roman"/>
          <w:color w:val="D4D4D4"/>
          <w:sz w:val="24"/>
          <w:szCs w:val="24"/>
          <w:lang w:eastAsia="en-IN"/>
        </w:rPr>
        <w:t>]</w:t>
      </w:r>
    </w:p>
    <w:p w:rsidR="00F9141A" w:rsidRPr="00F9141A" w:rsidRDefault="00F9141A" w:rsidP="00F9141A">
      <w:pPr>
        <w:shd w:val="clear" w:color="auto" w:fill="1E1E1E"/>
        <w:spacing w:after="0" w:line="330" w:lineRule="atLeast"/>
        <w:rPr>
          <w:rFonts w:ascii="Consolas" w:eastAsia="Times New Roman" w:hAnsi="Consolas" w:cs="Times New Roman"/>
          <w:color w:val="D4D4D4"/>
          <w:sz w:val="24"/>
          <w:szCs w:val="24"/>
          <w:lang w:eastAsia="en-IN"/>
        </w:rPr>
      </w:pPr>
      <w:r w:rsidRPr="00F9141A">
        <w:rPr>
          <w:rFonts w:ascii="Consolas" w:eastAsia="Times New Roman" w:hAnsi="Consolas" w:cs="Times New Roman"/>
          <w:color w:val="DCDCAA"/>
          <w:sz w:val="24"/>
          <w:szCs w:val="24"/>
          <w:lang w:eastAsia="en-IN"/>
        </w:rPr>
        <w:t>print</w:t>
      </w:r>
      <w:r w:rsidRPr="00F9141A">
        <w:rPr>
          <w:rFonts w:ascii="Consolas" w:eastAsia="Times New Roman" w:hAnsi="Consolas" w:cs="Times New Roman"/>
          <w:color w:val="D4D4D4"/>
          <w:sz w:val="24"/>
          <w:szCs w:val="24"/>
          <w:lang w:eastAsia="en-IN"/>
        </w:rPr>
        <w:t>(</w:t>
      </w:r>
      <w:r w:rsidRPr="00F9141A">
        <w:rPr>
          <w:rFonts w:ascii="Consolas" w:eastAsia="Times New Roman" w:hAnsi="Consolas" w:cs="Times New Roman"/>
          <w:color w:val="CE9178"/>
          <w:sz w:val="24"/>
          <w:szCs w:val="24"/>
          <w:lang w:eastAsia="en-IN"/>
        </w:rPr>
        <w:t>','</w:t>
      </w:r>
      <w:r w:rsidRPr="00F9141A">
        <w:rPr>
          <w:rFonts w:ascii="Consolas" w:eastAsia="Times New Roman" w:hAnsi="Consolas" w:cs="Times New Roman"/>
          <w:color w:val="D4D4D4"/>
          <w:sz w:val="24"/>
          <w:szCs w:val="24"/>
          <w:lang w:eastAsia="en-IN"/>
        </w:rPr>
        <w:t>.join(user_info)) </w:t>
      </w:r>
      <w:r w:rsidRPr="00F9141A">
        <w:rPr>
          <w:rFonts w:ascii="Consolas" w:eastAsia="Times New Roman" w:hAnsi="Consolas" w:cs="Times New Roman"/>
          <w:color w:val="6A9955"/>
          <w:sz w:val="24"/>
          <w:szCs w:val="24"/>
          <w:lang w:eastAsia="en-IN"/>
        </w:rPr>
        <w:t># here comma inside the quotes is to show by which way we want to join the list into string</w:t>
      </w:r>
    </w:p>
    <w:p w:rsidR="00332447" w:rsidRDefault="00332447" w:rsidP="00637A15">
      <w:pPr>
        <w:rPr>
          <w:rFonts w:cs="Mangal"/>
          <w:sz w:val="28"/>
          <w:szCs w:val="24"/>
        </w:rPr>
      </w:pPr>
      <w:r>
        <w:rPr>
          <w:rFonts w:cs="Mangal"/>
          <w:sz w:val="28"/>
          <w:szCs w:val="24"/>
        </w:rPr>
        <w:t xml:space="preserve">this will give the output as: </w:t>
      </w:r>
      <w:r w:rsidRPr="00332447">
        <w:rPr>
          <w:rFonts w:cs="Mangal"/>
          <w:sz w:val="28"/>
          <w:szCs w:val="24"/>
        </w:rPr>
        <w:t>Pintu,21</w:t>
      </w:r>
    </w:p>
    <w:p w:rsidR="00332447" w:rsidRDefault="00332447" w:rsidP="00637A15">
      <w:pPr>
        <w:rPr>
          <w:rFonts w:cs="Mangal"/>
          <w:sz w:val="28"/>
          <w:szCs w:val="24"/>
        </w:rPr>
      </w:pPr>
      <w:r>
        <w:rPr>
          <w:rFonts w:cs="Mangal"/>
          <w:sz w:val="28"/>
          <w:szCs w:val="24"/>
        </w:rPr>
        <w:t xml:space="preserve">generally, we less use join method </w:t>
      </w:r>
    </w:p>
    <w:p w:rsidR="00332447" w:rsidRDefault="00332447" w:rsidP="00637A15">
      <w:pPr>
        <w:rPr>
          <w:rFonts w:cs="Mangal"/>
          <w:sz w:val="28"/>
          <w:szCs w:val="24"/>
        </w:rPr>
      </w:pPr>
    </w:p>
    <w:p w:rsidR="00332447" w:rsidRDefault="00332447" w:rsidP="00332447">
      <w:pPr>
        <w:jc w:val="center"/>
        <w:rPr>
          <w:rFonts w:cs="Mangal"/>
          <w:sz w:val="36"/>
          <w:szCs w:val="32"/>
        </w:rPr>
      </w:pPr>
      <w:r w:rsidRPr="00332447">
        <w:rPr>
          <w:rFonts w:cs="Mangal"/>
          <w:sz w:val="36"/>
          <w:szCs w:val="32"/>
        </w:rPr>
        <w:t>LIST VS ARRAY</w:t>
      </w:r>
    </w:p>
    <w:p w:rsidR="00332447" w:rsidRDefault="00332447" w:rsidP="00332447">
      <w:pPr>
        <w:rPr>
          <w:rFonts w:cs="Mangal"/>
          <w:sz w:val="36"/>
          <w:szCs w:val="32"/>
        </w:rPr>
      </w:pPr>
    </w:p>
    <w:p w:rsidR="00332447" w:rsidRDefault="00332447" w:rsidP="00332447">
      <w:pPr>
        <w:rPr>
          <w:rFonts w:cs="Mangal"/>
          <w:sz w:val="28"/>
          <w:szCs w:val="24"/>
        </w:rPr>
      </w:pPr>
      <w:r>
        <w:rPr>
          <w:rFonts w:cs="Mangal"/>
          <w:sz w:val="28"/>
          <w:szCs w:val="24"/>
        </w:rPr>
        <w:lastRenderedPageBreak/>
        <w:t>Array means in English is  ordered collection of items</w:t>
      </w:r>
    </w:p>
    <w:p w:rsidR="00332447" w:rsidRDefault="00332447" w:rsidP="00332447">
      <w:pPr>
        <w:rPr>
          <w:rFonts w:cs="Mangal"/>
          <w:sz w:val="28"/>
          <w:szCs w:val="24"/>
        </w:rPr>
      </w:pPr>
      <w:r>
        <w:rPr>
          <w:rFonts w:cs="Mangal"/>
          <w:sz w:val="28"/>
          <w:szCs w:val="24"/>
        </w:rPr>
        <w:t>List meaning in python is  ordered collection of items</w:t>
      </w:r>
    </w:p>
    <w:p w:rsidR="00332447" w:rsidRDefault="00332447" w:rsidP="00332447">
      <w:pPr>
        <w:rPr>
          <w:rFonts w:cs="Mangal"/>
          <w:sz w:val="28"/>
          <w:szCs w:val="24"/>
        </w:rPr>
      </w:pPr>
      <w:r>
        <w:rPr>
          <w:rFonts w:cs="Mangal"/>
          <w:sz w:val="28"/>
          <w:szCs w:val="24"/>
        </w:rPr>
        <w:t>For the programming language c, c++, java  we use array</w:t>
      </w:r>
    </w:p>
    <w:p w:rsidR="00332447" w:rsidRDefault="00332447" w:rsidP="00332447">
      <w:pPr>
        <w:rPr>
          <w:rFonts w:cs="Mangal"/>
          <w:sz w:val="28"/>
          <w:szCs w:val="24"/>
        </w:rPr>
      </w:pPr>
      <w:r>
        <w:rPr>
          <w:rFonts w:cs="Mangal"/>
          <w:sz w:val="28"/>
          <w:szCs w:val="24"/>
        </w:rPr>
        <w:t>In array we can use only single type of data either integer or string</w:t>
      </w:r>
    </w:p>
    <w:p w:rsidR="00332447" w:rsidRDefault="00332447" w:rsidP="00332447">
      <w:pPr>
        <w:rPr>
          <w:rFonts w:cs="Mangal"/>
          <w:sz w:val="28"/>
          <w:szCs w:val="24"/>
        </w:rPr>
      </w:pPr>
      <w:r>
        <w:rPr>
          <w:rFonts w:cs="Mangal"/>
          <w:sz w:val="28"/>
          <w:szCs w:val="24"/>
        </w:rPr>
        <w:t>In python list we can store any data.</w:t>
      </w:r>
    </w:p>
    <w:p w:rsidR="00332447" w:rsidRDefault="00332447" w:rsidP="00332447">
      <w:pPr>
        <w:rPr>
          <w:rFonts w:cs="Mangal"/>
          <w:sz w:val="28"/>
          <w:szCs w:val="24"/>
        </w:rPr>
      </w:pPr>
      <w:r>
        <w:rPr>
          <w:rFonts w:cs="Mangal"/>
          <w:sz w:val="28"/>
          <w:szCs w:val="24"/>
        </w:rPr>
        <w:t>There is also array module of python which we have to import in which we can store only fix type data type</w:t>
      </w:r>
    </w:p>
    <w:p w:rsidR="00332447" w:rsidRDefault="00332447" w:rsidP="00332447">
      <w:pPr>
        <w:rPr>
          <w:rFonts w:cs="Mangal"/>
          <w:sz w:val="28"/>
          <w:szCs w:val="24"/>
        </w:rPr>
      </w:pPr>
      <w:r>
        <w:rPr>
          <w:rFonts w:cs="Mangal"/>
          <w:sz w:val="28"/>
          <w:szCs w:val="24"/>
        </w:rPr>
        <w:t xml:space="preserve">List is more flexible. But the performance of array module in python is good still we didn’t use. </w:t>
      </w:r>
    </w:p>
    <w:p w:rsidR="00CC7B3D" w:rsidRDefault="00CC7B3D" w:rsidP="00332447">
      <w:pPr>
        <w:rPr>
          <w:rFonts w:cs="Mangal"/>
          <w:sz w:val="28"/>
          <w:szCs w:val="24"/>
        </w:rPr>
      </w:pPr>
      <w:r>
        <w:rPr>
          <w:rFonts w:cs="Mangal"/>
          <w:sz w:val="28"/>
          <w:szCs w:val="24"/>
        </w:rPr>
        <w:t>We didn’t use array module in python just because of flexibility of list.</w:t>
      </w:r>
    </w:p>
    <w:p w:rsidR="00CC7B3D" w:rsidRDefault="00CC7B3D" w:rsidP="00332447">
      <w:pPr>
        <w:rPr>
          <w:rFonts w:cs="Mangal"/>
          <w:sz w:val="28"/>
          <w:szCs w:val="24"/>
        </w:rPr>
      </w:pPr>
      <w:r>
        <w:rPr>
          <w:rFonts w:cs="Mangal"/>
          <w:sz w:val="28"/>
          <w:szCs w:val="24"/>
        </w:rPr>
        <w:t>But we use numpy array in python.</w:t>
      </w:r>
    </w:p>
    <w:p w:rsidR="004F025E" w:rsidRDefault="004F025E" w:rsidP="00332447">
      <w:pPr>
        <w:rPr>
          <w:rFonts w:cs="Mangal"/>
          <w:sz w:val="28"/>
          <w:szCs w:val="24"/>
        </w:rPr>
      </w:pPr>
    </w:p>
    <w:p w:rsidR="004F025E" w:rsidRDefault="00832E21" w:rsidP="00832E21">
      <w:pPr>
        <w:jc w:val="center"/>
        <w:rPr>
          <w:rFonts w:cs="Mangal"/>
          <w:sz w:val="36"/>
          <w:szCs w:val="32"/>
        </w:rPr>
      </w:pPr>
      <w:r>
        <w:rPr>
          <w:rFonts w:cs="Mangal"/>
          <w:sz w:val="36"/>
          <w:szCs w:val="32"/>
        </w:rPr>
        <w:t>LIST VS STRING</w:t>
      </w:r>
    </w:p>
    <w:p w:rsidR="00832E21" w:rsidRDefault="00832E21" w:rsidP="00832E21">
      <w:pPr>
        <w:rPr>
          <w:rFonts w:cs="Mangal"/>
          <w:sz w:val="28"/>
          <w:szCs w:val="24"/>
        </w:rPr>
      </w:pPr>
      <w:r>
        <w:rPr>
          <w:rFonts w:cs="Mangal"/>
          <w:sz w:val="28"/>
          <w:szCs w:val="24"/>
        </w:rPr>
        <w:t>String are immutable means we can’t change the string</w:t>
      </w:r>
    </w:p>
    <w:p w:rsidR="00832E21" w:rsidRDefault="00832E21" w:rsidP="00832E21">
      <w:pPr>
        <w:rPr>
          <w:rFonts w:cs="Mangal"/>
          <w:sz w:val="28"/>
          <w:szCs w:val="24"/>
        </w:rPr>
      </w:pPr>
      <w:r>
        <w:rPr>
          <w:rFonts w:cs="Mangal"/>
          <w:sz w:val="28"/>
          <w:szCs w:val="24"/>
        </w:rPr>
        <w:t>List are mutable means we can change the element inside the list.</w:t>
      </w:r>
    </w:p>
    <w:p w:rsidR="00832E21" w:rsidRPr="00832E21" w:rsidRDefault="00832E21" w:rsidP="00832E21">
      <w:pPr>
        <w:shd w:val="clear" w:color="auto" w:fill="1E1E1E"/>
        <w:spacing w:line="330" w:lineRule="atLeast"/>
        <w:rPr>
          <w:rFonts w:ascii="Consolas" w:eastAsia="Times New Roman" w:hAnsi="Consolas" w:cs="Times New Roman"/>
          <w:color w:val="D4D4D4"/>
          <w:sz w:val="24"/>
          <w:szCs w:val="24"/>
          <w:lang w:eastAsia="en-IN"/>
        </w:rPr>
      </w:pPr>
      <w:r>
        <w:rPr>
          <w:rFonts w:cs="Mangal"/>
          <w:sz w:val="28"/>
          <w:szCs w:val="24"/>
        </w:rPr>
        <w:t>For eg:</w:t>
      </w:r>
      <w:r>
        <w:rPr>
          <w:rFonts w:cs="Mangal"/>
          <w:sz w:val="28"/>
          <w:szCs w:val="24"/>
        </w:rPr>
        <w:br/>
      </w:r>
      <w:r w:rsidRPr="00832E21">
        <w:rPr>
          <w:rFonts w:ascii="Consolas" w:eastAsia="Times New Roman" w:hAnsi="Consolas" w:cs="Times New Roman"/>
          <w:color w:val="6A9955"/>
          <w:sz w:val="24"/>
          <w:szCs w:val="24"/>
          <w:lang w:eastAsia="en-IN"/>
        </w:rPr>
        <w:t>#for string </w:t>
      </w:r>
    </w:p>
    <w:p w:rsidR="00832E21" w:rsidRPr="00832E21" w:rsidRDefault="00832E21" w:rsidP="00832E21">
      <w:pPr>
        <w:shd w:val="clear" w:color="auto" w:fill="1E1E1E"/>
        <w:spacing w:after="0" w:line="330" w:lineRule="atLeast"/>
        <w:rPr>
          <w:rFonts w:ascii="Consolas" w:eastAsia="Times New Roman" w:hAnsi="Consolas" w:cs="Times New Roman"/>
          <w:color w:val="D4D4D4"/>
          <w:sz w:val="24"/>
          <w:szCs w:val="24"/>
          <w:lang w:eastAsia="en-IN"/>
        </w:rPr>
      </w:pPr>
      <w:r w:rsidRPr="00832E21">
        <w:rPr>
          <w:rFonts w:ascii="Consolas" w:eastAsia="Times New Roman" w:hAnsi="Consolas" w:cs="Times New Roman"/>
          <w:color w:val="D4D4D4"/>
          <w:sz w:val="24"/>
          <w:szCs w:val="24"/>
          <w:lang w:eastAsia="en-IN"/>
        </w:rPr>
        <w:t>s = </w:t>
      </w:r>
      <w:r w:rsidRPr="00832E21">
        <w:rPr>
          <w:rFonts w:ascii="Consolas" w:eastAsia="Times New Roman" w:hAnsi="Consolas" w:cs="Times New Roman"/>
          <w:color w:val="CE9178"/>
          <w:sz w:val="24"/>
          <w:szCs w:val="24"/>
          <w:lang w:eastAsia="en-IN"/>
        </w:rPr>
        <w:t>'pintu'</w:t>
      </w:r>
    </w:p>
    <w:p w:rsidR="00832E21" w:rsidRPr="00832E21" w:rsidRDefault="00832E21" w:rsidP="00832E21">
      <w:pPr>
        <w:shd w:val="clear" w:color="auto" w:fill="1E1E1E"/>
        <w:spacing w:after="0" w:line="330" w:lineRule="atLeast"/>
        <w:rPr>
          <w:rFonts w:ascii="Consolas" w:eastAsia="Times New Roman" w:hAnsi="Consolas" w:cs="Times New Roman"/>
          <w:color w:val="D4D4D4"/>
          <w:sz w:val="24"/>
          <w:szCs w:val="24"/>
          <w:lang w:eastAsia="en-IN"/>
        </w:rPr>
      </w:pPr>
      <w:r w:rsidRPr="00832E21">
        <w:rPr>
          <w:rFonts w:ascii="Consolas" w:eastAsia="Times New Roman" w:hAnsi="Consolas" w:cs="Times New Roman"/>
          <w:color w:val="6A9955"/>
          <w:sz w:val="24"/>
          <w:szCs w:val="24"/>
          <w:lang w:eastAsia="en-IN"/>
        </w:rPr>
        <w:t># for using any method we don't do any change inside the string </w:t>
      </w:r>
    </w:p>
    <w:p w:rsidR="00832E21" w:rsidRPr="00832E21" w:rsidRDefault="00832E21" w:rsidP="00832E21">
      <w:pPr>
        <w:shd w:val="clear" w:color="auto" w:fill="1E1E1E"/>
        <w:spacing w:after="0" w:line="330" w:lineRule="atLeast"/>
        <w:rPr>
          <w:rFonts w:ascii="Consolas" w:eastAsia="Times New Roman" w:hAnsi="Consolas" w:cs="Times New Roman"/>
          <w:color w:val="D4D4D4"/>
          <w:sz w:val="24"/>
          <w:szCs w:val="24"/>
          <w:lang w:eastAsia="en-IN"/>
        </w:rPr>
      </w:pPr>
      <w:r w:rsidRPr="00832E21">
        <w:rPr>
          <w:rFonts w:ascii="Consolas" w:eastAsia="Times New Roman" w:hAnsi="Consolas" w:cs="Times New Roman"/>
          <w:color w:val="6A9955"/>
          <w:sz w:val="24"/>
          <w:szCs w:val="24"/>
          <w:lang w:eastAsia="en-IN"/>
        </w:rPr>
        <w:t># for eg:</w:t>
      </w:r>
    </w:p>
    <w:p w:rsidR="00832E21" w:rsidRPr="00832E21" w:rsidRDefault="00832E21" w:rsidP="00832E21">
      <w:pPr>
        <w:shd w:val="clear" w:color="auto" w:fill="1E1E1E"/>
        <w:spacing w:after="0" w:line="330" w:lineRule="atLeast"/>
        <w:rPr>
          <w:rFonts w:ascii="Consolas" w:eastAsia="Times New Roman" w:hAnsi="Consolas" w:cs="Times New Roman"/>
          <w:color w:val="D4D4D4"/>
          <w:sz w:val="24"/>
          <w:szCs w:val="24"/>
          <w:lang w:eastAsia="en-IN"/>
        </w:rPr>
      </w:pPr>
      <w:r w:rsidRPr="00832E21">
        <w:rPr>
          <w:rFonts w:ascii="Consolas" w:eastAsia="Times New Roman" w:hAnsi="Consolas" w:cs="Times New Roman"/>
          <w:color w:val="DCDCAA"/>
          <w:sz w:val="24"/>
          <w:szCs w:val="24"/>
          <w:lang w:eastAsia="en-IN"/>
        </w:rPr>
        <w:t>print</w:t>
      </w:r>
      <w:r w:rsidRPr="00832E21">
        <w:rPr>
          <w:rFonts w:ascii="Consolas" w:eastAsia="Times New Roman" w:hAnsi="Consolas" w:cs="Times New Roman"/>
          <w:color w:val="D4D4D4"/>
          <w:sz w:val="24"/>
          <w:szCs w:val="24"/>
          <w:lang w:eastAsia="en-IN"/>
        </w:rPr>
        <w:t>(s) </w:t>
      </w:r>
      <w:r w:rsidRPr="00832E21">
        <w:rPr>
          <w:rFonts w:ascii="Consolas" w:eastAsia="Times New Roman" w:hAnsi="Consolas" w:cs="Times New Roman"/>
          <w:color w:val="6A9955"/>
          <w:sz w:val="24"/>
          <w:szCs w:val="24"/>
          <w:lang w:eastAsia="en-IN"/>
        </w:rPr>
        <w:t># this will print the string </w:t>
      </w:r>
    </w:p>
    <w:p w:rsidR="00832E21" w:rsidRPr="00832E21" w:rsidRDefault="00832E21" w:rsidP="00832E21">
      <w:pPr>
        <w:shd w:val="clear" w:color="auto" w:fill="1E1E1E"/>
        <w:spacing w:after="0" w:line="330" w:lineRule="atLeast"/>
        <w:rPr>
          <w:rFonts w:ascii="Consolas" w:eastAsia="Times New Roman" w:hAnsi="Consolas" w:cs="Times New Roman"/>
          <w:color w:val="D4D4D4"/>
          <w:sz w:val="24"/>
          <w:szCs w:val="24"/>
          <w:lang w:eastAsia="en-IN"/>
        </w:rPr>
      </w:pPr>
    </w:p>
    <w:p w:rsidR="00832E21" w:rsidRPr="00832E21" w:rsidRDefault="00832E21" w:rsidP="00832E21">
      <w:pPr>
        <w:shd w:val="clear" w:color="auto" w:fill="1E1E1E"/>
        <w:spacing w:after="0" w:line="330" w:lineRule="atLeast"/>
        <w:rPr>
          <w:rFonts w:ascii="Consolas" w:eastAsia="Times New Roman" w:hAnsi="Consolas" w:cs="Times New Roman"/>
          <w:color w:val="D4D4D4"/>
          <w:sz w:val="24"/>
          <w:szCs w:val="24"/>
          <w:lang w:eastAsia="en-IN"/>
        </w:rPr>
      </w:pPr>
      <w:r w:rsidRPr="00832E21">
        <w:rPr>
          <w:rFonts w:ascii="Consolas" w:eastAsia="Times New Roman" w:hAnsi="Consolas" w:cs="Times New Roman"/>
          <w:color w:val="DCDCAA"/>
          <w:sz w:val="24"/>
          <w:szCs w:val="24"/>
          <w:lang w:eastAsia="en-IN"/>
        </w:rPr>
        <w:t>print</w:t>
      </w:r>
      <w:r w:rsidRPr="00832E21">
        <w:rPr>
          <w:rFonts w:ascii="Consolas" w:eastAsia="Times New Roman" w:hAnsi="Consolas" w:cs="Times New Roman"/>
          <w:color w:val="D4D4D4"/>
          <w:sz w:val="24"/>
          <w:szCs w:val="24"/>
          <w:lang w:eastAsia="en-IN"/>
        </w:rPr>
        <w:t>(s.title()) </w:t>
      </w:r>
      <w:r w:rsidRPr="00832E21">
        <w:rPr>
          <w:rFonts w:ascii="Consolas" w:eastAsia="Times New Roman" w:hAnsi="Consolas" w:cs="Times New Roman"/>
          <w:color w:val="6A9955"/>
          <w:sz w:val="24"/>
          <w:szCs w:val="24"/>
          <w:lang w:eastAsia="en-IN"/>
        </w:rPr>
        <w:t>#here title is just printing the  in title print</w:t>
      </w:r>
    </w:p>
    <w:p w:rsidR="00832E21" w:rsidRPr="00832E21" w:rsidRDefault="00832E21" w:rsidP="00832E21">
      <w:pPr>
        <w:shd w:val="clear" w:color="auto" w:fill="1E1E1E"/>
        <w:spacing w:after="0" w:line="330" w:lineRule="atLeast"/>
        <w:rPr>
          <w:rFonts w:ascii="Consolas" w:eastAsia="Times New Roman" w:hAnsi="Consolas" w:cs="Times New Roman"/>
          <w:color w:val="D4D4D4"/>
          <w:sz w:val="24"/>
          <w:szCs w:val="24"/>
          <w:lang w:eastAsia="en-IN"/>
        </w:rPr>
      </w:pPr>
    </w:p>
    <w:p w:rsidR="00832E21" w:rsidRPr="00832E21" w:rsidRDefault="00832E21" w:rsidP="00832E21">
      <w:pPr>
        <w:rPr>
          <w:rFonts w:cs="Mangal"/>
          <w:sz w:val="16"/>
          <w:szCs w:val="14"/>
        </w:rPr>
      </w:pPr>
      <w:r>
        <w:rPr>
          <w:rFonts w:cs="Mangal"/>
          <w:sz w:val="28"/>
          <w:szCs w:val="24"/>
        </w:rPr>
        <w:t xml:space="preserve"> this will give the output as: </w:t>
      </w:r>
      <w:r w:rsidRPr="00832E21">
        <w:rPr>
          <w:rFonts w:cs="Mangal"/>
          <w:sz w:val="16"/>
          <w:szCs w:val="14"/>
        </w:rPr>
        <w:t>pintu</w:t>
      </w:r>
    </w:p>
    <w:p w:rsidR="003E4AD7" w:rsidRDefault="003E4AD7" w:rsidP="003E4AD7">
      <w:pPr>
        <w:rPr>
          <w:rFonts w:cs="Mangal"/>
          <w:sz w:val="16"/>
          <w:szCs w:val="14"/>
        </w:rPr>
      </w:pPr>
      <w:r>
        <w:rPr>
          <w:rFonts w:cs="Mangal"/>
          <w:sz w:val="16"/>
          <w:szCs w:val="14"/>
        </w:rPr>
        <w:t xml:space="preserve">                                                                                         </w:t>
      </w:r>
      <w:r w:rsidR="00832E21">
        <w:rPr>
          <w:rFonts w:cs="Mangal"/>
          <w:sz w:val="16"/>
          <w:szCs w:val="14"/>
        </w:rPr>
        <w:t>Pintu</w:t>
      </w:r>
    </w:p>
    <w:p w:rsidR="003E4AD7" w:rsidRPr="003E4AD7" w:rsidRDefault="003E4AD7" w:rsidP="003E4AD7">
      <w:pPr>
        <w:shd w:val="clear" w:color="auto" w:fill="1E1E1E"/>
        <w:spacing w:after="0" w:line="330" w:lineRule="atLeast"/>
        <w:rPr>
          <w:rFonts w:ascii="Consolas" w:eastAsia="Times New Roman" w:hAnsi="Consolas" w:cs="Times New Roman"/>
          <w:color w:val="D4D4D4"/>
          <w:sz w:val="24"/>
          <w:szCs w:val="24"/>
          <w:lang w:eastAsia="en-IN"/>
        </w:rPr>
      </w:pPr>
      <w:r w:rsidRPr="003E4AD7">
        <w:rPr>
          <w:rFonts w:ascii="Consolas" w:eastAsia="Times New Roman" w:hAnsi="Consolas" w:cs="Times New Roman"/>
          <w:color w:val="6A9955"/>
          <w:sz w:val="24"/>
          <w:szCs w:val="24"/>
          <w:lang w:eastAsia="en-IN"/>
        </w:rPr>
        <w:t># for list</w:t>
      </w:r>
    </w:p>
    <w:p w:rsidR="003E4AD7" w:rsidRPr="003E4AD7" w:rsidRDefault="003E4AD7" w:rsidP="003E4AD7">
      <w:pPr>
        <w:shd w:val="clear" w:color="auto" w:fill="1E1E1E"/>
        <w:spacing w:after="0" w:line="330" w:lineRule="atLeast"/>
        <w:rPr>
          <w:rFonts w:ascii="Consolas" w:eastAsia="Times New Roman" w:hAnsi="Consolas" w:cs="Times New Roman"/>
          <w:color w:val="D4D4D4"/>
          <w:sz w:val="24"/>
          <w:szCs w:val="24"/>
          <w:lang w:eastAsia="en-IN"/>
        </w:rPr>
      </w:pPr>
      <w:r w:rsidRPr="003E4AD7">
        <w:rPr>
          <w:rFonts w:ascii="Consolas" w:eastAsia="Times New Roman" w:hAnsi="Consolas" w:cs="Times New Roman"/>
          <w:color w:val="D4D4D4"/>
          <w:sz w:val="24"/>
          <w:szCs w:val="24"/>
          <w:lang w:eastAsia="en-IN"/>
        </w:rPr>
        <w:t>list1 = [</w:t>
      </w:r>
      <w:r w:rsidRPr="003E4AD7">
        <w:rPr>
          <w:rFonts w:ascii="Consolas" w:eastAsia="Times New Roman" w:hAnsi="Consolas" w:cs="Times New Roman"/>
          <w:color w:val="CE9178"/>
          <w:sz w:val="24"/>
          <w:szCs w:val="24"/>
          <w:lang w:eastAsia="en-IN"/>
        </w:rPr>
        <w:t>'word1'</w:t>
      </w:r>
      <w:r w:rsidRPr="003E4AD7">
        <w:rPr>
          <w:rFonts w:ascii="Consolas" w:eastAsia="Times New Roman" w:hAnsi="Consolas" w:cs="Times New Roman"/>
          <w:color w:val="D4D4D4"/>
          <w:sz w:val="24"/>
          <w:szCs w:val="24"/>
          <w:lang w:eastAsia="en-IN"/>
        </w:rPr>
        <w:t>, </w:t>
      </w:r>
      <w:r w:rsidRPr="003E4AD7">
        <w:rPr>
          <w:rFonts w:ascii="Consolas" w:eastAsia="Times New Roman" w:hAnsi="Consolas" w:cs="Times New Roman"/>
          <w:color w:val="CE9178"/>
          <w:sz w:val="24"/>
          <w:szCs w:val="24"/>
          <w:lang w:eastAsia="en-IN"/>
        </w:rPr>
        <w:t>'word2'</w:t>
      </w:r>
      <w:r w:rsidRPr="003E4AD7">
        <w:rPr>
          <w:rFonts w:ascii="Consolas" w:eastAsia="Times New Roman" w:hAnsi="Consolas" w:cs="Times New Roman"/>
          <w:color w:val="D4D4D4"/>
          <w:sz w:val="24"/>
          <w:szCs w:val="24"/>
          <w:lang w:eastAsia="en-IN"/>
        </w:rPr>
        <w:t>, </w:t>
      </w:r>
      <w:r w:rsidRPr="003E4AD7">
        <w:rPr>
          <w:rFonts w:ascii="Consolas" w:eastAsia="Times New Roman" w:hAnsi="Consolas" w:cs="Times New Roman"/>
          <w:color w:val="CE9178"/>
          <w:sz w:val="24"/>
          <w:szCs w:val="24"/>
          <w:lang w:eastAsia="en-IN"/>
        </w:rPr>
        <w:t>'word3'</w:t>
      </w:r>
      <w:r w:rsidRPr="003E4AD7">
        <w:rPr>
          <w:rFonts w:ascii="Consolas" w:eastAsia="Times New Roman" w:hAnsi="Consolas" w:cs="Times New Roman"/>
          <w:color w:val="D4D4D4"/>
          <w:sz w:val="24"/>
          <w:szCs w:val="24"/>
          <w:lang w:eastAsia="en-IN"/>
        </w:rPr>
        <w:t>]</w:t>
      </w:r>
    </w:p>
    <w:p w:rsidR="003E4AD7" w:rsidRPr="003E4AD7" w:rsidRDefault="003E4AD7" w:rsidP="003E4AD7">
      <w:pPr>
        <w:shd w:val="clear" w:color="auto" w:fill="1E1E1E"/>
        <w:spacing w:after="0" w:line="330" w:lineRule="atLeast"/>
        <w:rPr>
          <w:rFonts w:ascii="Consolas" w:eastAsia="Times New Roman" w:hAnsi="Consolas" w:cs="Times New Roman"/>
          <w:color w:val="D4D4D4"/>
          <w:sz w:val="24"/>
          <w:szCs w:val="24"/>
          <w:lang w:eastAsia="en-IN"/>
        </w:rPr>
      </w:pPr>
    </w:p>
    <w:p w:rsidR="003E4AD7" w:rsidRPr="003E4AD7" w:rsidRDefault="003E4AD7" w:rsidP="003E4AD7">
      <w:pPr>
        <w:shd w:val="clear" w:color="auto" w:fill="1E1E1E"/>
        <w:spacing w:after="0" w:line="330" w:lineRule="atLeast"/>
        <w:rPr>
          <w:rFonts w:ascii="Consolas" w:eastAsia="Times New Roman" w:hAnsi="Consolas" w:cs="Times New Roman"/>
          <w:color w:val="D4D4D4"/>
          <w:sz w:val="24"/>
          <w:szCs w:val="24"/>
          <w:lang w:eastAsia="en-IN"/>
        </w:rPr>
      </w:pPr>
      <w:r w:rsidRPr="003E4AD7">
        <w:rPr>
          <w:rFonts w:ascii="Consolas" w:eastAsia="Times New Roman" w:hAnsi="Consolas" w:cs="Times New Roman"/>
          <w:color w:val="6A9955"/>
          <w:sz w:val="24"/>
          <w:szCs w:val="24"/>
          <w:lang w:eastAsia="en-IN"/>
        </w:rPr>
        <w:t>#for pop method, the method will actually delete the word from the list </w:t>
      </w:r>
    </w:p>
    <w:p w:rsidR="003E4AD7" w:rsidRPr="003E4AD7" w:rsidRDefault="003E4AD7" w:rsidP="003E4AD7">
      <w:pPr>
        <w:shd w:val="clear" w:color="auto" w:fill="1E1E1E"/>
        <w:spacing w:after="0" w:line="330" w:lineRule="atLeast"/>
        <w:rPr>
          <w:rFonts w:ascii="Consolas" w:eastAsia="Times New Roman" w:hAnsi="Consolas" w:cs="Times New Roman"/>
          <w:color w:val="D4D4D4"/>
          <w:sz w:val="24"/>
          <w:szCs w:val="24"/>
          <w:lang w:eastAsia="en-IN"/>
        </w:rPr>
      </w:pPr>
      <w:r w:rsidRPr="003E4AD7">
        <w:rPr>
          <w:rFonts w:ascii="Consolas" w:eastAsia="Times New Roman" w:hAnsi="Consolas" w:cs="Times New Roman"/>
          <w:color w:val="6A9955"/>
          <w:sz w:val="24"/>
          <w:szCs w:val="24"/>
          <w:lang w:eastAsia="en-IN"/>
        </w:rPr>
        <w:t># for eg:</w:t>
      </w:r>
    </w:p>
    <w:p w:rsidR="003E4AD7" w:rsidRPr="003E4AD7" w:rsidRDefault="003E4AD7" w:rsidP="003E4AD7">
      <w:pPr>
        <w:shd w:val="clear" w:color="auto" w:fill="1E1E1E"/>
        <w:spacing w:after="0" w:line="330" w:lineRule="atLeast"/>
        <w:rPr>
          <w:rFonts w:ascii="Consolas" w:eastAsia="Times New Roman" w:hAnsi="Consolas" w:cs="Times New Roman"/>
          <w:color w:val="D4D4D4"/>
          <w:sz w:val="24"/>
          <w:szCs w:val="24"/>
          <w:lang w:eastAsia="en-IN"/>
        </w:rPr>
      </w:pPr>
      <w:r w:rsidRPr="003E4AD7">
        <w:rPr>
          <w:rFonts w:ascii="Consolas" w:eastAsia="Times New Roman" w:hAnsi="Consolas" w:cs="Times New Roman"/>
          <w:color w:val="D4D4D4"/>
          <w:sz w:val="24"/>
          <w:szCs w:val="24"/>
          <w:lang w:eastAsia="en-IN"/>
        </w:rPr>
        <w:t>list1.pop()</w:t>
      </w:r>
    </w:p>
    <w:p w:rsidR="003E4AD7" w:rsidRDefault="003E4AD7" w:rsidP="003E4AD7">
      <w:pPr>
        <w:shd w:val="clear" w:color="auto" w:fill="1E1E1E"/>
        <w:spacing w:after="0" w:line="330" w:lineRule="atLeast"/>
        <w:rPr>
          <w:rFonts w:ascii="Consolas" w:eastAsia="Times New Roman" w:hAnsi="Consolas" w:cs="Times New Roman"/>
          <w:color w:val="D4D4D4"/>
          <w:sz w:val="24"/>
          <w:szCs w:val="24"/>
          <w:cs/>
          <w:lang w:eastAsia="en-IN"/>
        </w:rPr>
      </w:pPr>
      <w:r w:rsidRPr="003E4AD7">
        <w:rPr>
          <w:rFonts w:ascii="Consolas" w:eastAsia="Times New Roman" w:hAnsi="Consolas" w:cs="Times New Roman"/>
          <w:color w:val="DCDCAA"/>
          <w:sz w:val="24"/>
          <w:szCs w:val="24"/>
          <w:lang w:eastAsia="en-IN"/>
        </w:rPr>
        <w:t>print</w:t>
      </w:r>
      <w:r w:rsidRPr="003E4AD7">
        <w:rPr>
          <w:rFonts w:ascii="Consolas" w:eastAsia="Times New Roman" w:hAnsi="Consolas" w:cs="Times New Roman"/>
          <w:color w:val="D4D4D4"/>
          <w:sz w:val="24"/>
          <w:szCs w:val="24"/>
          <w:lang w:eastAsia="en-IN"/>
        </w:rPr>
        <w:t>(list1)</w:t>
      </w:r>
    </w:p>
    <w:p w:rsidR="003E4AD7" w:rsidRDefault="003E4AD7" w:rsidP="003E4AD7">
      <w:pPr>
        <w:tabs>
          <w:tab w:val="left" w:pos="1513"/>
        </w:tabs>
        <w:rPr>
          <w:rFonts w:ascii="Consolas" w:eastAsia="Times New Roman" w:hAnsi="Consolas" w:cs="Times New Roman"/>
          <w:sz w:val="24"/>
          <w:szCs w:val="24"/>
          <w:lang w:eastAsia="en-IN"/>
        </w:rPr>
      </w:pPr>
    </w:p>
    <w:p w:rsidR="003E4AD7" w:rsidRPr="003E4AD7" w:rsidRDefault="003E4AD7" w:rsidP="003E4AD7">
      <w:pPr>
        <w:tabs>
          <w:tab w:val="left" w:pos="1513"/>
        </w:tabs>
        <w:rPr>
          <w:rFonts w:eastAsia="Times New Roman" w:cstheme="minorHAnsi"/>
          <w:sz w:val="24"/>
          <w:szCs w:val="24"/>
          <w:lang w:eastAsia="en-IN"/>
        </w:rPr>
      </w:pPr>
      <w:r w:rsidRPr="003E4AD7">
        <w:rPr>
          <w:rFonts w:eastAsia="Times New Roman" w:cstheme="minorHAnsi"/>
          <w:sz w:val="28"/>
          <w:szCs w:val="28"/>
          <w:lang w:eastAsia="en-IN"/>
        </w:rPr>
        <w:t>This will give the output as:</w:t>
      </w:r>
      <w:r w:rsidRPr="003E4AD7">
        <w:rPr>
          <w:rFonts w:eastAsia="Times New Roman" w:cstheme="minorHAnsi"/>
          <w:sz w:val="28"/>
          <w:szCs w:val="28"/>
          <w:lang w:eastAsia="en-IN"/>
        </w:rPr>
        <w:br/>
      </w:r>
      <w:r w:rsidRPr="003E4AD7">
        <w:rPr>
          <w:rFonts w:eastAsia="Times New Roman" w:cstheme="minorHAnsi"/>
          <w:sz w:val="24"/>
          <w:szCs w:val="24"/>
          <w:lang w:eastAsia="en-IN"/>
        </w:rPr>
        <w:t>['word1', 'word2']</w:t>
      </w:r>
    </w:p>
    <w:p w:rsidR="003E4AD7" w:rsidRPr="003E4AD7" w:rsidRDefault="003E4AD7" w:rsidP="003E4AD7">
      <w:pPr>
        <w:tabs>
          <w:tab w:val="left" w:pos="1513"/>
        </w:tabs>
        <w:rPr>
          <w:rFonts w:eastAsia="Times New Roman" w:cstheme="minorHAnsi"/>
          <w:sz w:val="24"/>
          <w:szCs w:val="24"/>
          <w:lang w:eastAsia="en-IN"/>
        </w:rPr>
      </w:pPr>
    </w:p>
    <w:p w:rsidR="003E4AD7" w:rsidRPr="003E4AD7" w:rsidRDefault="003E4AD7" w:rsidP="003E4AD7">
      <w:pPr>
        <w:tabs>
          <w:tab w:val="left" w:pos="1513"/>
        </w:tabs>
        <w:jc w:val="center"/>
        <w:rPr>
          <w:rFonts w:eastAsia="Times New Roman" w:cstheme="minorHAnsi"/>
          <w:sz w:val="32"/>
          <w:szCs w:val="32"/>
          <w:lang w:eastAsia="en-IN"/>
        </w:rPr>
      </w:pPr>
      <w:r w:rsidRPr="003E4AD7">
        <w:rPr>
          <w:rFonts w:eastAsia="Times New Roman" w:cstheme="minorHAnsi"/>
          <w:sz w:val="32"/>
          <w:szCs w:val="32"/>
          <w:lang w:eastAsia="en-IN"/>
        </w:rPr>
        <w:t>Looping inside the list</w:t>
      </w:r>
    </w:p>
    <w:p w:rsidR="003E4AD7" w:rsidRPr="00C74405" w:rsidRDefault="00C74405" w:rsidP="003E4AD7">
      <w:pPr>
        <w:tabs>
          <w:tab w:val="left" w:pos="1513"/>
        </w:tabs>
        <w:rPr>
          <w:rFonts w:eastAsia="Times New Roman" w:cstheme="minorHAnsi"/>
          <w:sz w:val="28"/>
          <w:szCs w:val="28"/>
          <w:lang w:eastAsia="en-IN"/>
        </w:rPr>
      </w:pPr>
      <w:r w:rsidRPr="00C74405">
        <w:rPr>
          <w:rFonts w:eastAsia="Times New Roman" w:cstheme="minorHAnsi"/>
          <w:sz w:val="28"/>
          <w:szCs w:val="28"/>
          <w:lang w:eastAsia="en-IN"/>
        </w:rPr>
        <w:t>Looping inside the list meaning is creating a loop in the list to print all the element of the list.</w:t>
      </w:r>
    </w:p>
    <w:p w:rsidR="00C74405" w:rsidRDefault="00C74405" w:rsidP="003E4AD7">
      <w:pPr>
        <w:tabs>
          <w:tab w:val="left" w:pos="1513"/>
        </w:tabs>
        <w:rPr>
          <w:rFonts w:eastAsia="Times New Roman" w:cstheme="minorHAnsi"/>
          <w:sz w:val="24"/>
          <w:szCs w:val="24"/>
          <w:lang w:eastAsia="en-IN"/>
        </w:rPr>
      </w:pPr>
      <w:r>
        <w:rPr>
          <w:rFonts w:eastAsia="Times New Roman" w:cstheme="minorHAnsi"/>
          <w:sz w:val="24"/>
          <w:szCs w:val="24"/>
          <w:lang w:eastAsia="en-IN"/>
        </w:rPr>
        <w:t>Eg:</w:t>
      </w:r>
    </w:p>
    <w:p w:rsidR="00C74405" w:rsidRPr="00C74405" w:rsidRDefault="00C74405" w:rsidP="00C74405">
      <w:pPr>
        <w:shd w:val="clear" w:color="auto" w:fill="1E1E1E"/>
        <w:spacing w:after="0" w:line="330" w:lineRule="atLeast"/>
        <w:rPr>
          <w:rFonts w:ascii="Consolas" w:eastAsia="Times New Roman" w:hAnsi="Consolas" w:cs="Times New Roman"/>
          <w:color w:val="D4D4D4"/>
          <w:sz w:val="24"/>
          <w:szCs w:val="24"/>
          <w:lang w:eastAsia="en-IN"/>
        </w:rPr>
      </w:pPr>
      <w:r w:rsidRPr="00C74405">
        <w:rPr>
          <w:rFonts w:ascii="Consolas" w:eastAsia="Times New Roman" w:hAnsi="Consolas" w:cs="Times New Roman"/>
          <w:color w:val="6A9955"/>
          <w:sz w:val="24"/>
          <w:szCs w:val="24"/>
          <w:lang w:eastAsia="en-IN"/>
        </w:rPr>
        <w:t># for for loop:</w:t>
      </w:r>
    </w:p>
    <w:p w:rsidR="00C74405" w:rsidRPr="00C74405" w:rsidRDefault="00C74405" w:rsidP="00C74405">
      <w:pPr>
        <w:shd w:val="clear" w:color="auto" w:fill="1E1E1E"/>
        <w:spacing w:after="0" w:line="330" w:lineRule="atLeast"/>
        <w:rPr>
          <w:rFonts w:ascii="Consolas" w:eastAsia="Times New Roman" w:hAnsi="Consolas" w:cs="Times New Roman"/>
          <w:color w:val="D4D4D4"/>
          <w:sz w:val="24"/>
          <w:szCs w:val="24"/>
          <w:lang w:eastAsia="en-IN"/>
        </w:rPr>
      </w:pPr>
    </w:p>
    <w:p w:rsidR="00C74405" w:rsidRPr="00C74405" w:rsidRDefault="00C74405" w:rsidP="00C74405">
      <w:pPr>
        <w:shd w:val="clear" w:color="auto" w:fill="1E1E1E"/>
        <w:spacing w:after="0" w:line="330" w:lineRule="atLeast"/>
        <w:rPr>
          <w:rFonts w:ascii="Consolas" w:eastAsia="Times New Roman" w:hAnsi="Consolas" w:cs="Times New Roman"/>
          <w:color w:val="D4D4D4"/>
          <w:sz w:val="24"/>
          <w:szCs w:val="24"/>
          <w:lang w:eastAsia="en-IN"/>
        </w:rPr>
      </w:pPr>
      <w:r w:rsidRPr="00C74405">
        <w:rPr>
          <w:rFonts w:ascii="Consolas" w:eastAsia="Times New Roman" w:hAnsi="Consolas" w:cs="Times New Roman"/>
          <w:color w:val="D4D4D4"/>
          <w:sz w:val="24"/>
          <w:szCs w:val="24"/>
          <w:lang w:eastAsia="en-IN"/>
        </w:rPr>
        <w:t>list1 = [</w:t>
      </w:r>
      <w:r w:rsidRPr="00C74405">
        <w:rPr>
          <w:rFonts w:ascii="Consolas" w:eastAsia="Times New Roman" w:hAnsi="Consolas" w:cs="Times New Roman"/>
          <w:color w:val="CE9178"/>
          <w:sz w:val="24"/>
          <w:szCs w:val="24"/>
          <w:lang w:eastAsia="en-IN"/>
        </w:rPr>
        <w:t>'mango'</w:t>
      </w:r>
      <w:r w:rsidRPr="00C74405">
        <w:rPr>
          <w:rFonts w:ascii="Consolas" w:eastAsia="Times New Roman" w:hAnsi="Consolas" w:cs="Times New Roman"/>
          <w:color w:val="D4D4D4"/>
          <w:sz w:val="24"/>
          <w:szCs w:val="24"/>
          <w:lang w:eastAsia="en-IN"/>
        </w:rPr>
        <w:t>, </w:t>
      </w:r>
      <w:r w:rsidRPr="00C74405">
        <w:rPr>
          <w:rFonts w:ascii="Consolas" w:eastAsia="Times New Roman" w:hAnsi="Consolas" w:cs="Times New Roman"/>
          <w:color w:val="CE9178"/>
          <w:sz w:val="24"/>
          <w:szCs w:val="24"/>
          <w:lang w:eastAsia="en-IN"/>
        </w:rPr>
        <w:t>'guavas'</w:t>
      </w:r>
      <w:r w:rsidRPr="00C74405">
        <w:rPr>
          <w:rFonts w:ascii="Consolas" w:eastAsia="Times New Roman" w:hAnsi="Consolas" w:cs="Times New Roman"/>
          <w:color w:val="D4D4D4"/>
          <w:sz w:val="24"/>
          <w:szCs w:val="24"/>
          <w:lang w:eastAsia="en-IN"/>
        </w:rPr>
        <w:t>, </w:t>
      </w:r>
      <w:r w:rsidRPr="00C74405">
        <w:rPr>
          <w:rFonts w:ascii="Consolas" w:eastAsia="Times New Roman" w:hAnsi="Consolas" w:cs="Times New Roman"/>
          <w:color w:val="CE9178"/>
          <w:sz w:val="24"/>
          <w:szCs w:val="24"/>
          <w:lang w:eastAsia="en-IN"/>
        </w:rPr>
        <w:t>'apple'</w:t>
      </w:r>
      <w:r w:rsidRPr="00C74405">
        <w:rPr>
          <w:rFonts w:ascii="Consolas" w:eastAsia="Times New Roman" w:hAnsi="Consolas" w:cs="Times New Roman"/>
          <w:color w:val="D4D4D4"/>
          <w:sz w:val="24"/>
          <w:szCs w:val="24"/>
          <w:lang w:eastAsia="en-IN"/>
        </w:rPr>
        <w:t>, </w:t>
      </w:r>
      <w:r w:rsidRPr="00C74405">
        <w:rPr>
          <w:rFonts w:ascii="Consolas" w:eastAsia="Times New Roman" w:hAnsi="Consolas" w:cs="Times New Roman"/>
          <w:color w:val="CE9178"/>
          <w:sz w:val="24"/>
          <w:szCs w:val="24"/>
          <w:lang w:eastAsia="en-IN"/>
        </w:rPr>
        <w:t>'orange'</w:t>
      </w:r>
      <w:r w:rsidRPr="00C74405">
        <w:rPr>
          <w:rFonts w:ascii="Consolas" w:eastAsia="Times New Roman" w:hAnsi="Consolas" w:cs="Times New Roman"/>
          <w:color w:val="D4D4D4"/>
          <w:sz w:val="24"/>
          <w:szCs w:val="24"/>
          <w:lang w:eastAsia="en-IN"/>
        </w:rPr>
        <w:t>, </w:t>
      </w:r>
      <w:r w:rsidRPr="00C74405">
        <w:rPr>
          <w:rFonts w:ascii="Consolas" w:eastAsia="Times New Roman" w:hAnsi="Consolas" w:cs="Times New Roman"/>
          <w:color w:val="CE9178"/>
          <w:sz w:val="24"/>
          <w:szCs w:val="24"/>
          <w:lang w:eastAsia="en-IN"/>
        </w:rPr>
        <w:t>'kivi'</w:t>
      </w:r>
      <w:r w:rsidRPr="00C74405">
        <w:rPr>
          <w:rFonts w:ascii="Consolas" w:eastAsia="Times New Roman" w:hAnsi="Consolas" w:cs="Times New Roman"/>
          <w:color w:val="D4D4D4"/>
          <w:sz w:val="24"/>
          <w:szCs w:val="24"/>
          <w:lang w:eastAsia="en-IN"/>
        </w:rPr>
        <w:t>]</w:t>
      </w:r>
    </w:p>
    <w:p w:rsidR="00C74405" w:rsidRPr="00C74405" w:rsidRDefault="00C74405" w:rsidP="00C74405">
      <w:pPr>
        <w:shd w:val="clear" w:color="auto" w:fill="1E1E1E"/>
        <w:spacing w:after="0" w:line="330" w:lineRule="atLeast"/>
        <w:rPr>
          <w:rFonts w:ascii="Consolas" w:eastAsia="Times New Roman" w:hAnsi="Consolas" w:cs="Times New Roman"/>
          <w:color w:val="D4D4D4"/>
          <w:sz w:val="24"/>
          <w:szCs w:val="24"/>
          <w:lang w:eastAsia="en-IN"/>
        </w:rPr>
      </w:pPr>
    </w:p>
    <w:p w:rsidR="00C74405" w:rsidRPr="00C74405" w:rsidRDefault="00C74405" w:rsidP="00C74405">
      <w:pPr>
        <w:shd w:val="clear" w:color="auto" w:fill="1E1E1E"/>
        <w:spacing w:after="0" w:line="330" w:lineRule="atLeast"/>
        <w:rPr>
          <w:rFonts w:ascii="Consolas" w:eastAsia="Times New Roman" w:hAnsi="Consolas" w:cs="Times New Roman"/>
          <w:color w:val="D4D4D4"/>
          <w:sz w:val="24"/>
          <w:szCs w:val="24"/>
          <w:lang w:eastAsia="en-IN"/>
        </w:rPr>
      </w:pPr>
      <w:r w:rsidRPr="00C74405">
        <w:rPr>
          <w:rFonts w:ascii="Consolas" w:eastAsia="Times New Roman" w:hAnsi="Consolas" w:cs="Times New Roman"/>
          <w:color w:val="C586C0"/>
          <w:sz w:val="24"/>
          <w:szCs w:val="24"/>
          <w:lang w:eastAsia="en-IN"/>
        </w:rPr>
        <w:t>for</w:t>
      </w:r>
      <w:r w:rsidRPr="00C74405">
        <w:rPr>
          <w:rFonts w:ascii="Consolas" w:eastAsia="Times New Roman" w:hAnsi="Consolas" w:cs="Times New Roman"/>
          <w:color w:val="D4D4D4"/>
          <w:sz w:val="24"/>
          <w:szCs w:val="24"/>
          <w:lang w:eastAsia="en-IN"/>
        </w:rPr>
        <w:t> fruit </w:t>
      </w:r>
      <w:r w:rsidRPr="00C74405">
        <w:rPr>
          <w:rFonts w:ascii="Consolas" w:eastAsia="Times New Roman" w:hAnsi="Consolas" w:cs="Times New Roman"/>
          <w:color w:val="C586C0"/>
          <w:sz w:val="24"/>
          <w:szCs w:val="24"/>
          <w:lang w:eastAsia="en-IN"/>
        </w:rPr>
        <w:t>in</w:t>
      </w:r>
      <w:r w:rsidRPr="00C74405">
        <w:rPr>
          <w:rFonts w:ascii="Consolas" w:eastAsia="Times New Roman" w:hAnsi="Consolas" w:cs="Times New Roman"/>
          <w:color w:val="D4D4D4"/>
          <w:sz w:val="24"/>
          <w:szCs w:val="24"/>
          <w:lang w:eastAsia="en-IN"/>
        </w:rPr>
        <w:t> list1:</w:t>
      </w:r>
    </w:p>
    <w:p w:rsidR="00C74405" w:rsidRPr="00C74405" w:rsidRDefault="00C74405" w:rsidP="00C74405">
      <w:pPr>
        <w:shd w:val="clear" w:color="auto" w:fill="1E1E1E"/>
        <w:spacing w:after="0" w:line="330" w:lineRule="atLeast"/>
        <w:rPr>
          <w:rFonts w:ascii="Consolas" w:eastAsia="Times New Roman" w:hAnsi="Consolas" w:cs="Times New Roman"/>
          <w:color w:val="D4D4D4"/>
          <w:sz w:val="24"/>
          <w:szCs w:val="24"/>
          <w:lang w:eastAsia="en-IN"/>
        </w:rPr>
      </w:pPr>
      <w:r w:rsidRPr="00C74405">
        <w:rPr>
          <w:rFonts w:ascii="Consolas" w:eastAsia="Times New Roman" w:hAnsi="Consolas" w:cs="Times New Roman"/>
          <w:color w:val="D4D4D4"/>
          <w:sz w:val="24"/>
          <w:szCs w:val="24"/>
          <w:lang w:eastAsia="en-IN"/>
        </w:rPr>
        <w:t>    </w:t>
      </w:r>
      <w:r w:rsidRPr="00C74405">
        <w:rPr>
          <w:rFonts w:ascii="Consolas" w:eastAsia="Times New Roman" w:hAnsi="Consolas" w:cs="Times New Roman"/>
          <w:color w:val="DCDCAA"/>
          <w:sz w:val="24"/>
          <w:szCs w:val="24"/>
          <w:lang w:eastAsia="en-IN"/>
        </w:rPr>
        <w:t>print</w:t>
      </w:r>
      <w:r w:rsidRPr="00C74405">
        <w:rPr>
          <w:rFonts w:ascii="Consolas" w:eastAsia="Times New Roman" w:hAnsi="Consolas" w:cs="Times New Roman"/>
          <w:color w:val="D4D4D4"/>
          <w:sz w:val="24"/>
          <w:szCs w:val="24"/>
          <w:lang w:eastAsia="en-IN"/>
        </w:rPr>
        <w:t>(fruit)</w:t>
      </w:r>
    </w:p>
    <w:p w:rsidR="00C74405" w:rsidRPr="00C74405" w:rsidRDefault="00C74405" w:rsidP="00C74405">
      <w:pPr>
        <w:shd w:val="clear" w:color="auto" w:fill="1E1E1E"/>
        <w:spacing w:after="0" w:line="330" w:lineRule="atLeast"/>
        <w:rPr>
          <w:rFonts w:ascii="Consolas" w:eastAsia="Times New Roman" w:hAnsi="Consolas" w:cs="Times New Roman"/>
          <w:color w:val="D4D4D4"/>
          <w:sz w:val="24"/>
          <w:szCs w:val="24"/>
          <w:lang w:eastAsia="en-IN"/>
        </w:rPr>
      </w:pPr>
    </w:p>
    <w:p w:rsidR="00C74405" w:rsidRPr="00C74405" w:rsidRDefault="00C74405" w:rsidP="00C74405">
      <w:pPr>
        <w:shd w:val="clear" w:color="auto" w:fill="1E1E1E"/>
        <w:spacing w:after="0" w:line="330" w:lineRule="atLeast"/>
        <w:rPr>
          <w:rFonts w:ascii="Consolas" w:eastAsia="Times New Roman" w:hAnsi="Consolas" w:cs="Times New Roman"/>
          <w:color w:val="D4D4D4"/>
          <w:sz w:val="24"/>
          <w:szCs w:val="24"/>
          <w:lang w:eastAsia="en-IN"/>
        </w:rPr>
      </w:pPr>
      <w:r w:rsidRPr="00C74405">
        <w:rPr>
          <w:rFonts w:ascii="Consolas" w:eastAsia="Times New Roman" w:hAnsi="Consolas" w:cs="Times New Roman"/>
          <w:color w:val="6A9955"/>
          <w:sz w:val="24"/>
          <w:szCs w:val="24"/>
          <w:lang w:eastAsia="en-IN"/>
        </w:rPr>
        <w:t># for while loop:</w:t>
      </w:r>
    </w:p>
    <w:p w:rsidR="00C74405" w:rsidRPr="00C74405" w:rsidRDefault="00C74405" w:rsidP="00C74405">
      <w:pPr>
        <w:shd w:val="clear" w:color="auto" w:fill="1E1E1E"/>
        <w:spacing w:after="0" w:line="330" w:lineRule="atLeast"/>
        <w:rPr>
          <w:rFonts w:ascii="Consolas" w:eastAsia="Times New Roman" w:hAnsi="Consolas" w:cs="Times New Roman"/>
          <w:color w:val="D4D4D4"/>
          <w:sz w:val="24"/>
          <w:szCs w:val="24"/>
          <w:lang w:eastAsia="en-IN"/>
        </w:rPr>
      </w:pPr>
    </w:p>
    <w:p w:rsidR="00C74405" w:rsidRPr="00C74405" w:rsidRDefault="00C74405" w:rsidP="00C74405">
      <w:pPr>
        <w:shd w:val="clear" w:color="auto" w:fill="1E1E1E"/>
        <w:spacing w:after="0" w:line="330" w:lineRule="atLeast"/>
        <w:rPr>
          <w:rFonts w:ascii="Consolas" w:eastAsia="Times New Roman" w:hAnsi="Consolas" w:cs="Times New Roman"/>
          <w:color w:val="D4D4D4"/>
          <w:sz w:val="24"/>
          <w:szCs w:val="24"/>
          <w:lang w:eastAsia="en-IN"/>
        </w:rPr>
      </w:pPr>
      <w:r w:rsidRPr="00C74405">
        <w:rPr>
          <w:rFonts w:ascii="Consolas" w:eastAsia="Times New Roman" w:hAnsi="Consolas" w:cs="Times New Roman"/>
          <w:color w:val="D4D4D4"/>
          <w:sz w:val="24"/>
          <w:szCs w:val="24"/>
          <w:lang w:eastAsia="en-IN"/>
        </w:rPr>
        <w:t>i = </w:t>
      </w:r>
      <w:r w:rsidRPr="00C74405">
        <w:rPr>
          <w:rFonts w:ascii="Consolas" w:eastAsia="Times New Roman" w:hAnsi="Consolas" w:cs="Times New Roman"/>
          <w:color w:val="B5CEA8"/>
          <w:sz w:val="24"/>
          <w:szCs w:val="24"/>
          <w:lang w:eastAsia="en-IN"/>
        </w:rPr>
        <w:t>0</w:t>
      </w:r>
    </w:p>
    <w:p w:rsidR="00C74405" w:rsidRPr="00C74405" w:rsidRDefault="00C74405" w:rsidP="00C74405">
      <w:pPr>
        <w:shd w:val="clear" w:color="auto" w:fill="1E1E1E"/>
        <w:spacing w:after="0" w:line="330" w:lineRule="atLeast"/>
        <w:rPr>
          <w:rFonts w:ascii="Consolas" w:eastAsia="Times New Roman" w:hAnsi="Consolas" w:cs="Times New Roman"/>
          <w:color w:val="D4D4D4"/>
          <w:sz w:val="24"/>
          <w:szCs w:val="24"/>
          <w:lang w:eastAsia="en-IN"/>
        </w:rPr>
      </w:pPr>
      <w:r w:rsidRPr="00C74405">
        <w:rPr>
          <w:rFonts w:ascii="Consolas" w:eastAsia="Times New Roman" w:hAnsi="Consolas" w:cs="Times New Roman"/>
          <w:color w:val="C586C0"/>
          <w:sz w:val="24"/>
          <w:szCs w:val="24"/>
          <w:lang w:eastAsia="en-IN"/>
        </w:rPr>
        <w:t>while</w:t>
      </w:r>
      <w:r w:rsidRPr="00C74405">
        <w:rPr>
          <w:rFonts w:ascii="Consolas" w:eastAsia="Times New Roman" w:hAnsi="Consolas" w:cs="Times New Roman"/>
          <w:color w:val="D4D4D4"/>
          <w:sz w:val="24"/>
          <w:szCs w:val="24"/>
          <w:lang w:eastAsia="en-IN"/>
        </w:rPr>
        <w:t> i &lt; </w:t>
      </w:r>
      <w:r w:rsidRPr="00C74405">
        <w:rPr>
          <w:rFonts w:ascii="Consolas" w:eastAsia="Times New Roman" w:hAnsi="Consolas" w:cs="Times New Roman"/>
          <w:color w:val="DCDCAA"/>
          <w:sz w:val="24"/>
          <w:szCs w:val="24"/>
          <w:lang w:eastAsia="en-IN"/>
        </w:rPr>
        <w:t>len</w:t>
      </w:r>
      <w:r w:rsidRPr="00C74405">
        <w:rPr>
          <w:rFonts w:ascii="Consolas" w:eastAsia="Times New Roman" w:hAnsi="Consolas" w:cs="Times New Roman"/>
          <w:color w:val="D4D4D4"/>
          <w:sz w:val="24"/>
          <w:szCs w:val="24"/>
          <w:lang w:eastAsia="en-IN"/>
        </w:rPr>
        <w:t>(list1):</w:t>
      </w:r>
    </w:p>
    <w:p w:rsidR="00C74405" w:rsidRPr="00C74405" w:rsidRDefault="00C74405" w:rsidP="00C74405">
      <w:pPr>
        <w:shd w:val="clear" w:color="auto" w:fill="1E1E1E"/>
        <w:spacing w:after="0" w:line="330" w:lineRule="atLeast"/>
        <w:rPr>
          <w:rFonts w:ascii="Consolas" w:eastAsia="Times New Roman" w:hAnsi="Consolas" w:cs="Times New Roman"/>
          <w:color w:val="D4D4D4"/>
          <w:sz w:val="24"/>
          <w:szCs w:val="24"/>
          <w:lang w:eastAsia="en-IN"/>
        </w:rPr>
      </w:pPr>
      <w:r w:rsidRPr="00C74405">
        <w:rPr>
          <w:rFonts w:ascii="Consolas" w:eastAsia="Times New Roman" w:hAnsi="Consolas" w:cs="Times New Roman"/>
          <w:color w:val="D4D4D4"/>
          <w:sz w:val="24"/>
          <w:szCs w:val="24"/>
          <w:lang w:eastAsia="en-IN"/>
        </w:rPr>
        <w:t>    </w:t>
      </w:r>
      <w:r w:rsidRPr="00C74405">
        <w:rPr>
          <w:rFonts w:ascii="Consolas" w:eastAsia="Times New Roman" w:hAnsi="Consolas" w:cs="Times New Roman"/>
          <w:color w:val="DCDCAA"/>
          <w:sz w:val="24"/>
          <w:szCs w:val="24"/>
          <w:lang w:eastAsia="en-IN"/>
        </w:rPr>
        <w:t>print</w:t>
      </w:r>
      <w:r w:rsidRPr="00C74405">
        <w:rPr>
          <w:rFonts w:ascii="Consolas" w:eastAsia="Times New Roman" w:hAnsi="Consolas" w:cs="Times New Roman"/>
          <w:color w:val="D4D4D4"/>
          <w:sz w:val="24"/>
          <w:szCs w:val="24"/>
          <w:lang w:eastAsia="en-IN"/>
        </w:rPr>
        <w:t>(list1[i])</w:t>
      </w:r>
    </w:p>
    <w:p w:rsidR="00C74405" w:rsidRPr="00C74405" w:rsidRDefault="00C74405" w:rsidP="00C74405">
      <w:pPr>
        <w:shd w:val="clear" w:color="auto" w:fill="1E1E1E"/>
        <w:spacing w:after="0" w:line="330" w:lineRule="atLeast"/>
        <w:rPr>
          <w:rFonts w:ascii="Consolas" w:eastAsia="Times New Roman" w:hAnsi="Consolas" w:cs="Times New Roman"/>
          <w:color w:val="D4D4D4"/>
          <w:sz w:val="24"/>
          <w:szCs w:val="24"/>
          <w:lang w:eastAsia="en-IN"/>
        </w:rPr>
      </w:pPr>
      <w:r w:rsidRPr="00C74405">
        <w:rPr>
          <w:rFonts w:ascii="Consolas" w:eastAsia="Times New Roman" w:hAnsi="Consolas" w:cs="Times New Roman"/>
          <w:color w:val="D4D4D4"/>
          <w:sz w:val="24"/>
          <w:szCs w:val="24"/>
          <w:lang w:eastAsia="en-IN"/>
        </w:rPr>
        <w:t>    i += </w:t>
      </w:r>
      <w:r w:rsidRPr="00C74405">
        <w:rPr>
          <w:rFonts w:ascii="Consolas" w:eastAsia="Times New Roman" w:hAnsi="Consolas" w:cs="Times New Roman"/>
          <w:color w:val="B5CEA8"/>
          <w:sz w:val="24"/>
          <w:szCs w:val="24"/>
          <w:lang w:eastAsia="en-IN"/>
        </w:rPr>
        <w:t>1</w:t>
      </w:r>
    </w:p>
    <w:p w:rsidR="00C74405" w:rsidRDefault="00C74405" w:rsidP="003E4AD7">
      <w:pPr>
        <w:tabs>
          <w:tab w:val="left" w:pos="1513"/>
        </w:tabs>
        <w:rPr>
          <w:rFonts w:eastAsia="Times New Roman" w:cstheme="minorHAnsi"/>
          <w:sz w:val="24"/>
          <w:szCs w:val="24"/>
          <w:lang w:eastAsia="en-IN"/>
        </w:rPr>
      </w:pPr>
    </w:p>
    <w:p w:rsidR="000E4B0D" w:rsidRDefault="00432BA8" w:rsidP="000E4B0D">
      <w:pPr>
        <w:tabs>
          <w:tab w:val="left" w:pos="1513"/>
        </w:tabs>
        <w:rPr>
          <w:ins w:id="5" w:author="MANORMA SHARAN" w:date="2021-06-12T16:29:00Z"/>
          <w:rFonts w:eastAsia="Times New Roman" w:cstheme="minorHAnsi"/>
          <w:sz w:val="28"/>
          <w:szCs w:val="28"/>
          <w:lang w:eastAsia="en-IN"/>
        </w:rPr>
      </w:pPr>
      <w:r w:rsidRPr="000E4B0D">
        <w:rPr>
          <w:rFonts w:eastAsia="Times New Roman" w:cstheme="minorHAnsi"/>
          <w:sz w:val="28"/>
          <w:szCs w:val="28"/>
          <w:lang w:eastAsia="en-IN"/>
          <w:rPrChange w:id="6" w:author="MANORMA SHARAN" w:date="2021-06-12T16:28:00Z">
            <w:rPr>
              <w:rFonts w:eastAsia="Times New Roman" w:cstheme="minorHAnsi"/>
              <w:sz w:val="24"/>
              <w:szCs w:val="24"/>
              <w:lang w:eastAsia="en-IN"/>
            </w:rPr>
          </w:rPrChange>
        </w:rPr>
        <w:t xml:space="preserve">output for the for loop and </w:t>
      </w:r>
      <w:ins w:id="7" w:author="MANORMA SHARAN" w:date="2021-06-12T16:21:00Z">
        <w:r w:rsidR="000E4B0D" w:rsidRPr="000E4B0D">
          <w:rPr>
            <w:rFonts w:eastAsia="Times New Roman" w:cstheme="minorHAnsi"/>
            <w:sz w:val="28"/>
            <w:szCs w:val="28"/>
            <w:lang w:eastAsia="en-IN"/>
            <w:rPrChange w:id="8" w:author="MANORMA SHARAN" w:date="2021-06-12T16:28:00Z">
              <w:rPr>
                <w:rFonts w:eastAsia="Times New Roman" w:cstheme="minorHAnsi"/>
                <w:sz w:val="24"/>
                <w:szCs w:val="24"/>
                <w:lang w:eastAsia="en-IN"/>
              </w:rPr>
            </w:rPrChange>
          </w:rPr>
          <w:t>for while loop</w:t>
        </w:r>
      </w:ins>
      <w:ins w:id="9" w:author="MANORMA SHARAN" w:date="2021-06-12T16:29:00Z">
        <w:r w:rsidR="000E4B0D">
          <w:rPr>
            <w:rFonts w:eastAsia="Times New Roman" w:cstheme="minorHAnsi"/>
            <w:sz w:val="28"/>
            <w:szCs w:val="28"/>
            <w:lang w:eastAsia="en-IN"/>
          </w:rPr>
          <w:t>:</w:t>
        </w:r>
      </w:ins>
    </w:p>
    <w:p w:rsidR="000E4B0D" w:rsidRPr="000E4B0D" w:rsidRDefault="000E4B0D" w:rsidP="000E4B0D">
      <w:pPr>
        <w:rPr>
          <w:ins w:id="10" w:author="MANORMA SHARAN" w:date="2021-06-12T16:29:00Z"/>
          <w:rFonts w:eastAsia="Times New Roman" w:cstheme="minorHAnsi"/>
          <w:sz w:val="24"/>
          <w:szCs w:val="24"/>
          <w:lang w:eastAsia="en-IN"/>
        </w:rPr>
      </w:pPr>
      <w:ins w:id="11" w:author="MANORMA SHARAN" w:date="2021-06-12T16:29:00Z">
        <w:r w:rsidRPr="000E4B0D">
          <w:rPr>
            <w:rFonts w:eastAsia="Times New Roman" w:cstheme="minorHAnsi"/>
            <w:sz w:val="24"/>
            <w:szCs w:val="24"/>
            <w:lang w:eastAsia="en-IN"/>
          </w:rPr>
          <w:t>mango</w:t>
        </w:r>
      </w:ins>
    </w:p>
    <w:p w:rsidR="000E4B0D" w:rsidRPr="000E4B0D" w:rsidRDefault="000E4B0D" w:rsidP="000E4B0D">
      <w:pPr>
        <w:rPr>
          <w:ins w:id="12" w:author="MANORMA SHARAN" w:date="2021-06-12T16:29:00Z"/>
          <w:rFonts w:eastAsia="Times New Roman" w:cstheme="minorHAnsi"/>
          <w:sz w:val="24"/>
          <w:szCs w:val="24"/>
          <w:lang w:eastAsia="en-IN"/>
        </w:rPr>
      </w:pPr>
      <w:ins w:id="13" w:author="MANORMA SHARAN" w:date="2021-06-12T16:29:00Z">
        <w:r w:rsidRPr="000E4B0D">
          <w:rPr>
            <w:rFonts w:eastAsia="Times New Roman" w:cstheme="minorHAnsi"/>
            <w:sz w:val="24"/>
            <w:szCs w:val="24"/>
            <w:lang w:eastAsia="en-IN"/>
          </w:rPr>
          <w:t>guavas</w:t>
        </w:r>
      </w:ins>
    </w:p>
    <w:p w:rsidR="000E4B0D" w:rsidRPr="000E4B0D" w:rsidRDefault="000E4B0D" w:rsidP="000E4B0D">
      <w:pPr>
        <w:rPr>
          <w:ins w:id="14" w:author="MANORMA SHARAN" w:date="2021-06-12T16:29:00Z"/>
          <w:rFonts w:eastAsia="Times New Roman" w:cstheme="minorHAnsi"/>
          <w:sz w:val="24"/>
          <w:szCs w:val="24"/>
          <w:lang w:eastAsia="en-IN"/>
        </w:rPr>
      </w:pPr>
      <w:ins w:id="15" w:author="MANORMA SHARAN" w:date="2021-06-12T16:29:00Z">
        <w:r w:rsidRPr="000E4B0D">
          <w:rPr>
            <w:rFonts w:eastAsia="Times New Roman" w:cstheme="minorHAnsi"/>
            <w:sz w:val="24"/>
            <w:szCs w:val="24"/>
            <w:lang w:eastAsia="en-IN"/>
          </w:rPr>
          <w:t>apple</w:t>
        </w:r>
      </w:ins>
    </w:p>
    <w:p w:rsidR="000E4B0D" w:rsidRPr="000E4B0D" w:rsidRDefault="000E4B0D" w:rsidP="000E4B0D">
      <w:pPr>
        <w:rPr>
          <w:ins w:id="16" w:author="MANORMA SHARAN" w:date="2021-06-12T16:29:00Z"/>
          <w:rFonts w:eastAsia="Times New Roman" w:cstheme="minorHAnsi"/>
          <w:sz w:val="24"/>
          <w:szCs w:val="24"/>
          <w:lang w:eastAsia="en-IN"/>
        </w:rPr>
      </w:pPr>
      <w:ins w:id="17" w:author="MANORMA SHARAN" w:date="2021-06-12T16:29:00Z">
        <w:r w:rsidRPr="000E4B0D">
          <w:rPr>
            <w:rFonts w:eastAsia="Times New Roman" w:cstheme="minorHAnsi"/>
            <w:sz w:val="24"/>
            <w:szCs w:val="24"/>
            <w:lang w:eastAsia="en-IN"/>
          </w:rPr>
          <w:t>orange</w:t>
        </w:r>
      </w:ins>
    </w:p>
    <w:p w:rsidR="000E4B0D" w:rsidRDefault="000E4B0D" w:rsidP="000E4B0D">
      <w:pPr>
        <w:rPr>
          <w:ins w:id="18" w:author="MANORMA SHARAN" w:date="2021-06-12T16:29:00Z"/>
          <w:rFonts w:eastAsia="Times New Roman" w:cstheme="minorHAnsi"/>
          <w:sz w:val="24"/>
          <w:szCs w:val="24"/>
          <w:lang w:eastAsia="en-IN"/>
        </w:rPr>
      </w:pPr>
      <w:ins w:id="19" w:author="MANORMA SHARAN" w:date="2021-06-12T16:29:00Z">
        <w:r w:rsidRPr="000E4B0D">
          <w:rPr>
            <w:rFonts w:eastAsia="Times New Roman" w:cstheme="minorHAnsi"/>
            <w:sz w:val="24"/>
            <w:szCs w:val="24"/>
            <w:lang w:eastAsia="en-IN"/>
          </w:rPr>
          <w:t>kivi</w:t>
        </w:r>
      </w:ins>
    </w:p>
    <w:p w:rsidR="000E4B0D" w:rsidRDefault="000E4B0D">
      <w:pPr>
        <w:jc w:val="center"/>
        <w:rPr>
          <w:ins w:id="20" w:author="MANORMA SHARAN" w:date="2021-06-12T16:30:00Z"/>
          <w:rFonts w:eastAsia="Times New Roman" w:cstheme="minorHAnsi"/>
          <w:sz w:val="24"/>
          <w:szCs w:val="24"/>
          <w:lang w:eastAsia="en-IN"/>
        </w:rPr>
        <w:pPrChange w:id="21" w:author="MANORMA SHARAN" w:date="2021-06-12T16:30:00Z">
          <w:pPr/>
        </w:pPrChange>
      </w:pPr>
      <w:ins w:id="22" w:author="MANORMA SHARAN" w:date="2021-06-12T16:30:00Z">
        <w:r>
          <w:rPr>
            <w:rFonts w:eastAsia="Times New Roman" w:cstheme="minorHAnsi"/>
            <w:sz w:val="24"/>
            <w:szCs w:val="24"/>
            <w:lang w:eastAsia="en-IN"/>
          </w:rPr>
          <w:t>List inside list</w:t>
        </w:r>
      </w:ins>
      <w:ins w:id="23" w:author="MANORMA SHARAN" w:date="2021-06-12T16:44:00Z">
        <w:r w:rsidR="00BF6D73">
          <w:rPr>
            <w:rFonts w:eastAsia="Times New Roman" w:cstheme="minorHAnsi"/>
            <w:sz w:val="24"/>
            <w:szCs w:val="24"/>
            <w:lang w:eastAsia="en-IN"/>
          </w:rPr>
          <w:t xml:space="preserve"> ( also called 2d list)</w:t>
        </w:r>
      </w:ins>
    </w:p>
    <w:p w:rsidR="000E4B0D" w:rsidRDefault="000E4B0D">
      <w:pPr>
        <w:rPr>
          <w:ins w:id="24" w:author="MANORMA SHARAN" w:date="2021-06-12T16:32:00Z"/>
          <w:rFonts w:eastAsia="Times New Roman" w:cstheme="minorHAnsi"/>
          <w:sz w:val="24"/>
          <w:szCs w:val="24"/>
          <w:lang w:eastAsia="en-IN"/>
        </w:rPr>
      </w:pPr>
      <w:ins w:id="25" w:author="MANORMA SHARAN" w:date="2021-06-12T16:31:00Z">
        <w:r>
          <w:rPr>
            <w:rFonts w:eastAsia="Times New Roman" w:cstheme="minorHAnsi"/>
            <w:sz w:val="24"/>
            <w:szCs w:val="24"/>
            <w:lang w:eastAsia="en-IN"/>
          </w:rPr>
          <w:t xml:space="preserve">List inside </w:t>
        </w:r>
      </w:ins>
      <w:ins w:id="26" w:author="MANORMA SHARAN" w:date="2021-06-12T16:32:00Z">
        <w:r>
          <w:rPr>
            <w:rFonts w:eastAsia="Times New Roman" w:cstheme="minorHAnsi"/>
            <w:sz w:val="24"/>
            <w:szCs w:val="24"/>
            <w:lang w:eastAsia="en-IN"/>
          </w:rPr>
          <w:t>is like each separate list inside the is count as a separate elements</w:t>
        </w:r>
      </w:ins>
    </w:p>
    <w:p w:rsidR="000E4B0D" w:rsidRDefault="000E4B0D">
      <w:pPr>
        <w:rPr>
          <w:ins w:id="27" w:author="MANORMA SHARAN" w:date="2021-06-12T16:32:00Z"/>
          <w:rFonts w:eastAsia="Times New Roman" w:cstheme="minorHAnsi"/>
          <w:sz w:val="24"/>
          <w:szCs w:val="24"/>
          <w:lang w:eastAsia="en-IN"/>
        </w:rPr>
      </w:pPr>
      <w:ins w:id="28" w:author="MANORMA SHARAN" w:date="2021-06-12T16:32:00Z">
        <w:r>
          <w:rPr>
            <w:rFonts w:eastAsia="Times New Roman" w:cstheme="minorHAnsi"/>
            <w:sz w:val="24"/>
            <w:szCs w:val="24"/>
            <w:lang w:eastAsia="en-IN"/>
          </w:rPr>
          <w:t>Eg:</w:t>
        </w:r>
      </w:ins>
    </w:p>
    <w:p w:rsidR="000E4B0D" w:rsidRPr="000E4B0D" w:rsidRDefault="000E4B0D" w:rsidP="000E4B0D">
      <w:pPr>
        <w:shd w:val="clear" w:color="auto" w:fill="1E1E1E"/>
        <w:spacing w:after="0" w:line="330" w:lineRule="atLeast"/>
        <w:rPr>
          <w:ins w:id="29" w:author="MANORMA SHARAN" w:date="2021-06-12T16:41:00Z"/>
          <w:rFonts w:ascii="Consolas" w:eastAsia="Times New Roman" w:hAnsi="Consolas" w:cs="Times New Roman"/>
          <w:color w:val="D4D4D4"/>
          <w:sz w:val="24"/>
          <w:szCs w:val="24"/>
          <w:lang w:eastAsia="en-IN"/>
        </w:rPr>
      </w:pPr>
      <w:ins w:id="30" w:author="MANORMA SHARAN" w:date="2021-06-12T16:41:00Z">
        <w:r w:rsidRPr="000E4B0D">
          <w:rPr>
            <w:rFonts w:ascii="Consolas" w:eastAsia="Times New Roman" w:hAnsi="Consolas" w:cs="Times New Roman"/>
            <w:color w:val="D4D4D4"/>
            <w:sz w:val="24"/>
            <w:szCs w:val="24"/>
            <w:lang w:eastAsia="en-IN"/>
          </w:rPr>
          <w:t>list1 = [[</w:t>
        </w:r>
        <w:r w:rsidRPr="000E4B0D">
          <w:rPr>
            <w:rFonts w:ascii="Consolas" w:eastAsia="Times New Roman" w:hAnsi="Consolas" w:cs="Times New Roman"/>
            <w:color w:val="CE9178"/>
            <w:sz w:val="24"/>
            <w:szCs w:val="24"/>
            <w:lang w:eastAsia="en-IN"/>
          </w:rPr>
          <w:t>'apple'</w:t>
        </w:r>
        <w:r w:rsidRPr="000E4B0D">
          <w:rPr>
            <w:rFonts w:ascii="Consolas" w:eastAsia="Times New Roman" w:hAnsi="Consolas" w:cs="Times New Roman"/>
            <w:color w:val="D4D4D4"/>
            <w:sz w:val="24"/>
            <w:szCs w:val="24"/>
            <w:lang w:eastAsia="en-IN"/>
          </w:rPr>
          <w:t>,</w:t>
        </w:r>
        <w:r w:rsidRPr="000E4B0D">
          <w:rPr>
            <w:rFonts w:ascii="Consolas" w:eastAsia="Times New Roman" w:hAnsi="Consolas" w:cs="Times New Roman"/>
            <w:color w:val="CE9178"/>
            <w:sz w:val="24"/>
            <w:szCs w:val="24"/>
            <w:lang w:eastAsia="en-IN"/>
          </w:rPr>
          <w:t>'guavas'</w:t>
        </w:r>
        <w:r w:rsidRPr="000E4B0D">
          <w:rPr>
            <w:rFonts w:ascii="Consolas" w:eastAsia="Times New Roman" w:hAnsi="Consolas" w:cs="Times New Roman"/>
            <w:color w:val="D4D4D4"/>
            <w:sz w:val="24"/>
            <w:szCs w:val="24"/>
            <w:lang w:eastAsia="en-IN"/>
          </w:rPr>
          <w:t>, </w:t>
        </w:r>
        <w:r w:rsidRPr="000E4B0D">
          <w:rPr>
            <w:rFonts w:ascii="Consolas" w:eastAsia="Times New Roman" w:hAnsi="Consolas" w:cs="Times New Roman"/>
            <w:color w:val="CE9178"/>
            <w:sz w:val="24"/>
            <w:szCs w:val="24"/>
            <w:lang w:eastAsia="en-IN"/>
          </w:rPr>
          <w:t>'oranges'</w:t>
        </w:r>
        <w:r w:rsidRPr="000E4B0D">
          <w:rPr>
            <w:rFonts w:ascii="Consolas" w:eastAsia="Times New Roman" w:hAnsi="Consolas" w:cs="Times New Roman"/>
            <w:color w:val="D4D4D4"/>
            <w:sz w:val="24"/>
            <w:szCs w:val="24"/>
            <w:lang w:eastAsia="en-IN"/>
          </w:rPr>
          <w:t>, </w:t>
        </w:r>
        <w:r w:rsidRPr="000E4B0D">
          <w:rPr>
            <w:rFonts w:ascii="Consolas" w:eastAsia="Times New Roman" w:hAnsi="Consolas" w:cs="Times New Roman"/>
            <w:color w:val="CE9178"/>
            <w:sz w:val="24"/>
            <w:szCs w:val="24"/>
            <w:lang w:eastAsia="en-IN"/>
          </w:rPr>
          <w:t>'kivi'</w:t>
        </w:r>
        <w:r w:rsidRPr="000E4B0D">
          <w:rPr>
            <w:rFonts w:ascii="Consolas" w:eastAsia="Times New Roman" w:hAnsi="Consolas" w:cs="Times New Roman"/>
            <w:color w:val="D4D4D4"/>
            <w:sz w:val="24"/>
            <w:szCs w:val="24"/>
            <w:lang w:eastAsia="en-IN"/>
          </w:rPr>
          <w:t>], [</w:t>
        </w:r>
        <w:r w:rsidRPr="000E4B0D">
          <w:rPr>
            <w:rFonts w:ascii="Consolas" w:eastAsia="Times New Roman" w:hAnsi="Consolas" w:cs="Times New Roman"/>
            <w:color w:val="B5CEA8"/>
            <w:sz w:val="24"/>
            <w:szCs w:val="24"/>
            <w:lang w:eastAsia="en-IN"/>
          </w:rPr>
          <w:t>1</w:t>
        </w:r>
        <w:r w:rsidRPr="000E4B0D">
          <w:rPr>
            <w:rFonts w:ascii="Consolas" w:eastAsia="Times New Roman" w:hAnsi="Consolas" w:cs="Times New Roman"/>
            <w:color w:val="D4D4D4"/>
            <w:sz w:val="24"/>
            <w:szCs w:val="24"/>
            <w:lang w:eastAsia="en-IN"/>
          </w:rPr>
          <w:t>, </w:t>
        </w:r>
        <w:r w:rsidRPr="000E4B0D">
          <w:rPr>
            <w:rFonts w:ascii="Consolas" w:eastAsia="Times New Roman" w:hAnsi="Consolas" w:cs="Times New Roman"/>
            <w:color w:val="B5CEA8"/>
            <w:sz w:val="24"/>
            <w:szCs w:val="24"/>
            <w:lang w:eastAsia="en-IN"/>
          </w:rPr>
          <w:t>2</w:t>
        </w:r>
        <w:r w:rsidRPr="000E4B0D">
          <w:rPr>
            <w:rFonts w:ascii="Consolas" w:eastAsia="Times New Roman" w:hAnsi="Consolas" w:cs="Times New Roman"/>
            <w:color w:val="D4D4D4"/>
            <w:sz w:val="24"/>
            <w:szCs w:val="24"/>
            <w:lang w:eastAsia="en-IN"/>
          </w:rPr>
          <w:t>, </w:t>
        </w:r>
        <w:r w:rsidRPr="000E4B0D">
          <w:rPr>
            <w:rFonts w:ascii="Consolas" w:eastAsia="Times New Roman" w:hAnsi="Consolas" w:cs="Times New Roman"/>
            <w:color w:val="B5CEA8"/>
            <w:sz w:val="24"/>
            <w:szCs w:val="24"/>
            <w:lang w:eastAsia="en-IN"/>
          </w:rPr>
          <w:t>3</w:t>
        </w:r>
        <w:r w:rsidRPr="000E4B0D">
          <w:rPr>
            <w:rFonts w:ascii="Consolas" w:eastAsia="Times New Roman" w:hAnsi="Consolas" w:cs="Times New Roman"/>
            <w:color w:val="D4D4D4"/>
            <w:sz w:val="24"/>
            <w:szCs w:val="24"/>
            <w:lang w:eastAsia="en-IN"/>
          </w:rPr>
          <w:t>, </w:t>
        </w:r>
        <w:r w:rsidRPr="000E4B0D">
          <w:rPr>
            <w:rFonts w:ascii="Consolas" w:eastAsia="Times New Roman" w:hAnsi="Consolas" w:cs="Times New Roman"/>
            <w:color w:val="B5CEA8"/>
            <w:sz w:val="24"/>
            <w:szCs w:val="24"/>
            <w:lang w:eastAsia="en-IN"/>
          </w:rPr>
          <w:t>4</w:t>
        </w:r>
        <w:r w:rsidRPr="000E4B0D">
          <w:rPr>
            <w:rFonts w:ascii="Consolas" w:eastAsia="Times New Roman" w:hAnsi="Consolas" w:cs="Times New Roman"/>
            <w:color w:val="D4D4D4"/>
            <w:sz w:val="24"/>
            <w:szCs w:val="24"/>
            <w:lang w:eastAsia="en-IN"/>
          </w:rPr>
          <w:t>, </w:t>
        </w:r>
        <w:r w:rsidRPr="000E4B0D">
          <w:rPr>
            <w:rFonts w:ascii="Consolas" w:eastAsia="Times New Roman" w:hAnsi="Consolas" w:cs="Times New Roman"/>
            <w:color w:val="B5CEA8"/>
            <w:sz w:val="24"/>
            <w:szCs w:val="24"/>
            <w:lang w:eastAsia="en-IN"/>
          </w:rPr>
          <w:t>5</w:t>
        </w:r>
        <w:r w:rsidRPr="000E4B0D">
          <w:rPr>
            <w:rFonts w:ascii="Consolas" w:eastAsia="Times New Roman" w:hAnsi="Consolas" w:cs="Times New Roman"/>
            <w:color w:val="D4D4D4"/>
            <w:sz w:val="24"/>
            <w:szCs w:val="24"/>
            <w:lang w:eastAsia="en-IN"/>
          </w:rPr>
          <w:t>], [</w:t>
        </w:r>
        <w:r w:rsidRPr="000E4B0D">
          <w:rPr>
            <w:rFonts w:ascii="Consolas" w:eastAsia="Times New Roman" w:hAnsi="Consolas" w:cs="Times New Roman"/>
            <w:color w:val="CE9178"/>
            <w:sz w:val="24"/>
            <w:szCs w:val="24"/>
            <w:lang w:eastAsia="en-IN"/>
          </w:rPr>
          <w:t>'one'</w:t>
        </w:r>
        <w:r w:rsidRPr="000E4B0D">
          <w:rPr>
            <w:rFonts w:ascii="Consolas" w:eastAsia="Times New Roman" w:hAnsi="Consolas" w:cs="Times New Roman"/>
            <w:color w:val="D4D4D4"/>
            <w:sz w:val="24"/>
            <w:szCs w:val="24"/>
            <w:lang w:eastAsia="en-IN"/>
          </w:rPr>
          <w:t>, </w:t>
        </w:r>
        <w:r w:rsidRPr="000E4B0D">
          <w:rPr>
            <w:rFonts w:ascii="Consolas" w:eastAsia="Times New Roman" w:hAnsi="Consolas" w:cs="Times New Roman"/>
            <w:color w:val="CE9178"/>
            <w:sz w:val="24"/>
            <w:szCs w:val="24"/>
            <w:lang w:eastAsia="en-IN"/>
          </w:rPr>
          <w:t>'two'</w:t>
        </w:r>
        <w:r w:rsidRPr="000E4B0D">
          <w:rPr>
            <w:rFonts w:ascii="Consolas" w:eastAsia="Times New Roman" w:hAnsi="Consolas" w:cs="Times New Roman"/>
            <w:color w:val="D4D4D4"/>
            <w:sz w:val="24"/>
            <w:szCs w:val="24"/>
            <w:lang w:eastAsia="en-IN"/>
          </w:rPr>
          <w:t>, </w:t>
        </w:r>
        <w:r w:rsidRPr="000E4B0D">
          <w:rPr>
            <w:rFonts w:ascii="Consolas" w:eastAsia="Times New Roman" w:hAnsi="Consolas" w:cs="Times New Roman"/>
            <w:color w:val="CE9178"/>
            <w:sz w:val="24"/>
            <w:szCs w:val="24"/>
            <w:lang w:eastAsia="en-IN"/>
          </w:rPr>
          <w:t>'three'</w:t>
        </w:r>
        <w:r w:rsidRPr="000E4B0D">
          <w:rPr>
            <w:rFonts w:ascii="Consolas" w:eastAsia="Times New Roman" w:hAnsi="Consolas" w:cs="Times New Roman"/>
            <w:color w:val="D4D4D4"/>
            <w:sz w:val="24"/>
            <w:szCs w:val="24"/>
            <w:lang w:eastAsia="en-IN"/>
          </w:rPr>
          <w:t>, </w:t>
        </w:r>
        <w:r w:rsidRPr="000E4B0D">
          <w:rPr>
            <w:rFonts w:ascii="Consolas" w:eastAsia="Times New Roman" w:hAnsi="Consolas" w:cs="Times New Roman"/>
            <w:color w:val="CE9178"/>
            <w:sz w:val="24"/>
            <w:szCs w:val="24"/>
            <w:lang w:eastAsia="en-IN"/>
          </w:rPr>
          <w:t>'four'</w:t>
        </w:r>
        <w:r w:rsidRPr="000E4B0D">
          <w:rPr>
            <w:rFonts w:ascii="Consolas" w:eastAsia="Times New Roman" w:hAnsi="Consolas" w:cs="Times New Roman"/>
            <w:color w:val="D4D4D4"/>
            <w:sz w:val="24"/>
            <w:szCs w:val="24"/>
            <w:lang w:eastAsia="en-IN"/>
          </w:rPr>
          <w:t>, </w:t>
        </w:r>
        <w:r w:rsidRPr="000E4B0D">
          <w:rPr>
            <w:rFonts w:ascii="Consolas" w:eastAsia="Times New Roman" w:hAnsi="Consolas" w:cs="Times New Roman"/>
            <w:color w:val="B5CEA8"/>
            <w:sz w:val="24"/>
            <w:szCs w:val="24"/>
            <w:lang w:eastAsia="en-IN"/>
          </w:rPr>
          <w:t>4</w:t>
        </w:r>
        <w:r w:rsidRPr="000E4B0D">
          <w:rPr>
            <w:rFonts w:ascii="Consolas" w:eastAsia="Times New Roman" w:hAnsi="Consolas" w:cs="Times New Roman"/>
            <w:color w:val="D4D4D4"/>
            <w:sz w:val="24"/>
            <w:szCs w:val="24"/>
            <w:lang w:eastAsia="en-IN"/>
          </w:rPr>
          <w:t>]]</w:t>
        </w:r>
      </w:ins>
    </w:p>
    <w:p w:rsidR="000E4B0D" w:rsidRPr="000E4B0D" w:rsidRDefault="000E4B0D" w:rsidP="000E4B0D">
      <w:pPr>
        <w:shd w:val="clear" w:color="auto" w:fill="1E1E1E"/>
        <w:spacing w:after="0" w:line="330" w:lineRule="atLeast"/>
        <w:rPr>
          <w:ins w:id="31" w:author="MANORMA SHARAN" w:date="2021-06-12T16:41:00Z"/>
          <w:rFonts w:ascii="Consolas" w:eastAsia="Times New Roman" w:hAnsi="Consolas" w:cs="Times New Roman"/>
          <w:color w:val="D4D4D4"/>
          <w:sz w:val="24"/>
          <w:szCs w:val="24"/>
          <w:lang w:eastAsia="en-IN"/>
        </w:rPr>
      </w:pPr>
      <w:ins w:id="32" w:author="MANORMA SHARAN" w:date="2021-06-12T16:41:00Z">
        <w:r w:rsidRPr="000E4B0D">
          <w:rPr>
            <w:rFonts w:ascii="Consolas" w:eastAsia="Times New Roman" w:hAnsi="Consolas" w:cs="Times New Roman"/>
            <w:color w:val="6A9955"/>
            <w:sz w:val="24"/>
            <w:szCs w:val="24"/>
            <w:lang w:eastAsia="en-IN"/>
          </w:rPr>
          <w:t># In this list each list inside the list is count as a seperate element of the list.</w:t>
        </w:r>
      </w:ins>
    </w:p>
    <w:p w:rsidR="000E4B0D" w:rsidRPr="000E4B0D" w:rsidRDefault="000E4B0D" w:rsidP="000E4B0D">
      <w:pPr>
        <w:shd w:val="clear" w:color="auto" w:fill="1E1E1E"/>
        <w:spacing w:after="0" w:line="330" w:lineRule="atLeast"/>
        <w:rPr>
          <w:ins w:id="33" w:author="MANORMA SHARAN" w:date="2021-06-12T16:41:00Z"/>
          <w:rFonts w:ascii="Consolas" w:eastAsia="Times New Roman" w:hAnsi="Consolas" w:cs="Times New Roman"/>
          <w:color w:val="D4D4D4"/>
          <w:sz w:val="24"/>
          <w:szCs w:val="24"/>
          <w:lang w:eastAsia="en-IN"/>
        </w:rPr>
      </w:pPr>
      <w:ins w:id="34" w:author="MANORMA SHARAN" w:date="2021-06-12T16:41:00Z">
        <w:r w:rsidRPr="000E4B0D">
          <w:rPr>
            <w:rFonts w:ascii="Consolas" w:eastAsia="Times New Roman" w:hAnsi="Consolas" w:cs="Times New Roman"/>
            <w:color w:val="DCDCAA"/>
            <w:sz w:val="24"/>
            <w:szCs w:val="24"/>
            <w:lang w:eastAsia="en-IN"/>
          </w:rPr>
          <w:t>print</w:t>
        </w:r>
        <w:r w:rsidRPr="000E4B0D">
          <w:rPr>
            <w:rFonts w:ascii="Consolas" w:eastAsia="Times New Roman" w:hAnsi="Consolas" w:cs="Times New Roman"/>
            <w:color w:val="D4D4D4"/>
            <w:sz w:val="24"/>
            <w:szCs w:val="24"/>
            <w:lang w:eastAsia="en-IN"/>
          </w:rPr>
          <w:t>(list1[</w:t>
        </w:r>
        <w:r w:rsidRPr="000E4B0D">
          <w:rPr>
            <w:rFonts w:ascii="Consolas" w:eastAsia="Times New Roman" w:hAnsi="Consolas" w:cs="Times New Roman"/>
            <w:color w:val="B5CEA8"/>
            <w:sz w:val="24"/>
            <w:szCs w:val="24"/>
            <w:lang w:eastAsia="en-IN"/>
          </w:rPr>
          <w:t>2</w:t>
        </w:r>
        <w:r w:rsidRPr="000E4B0D">
          <w:rPr>
            <w:rFonts w:ascii="Consolas" w:eastAsia="Times New Roman" w:hAnsi="Consolas" w:cs="Times New Roman"/>
            <w:color w:val="D4D4D4"/>
            <w:sz w:val="24"/>
            <w:szCs w:val="24"/>
            <w:lang w:eastAsia="en-IN"/>
          </w:rPr>
          <w:t>])</w:t>
        </w:r>
      </w:ins>
    </w:p>
    <w:p w:rsidR="000E4B0D" w:rsidRPr="000E4B0D" w:rsidRDefault="000E4B0D" w:rsidP="000E4B0D">
      <w:pPr>
        <w:shd w:val="clear" w:color="auto" w:fill="1E1E1E"/>
        <w:spacing w:after="0" w:line="330" w:lineRule="atLeast"/>
        <w:rPr>
          <w:ins w:id="35" w:author="MANORMA SHARAN" w:date="2021-06-12T16:41:00Z"/>
          <w:rFonts w:ascii="Consolas" w:eastAsia="Times New Roman" w:hAnsi="Consolas" w:cs="Times New Roman"/>
          <w:color w:val="D4D4D4"/>
          <w:sz w:val="24"/>
          <w:szCs w:val="24"/>
          <w:lang w:eastAsia="en-IN"/>
        </w:rPr>
      </w:pPr>
      <w:ins w:id="36" w:author="MANORMA SHARAN" w:date="2021-06-12T16:41:00Z">
        <w:r w:rsidRPr="000E4B0D">
          <w:rPr>
            <w:rFonts w:ascii="Consolas" w:eastAsia="Times New Roman" w:hAnsi="Consolas" w:cs="Times New Roman"/>
            <w:color w:val="6A9955"/>
            <w:sz w:val="24"/>
            <w:szCs w:val="24"/>
            <w:lang w:eastAsia="en-IN"/>
          </w:rPr>
          <w:t># Now if we want to print each element inside the each list then</w:t>
        </w:r>
      </w:ins>
    </w:p>
    <w:p w:rsidR="000E4B0D" w:rsidRPr="000E4B0D" w:rsidRDefault="000E4B0D" w:rsidP="000E4B0D">
      <w:pPr>
        <w:shd w:val="clear" w:color="auto" w:fill="1E1E1E"/>
        <w:spacing w:after="0" w:line="330" w:lineRule="atLeast"/>
        <w:rPr>
          <w:ins w:id="37" w:author="MANORMA SHARAN" w:date="2021-06-12T16:41:00Z"/>
          <w:rFonts w:ascii="Consolas" w:eastAsia="Times New Roman" w:hAnsi="Consolas" w:cs="Times New Roman"/>
          <w:color w:val="D4D4D4"/>
          <w:sz w:val="24"/>
          <w:szCs w:val="24"/>
          <w:lang w:eastAsia="en-IN"/>
        </w:rPr>
      </w:pPr>
      <w:ins w:id="38" w:author="MANORMA SHARAN" w:date="2021-06-12T16:41:00Z">
        <w:r w:rsidRPr="000E4B0D">
          <w:rPr>
            <w:rFonts w:ascii="Consolas" w:eastAsia="Times New Roman" w:hAnsi="Consolas" w:cs="Times New Roman"/>
            <w:color w:val="6A9955"/>
            <w:sz w:val="24"/>
            <w:szCs w:val="24"/>
            <w:lang w:eastAsia="en-IN"/>
          </w:rPr>
          <w:t># we will play loop inside the loop </w:t>
        </w:r>
      </w:ins>
    </w:p>
    <w:p w:rsidR="000E4B0D" w:rsidRPr="000E4B0D" w:rsidRDefault="000E4B0D" w:rsidP="000E4B0D">
      <w:pPr>
        <w:shd w:val="clear" w:color="auto" w:fill="1E1E1E"/>
        <w:spacing w:after="0" w:line="330" w:lineRule="atLeast"/>
        <w:rPr>
          <w:ins w:id="39" w:author="MANORMA SHARAN" w:date="2021-06-12T16:41:00Z"/>
          <w:rFonts w:ascii="Consolas" w:eastAsia="Times New Roman" w:hAnsi="Consolas" w:cs="Times New Roman"/>
          <w:color w:val="D4D4D4"/>
          <w:sz w:val="24"/>
          <w:szCs w:val="24"/>
          <w:lang w:eastAsia="en-IN"/>
        </w:rPr>
      </w:pPr>
      <w:ins w:id="40" w:author="MANORMA SHARAN" w:date="2021-06-12T16:41:00Z">
        <w:r w:rsidRPr="000E4B0D">
          <w:rPr>
            <w:rFonts w:ascii="Consolas" w:eastAsia="Times New Roman" w:hAnsi="Consolas" w:cs="Times New Roman"/>
            <w:color w:val="6A9955"/>
            <w:sz w:val="24"/>
            <w:szCs w:val="24"/>
            <w:lang w:eastAsia="en-IN"/>
          </w:rPr>
          <w:t>#eg:</w:t>
        </w:r>
      </w:ins>
    </w:p>
    <w:p w:rsidR="000E4B0D" w:rsidRPr="000E4B0D" w:rsidRDefault="000E4B0D" w:rsidP="000E4B0D">
      <w:pPr>
        <w:shd w:val="clear" w:color="auto" w:fill="1E1E1E"/>
        <w:spacing w:after="0" w:line="330" w:lineRule="atLeast"/>
        <w:rPr>
          <w:ins w:id="41" w:author="MANORMA SHARAN" w:date="2021-06-12T16:41:00Z"/>
          <w:rFonts w:ascii="Consolas" w:eastAsia="Times New Roman" w:hAnsi="Consolas" w:cs="Times New Roman"/>
          <w:color w:val="D4D4D4"/>
          <w:sz w:val="24"/>
          <w:szCs w:val="24"/>
          <w:lang w:eastAsia="en-IN"/>
        </w:rPr>
      </w:pPr>
      <w:ins w:id="42" w:author="MANORMA SHARAN" w:date="2021-06-12T16:41:00Z">
        <w:r w:rsidRPr="000E4B0D">
          <w:rPr>
            <w:rFonts w:ascii="Consolas" w:eastAsia="Times New Roman" w:hAnsi="Consolas" w:cs="Times New Roman"/>
            <w:color w:val="C586C0"/>
            <w:sz w:val="24"/>
            <w:szCs w:val="24"/>
            <w:lang w:eastAsia="en-IN"/>
          </w:rPr>
          <w:t>for</w:t>
        </w:r>
        <w:r w:rsidRPr="000E4B0D">
          <w:rPr>
            <w:rFonts w:ascii="Consolas" w:eastAsia="Times New Roman" w:hAnsi="Consolas" w:cs="Times New Roman"/>
            <w:color w:val="D4D4D4"/>
            <w:sz w:val="24"/>
            <w:szCs w:val="24"/>
            <w:lang w:eastAsia="en-IN"/>
          </w:rPr>
          <w:t> i </w:t>
        </w:r>
        <w:r w:rsidRPr="000E4B0D">
          <w:rPr>
            <w:rFonts w:ascii="Consolas" w:eastAsia="Times New Roman" w:hAnsi="Consolas" w:cs="Times New Roman"/>
            <w:color w:val="C586C0"/>
            <w:sz w:val="24"/>
            <w:szCs w:val="24"/>
            <w:lang w:eastAsia="en-IN"/>
          </w:rPr>
          <w:t>in</w:t>
        </w:r>
        <w:r w:rsidRPr="000E4B0D">
          <w:rPr>
            <w:rFonts w:ascii="Consolas" w:eastAsia="Times New Roman" w:hAnsi="Consolas" w:cs="Times New Roman"/>
            <w:color w:val="D4D4D4"/>
            <w:sz w:val="24"/>
            <w:szCs w:val="24"/>
            <w:lang w:eastAsia="en-IN"/>
          </w:rPr>
          <w:t> list1: </w:t>
        </w:r>
        <w:r w:rsidRPr="000E4B0D">
          <w:rPr>
            <w:rFonts w:ascii="Consolas" w:eastAsia="Times New Roman" w:hAnsi="Consolas" w:cs="Times New Roman"/>
            <w:color w:val="6A9955"/>
            <w:sz w:val="24"/>
            <w:szCs w:val="24"/>
            <w:lang w:eastAsia="en-IN"/>
          </w:rPr>
          <w:t># here we introduce a new variable i for this loop </w:t>
        </w:r>
      </w:ins>
    </w:p>
    <w:p w:rsidR="000E4B0D" w:rsidRPr="000E4B0D" w:rsidRDefault="000E4B0D" w:rsidP="000E4B0D">
      <w:pPr>
        <w:shd w:val="clear" w:color="auto" w:fill="1E1E1E"/>
        <w:spacing w:after="0" w:line="330" w:lineRule="atLeast"/>
        <w:rPr>
          <w:ins w:id="43" w:author="MANORMA SHARAN" w:date="2021-06-12T16:41:00Z"/>
          <w:rFonts w:ascii="Consolas" w:eastAsia="Times New Roman" w:hAnsi="Consolas" w:cs="Times New Roman"/>
          <w:color w:val="D4D4D4"/>
          <w:sz w:val="24"/>
          <w:szCs w:val="24"/>
          <w:lang w:eastAsia="en-IN"/>
        </w:rPr>
      </w:pPr>
      <w:ins w:id="44" w:author="MANORMA SHARAN" w:date="2021-06-12T16:41:00Z">
        <w:r w:rsidRPr="000E4B0D">
          <w:rPr>
            <w:rFonts w:ascii="Consolas" w:eastAsia="Times New Roman" w:hAnsi="Consolas" w:cs="Times New Roman"/>
            <w:color w:val="D4D4D4"/>
            <w:sz w:val="24"/>
            <w:szCs w:val="24"/>
            <w:lang w:eastAsia="en-IN"/>
          </w:rPr>
          <w:t>    </w:t>
        </w:r>
        <w:r w:rsidRPr="000E4B0D">
          <w:rPr>
            <w:rFonts w:ascii="Consolas" w:eastAsia="Times New Roman" w:hAnsi="Consolas" w:cs="Times New Roman"/>
            <w:color w:val="C586C0"/>
            <w:sz w:val="24"/>
            <w:szCs w:val="24"/>
            <w:lang w:eastAsia="en-IN"/>
          </w:rPr>
          <w:t>for</w:t>
        </w:r>
        <w:r w:rsidRPr="000E4B0D">
          <w:rPr>
            <w:rFonts w:ascii="Consolas" w:eastAsia="Times New Roman" w:hAnsi="Consolas" w:cs="Times New Roman"/>
            <w:color w:val="D4D4D4"/>
            <w:sz w:val="24"/>
            <w:szCs w:val="24"/>
            <w:lang w:eastAsia="en-IN"/>
          </w:rPr>
          <w:t> j </w:t>
        </w:r>
        <w:r w:rsidRPr="000E4B0D">
          <w:rPr>
            <w:rFonts w:ascii="Consolas" w:eastAsia="Times New Roman" w:hAnsi="Consolas" w:cs="Times New Roman"/>
            <w:color w:val="C586C0"/>
            <w:sz w:val="24"/>
            <w:szCs w:val="24"/>
            <w:lang w:eastAsia="en-IN"/>
          </w:rPr>
          <w:t>in</w:t>
        </w:r>
        <w:r w:rsidRPr="000E4B0D">
          <w:rPr>
            <w:rFonts w:ascii="Consolas" w:eastAsia="Times New Roman" w:hAnsi="Consolas" w:cs="Times New Roman"/>
            <w:color w:val="D4D4D4"/>
            <w:sz w:val="24"/>
            <w:szCs w:val="24"/>
            <w:lang w:eastAsia="en-IN"/>
          </w:rPr>
          <w:t> i: </w:t>
        </w:r>
        <w:r w:rsidRPr="000E4B0D">
          <w:rPr>
            <w:rFonts w:ascii="Consolas" w:eastAsia="Times New Roman" w:hAnsi="Consolas" w:cs="Times New Roman"/>
            <w:color w:val="6A9955"/>
            <w:sz w:val="24"/>
            <w:szCs w:val="24"/>
            <w:lang w:eastAsia="en-IN"/>
          </w:rPr>
          <w:t># here we also introduce a new variable j for this loop</w:t>
        </w:r>
      </w:ins>
    </w:p>
    <w:p w:rsidR="000E4B0D" w:rsidRPr="000E4B0D" w:rsidRDefault="000E4B0D" w:rsidP="000E4B0D">
      <w:pPr>
        <w:shd w:val="clear" w:color="auto" w:fill="1E1E1E"/>
        <w:spacing w:after="0" w:line="330" w:lineRule="atLeast"/>
        <w:rPr>
          <w:ins w:id="45" w:author="MANORMA SHARAN" w:date="2021-06-12T16:41:00Z"/>
          <w:rFonts w:ascii="Consolas" w:eastAsia="Times New Roman" w:hAnsi="Consolas" w:cs="Times New Roman"/>
          <w:color w:val="D4D4D4"/>
          <w:sz w:val="24"/>
          <w:szCs w:val="24"/>
          <w:lang w:eastAsia="en-IN"/>
        </w:rPr>
      </w:pPr>
      <w:ins w:id="46" w:author="MANORMA SHARAN" w:date="2021-06-12T16:41:00Z">
        <w:r w:rsidRPr="000E4B0D">
          <w:rPr>
            <w:rFonts w:ascii="Consolas" w:eastAsia="Times New Roman" w:hAnsi="Consolas" w:cs="Times New Roman"/>
            <w:color w:val="D4D4D4"/>
            <w:sz w:val="24"/>
            <w:szCs w:val="24"/>
            <w:lang w:eastAsia="en-IN"/>
          </w:rPr>
          <w:t>        </w:t>
        </w:r>
        <w:r w:rsidRPr="000E4B0D">
          <w:rPr>
            <w:rFonts w:ascii="Consolas" w:eastAsia="Times New Roman" w:hAnsi="Consolas" w:cs="Times New Roman"/>
            <w:color w:val="DCDCAA"/>
            <w:sz w:val="24"/>
            <w:szCs w:val="24"/>
            <w:lang w:eastAsia="en-IN"/>
          </w:rPr>
          <w:t>print</w:t>
        </w:r>
        <w:r w:rsidRPr="000E4B0D">
          <w:rPr>
            <w:rFonts w:ascii="Consolas" w:eastAsia="Times New Roman" w:hAnsi="Consolas" w:cs="Times New Roman"/>
            <w:color w:val="D4D4D4"/>
            <w:sz w:val="24"/>
            <w:szCs w:val="24"/>
            <w:lang w:eastAsia="en-IN"/>
          </w:rPr>
          <w:t>(j)</w:t>
        </w:r>
      </w:ins>
    </w:p>
    <w:p w:rsidR="000E4B0D" w:rsidRPr="000E4B0D" w:rsidRDefault="000E4B0D" w:rsidP="000E4B0D">
      <w:pPr>
        <w:shd w:val="clear" w:color="auto" w:fill="1E1E1E"/>
        <w:spacing w:after="0" w:line="330" w:lineRule="atLeast"/>
        <w:rPr>
          <w:ins w:id="47" w:author="MANORMA SHARAN" w:date="2021-06-12T16:41:00Z"/>
          <w:rFonts w:ascii="Consolas" w:eastAsia="Times New Roman" w:hAnsi="Consolas" w:cs="Times New Roman"/>
          <w:color w:val="D4D4D4"/>
          <w:sz w:val="24"/>
          <w:szCs w:val="24"/>
          <w:lang w:eastAsia="en-IN"/>
        </w:rPr>
      </w:pPr>
    </w:p>
    <w:p w:rsidR="000E4B0D" w:rsidRDefault="00BF6D73">
      <w:pPr>
        <w:rPr>
          <w:ins w:id="48" w:author="MANORMA SHARAN" w:date="2021-06-12T16:24:00Z"/>
          <w:rFonts w:eastAsia="Times New Roman" w:cstheme="minorHAnsi"/>
          <w:sz w:val="24"/>
          <w:szCs w:val="24"/>
          <w:lang w:eastAsia="en-IN"/>
        </w:rPr>
      </w:pPr>
      <w:ins w:id="49" w:author="MANORMA SHARAN" w:date="2021-06-12T16:41:00Z">
        <w:r>
          <w:rPr>
            <w:rFonts w:eastAsia="Times New Roman" w:cstheme="minorHAnsi"/>
            <w:sz w:val="24"/>
            <w:szCs w:val="24"/>
            <w:lang w:eastAsia="en-IN"/>
          </w:rPr>
          <w:t xml:space="preserve">the output of </w:t>
        </w:r>
      </w:ins>
      <w:ins w:id="50" w:author="MANORMA SHARAN" w:date="2021-06-12T16:42:00Z">
        <w:r>
          <w:rPr>
            <w:rFonts w:eastAsia="Times New Roman" w:cstheme="minorHAnsi"/>
            <w:sz w:val="24"/>
            <w:szCs w:val="24"/>
            <w:lang w:eastAsia="en-IN"/>
          </w:rPr>
          <w:t xml:space="preserve">print(list[2]) is: </w:t>
        </w:r>
        <w:r w:rsidRPr="00BF6D73">
          <w:rPr>
            <w:rFonts w:eastAsia="Times New Roman" w:cstheme="minorHAnsi"/>
            <w:sz w:val="24"/>
            <w:szCs w:val="24"/>
            <w:lang w:eastAsia="en-IN"/>
          </w:rPr>
          <w:t>['one', 'two', 'three', 'four', 4]</w:t>
        </w:r>
      </w:ins>
    </w:p>
    <w:p w:rsidR="00BF6D73" w:rsidRPr="00BF6D73" w:rsidRDefault="00BF6D73" w:rsidP="00BF6D73">
      <w:pPr>
        <w:tabs>
          <w:tab w:val="left" w:pos="1513"/>
        </w:tabs>
        <w:rPr>
          <w:ins w:id="51" w:author="MANORMA SHARAN" w:date="2021-06-12T16:43:00Z"/>
          <w:rFonts w:eastAsia="Times New Roman" w:cstheme="minorHAnsi"/>
          <w:sz w:val="28"/>
          <w:szCs w:val="28"/>
          <w:lang w:eastAsia="en-IN"/>
        </w:rPr>
      </w:pPr>
      <w:ins w:id="52" w:author="MANORMA SHARAN" w:date="2021-06-12T16:42:00Z">
        <w:r>
          <w:rPr>
            <w:rFonts w:eastAsia="Times New Roman" w:cstheme="minorHAnsi"/>
            <w:sz w:val="28"/>
            <w:szCs w:val="28"/>
            <w:lang w:eastAsia="en-IN"/>
          </w:rPr>
          <w:t>and the output of print</w:t>
        </w:r>
      </w:ins>
      <w:ins w:id="53" w:author="MANORMA SHARAN" w:date="2021-06-12T16:43:00Z">
        <w:r>
          <w:rPr>
            <w:rFonts w:eastAsia="Times New Roman" w:cstheme="minorHAnsi"/>
            <w:sz w:val="28"/>
            <w:szCs w:val="28"/>
            <w:lang w:eastAsia="en-IN"/>
          </w:rPr>
          <w:t xml:space="preserve">(j) is : </w:t>
        </w:r>
        <w:r w:rsidRPr="00BF6D73">
          <w:rPr>
            <w:rFonts w:eastAsia="Times New Roman" w:cstheme="minorHAnsi"/>
            <w:sz w:val="28"/>
            <w:szCs w:val="28"/>
            <w:lang w:eastAsia="en-IN"/>
          </w:rPr>
          <w:t>apple</w:t>
        </w:r>
      </w:ins>
    </w:p>
    <w:p w:rsidR="00BF6D73" w:rsidRPr="00BF6D73" w:rsidRDefault="00BF6D73" w:rsidP="00BF6D73">
      <w:pPr>
        <w:tabs>
          <w:tab w:val="left" w:pos="1513"/>
        </w:tabs>
        <w:rPr>
          <w:ins w:id="54" w:author="MANORMA SHARAN" w:date="2021-06-12T16:43:00Z"/>
          <w:rFonts w:eastAsia="Times New Roman" w:cstheme="minorHAnsi"/>
          <w:sz w:val="28"/>
          <w:szCs w:val="28"/>
          <w:lang w:eastAsia="en-IN"/>
        </w:rPr>
      </w:pPr>
      <w:ins w:id="55" w:author="MANORMA SHARAN" w:date="2021-06-12T16:43:00Z">
        <w:r w:rsidRPr="00BF6D73">
          <w:rPr>
            <w:rFonts w:eastAsia="Times New Roman" w:cstheme="minorHAnsi"/>
            <w:sz w:val="28"/>
            <w:szCs w:val="28"/>
            <w:lang w:eastAsia="en-IN"/>
          </w:rPr>
          <w:t>guavas</w:t>
        </w:r>
      </w:ins>
    </w:p>
    <w:p w:rsidR="00BF6D73" w:rsidRPr="00BF6D73" w:rsidRDefault="00BF6D73" w:rsidP="00BF6D73">
      <w:pPr>
        <w:tabs>
          <w:tab w:val="left" w:pos="1513"/>
        </w:tabs>
        <w:rPr>
          <w:ins w:id="56" w:author="MANORMA SHARAN" w:date="2021-06-12T16:43:00Z"/>
          <w:rFonts w:eastAsia="Times New Roman" w:cstheme="minorHAnsi"/>
          <w:sz w:val="28"/>
          <w:szCs w:val="28"/>
          <w:lang w:eastAsia="en-IN"/>
        </w:rPr>
      </w:pPr>
      <w:ins w:id="57" w:author="MANORMA SHARAN" w:date="2021-06-12T16:43:00Z">
        <w:r w:rsidRPr="00BF6D73">
          <w:rPr>
            <w:rFonts w:eastAsia="Times New Roman" w:cstheme="minorHAnsi"/>
            <w:sz w:val="28"/>
            <w:szCs w:val="28"/>
            <w:lang w:eastAsia="en-IN"/>
          </w:rPr>
          <w:t>oranges</w:t>
        </w:r>
      </w:ins>
    </w:p>
    <w:p w:rsidR="00BF6D73" w:rsidRPr="00BF6D73" w:rsidRDefault="00BF6D73" w:rsidP="00BF6D73">
      <w:pPr>
        <w:tabs>
          <w:tab w:val="left" w:pos="1513"/>
        </w:tabs>
        <w:rPr>
          <w:ins w:id="58" w:author="MANORMA SHARAN" w:date="2021-06-12T16:43:00Z"/>
          <w:rFonts w:eastAsia="Times New Roman" w:cstheme="minorHAnsi"/>
          <w:sz w:val="28"/>
          <w:szCs w:val="28"/>
          <w:lang w:eastAsia="en-IN"/>
        </w:rPr>
      </w:pPr>
      <w:ins w:id="59" w:author="MANORMA SHARAN" w:date="2021-06-12T16:43:00Z">
        <w:r w:rsidRPr="00BF6D73">
          <w:rPr>
            <w:rFonts w:eastAsia="Times New Roman" w:cstheme="minorHAnsi"/>
            <w:sz w:val="28"/>
            <w:szCs w:val="28"/>
            <w:lang w:eastAsia="en-IN"/>
          </w:rPr>
          <w:t>kivi</w:t>
        </w:r>
      </w:ins>
    </w:p>
    <w:p w:rsidR="00BF6D73" w:rsidRPr="00BF6D73" w:rsidRDefault="00BF6D73" w:rsidP="00BF6D73">
      <w:pPr>
        <w:tabs>
          <w:tab w:val="left" w:pos="1513"/>
        </w:tabs>
        <w:rPr>
          <w:ins w:id="60" w:author="MANORMA SHARAN" w:date="2021-06-12T16:43:00Z"/>
          <w:rFonts w:eastAsia="Times New Roman" w:cstheme="minorHAnsi"/>
          <w:sz w:val="28"/>
          <w:szCs w:val="28"/>
          <w:lang w:eastAsia="en-IN"/>
        </w:rPr>
      </w:pPr>
      <w:ins w:id="61" w:author="MANORMA SHARAN" w:date="2021-06-12T16:43:00Z">
        <w:r w:rsidRPr="00BF6D73">
          <w:rPr>
            <w:rFonts w:eastAsia="Times New Roman" w:cstheme="minorHAnsi"/>
            <w:sz w:val="28"/>
            <w:szCs w:val="28"/>
            <w:lang w:eastAsia="en-IN"/>
          </w:rPr>
          <w:t>1</w:t>
        </w:r>
      </w:ins>
    </w:p>
    <w:p w:rsidR="00BF6D73" w:rsidRPr="00BF6D73" w:rsidRDefault="00BF6D73" w:rsidP="00BF6D73">
      <w:pPr>
        <w:tabs>
          <w:tab w:val="left" w:pos="1513"/>
        </w:tabs>
        <w:rPr>
          <w:ins w:id="62" w:author="MANORMA SHARAN" w:date="2021-06-12T16:43:00Z"/>
          <w:rFonts w:eastAsia="Times New Roman" w:cstheme="minorHAnsi"/>
          <w:sz w:val="28"/>
          <w:szCs w:val="28"/>
          <w:lang w:eastAsia="en-IN"/>
        </w:rPr>
      </w:pPr>
      <w:ins w:id="63" w:author="MANORMA SHARAN" w:date="2021-06-12T16:43:00Z">
        <w:r w:rsidRPr="00BF6D73">
          <w:rPr>
            <w:rFonts w:eastAsia="Times New Roman" w:cstheme="minorHAnsi"/>
            <w:sz w:val="28"/>
            <w:szCs w:val="28"/>
            <w:lang w:eastAsia="en-IN"/>
          </w:rPr>
          <w:t>2</w:t>
        </w:r>
      </w:ins>
    </w:p>
    <w:p w:rsidR="00BF6D73" w:rsidRPr="00BF6D73" w:rsidRDefault="00BF6D73" w:rsidP="00BF6D73">
      <w:pPr>
        <w:tabs>
          <w:tab w:val="left" w:pos="1513"/>
        </w:tabs>
        <w:rPr>
          <w:ins w:id="64" w:author="MANORMA SHARAN" w:date="2021-06-12T16:43:00Z"/>
          <w:rFonts w:eastAsia="Times New Roman" w:cstheme="minorHAnsi"/>
          <w:sz w:val="28"/>
          <w:szCs w:val="28"/>
          <w:lang w:eastAsia="en-IN"/>
        </w:rPr>
      </w:pPr>
      <w:ins w:id="65" w:author="MANORMA SHARAN" w:date="2021-06-12T16:43:00Z">
        <w:r w:rsidRPr="00BF6D73">
          <w:rPr>
            <w:rFonts w:eastAsia="Times New Roman" w:cstheme="minorHAnsi"/>
            <w:sz w:val="28"/>
            <w:szCs w:val="28"/>
            <w:lang w:eastAsia="en-IN"/>
          </w:rPr>
          <w:t>3</w:t>
        </w:r>
      </w:ins>
    </w:p>
    <w:p w:rsidR="00BF6D73" w:rsidRPr="00BF6D73" w:rsidRDefault="00BF6D73" w:rsidP="00BF6D73">
      <w:pPr>
        <w:tabs>
          <w:tab w:val="left" w:pos="1513"/>
        </w:tabs>
        <w:rPr>
          <w:ins w:id="66" w:author="MANORMA SHARAN" w:date="2021-06-12T16:43:00Z"/>
          <w:rFonts w:eastAsia="Times New Roman" w:cstheme="minorHAnsi"/>
          <w:sz w:val="28"/>
          <w:szCs w:val="28"/>
          <w:lang w:eastAsia="en-IN"/>
        </w:rPr>
      </w:pPr>
      <w:ins w:id="67" w:author="MANORMA SHARAN" w:date="2021-06-12T16:43:00Z">
        <w:r w:rsidRPr="00BF6D73">
          <w:rPr>
            <w:rFonts w:eastAsia="Times New Roman" w:cstheme="minorHAnsi"/>
            <w:sz w:val="28"/>
            <w:szCs w:val="28"/>
            <w:lang w:eastAsia="en-IN"/>
          </w:rPr>
          <w:t>4</w:t>
        </w:r>
      </w:ins>
    </w:p>
    <w:p w:rsidR="00BF6D73" w:rsidRPr="00BF6D73" w:rsidRDefault="00BF6D73" w:rsidP="00BF6D73">
      <w:pPr>
        <w:tabs>
          <w:tab w:val="left" w:pos="1513"/>
        </w:tabs>
        <w:rPr>
          <w:ins w:id="68" w:author="MANORMA SHARAN" w:date="2021-06-12T16:43:00Z"/>
          <w:rFonts w:eastAsia="Times New Roman" w:cstheme="minorHAnsi"/>
          <w:sz w:val="28"/>
          <w:szCs w:val="28"/>
          <w:lang w:eastAsia="en-IN"/>
        </w:rPr>
      </w:pPr>
      <w:ins w:id="69" w:author="MANORMA SHARAN" w:date="2021-06-12T16:43:00Z">
        <w:r w:rsidRPr="00BF6D73">
          <w:rPr>
            <w:rFonts w:eastAsia="Times New Roman" w:cstheme="minorHAnsi"/>
            <w:sz w:val="28"/>
            <w:szCs w:val="28"/>
            <w:lang w:eastAsia="en-IN"/>
          </w:rPr>
          <w:t>5</w:t>
        </w:r>
      </w:ins>
    </w:p>
    <w:p w:rsidR="00BF6D73" w:rsidRPr="00BF6D73" w:rsidRDefault="00BF6D73" w:rsidP="00BF6D73">
      <w:pPr>
        <w:tabs>
          <w:tab w:val="left" w:pos="1513"/>
        </w:tabs>
        <w:rPr>
          <w:ins w:id="70" w:author="MANORMA SHARAN" w:date="2021-06-12T16:43:00Z"/>
          <w:rFonts w:eastAsia="Times New Roman" w:cstheme="minorHAnsi"/>
          <w:sz w:val="28"/>
          <w:szCs w:val="28"/>
          <w:lang w:eastAsia="en-IN"/>
        </w:rPr>
      </w:pPr>
      <w:ins w:id="71" w:author="MANORMA SHARAN" w:date="2021-06-12T16:43:00Z">
        <w:r w:rsidRPr="00BF6D73">
          <w:rPr>
            <w:rFonts w:eastAsia="Times New Roman" w:cstheme="minorHAnsi"/>
            <w:sz w:val="28"/>
            <w:szCs w:val="28"/>
            <w:lang w:eastAsia="en-IN"/>
          </w:rPr>
          <w:t>one</w:t>
        </w:r>
      </w:ins>
    </w:p>
    <w:p w:rsidR="00BF6D73" w:rsidRPr="00BF6D73" w:rsidRDefault="00BF6D73" w:rsidP="00BF6D73">
      <w:pPr>
        <w:tabs>
          <w:tab w:val="left" w:pos="1513"/>
        </w:tabs>
        <w:rPr>
          <w:ins w:id="72" w:author="MANORMA SHARAN" w:date="2021-06-12T16:43:00Z"/>
          <w:rFonts w:eastAsia="Times New Roman" w:cstheme="minorHAnsi"/>
          <w:sz w:val="28"/>
          <w:szCs w:val="28"/>
          <w:lang w:eastAsia="en-IN"/>
        </w:rPr>
      </w:pPr>
      <w:ins w:id="73" w:author="MANORMA SHARAN" w:date="2021-06-12T16:43:00Z">
        <w:r w:rsidRPr="00BF6D73">
          <w:rPr>
            <w:rFonts w:eastAsia="Times New Roman" w:cstheme="minorHAnsi"/>
            <w:sz w:val="28"/>
            <w:szCs w:val="28"/>
            <w:lang w:eastAsia="en-IN"/>
          </w:rPr>
          <w:t>two</w:t>
        </w:r>
      </w:ins>
    </w:p>
    <w:p w:rsidR="00BF6D73" w:rsidRPr="00BF6D73" w:rsidRDefault="00BF6D73" w:rsidP="00BF6D73">
      <w:pPr>
        <w:tabs>
          <w:tab w:val="left" w:pos="1513"/>
        </w:tabs>
        <w:rPr>
          <w:ins w:id="74" w:author="MANORMA SHARAN" w:date="2021-06-12T16:43:00Z"/>
          <w:rFonts w:eastAsia="Times New Roman" w:cstheme="minorHAnsi"/>
          <w:sz w:val="28"/>
          <w:szCs w:val="28"/>
          <w:lang w:eastAsia="en-IN"/>
        </w:rPr>
      </w:pPr>
      <w:ins w:id="75" w:author="MANORMA SHARAN" w:date="2021-06-12T16:43:00Z">
        <w:r w:rsidRPr="00BF6D73">
          <w:rPr>
            <w:rFonts w:eastAsia="Times New Roman" w:cstheme="minorHAnsi"/>
            <w:sz w:val="28"/>
            <w:szCs w:val="28"/>
            <w:lang w:eastAsia="en-IN"/>
          </w:rPr>
          <w:t>three</w:t>
        </w:r>
      </w:ins>
    </w:p>
    <w:p w:rsidR="00BF6D73" w:rsidRPr="00BF6D73" w:rsidRDefault="00BF6D73" w:rsidP="00BF6D73">
      <w:pPr>
        <w:tabs>
          <w:tab w:val="left" w:pos="1513"/>
        </w:tabs>
        <w:rPr>
          <w:ins w:id="76" w:author="MANORMA SHARAN" w:date="2021-06-12T16:43:00Z"/>
          <w:rFonts w:eastAsia="Times New Roman" w:cstheme="minorHAnsi"/>
          <w:sz w:val="28"/>
          <w:szCs w:val="28"/>
          <w:lang w:eastAsia="en-IN"/>
        </w:rPr>
      </w:pPr>
      <w:ins w:id="77" w:author="MANORMA SHARAN" w:date="2021-06-12T16:43:00Z">
        <w:r w:rsidRPr="00BF6D73">
          <w:rPr>
            <w:rFonts w:eastAsia="Times New Roman" w:cstheme="minorHAnsi"/>
            <w:sz w:val="28"/>
            <w:szCs w:val="28"/>
            <w:lang w:eastAsia="en-IN"/>
          </w:rPr>
          <w:t>four</w:t>
        </w:r>
      </w:ins>
    </w:p>
    <w:p w:rsidR="00BF6D73" w:rsidRDefault="00BF6D73" w:rsidP="00BF6D73">
      <w:pPr>
        <w:tabs>
          <w:tab w:val="left" w:pos="1513"/>
        </w:tabs>
        <w:rPr>
          <w:ins w:id="78" w:author="MANORMA SHARAN" w:date="2021-06-12T16:43:00Z"/>
          <w:rFonts w:eastAsia="Times New Roman" w:cstheme="minorHAnsi"/>
          <w:sz w:val="28"/>
          <w:szCs w:val="28"/>
          <w:lang w:eastAsia="en-IN"/>
        </w:rPr>
      </w:pPr>
      <w:ins w:id="79" w:author="MANORMA SHARAN" w:date="2021-06-12T16:43:00Z">
        <w:r w:rsidRPr="00BF6D73">
          <w:rPr>
            <w:rFonts w:eastAsia="Times New Roman" w:cstheme="minorHAnsi"/>
            <w:sz w:val="28"/>
            <w:szCs w:val="28"/>
            <w:lang w:eastAsia="en-IN"/>
          </w:rPr>
          <w:t>4</w:t>
        </w:r>
      </w:ins>
    </w:p>
    <w:p w:rsidR="00BF6D73" w:rsidRDefault="00BF6D73" w:rsidP="00BF6D73">
      <w:pPr>
        <w:tabs>
          <w:tab w:val="left" w:pos="1513"/>
        </w:tabs>
        <w:rPr>
          <w:ins w:id="80" w:author="MANORMA SHARAN" w:date="2021-06-12T16:43:00Z"/>
          <w:rFonts w:eastAsia="Times New Roman" w:cstheme="minorHAnsi"/>
          <w:sz w:val="28"/>
          <w:szCs w:val="28"/>
          <w:lang w:eastAsia="en-IN"/>
        </w:rPr>
      </w:pPr>
    </w:p>
    <w:p w:rsidR="00BF6D73" w:rsidRDefault="00BF6D73" w:rsidP="00BF6D73">
      <w:pPr>
        <w:tabs>
          <w:tab w:val="left" w:pos="1513"/>
        </w:tabs>
        <w:rPr>
          <w:ins w:id="81" w:author="MANORMA SHARAN" w:date="2021-06-12T16:48:00Z"/>
          <w:rFonts w:eastAsia="Times New Roman" w:cstheme="minorHAnsi"/>
          <w:sz w:val="28"/>
          <w:szCs w:val="28"/>
          <w:lang w:eastAsia="en-IN"/>
        </w:rPr>
      </w:pPr>
      <w:ins w:id="82" w:author="MANORMA SHARAN" w:date="2021-06-12T16:45:00Z">
        <w:r>
          <w:rPr>
            <w:rFonts w:eastAsia="Times New Roman" w:cstheme="minorHAnsi"/>
            <w:sz w:val="28"/>
            <w:szCs w:val="28"/>
            <w:lang w:eastAsia="en-IN"/>
          </w:rPr>
          <w:t>Now , for accessing the element in the list inside the list. We do as follow:</w:t>
        </w:r>
        <w:r>
          <w:rPr>
            <w:rFonts w:eastAsia="Times New Roman" w:cstheme="minorHAnsi"/>
            <w:sz w:val="28"/>
            <w:szCs w:val="28"/>
            <w:lang w:eastAsia="en-IN"/>
          </w:rPr>
          <w:br/>
        </w:r>
      </w:ins>
    </w:p>
    <w:p w:rsidR="00BF6D73" w:rsidRPr="00BF6D73" w:rsidRDefault="00BF6D73" w:rsidP="00BF6D73">
      <w:pPr>
        <w:shd w:val="clear" w:color="auto" w:fill="1E1E1E"/>
        <w:spacing w:after="0" w:line="330" w:lineRule="atLeast"/>
        <w:rPr>
          <w:ins w:id="83" w:author="MANORMA SHARAN" w:date="2021-06-12T16:48:00Z"/>
          <w:rFonts w:ascii="Consolas" w:eastAsia="Times New Roman" w:hAnsi="Consolas" w:cs="Times New Roman"/>
          <w:color w:val="D4D4D4"/>
          <w:sz w:val="24"/>
          <w:szCs w:val="24"/>
          <w:lang w:eastAsia="en-IN"/>
        </w:rPr>
      </w:pPr>
      <w:ins w:id="84" w:author="MANORMA SHARAN" w:date="2021-06-12T16:48:00Z">
        <w:r w:rsidRPr="00BF6D73">
          <w:rPr>
            <w:rFonts w:ascii="Consolas" w:eastAsia="Times New Roman" w:hAnsi="Consolas" w:cs="Times New Roman"/>
            <w:color w:val="D4D4D4"/>
            <w:sz w:val="24"/>
            <w:szCs w:val="24"/>
            <w:lang w:eastAsia="en-IN"/>
          </w:rPr>
          <w:t>list1 = [[</w:t>
        </w:r>
        <w:r w:rsidRPr="00BF6D73">
          <w:rPr>
            <w:rFonts w:ascii="Consolas" w:eastAsia="Times New Roman" w:hAnsi="Consolas" w:cs="Times New Roman"/>
            <w:color w:val="CE9178"/>
            <w:sz w:val="24"/>
            <w:szCs w:val="24"/>
            <w:lang w:eastAsia="en-IN"/>
          </w:rPr>
          <w:t>'apple'</w:t>
        </w:r>
        <w:r w:rsidRPr="00BF6D73">
          <w:rPr>
            <w:rFonts w:ascii="Consolas" w:eastAsia="Times New Roman" w:hAnsi="Consolas" w:cs="Times New Roman"/>
            <w:color w:val="D4D4D4"/>
            <w:sz w:val="24"/>
            <w:szCs w:val="24"/>
            <w:lang w:eastAsia="en-IN"/>
          </w:rPr>
          <w:t>,</w:t>
        </w:r>
        <w:r w:rsidRPr="00BF6D73">
          <w:rPr>
            <w:rFonts w:ascii="Consolas" w:eastAsia="Times New Roman" w:hAnsi="Consolas" w:cs="Times New Roman"/>
            <w:color w:val="CE9178"/>
            <w:sz w:val="24"/>
            <w:szCs w:val="24"/>
            <w:lang w:eastAsia="en-IN"/>
          </w:rPr>
          <w:t>'guavas'</w:t>
        </w:r>
        <w:r w:rsidRPr="00BF6D73">
          <w:rPr>
            <w:rFonts w:ascii="Consolas" w:eastAsia="Times New Roman" w:hAnsi="Consolas" w:cs="Times New Roman"/>
            <w:color w:val="D4D4D4"/>
            <w:sz w:val="24"/>
            <w:szCs w:val="24"/>
            <w:lang w:eastAsia="en-IN"/>
          </w:rPr>
          <w:t>, </w:t>
        </w:r>
        <w:r w:rsidRPr="00BF6D73">
          <w:rPr>
            <w:rFonts w:ascii="Consolas" w:eastAsia="Times New Roman" w:hAnsi="Consolas" w:cs="Times New Roman"/>
            <w:color w:val="CE9178"/>
            <w:sz w:val="24"/>
            <w:szCs w:val="24"/>
            <w:lang w:eastAsia="en-IN"/>
          </w:rPr>
          <w:t>'oranges'</w:t>
        </w:r>
        <w:r w:rsidRPr="00BF6D73">
          <w:rPr>
            <w:rFonts w:ascii="Consolas" w:eastAsia="Times New Roman" w:hAnsi="Consolas" w:cs="Times New Roman"/>
            <w:color w:val="D4D4D4"/>
            <w:sz w:val="24"/>
            <w:szCs w:val="24"/>
            <w:lang w:eastAsia="en-IN"/>
          </w:rPr>
          <w:t>, </w:t>
        </w:r>
        <w:r w:rsidRPr="00BF6D73">
          <w:rPr>
            <w:rFonts w:ascii="Consolas" w:eastAsia="Times New Roman" w:hAnsi="Consolas" w:cs="Times New Roman"/>
            <w:color w:val="CE9178"/>
            <w:sz w:val="24"/>
            <w:szCs w:val="24"/>
            <w:lang w:eastAsia="en-IN"/>
          </w:rPr>
          <w:t>'kivi'</w:t>
        </w:r>
        <w:r w:rsidRPr="00BF6D73">
          <w:rPr>
            <w:rFonts w:ascii="Consolas" w:eastAsia="Times New Roman" w:hAnsi="Consolas" w:cs="Times New Roman"/>
            <w:color w:val="D4D4D4"/>
            <w:sz w:val="24"/>
            <w:szCs w:val="24"/>
            <w:lang w:eastAsia="en-IN"/>
          </w:rPr>
          <w:t>], [</w:t>
        </w:r>
        <w:r w:rsidRPr="00BF6D73">
          <w:rPr>
            <w:rFonts w:ascii="Consolas" w:eastAsia="Times New Roman" w:hAnsi="Consolas" w:cs="Times New Roman"/>
            <w:color w:val="B5CEA8"/>
            <w:sz w:val="24"/>
            <w:szCs w:val="24"/>
            <w:lang w:eastAsia="en-IN"/>
          </w:rPr>
          <w:t>1</w:t>
        </w:r>
        <w:r w:rsidRPr="00BF6D73">
          <w:rPr>
            <w:rFonts w:ascii="Consolas" w:eastAsia="Times New Roman" w:hAnsi="Consolas" w:cs="Times New Roman"/>
            <w:color w:val="D4D4D4"/>
            <w:sz w:val="24"/>
            <w:szCs w:val="24"/>
            <w:lang w:eastAsia="en-IN"/>
          </w:rPr>
          <w:t>, </w:t>
        </w:r>
        <w:r w:rsidRPr="00BF6D73">
          <w:rPr>
            <w:rFonts w:ascii="Consolas" w:eastAsia="Times New Roman" w:hAnsi="Consolas" w:cs="Times New Roman"/>
            <w:color w:val="B5CEA8"/>
            <w:sz w:val="24"/>
            <w:szCs w:val="24"/>
            <w:lang w:eastAsia="en-IN"/>
          </w:rPr>
          <w:t>2</w:t>
        </w:r>
        <w:r w:rsidRPr="00BF6D73">
          <w:rPr>
            <w:rFonts w:ascii="Consolas" w:eastAsia="Times New Roman" w:hAnsi="Consolas" w:cs="Times New Roman"/>
            <w:color w:val="D4D4D4"/>
            <w:sz w:val="24"/>
            <w:szCs w:val="24"/>
            <w:lang w:eastAsia="en-IN"/>
          </w:rPr>
          <w:t>, </w:t>
        </w:r>
        <w:r w:rsidRPr="00BF6D73">
          <w:rPr>
            <w:rFonts w:ascii="Consolas" w:eastAsia="Times New Roman" w:hAnsi="Consolas" w:cs="Times New Roman"/>
            <w:color w:val="B5CEA8"/>
            <w:sz w:val="24"/>
            <w:szCs w:val="24"/>
            <w:lang w:eastAsia="en-IN"/>
          </w:rPr>
          <w:t>3</w:t>
        </w:r>
        <w:r w:rsidRPr="00BF6D73">
          <w:rPr>
            <w:rFonts w:ascii="Consolas" w:eastAsia="Times New Roman" w:hAnsi="Consolas" w:cs="Times New Roman"/>
            <w:color w:val="D4D4D4"/>
            <w:sz w:val="24"/>
            <w:szCs w:val="24"/>
            <w:lang w:eastAsia="en-IN"/>
          </w:rPr>
          <w:t>, </w:t>
        </w:r>
        <w:r w:rsidRPr="00BF6D73">
          <w:rPr>
            <w:rFonts w:ascii="Consolas" w:eastAsia="Times New Roman" w:hAnsi="Consolas" w:cs="Times New Roman"/>
            <w:color w:val="B5CEA8"/>
            <w:sz w:val="24"/>
            <w:szCs w:val="24"/>
            <w:lang w:eastAsia="en-IN"/>
          </w:rPr>
          <w:t>4</w:t>
        </w:r>
        <w:r w:rsidRPr="00BF6D73">
          <w:rPr>
            <w:rFonts w:ascii="Consolas" w:eastAsia="Times New Roman" w:hAnsi="Consolas" w:cs="Times New Roman"/>
            <w:color w:val="D4D4D4"/>
            <w:sz w:val="24"/>
            <w:szCs w:val="24"/>
            <w:lang w:eastAsia="en-IN"/>
          </w:rPr>
          <w:t>, </w:t>
        </w:r>
        <w:r w:rsidRPr="00BF6D73">
          <w:rPr>
            <w:rFonts w:ascii="Consolas" w:eastAsia="Times New Roman" w:hAnsi="Consolas" w:cs="Times New Roman"/>
            <w:color w:val="B5CEA8"/>
            <w:sz w:val="24"/>
            <w:szCs w:val="24"/>
            <w:lang w:eastAsia="en-IN"/>
          </w:rPr>
          <w:t>5</w:t>
        </w:r>
        <w:r w:rsidRPr="00BF6D73">
          <w:rPr>
            <w:rFonts w:ascii="Consolas" w:eastAsia="Times New Roman" w:hAnsi="Consolas" w:cs="Times New Roman"/>
            <w:color w:val="D4D4D4"/>
            <w:sz w:val="24"/>
            <w:szCs w:val="24"/>
            <w:lang w:eastAsia="en-IN"/>
          </w:rPr>
          <w:t>], [</w:t>
        </w:r>
        <w:r w:rsidRPr="00BF6D73">
          <w:rPr>
            <w:rFonts w:ascii="Consolas" w:eastAsia="Times New Roman" w:hAnsi="Consolas" w:cs="Times New Roman"/>
            <w:color w:val="CE9178"/>
            <w:sz w:val="24"/>
            <w:szCs w:val="24"/>
            <w:lang w:eastAsia="en-IN"/>
          </w:rPr>
          <w:t>'one'</w:t>
        </w:r>
        <w:r w:rsidRPr="00BF6D73">
          <w:rPr>
            <w:rFonts w:ascii="Consolas" w:eastAsia="Times New Roman" w:hAnsi="Consolas" w:cs="Times New Roman"/>
            <w:color w:val="D4D4D4"/>
            <w:sz w:val="24"/>
            <w:szCs w:val="24"/>
            <w:lang w:eastAsia="en-IN"/>
          </w:rPr>
          <w:t>, </w:t>
        </w:r>
        <w:r w:rsidRPr="00BF6D73">
          <w:rPr>
            <w:rFonts w:ascii="Consolas" w:eastAsia="Times New Roman" w:hAnsi="Consolas" w:cs="Times New Roman"/>
            <w:color w:val="CE9178"/>
            <w:sz w:val="24"/>
            <w:szCs w:val="24"/>
            <w:lang w:eastAsia="en-IN"/>
          </w:rPr>
          <w:t>'two'</w:t>
        </w:r>
        <w:r w:rsidRPr="00BF6D73">
          <w:rPr>
            <w:rFonts w:ascii="Consolas" w:eastAsia="Times New Roman" w:hAnsi="Consolas" w:cs="Times New Roman"/>
            <w:color w:val="D4D4D4"/>
            <w:sz w:val="24"/>
            <w:szCs w:val="24"/>
            <w:lang w:eastAsia="en-IN"/>
          </w:rPr>
          <w:t>, </w:t>
        </w:r>
        <w:r w:rsidRPr="00BF6D73">
          <w:rPr>
            <w:rFonts w:ascii="Consolas" w:eastAsia="Times New Roman" w:hAnsi="Consolas" w:cs="Times New Roman"/>
            <w:color w:val="CE9178"/>
            <w:sz w:val="24"/>
            <w:szCs w:val="24"/>
            <w:lang w:eastAsia="en-IN"/>
          </w:rPr>
          <w:t>'three'</w:t>
        </w:r>
        <w:r w:rsidRPr="00BF6D73">
          <w:rPr>
            <w:rFonts w:ascii="Consolas" w:eastAsia="Times New Roman" w:hAnsi="Consolas" w:cs="Times New Roman"/>
            <w:color w:val="D4D4D4"/>
            <w:sz w:val="24"/>
            <w:szCs w:val="24"/>
            <w:lang w:eastAsia="en-IN"/>
          </w:rPr>
          <w:t>, </w:t>
        </w:r>
        <w:r w:rsidRPr="00BF6D73">
          <w:rPr>
            <w:rFonts w:ascii="Consolas" w:eastAsia="Times New Roman" w:hAnsi="Consolas" w:cs="Times New Roman"/>
            <w:color w:val="CE9178"/>
            <w:sz w:val="24"/>
            <w:szCs w:val="24"/>
            <w:lang w:eastAsia="en-IN"/>
          </w:rPr>
          <w:t>'four'</w:t>
        </w:r>
        <w:r w:rsidRPr="00BF6D73">
          <w:rPr>
            <w:rFonts w:ascii="Consolas" w:eastAsia="Times New Roman" w:hAnsi="Consolas" w:cs="Times New Roman"/>
            <w:color w:val="D4D4D4"/>
            <w:sz w:val="24"/>
            <w:szCs w:val="24"/>
            <w:lang w:eastAsia="en-IN"/>
          </w:rPr>
          <w:t>, </w:t>
        </w:r>
        <w:r w:rsidRPr="00BF6D73">
          <w:rPr>
            <w:rFonts w:ascii="Consolas" w:eastAsia="Times New Roman" w:hAnsi="Consolas" w:cs="Times New Roman"/>
            <w:color w:val="B5CEA8"/>
            <w:sz w:val="24"/>
            <w:szCs w:val="24"/>
            <w:lang w:eastAsia="en-IN"/>
          </w:rPr>
          <w:t>4</w:t>
        </w:r>
        <w:r w:rsidRPr="00BF6D73">
          <w:rPr>
            <w:rFonts w:ascii="Consolas" w:eastAsia="Times New Roman" w:hAnsi="Consolas" w:cs="Times New Roman"/>
            <w:color w:val="D4D4D4"/>
            <w:sz w:val="24"/>
            <w:szCs w:val="24"/>
            <w:lang w:eastAsia="en-IN"/>
          </w:rPr>
          <w:t>]]</w:t>
        </w:r>
      </w:ins>
    </w:p>
    <w:p w:rsidR="00BF6D73" w:rsidRPr="00BF6D73" w:rsidRDefault="00BF6D73" w:rsidP="00BF6D73">
      <w:pPr>
        <w:shd w:val="clear" w:color="auto" w:fill="1E1E1E"/>
        <w:spacing w:after="0" w:line="330" w:lineRule="atLeast"/>
        <w:rPr>
          <w:ins w:id="85" w:author="MANORMA SHARAN" w:date="2021-06-12T16:48:00Z"/>
          <w:rFonts w:ascii="Consolas" w:eastAsia="Times New Roman" w:hAnsi="Consolas" w:cs="Times New Roman"/>
          <w:color w:val="D4D4D4"/>
          <w:sz w:val="24"/>
          <w:szCs w:val="24"/>
          <w:lang w:eastAsia="en-IN"/>
        </w:rPr>
      </w:pPr>
      <w:ins w:id="86" w:author="MANORMA SHARAN" w:date="2021-06-12T16:48:00Z">
        <w:r w:rsidRPr="00BF6D73">
          <w:rPr>
            <w:rFonts w:ascii="Consolas" w:eastAsia="Times New Roman" w:hAnsi="Consolas" w:cs="Times New Roman"/>
            <w:color w:val="6A9955"/>
            <w:sz w:val="24"/>
            <w:szCs w:val="24"/>
            <w:lang w:eastAsia="en-IN"/>
          </w:rPr>
          <w:t># for accessing the  word kivi then we do as :</w:t>
        </w:r>
      </w:ins>
    </w:p>
    <w:p w:rsidR="00BF6D73" w:rsidRPr="00BF6D73" w:rsidRDefault="00BF6D73" w:rsidP="00BF6D73">
      <w:pPr>
        <w:shd w:val="clear" w:color="auto" w:fill="1E1E1E"/>
        <w:spacing w:after="0" w:line="330" w:lineRule="atLeast"/>
        <w:rPr>
          <w:ins w:id="87" w:author="MANORMA SHARAN" w:date="2021-06-12T16:48:00Z"/>
          <w:rFonts w:ascii="Consolas" w:eastAsia="Times New Roman" w:hAnsi="Consolas" w:cs="Times New Roman"/>
          <w:color w:val="D4D4D4"/>
          <w:sz w:val="24"/>
          <w:szCs w:val="24"/>
          <w:lang w:eastAsia="en-IN"/>
        </w:rPr>
      </w:pPr>
      <w:ins w:id="88" w:author="MANORMA SHARAN" w:date="2021-06-12T16:48:00Z">
        <w:r w:rsidRPr="00BF6D73">
          <w:rPr>
            <w:rFonts w:ascii="Consolas" w:eastAsia="Times New Roman" w:hAnsi="Consolas" w:cs="Times New Roman"/>
            <w:color w:val="DCDCAA"/>
            <w:sz w:val="24"/>
            <w:szCs w:val="24"/>
            <w:lang w:eastAsia="en-IN"/>
          </w:rPr>
          <w:t>print</w:t>
        </w:r>
        <w:r w:rsidRPr="00BF6D73">
          <w:rPr>
            <w:rFonts w:ascii="Consolas" w:eastAsia="Times New Roman" w:hAnsi="Consolas" w:cs="Times New Roman"/>
            <w:color w:val="D4D4D4"/>
            <w:sz w:val="24"/>
            <w:szCs w:val="24"/>
            <w:lang w:eastAsia="en-IN"/>
          </w:rPr>
          <w:t>(list1[</w:t>
        </w:r>
        <w:r w:rsidRPr="00BF6D73">
          <w:rPr>
            <w:rFonts w:ascii="Consolas" w:eastAsia="Times New Roman" w:hAnsi="Consolas" w:cs="Times New Roman"/>
            <w:color w:val="B5CEA8"/>
            <w:sz w:val="24"/>
            <w:szCs w:val="24"/>
            <w:lang w:eastAsia="en-IN"/>
          </w:rPr>
          <w:t>0</w:t>
        </w:r>
        <w:r w:rsidRPr="00BF6D73">
          <w:rPr>
            <w:rFonts w:ascii="Consolas" w:eastAsia="Times New Roman" w:hAnsi="Consolas" w:cs="Times New Roman"/>
            <w:color w:val="D4D4D4"/>
            <w:sz w:val="24"/>
            <w:szCs w:val="24"/>
            <w:lang w:eastAsia="en-IN"/>
          </w:rPr>
          <w:t>][</w:t>
        </w:r>
        <w:r w:rsidRPr="00BF6D73">
          <w:rPr>
            <w:rFonts w:ascii="Consolas" w:eastAsia="Times New Roman" w:hAnsi="Consolas" w:cs="Times New Roman"/>
            <w:color w:val="B5CEA8"/>
            <w:sz w:val="24"/>
            <w:szCs w:val="24"/>
            <w:lang w:eastAsia="en-IN"/>
          </w:rPr>
          <w:t>3</w:t>
        </w:r>
        <w:r w:rsidRPr="00BF6D73">
          <w:rPr>
            <w:rFonts w:ascii="Consolas" w:eastAsia="Times New Roman" w:hAnsi="Consolas" w:cs="Times New Roman"/>
            <w:color w:val="D4D4D4"/>
            <w:sz w:val="24"/>
            <w:szCs w:val="24"/>
            <w:lang w:eastAsia="en-IN"/>
          </w:rPr>
          <w:t>])</w:t>
        </w:r>
      </w:ins>
    </w:p>
    <w:p w:rsidR="00BF6D73" w:rsidRPr="00BF6D73" w:rsidRDefault="00BF6D73" w:rsidP="00BF6D73">
      <w:pPr>
        <w:shd w:val="clear" w:color="auto" w:fill="1E1E1E"/>
        <w:spacing w:after="0" w:line="330" w:lineRule="atLeast"/>
        <w:rPr>
          <w:ins w:id="89" w:author="MANORMA SHARAN" w:date="2021-06-12T16:48:00Z"/>
          <w:rFonts w:ascii="Consolas" w:eastAsia="Times New Roman" w:hAnsi="Consolas" w:cs="Times New Roman"/>
          <w:color w:val="D4D4D4"/>
          <w:sz w:val="24"/>
          <w:szCs w:val="24"/>
          <w:lang w:eastAsia="en-IN"/>
        </w:rPr>
      </w:pPr>
      <w:ins w:id="90" w:author="MANORMA SHARAN" w:date="2021-06-12T16:48:00Z">
        <w:r w:rsidRPr="00BF6D73">
          <w:rPr>
            <w:rFonts w:ascii="Consolas" w:eastAsia="Times New Roman" w:hAnsi="Consolas" w:cs="Times New Roman"/>
            <w:color w:val="6A9955"/>
            <w:sz w:val="24"/>
            <w:szCs w:val="24"/>
            <w:lang w:eastAsia="en-IN"/>
          </w:rPr>
          <w:t>#here in first square bracket we assign the argument of list inside the list</w:t>
        </w:r>
      </w:ins>
    </w:p>
    <w:p w:rsidR="00BF6D73" w:rsidRPr="00BF6D73" w:rsidRDefault="00BF6D73" w:rsidP="00BF6D73">
      <w:pPr>
        <w:shd w:val="clear" w:color="auto" w:fill="1E1E1E"/>
        <w:spacing w:after="0" w:line="330" w:lineRule="atLeast"/>
        <w:rPr>
          <w:ins w:id="91" w:author="MANORMA SHARAN" w:date="2021-06-12T16:48:00Z"/>
          <w:rFonts w:ascii="Consolas" w:eastAsia="Times New Roman" w:hAnsi="Consolas" w:cs="Times New Roman"/>
          <w:color w:val="D4D4D4"/>
          <w:sz w:val="24"/>
          <w:szCs w:val="24"/>
          <w:lang w:eastAsia="en-IN"/>
        </w:rPr>
      </w:pPr>
      <w:ins w:id="92" w:author="MANORMA SHARAN" w:date="2021-06-12T16:48:00Z">
        <w:r w:rsidRPr="00BF6D73">
          <w:rPr>
            <w:rFonts w:ascii="Consolas" w:eastAsia="Times New Roman" w:hAnsi="Consolas" w:cs="Times New Roman"/>
            <w:color w:val="6A9955"/>
            <w:sz w:val="24"/>
            <w:szCs w:val="24"/>
            <w:lang w:eastAsia="en-IN"/>
          </w:rPr>
          <w:t># In the 2nd square bracket we assign the argument of that element of that patticular list</w:t>
        </w:r>
      </w:ins>
    </w:p>
    <w:p w:rsidR="00BF6D73" w:rsidRDefault="00BF6D73" w:rsidP="00BF6D73">
      <w:pPr>
        <w:tabs>
          <w:tab w:val="left" w:pos="1513"/>
        </w:tabs>
        <w:rPr>
          <w:ins w:id="93" w:author="MANORMA SHARAN" w:date="2021-06-12T16:48:00Z"/>
          <w:rFonts w:eastAsia="Times New Roman" w:cstheme="minorHAnsi"/>
          <w:sz w:val="28"/>
          <w:szCs w:val="28"/>
          <w:lang w:eastAsia="en-IN"/>
        </w:rPr>
      </w:pPr>
      <w:ins w:id="94" w:author="MANORMA SHARAN" w:date="2021-06-12T16:48:00Z">
        <w:r>
          <w:rPr>
            <w:rFonts w:eastAsia="Times New Roman" w:cstheme="minorHAnsi"/>
            <w:sz w:val="28"/>
            <w:szCs w:val="28"/>
            <w:lang w:eastAsia="en-IN"/>
          </w:rPr>
          <w:t xml:space="preserve"> The output of this is: kivi</w:t>
        </w:r>
      </w:ins>
    </w:p>
    <w:p w:rsidR="00BF6D73" w:rsidRDefault="00BF6D73" w:rsidP="00BF6D73">
      <w:pPr>
        <w:tabs>
          <w:tab w:val="left" w:pos="1513"/>
        </w:tabs>
        <w:rPr>
          <w:ins w:id="95" w:author="MANORMA SHARAN" w:date="2021-06-12T16:48:00Z"/>
          <w:rFonts w:eastAsia="Times New Roman" w:cstheme="minorHAnsi"/>
          <w:sz w:val="28"/>
          <w:szCs w:val="28"/>
          <w:lang w:eastAsia="en-IN"/>
        </w:rPr>
      </w:pPr>
    </w:p>
    <w:p w:rsidR="00BF6D73" w:rsidRDefault="00BF6D73" w:rsidP="00BF6D73">
      <w:pPr>
        <w:tabs>
          <w:tab w:val="left" w:pos="1513"/>
        </w:tabs>
        <w:rPr>
          <w:ins w:id="96" w:author="MANORMA SHARAN" w:date="2021-06-12T16:51:00Z"/>
          <w:rFonts w:eastAsia="Times New Roman" w:cstheme="minorHAnsi"/>
          <w:color w:val="000000" w:themeColor="text1"/>
          <w:sz w:val="28"/>
          <w:szCs w:val="28"/>
          <w:lang w:eastAsia="en-IN"/>
        </w:rPr>
      </w:pPr>
      <w:ins w:id="97" w:author="MANORMA SHARAN" w:date="2021-06-12T16:49:00Z">
        <w:r>
          <w:rPr>
            <w:rFonts w:eastAsia="Times New Roman" w:cstheme="minorHAnsi"/>
            <w:b/>
            <w:bCs/>
            <w:color w:val="FF0000"/>
            <w:sz w:val="28"/>
            <w:szCs w:val="28"/>
            <w:u w:val="single"/>
            <w:lang w:eastAsia="en-IN"/>
          </w:rPr>
          <w:t xml:space="preserve">Note: “type” is a </w:t>
        </w:r>
      </w:ins>
      <w:ins w:id="98" w:author="MANORMA SHARAN" w:date="2021-06-12T16:50:00Z">
        <w:r>
          <w:rPr>
            <w:rFonts w:eastAsia="Times New Roman" w:cstheme="minorHAnsi"/>
            <w:b/>
            <w:bCs/>
            <w:color w:val="FF0000"/>
            <w:sz w:val="28"/>
            <w:szCs w:val="28"/>
            <w:u w:val="single"/>
            <w:lang w:eastAsia="en-IN"/>
          </w:rPr>
          <w:t xml:space="preserve">function which check the data is which type </w:t>
        </w:r>
      </w:ins>
      <w:ins w:id="99" w:author="MANORMA SHARAN" w:date="2021-06-12T16:51:00Z">
        <w:r>
          <w:rPr>
            <w:rFonts w:eastAsia="Times New Roman" w:cstheme="minorHAnsi"/>
            <w:color w:val="000000" w:themeColor="text1"/>
            <w:sz w:val="28"/>
            <w:szCs w:val="28"/>
            <w:lang w:eastAsia="en-IN"/>
          </w:rPr>
          <w:t>(There is nothing  relation between the list and type it is just a function)</w:t>
        </w:r>
      </w:ins>
    </w:p>
    <w:p w:rsidR="00BF6D73" w:rsidRDefault="00BF6D73" w:rsidP="00BF6D73">
      <w:pPr>
        <w:tabs>
          <w:tab w:val="left" w:pos="1513"/>
        </w:tabs>
        <w:rPr>
          <w:ins w:id="100" w:author="MANORMA SHARAN" w:date="2021-06-12T16:51:00Z"/>
          <w:rFonts w:eastAsia="Times New Roman" w:cstheme="minorHAnsi"/>
          <w:color w:val="000000" w:themeColor="text1"/>
          <w:sz w:val="28"/>
          <w:szCs w:val="28"/>
          <w:lang w:eastAsia="en-IN"/>
        </w:rPr>
      </w:pPr>
      <w:ins w:id="101" w:author="MANORMA SHARAN" w:date="2021-06-12T16:51:00Z">
        <w:r>
          <w:rPr>
            <w:rFonts w:eastAsia="Times New Roman" w:cstheme="minorHAnsi"/>
            <w:color w:val="000000" w:themeColor="text1"/>
            <w:sz w:val="28"/>
            <w:szCs w:val="28"/>
            <w:lang w:eastAsia="en-IN"/>
          </w:rPr>
          <w:t>Eg:</w:t>
        </w:r>
      </w:ins>
    </w:p>
    <w:p w:rsidR="00BF6D73" w:rsidRPr="00BF6D73" w:rsidRDefault="00BF6D73" w:rsidP="00BF6D73">
      <w:pPr>
        <w:shd w:val="clear" w:color="auto" w:fill="1E1E1E"/>
        <w:spacing w:after="0" w:line="330" w:lineRule="atLeast"/>
        <w:rPr>
          <w:ins w:id="102" w:author="MANORMA SHARAN" w:date="2021-06-12T16:52:00Z"/>
          <w:rFonts w:ascii="Consolas" w:eastAsia="Times New Roman" w:hAnsi="Consolas" w:cs="Times New Roman"/>
          <w:color w:val="D4D4D4"/>
          <w:sz w:val="24"/>
          <w:szCs w:val="24"/>
          <w:lang w:eastAsia="en-IN"/>
        </w:rPr>
      </w:pPr>
      <w:ins w:id="103" w:author="MANORMA SHARAN" w:date="2021-06-12T16:52:00Z">
        <w:r w:rsidRPr="00BF6D73">
          <w:rPr>
            <w:rFonts w:ascii="Consolas" w:eastAsia="Times New Roman" w:hAnsi="Consolas" w:cs="Times New Roman"/>
            <w:color w:val="D4D4D4"/>
            <w:sz w:val="24"/>
            <w:szCs w:val="24"/>
            <w:lang w:eastAsia="en-IN"/>
          </w:rPr>
          <w:t>name = </w:t>
        </w:r>
        <w:r w:rsidRPr="00BF6D73">
          <w:rPr>
            <w:rFonts w:ascii="Consolas" w:eastAsia="Times New Roman" w:hAnsi="Consolas" w:cs="Times New Roman"/>
            <w:color w:val="CE9178"/>
            <w:sz w:val="24"/>
            <w:szCs w:val="24"/>
            <w:lang w:eastAsia="en-IN"/>
          </w:rPr>
          <w:t>'Pintu Raj'</w:t>
        </w:r>
      </w:ins>
    </w:p>
    <w:p w:rsidR="00BF6D73" w:rsidRPr="00BF6D73" w:rsidRDefault="00BF6D73" w:rsidP="00BF6D73">
      <w:pPr>
        <w:shd w:val="clear" w:color="auto" w:fill="1E1E1E"/>
        <w:spacing w:after="0" w:line="330" w:lineRule="atLeast"/>
        <w:rPr>
          <w:ins w:id="104" w:author="MANORMA SHARAN" w:date="2021-06-12T16:52:00Z"/>
          <w:rFonts w:ascii="Consolas" w:eastAsia="Times New Roman" w:hAnsi="Consolas" w:cs="Times New Roman"/>
          <w:color w:val="D4D4D4"/>
          <w:sz w:val="24"/>
          <w:szCs w:val="24"/>
          <w:lang w:eastAsia="en-IN"/>
        </w:rPr>
      </w:pPr>
    </w:p>
    <w:p w:rsidR="00BF6D73" w:rsidRPr="00BF6D73" w:rsidRDefault="00BF6D73" w:rsidP="00BF6D73">
      <w:pPr>
        <w:shd w:val="clear" w:color="auto" w:fill="1E1E1E"/>
        <w:spacing w:after="0" w:line="330" w:lineRule="atLeast"/>
        <w:rPr>
          <w:ins w:id="105" w:author="MANORMA SHARAN" w:date="2021-06-12T16:52:00Z"/>
          <w:rFonts w:ascii="Consolas" w:eastAsia="Times New Roman" w:hAnsi="Consolas" w:cs="Times New Roman"/>
          <w:color w:val="D4D4D4"/>
          <w:sz w:val="24"/>
          <w:szCs w:val="24"/>
          <w:lang w:eastAsia="en-IN"/>
        </w:rPr>
      </w:pPr>
      <w:ins w:id="106" w:author="MANORMA SHARAN" w:date="2021-06-12T16:52:00Z">
        <w:r w:rsidRPr="00BF6D73">
          <w:rPr>
            <w:rFonts w:ascii="Consolas" w:eastAsia="Times New Roman" w:hAnsi="Consolas" w:cs="Times New Roman"/>
            <w:color w:val="DCDCAA"/>
            <w:sz w:val="24"/>
            <w:szCs w:val="24"/>
            <w:lang w:eastAsia="en-IN"/>
          </w:rPr>
          <w:lastRenderedPageBreak/>
          <w:t>print</w:t>
        </w:r>
        <w:r w:rsidRPr="00BF6D73">
          <w:rPr>
            <w:rFonts w:ascii="Consolas" w:eastAsia="Times New Roman" w:hAnsi="Consolas" w:cs="Times New Roman"/>
            <w:color w:val="D4D4D4"/>
            <w:sz w:val="24"/>
            <w:szCs w:val="24"/>
            <w:lang w:eastAsia="en-IN"/>
          </w:rPr>
          <w:t>(</w:t>
        </w:r>
        <w:r w:rsidRPr="00BF6D73">
          <w:rPr>
            <w:rFonts w:ascii="Consolas" w:eastAsia="Times New Roman" w:hAnsi="Consolas" w:cs="Times New Roman"/>
            <w:color w:val="4EC9B0"/>
            <w:sz w:val="24"/>
            <w:szCs w:val="24"/>
            <w:lang w:eastAsia="en-IN"/>
          </w:rPr>
          <w:t>type</w:t>
        </w:r>
        <w:r w:rsidRPr="00BF6D73">
          <w:rPr>
            <w:rFonts w:ascii="Consolas" w:eastAsia="Times New Roman" w:hAnsi="Consolas" w:cs="Times New Roman"/>
            <w:color w:val="D4D4D4"/>
            <w:sz w:val="24"/>
            <w:szCs w:val="24"/>
            <w:lang w:eastAsia="en-IN"/>
          </w:rPr>
          <w:t>(name))</w:t>
        </w:r>
      </w:ins>
    </w:p>
    <w:p w:rsidR="00BF6D73" w:rsidRDefault="00BF6D73" w:rsidP="00BF6D73">
      <w:pPr>
        <w:tabs>
          <w:tab w:val="left" w:pos="1513"/>
        </w:tabs>
        <w:rPr>
          <w:ins w:id="107" w:author="MANORMA SHARAN" w:date="2021-06-12T16:53:00Z"/>
          <w:rFonts w:eastAsia="Times New Roman" w:cstheme="minorHAnsi"/>
          <w:color w:val="000000" w:themeColor="text1"/>
          <w:sz w:val="28"/>
          <w:szCs w:val="28"/>
          <w:lang w:eastAsia="en-IN"/>
        </w:rPr>
      </w:pPr>
      <w:ins w:id="108" w:author="MANORMA SHARAN" w:date="2021-06-12T16:52:00Z">
        <w:r>
          <w:rPr>
            <w:rFonts w:eastAsia="Times New Roman" w:cstheme="minorHAnsi"/>
            <w:color w:val="000000" w:themeColor="text1"/>
            <w:sz w:val="28"/>
            <w:szCs w:val="28"/>
            <w:lang w:eastAsia="en-IN"/>
          </w:rPr>
          <w:t>this will give the output as:</w:t>
        </w:r>
      </w:ins>
      <w:ins w:id="109" w:author="MANORMA SHARAN" w:date="2021-06-12T16:53:00Z">
        <w:r>
          <w:rPr>
            <w:rFonts w:eastAsia="Times New Roman" w:cstheme="minorHAnsi"/>
            <w:color w:val="000000" w:themeColor="text1"/>
            <w:sz w:val="28"/>
            <w:szCs w:val="28"/>
            <w:lang w:eastAsia="en-IN"/>
          </w:rPr>
          <w:t xml:space="preserve"> </w:t>
        </w:r>
        <w:r w:rsidRPr="00BF6D73">
          <w:rPr>
            <w:rFonts w:eastAsia="Times New Roman" w:cstheme="minorHAnsi"/>
            <w:color w:val="000000" w:themeColor="text1"/>
            <w:sz w:val="28"/>
            <w:szCs w:val="28"/>
            <w:lang w:eastAsia="en-IN"/>
          </w:rPr>
          <w:t>&lt;class 'str'&gt;</w:t>
        </w:r>
        <w:r>
          <w:rPr>
            <w:rFonts w:eastAsia="Times New Roman" w:cstheme="minorHAnsi"/>
            <w:color w:val="000000" w:themeColor="text1"/>
            <w:sz w:val="28"/>
            <w:szCs w:val="28"/>
            <w:lang w:eastAsia="en-IN"/>
          </w:rPr>
          <w:t xml:space="preserve"> (meaning this is saying that name is a string type)</w:t>
        </w:r>
      </w:ins>
    </w:p>
    <w:p w:rsidR="00BF6D73" w:rsidRDefault="00BF6D73" w:rsidP="00BF6D73">
      <w:pPr>
        <w:tabs>
          <w:tab w:val="left" w:pos="1513"/>
        </w:tabs>
        <w:rPr>
          <w:ins w:id="110" w:author="MANORMA SHARAN" w:date="2021-06-12T16:53:00Z"/>
          <w:rFonts w:eastAsia="Times New Roman" w:cstheme="minorHAnsi"/>
          <w:color w:val="000000" w:themeColor="text1"/>
          <w:sz w:val="28"/>
          <w:szCs w:val="28"/>
          <w:lang w:eastAsia="en-IN"/>
        </w:rPr>
      </w:pPr>
    </w:p>
    <w:p w:rsidR="00D75017" w:rsidRPr="00D75017" w:rsidRDefault="00D75017" w:rsidP="00D75017">
      <w:pPr>
        <w:shd w:val="clear" w:color="auto" w:fill="1E1E1E"/>
        <w:spacing w:after="0" w:line="330" w:lineRule="atLeast"/>
        <w:rPr>
          <w:ins w:id="111" w:author="MANORMA SHARAN" w:date="2021-06-12T16:54:00Z"/>
          <w:rFonts w:ascii="Consolas" w:eastAsia="Times New Roman" w:hAnsi="Consolas" w:cs="Times New Roman"/>
          <w:color w:val="D4D4D4"/>
          <w:sz w:val="24"/>
          <w:szCs w:val="24"/>
          <w:lang w:eastAsia="en-IN"/>
        </w:rPr>
      </w:pPr>
      <w:ins w:id="112" w:author="MANORMA SHARAN" w:date="2021-06-12T16:54:00Z">
        <w:r w:rsidRPr="00D75017">
          <w:rPr>
            <w:rFonts w:ascii="Consolas" w:eastAsia="Times New Roman" w:hAnsi="Consolas" w:cs="Times New Roman"/>
            <w:color w:val="D4D4D4"/>
            <w:sz w:val="24"/>
            <w:szCs w:val="24"/>
            <w:lang w:eastAsia="en-IN"/>
          </w:rPr>
          <w:t>list1 = [[</w:t>
        </w:r>
        <w:r w:rsidRPr="00D75017">
          <w:rPr>
            <w:rFonts w:ascii="Consolas" w:eastAsia="Times New Roman" w:hAnsi="Consolas" w:cs="Times New Roman"/>
            <w:color w:val="CE9178"/>
            <w:sz w:val="24"/>
            <w:szCs w:val="24"/>
            <w:lang w:eastAsia="en-IN"/>
          </w:rPr>
          <w:t>'apple'</w:t>
        </w:r>
        <w:r w:rsidRPr="00D75017">
          <w:rPr>
            <w:rFonts w:ascii="Consolas" w:eastAsia="Times New Roman" w:hAnsi="Consolas" w:cs="Times New Roman"/>
            <w:color w:val="D4D4D4"/>
            <w:sz w:val="24"/>
            <w:szCs w:val="24"/>
            <w:lang w:eastAsia="en-IN"/>
          </w:rPr>
          <w:t>,</w:t>
        </w:r>
        <w:r w:rsidRPr="00D75017">
          <w:rPr>
            <w:rFonts w:ascii="Consolas" w:eastAsia="Times New Roman" w:hAnsi="Consolas" w:cs="Times New Roman"/>
            <w:color w:val="CE9178"/>
            <w:sz w:val="24"/>
            <w:szCs w:val="24"/>
            <w:lang w:eastAsia="en-IN"/>
          </w:rPr>
          <w:t>'guavas'</w:t>
        </w:r>
        <w:r w:rsidRPr="00D75017">
          <w:rPr>
            <w:rFonts w:ascii="Consolas" w:eastAsia="Times New Roman" w:hAnsi="Consolas" w:cs="Times New Roman"/>
            <w:color w:val="D4D4D4"/>
            <w:sz w:val="24"/>
            <w:szCs w:val="24"/>
            <w:lang w:eastAsia="en-IN"/>
          </w:rPr>
          <w:t>, </w:t>
        </w:r>
        <w:r w:rsidRPr="00D75017">
          <w:rPr>
            <w:rFonts w:ascii="Consolas" w:eastAsia="Times New Roman" w:hAnsi="Consolas" w:cs="Times New Roman"/>
            <w:color w:val="CE9178"/>
            <w:sz w:val="24"/>
            <w:szCs w:val="24"/>
            <w:lang w:eastAsia="en-IN"/>
          </w:rPr>
          <w:t>'oranges'</w:t>
        </w:r>
        <w:r w:rsidRPr="00D75017">
          <w:rPr>
            <w:rFonts w:ascii="Consolas" w:eastAsia="Times New Roman" w:hAnsi="Consolas" w:cs="Times New Roman"/>
            <w:color w:val="D4D4D4"/>
            <w:sz w:val="24"/>
            <w:szCs w:val="24"/>
            <w:lang w:eastAsia="en-IN"/>
          </w:rPr>
          <w:t>, </w:t>
        </w:r>
        <w:r w:rsidRPr="00D75017">
          <w:rPr>
            <w:rFonts w:ascii="Consolas" w:eastAsia="Times New Roman" w:hAnsi="Consolas" w:cs="Times New Roman"/>
            <w:color w:val="CE9178"/>
            <w:sz w:val="24"/>
            <w:szCs w:val="24"/>
            <w:lang w:eastAsia="en-IN"/>
          </w:rPr>
          <w:t>'kivi'</w:t>
        </w:r>
        <w:r w:rsidRPr="00D75017">
          <w:rPr>
            <w:rFonts w:ascii="Consolas" w:eastAsia="Times New Roman" w:hAnsi="Consolas" w:cs="Times New Roman"/>
            <w:color w:val="D4D4D4"/>
            <w:sz w:val="24"/>
            <w:szCs w:val="24"/>
            <w:lang w:eastAsia="en-IN"/>
          </w:rPr>
          <w:t>], [</w:t>
        </w:r>
        <w:r w:rsidRPr="00D75017">
          <w:rPr>
            <w:rFonts w:ascii="Consolas" w:eastAsia="Times New Roman" w:hAnsi="Consolas" w:cs="Times New Roman"/>
            <w:color w:val="B5CEA8"/>
            <w:sz w:val="24"/>
            <w:szCs w:val="24"/>
            <w:lang w:eastAsia="en-IN"/>
          </w:rPr>
          <w:t>1</w:t>
        </w:r>
        <w:r w:rsidRPr="00D75017">
          <w:rPr>
            <w:rFonts w:ascii="Consolas" w:eastAsia="Times New Roman" w:hAnsi="Consolas" w:cs="Times New Roman"/>
            <w:color w:val="D4D4D4"/>
            <w:sz w:val="24"/>
            <w:szCs w:val="24"/>
            <w:lang w:eastAsia="en-IN"/>
          </w:rPr>
          <w:t>, </w:t>
        </w:r>
        <w:r w:rsidRPr="00D75017">
          <w:rPr>
            <w:rFonts w:ascii="Consolas" w:eastAsia="Times New Roman" w:hAnsi="Consolas" w:cs="Times New Roman"/>
            <w:color w:val="B5CEA8"/>
            <w:sz w:val="24"/>
            <w:szCs w:val="24"/>
            <w:lang w:eastAsia="en-IN"/>
          </w:rPr>
          <w:t>2</w:t>
        </w:r>
        <w:r w:rsidRPr="00D75017">
          <w:rPr>
            <w:rFonts w:ascii="Consolas" w:eastAsia="Times New Roman" w:hAnsi="Consolas" w:cs="Times New Roman"/>
            <w:color w:val="D4D4D4"/>
            <w:sz w:val="24"/>
            <w:szCs w:val="24"/>
            <w:lang w:eastAsia="en-IN"/>
          </w:rPr>
          <w:t>, </w:t>
        </w:r>
        <w:r w:rsidRPr="00D75017">
          <w:rPr>
            <w:rFonts w:ascii="Consolas" w:eastAsia="Times New Roman" w:hAnsi="Consolas" w:cs="Times New Roman"/>
            <w:color w:val="B5CEA8"/>
            <w:sz w:val="24"/>
            <w:szCs w:val="24"/>
            <w:lang w:eastAsia="en-IN"/>
          </w:rPr>
          <w:t>3</w:t>
        </w:r>
        <w:r w:rsidRPr="00D75017">
          <w:rPr>
            <w:rFonts w:ascii="Consolas" w:eastAsia="Times New Roman" w:hAnsi="Consolas" w:cs="Times New Roman"/>
            <w:color w:val="D4D4D4"/>
            <w:sz w:val="24"/>
            <w:szCs w:val="24"/>
            <w:lang w:eastAsia="en-IN"/>
          </w:rPr>
          <w:t>, </w:t>
        </w:r>
        <w:r w:rsidRPr="00D75017">
          <w:rPr>
            <w:rFonts w:ascii="Consolas" w:eastAsia="Times New Roman" w:hAnsi="Consolas" w:cs="Times New Roman"/>
            <w:color w:val="B5CEA8"/>
            <w:sz w:val="24"/>
            <w:szCs w:val="24"/>
            <w:lang w:eastAsia="en-IN"/>
          </w:rPr>
          <w:t>4</w:t>
        </w:r>
        <w:r w:rsidRPr="00D75017">
          <w:rPr>
            <w:rFonts w:ascii="Consolas" w:eastAsia="Times New Roman" w:hAnsi="Consolas" w:cs="Times New Roman"/>
            <w:color w:val="D4D4D4"/>
            <w:sz w:val="24"/>
            <w:szCs w:val="24"/>
            <w:lang w:eastAsia="en-IN"/>
          </w:rPr>
          <w:t>, </w:t>
        </w:r>
        <w:r w:rsidRPr="00D75017">
          <w:rPr>
            <w:rFonts w:ascii="Consolas" w:eastAsia="Times New Roman" w:hAnsi="Consolas" w:cs="Times New Roman"/>
            <w:color w:val="B5CEA8"/>
            <w:sz w:val="24"/>
            <w:szCs w:val="24"/>
            <w:lang w:eastAsia="en-IN"/>
          </w:rPr>
          <w:t>5</w:t>
        </w:r>
        <w:r w:rsidRPr="00D75017">
          <w:rPr>
            <w:rFonts w:ascii="Consolas" w:eastAsia="Times New Roman" w:hAnsi="Consolas" w:cs="Times New Roman"/>
            <w:color w:val="D4D4D4"/>
            <w:sz w:val="24"/>
            <w:szCs w:val="24"/>
            <w:lang w:eastAsia="en-IN"/>
          </w:rPr>
          <w:t>], [</w:t>
        </w:r>
        <w:r w:rsidRPr="00D75017">
          <w:rPr>
            <w:rFonts w:ascii="Consolas" w:eastAsia="Times New Roman" w:hAnsi="Consolas" w:cs="Times New Roman"/>
            <w:color w:val="CE9178"/>
            <w:sz w:val="24"/>
            <w:szCs w:val="24"/>
            <w:lang w:eastAsia="en-IN"/>
          </w:rPr>
          <w:t>'one'</w:t>
        </w:r>
        <w:r w:rsidRPr="00D75017">
          <w:rPr>
            <w:rFonts w:ascii="Consolas" w:eastAsia="Times New Roman" w:hAnsi="Consolas" w:cs="Times New Roman"/>
            <w:color w:val="D4D4D4"/>
            <w:sz w:val="24"/>
            <w:szCs w:val="24"/>
            <w:lang w:eastAsia="en-IN"/>
          </w:rPr>
          <w:t>, </w:t>
        </w:r>
        <w:r w:rsidRPr="00D75017">
          <w:rPr>
            <w:rFonts w:ascii="Consolas" w:eastAsia="Times New Roman" w:hAnsi="Consolas" w:cs="Times New Roman"/>
            <w:color w:val="CE9178"/>
            <w:sz w:val="24"/>
            <w:szCs w:val="24"/>
            <w:lang w:eastAsia="en-IN"/>
          </w:rPr>
          <w:t>'two'</w:t>
        </w:r>
        <w:r w:rsidRPr="00D75017">
          <w:rPr>
            <w:rFonts w:ascii="Consolas" w:eastAsia="Times New Roman" w:hAnsi="Consolas" w:cs="Times New Roman"/>
            <w:color w:val="D4D4D4"/>
            <w:sz w:val="24"/>
            <w:szCs w:val="24"/>
            <w:lang w:eastAsia="en-IN"/>
          </w:rPr>
          <w:t>, </w:t>
        </w:r>
        <w:r w:rsidRPr="00D75017">
          <w:rPr>
            <w:rFonts w:ascii="Consolas" w:eastAsia="Times New Roman" w:hAnsi="Consolas" w:cs="Times New Roman"/>
            <w:color w:val="CE9178"/>
            <w:sz w:val="24"/>
            <w:szCs w:val="24"/>
            <w:lang w:eastAsia="en-IN"/>
          </w:rPr>
          <w:t>'three'</w:t>
        </w:r>
        <w:r w:rsidRPr="00D75017">
          <w:rPr>
            <w:rFonts w:ascii="Consolas" w:eastAsia="Times New Roman" w:hAnsi="Consolas" w:cs="Times New Roman"/>
            <w:color w:val="D4D4D4"/>
            <w:sz w:val="24"/>
            <w:szCs w:val="24"/>
            <w:lang w:eastAsia="en-IN"/>
          </w:rPr>
          <w:t>, </w:t>
        </w:r>
        <w:r w:rsidRPr="00D75017">
          <w:rPr>
            <w:rFonts w:ascii="Consolas" w:eastAsia="Times New Roman" w:hAnsi="Consolas" w:cs="Times New Roman"/>
            <w:color w:val="CE9178"/>
            <w:sz w:val="24"/>
            <w:szCs w:val="24"/>
            <w:lang w:eastAsia="en-IN"/>
          </w:rPr>
          <w:t>'four'</w:t>
        </w:r>
        <w:r w:rsidRPr="00D75017">
          <w:rPr>
            <w:rFonts w:ascii="Consolas" w:eastAsia="Times New Roman" w:hAnsi="Consolas" w:cs="Times New Roman"/>
            <w:color w:val="D4D4D4"/>
            <w:sz w:val="24"/>
            <w:szCs w:val="24"/>
            <w:lang w:eastAsia="en-IN"/>
          </w:rPr>
          <w:t>, </w:t>
        </w:r>
        <w:r w:rsidRPr="00D75017">
          <w:rPr>
            <w:rFonts w:ascii="Consolas" w:eastAsia="Times New Roman" w:hAnsi="Consolas" w:cs="Times New Roman"/>
            <w:color w:val="B5CEA8"/>
            <w:sz w:val="24"/>
            <w:szCs w:val="24"/>
            <w:lang w:eastAsia="en-IN"/>
          </w:rPr>
          <w:t>4</w:t>
        </w:r>
        <w:r w:rsidRPr="00D75017">
          <w:rPr>
            <w:rFonts w:ascii="Consolas" w:eastAsia="Times New Roman" w:hAnsi="Consolas" w:cs="Times New Roman"/>
            <w:color w:val="D4D4D4"/>
            <w:sz w:val="24"/>
            <w:szCs w:val="24"/>
            <w:lang w:eastAsia="en-IN"/>
          </w:rPr>
          <w:t>]]</w:t>
        </w:r>
      </w:ins>
    </w:p>
    <w:p w:rsidR="00D75017" w:rsidRPr="00D75017" w:rsidRDefault="00D75017" w:rsidP="00D75017">
      <w:pPr>
        <w:shd w:val="clear" w:color="auto" w:fill="1E1E1E"/>
        <w:spacing w:after="0" w:line="330" w:lineRule="atLeast"/>
        <w:rPr>
          <w:ins w:id="113" w:author="MANORMA SHARAN" w:date="2021-06-12T16:54:00Z"/>
          <w:rFonts w:ascii="Consolas" w:eastAsia="Times New Roman" w:hAnsi="Consolas" w:cs="Times New Roman"/>
          <w:color w:val="D4D4D4"/>
          <w:sz w:val="24"/>
          <w:szCs w:val="24"/>
          <w:lang w:eastAsia="en-IN"/>
        </w:rPr>
      </w:pPr>
      <w:ins w:id="114" w:author="MANORMA SHARAN" w:date="2021-06-12T16:54:00Z">
        <w:r w:rsidRPr="00D75017">
          <w:rPr>
            <w:rFonts w:ascii="Consolas" w:eastAsia="Times New Roman" w:hAnsi="Consolas" w:cs="Times New Roman"/>
            <w:color w:val="DCDCAA"/>
            <w:sz w:val="24"/>
            <w:szCs w:val="24"/>
            <w:lang w:eastAsia="en-IN"/>
          </w:rPr>
          <w:t>print</w:t>
        </w:r>
        <w:r w:rsidRPr="00D75017">
          <w:rPr>
            <w:rFonts w:ascii="Consolas" w:eastAsia="Times New Roman" w:hAnsi="Consolas" w:cs="Times New Roman"/>
            <w:color w:val="D4D4D4"/>
            <w:sz w:val="24"/>
            <w:szCs w:val="24"/>
            <w:lang w:eastAsia="en-IN"/>
          </w:rPr>
          <w:t>(</w:t>
        </w:r>
        <w:r w:rsidRPr="00D75017">
          <w:rPr>
            <w:rFonts w:ascii="Consolas" w:eastAsia="Times New Roman" w:hAnsi="Consolas" w:cs="Times New Roman"/>
            <w:color w:val="4EC9B0"/>
            <w:sz w:val="24"/>
            <w:szCs w:val="24"/>
            <w:lang w:eastAsia="en-IN"/>
          </w:rPr>
          <w:t>type</w:t>
        </w:r>
        <w:r w:rsidRPr="00D75017">
          <w:rPr>
            <w:rFonts w:ascii="Consolas" w:eastAsia="Times New Roman" w:hAnsi="Consolas" w:cs="Times New Roman"/>
            <w:color w:val="D4D4D4"/>
            <w:sz w:val="24"/>
            <w:szCs w:val="24"/>
            <w:lang w:eastAsia="en-IN"/>
          </w:rPr>
          <w:t>(list1))</w:t>
        </w:r>
      </w:ins>
    </w:p>
    <w:p w:rsidR="00D75017" w:rsidRDefault="00D75017" w:rsidP="00BF6D73">
      <w:pPr>
        <w:tabs>
          <w:tab w:val="left" w:pos="1513"/>
        </w:tabs>
        <w:rPr>
          <w:ins w:id="115" w:author="MANORMA SHARAN" w:date="2021-06-12T17:01:00Z"/>
          <w:rFonts w:eastAsia="Times New Roman" w:cstheme="minorHAnsi"/>
          <w:color w:val="000000" w:themeColor="text1"/>
          <w:sz w:val="28"/>
          <w:szCs w:val="28"/>
          <w:lang w:eastAsia="en-IN"/>
        </w:rPr>
      </w:pPr>
      <w:ins w:id="116" w:author="MANORMA SHARAN" w:date="2021-06-12T16:54:00Z">
        <w:r>
          <w:rPr>
            <w:rFonts w:eastAsia="Times New Roman" w:cstheme="minorHAnsi"/>
            <w:color w:val="000000" w:themeColor="text1"/>
            <w:sz w:val="28"/>
            <w:szCs w:val="28"/>
            <w:lang w:eastAsia="en-IN"/>
          </w:rPr>
          <w:t xml:space="preserve">this will give the output as: </w:t>
        </w:r>
        <w:r w:rsidRPr="00D75017">
          <w:rPr>
            <w:rFonts w:eastAsia="Times New Roman" w:cstheme="minorHAnsi"/>
            <w:color w:val="000000" w:themeColor="text1"/>
            <w:sz w:val="28"/>
            <w:szCs w:val="28"/>
            <w:lang w:eastAsia="en-IN"/>
          </w:rPr>
          <w:t>&lt;class 'list'&gt;</w:t>
        </w:r>
      </w:ins>
    </w:p>
    <w:p w:rsidR="00AB3F86" w:rsidRDefault="00AB3F86" w:rsidP="00BF6D73">
      <w:pPr>
        <w:tabs>
          <w:tab w:val="left" w:pos="1513"/>
        </w:tabs>
        <w:rPr>
          <w:ins w:id="117" w:author="MANORMA SHARAN" w:date="2021-06-12T17:08:00Z"/>
          <w:rFonts w:eastAsia="Times New Roman" w:cstheme="minorHAnsi"/>
          <w:color w:val="000000" w:themeColor="text1"/>
          <w:sz w:val="28"/>
          <w:szCs w:val="28"/>
          <w:lang w:eastAsia="en-IN"/>
        </w:rPr>
      </w:pPr>
      <w:ins w:id="118" w:author="MANORMA SHARAN" w:date="2021-06-12T17:08:00Z">
        <w:r>
          <w:rPr>
            <w:rFonts w:eastAsia="Times New Roman" w:cstheme="minorHAnsi"/>
            <w:color w:val="000000" w:themeColor="text1"/>
            <w:sz w:val="28"/>
            <w:szCs w:val="28"/>
            <w:lang w:eastAsia="en-IN"/>
          </w:rPr>
          <w:t>How to generate with range function?</w:t>
        </w:r>
      </w:ins>
    </w:p>
    <w:p w:rsidR="00AB3F86" w:rsidRPr="00AB3F86" w:rsidRDefault="00AB3F86" w:rsidP="00AB3F86">
      <w:pPr>
        <w:shd w:val="clear" w:color="auto" w:fill="1E1E1E"/>
        <w:spacing w:after="0" w:line="330" w:lineRule="atLeast"/>
        <w:rPr>
          <w:ins w:id="119" w:author="MANORMA SHARAN" w:date="2021-06-12T17:10:00Z"/>
          <w:rFonts w:ascii="Consolas" w:eastAsia="Times New Roman" w:hAnsi="Consolas" w:cs="Times New Roman"/>
          <w:color w:val="D4D4D4"/>
          <w:sz w:val="24"/>
          <w:szCs w:val="24"/>
          <w:lang w:eastAsia="en-IN"/>
        </w:rPr>
      </w:pPr>
      <w:ins w:id="120" w:author="MANORMA SHARAN" w:date="2021-06-12T17:10:00Z">
        <w:r w:rsidRPr="00AB3F86">
          <w:rPr>
            <w:rFonts w:ascii="Consolas" w:eastAsia="Times New Roman" w:hAnsi="Consolas" w:cs="Times New Roman"/>
            <w:color w:val="D4D4D4"/>
            <w:sz w:val="24"/>
            <w:szCs w:val="24"/>
            <w:lang w:eastAsia="en-IN"/>
          </w:rPr>
          <w:t>numbers = </w:t>
        </w:r>
        <w:r w:rsidRPr="00AB3F86">
          <w:rPr>
            <w:rFonts w:ascii="Consolas" w:eastAsia="Times New Roman" w:hAnsi="Consolas" w:cs="Times New Roman"/>
            <w:color w:val="4EC9B0"/>
            <w:sz w:val="24"/>
            <w:szCs w:val="24"/>
            <w:lang w:eastAsia="en-IN"/>
          </w:rPr>
          <w:t>list</w:t>
        </w:r>
        <w:r w:rsidRPr="00AB3F86">
          <w:rPr>
            <w:rFonts w:ascii="Consolas" w:eastAsia="Times New Roman" w:hAnsi="Consolas" w:cs="Times New Roman"/>
            <w:color w:val="D4D4D4"/>
            <w:sz w:val="24"/>
            <w:szCs w:val="24"/>
            <w:lang w:eastAsia="en-IN"/>
          </w:rPr>
          <w:t>(</w:t>
        </w:r>
        <w:r w:rsidRPr="00AB3F86">
          <w:rPr>
            <w:rFonts w:ascii="Consolas" w:eastAsia="Times New Roman" w:hAnsi="Consolas" w:cs="Times New Roman"/>
            <w:color w:val="DCDCAA"/>
            <w:sz w:val="24"/>
            <w:szCs w:val="24"/>
            <w:lang w:eastAsia="en-IN"/>
          </w:rPr>
          <w:t>range</w:t>
        </w:r>
        <w:r w:rsidRPr="00AB3F86">
          <w:rPr>
            <w:rFonts w:ascii="Consolas" w:eastAsia="Times New Roman" w:hAnsi="Consolas" w:cs="Times New Roman"/>
            <w:color w:val="D4D4D4"/>
            <w:sz w:val="24"/>
            <w:szCs w:val="24"/>
            <w:lang w:eastAsia="en-IN"/>
          </w:rPr>
          <w:t>(</w:t>
        </w:r>
        <w:r w:rsidRPr="00AB3F86">
          <w:rPr>
            <w:rFonts w:ascii="Consolas" w:eastAsia="Times New Roman" w:hAnsi="Consolas" w:cs="Times New Roman"/>
            <w:color w:val="B5CEA8"/>
            <w:sz w:val="24"/>
            <w:szCs w:val="24"/>
            <w:lang w:eastAsia="en-IN"/>
          </w:rPr>
          <w:t>1</w:t>
        </w:r>
        <w:r w:rsidRPr="00AB3F86">
          <w:rPr>
            <w:rFonts w:ascii="Consolas" w:eastAsia="Times New Roman" w:hAnsi="Consolas" w:cs="Times New Roman"/>
            <w:color w:val="D4D4D4"/>
            <w:sz w:val="24"/>
            <w:szCs w:val="24"/>
            <w:lang w:eastAsia="en-IN"/>
          </w:rPr>
          <w:t>, </w:t>
        </w:r>
        <w:r w:rsidRPr="00AB3F86">
          <w:rPr>
            <w:rFonts w:ascii="Consolas" w:eastAsia="Times New Roman" w:hAnsi="Consolas" w:cs="Times New Roman"/>
            <w:color w:val="B5CEA8"/>
            <w:sz w:val="24"/>
            <w:szCs w:val="24"/>
            <w:lang w:eastAsia="en-IN"/>
          </w:rPr>
          <w:t>11</w:t>
        </w:r>
        <w:r w:rsidRPr="00AB3F86">
          <w:rPr>
            <w:rFonts w:ascii="Consolas" w:eastAsia="Times New Roman" w:hAnsi="Consolas" w:cs="Times New Roman"/>
            <w:color w:val="D4D4D4"/>
            <w:sz w:val="24"/>
            <w:szCs w:val="24"/>
            <w:lang w:eastAsia="en-IN"/>
          </w:rPr>
          <w:t>))</w:t>
        </w:r>
      </w:ins>
    </w:p>
    <w:p w:rsidR="00AB3F86" w:rsidRPr="00AB3F86" w:rsidRDefault="00AB3F86" w:rsidP="00AB3F86">
      <w:pPr>
        <w:shd w:val="clear" w:color="auto" w:fill="1E1E1E"/>
        <w:spacing w:after="0" w:line="330" w:lineRule="atLeast"/>
        <w:rPr>
          <w:ins w:id="121" w:author="MANORMA SHARAN" w:date="2021-06-12T17:10:00Z"/>
          <w:rFonts w:ascii="Consolas" w:eastAsia="Times New Roman" w:hAnsi="Consolas" w:cs="Times New Roman"/>
          <w:color w:val="D4D4D4"/>
          <w:sz w:val="24"/>
          <w:szCs w:val="24"/>
          <w:lang w:eastAsia="en-IN"/>
        </w:rPr>
      </w:pPr>
      <w:ins w:id="122" w:author="MANORMA SHARAN" w:date="2021-06-12T17:10:00Z">
        <w:r w:rsidRPr="00AB3F86">
          <w:rPr>
            <w:rFonts w:ascii="Consolas" w:eastAsia="Times New Roman" w:hAnsi="Consolas" w:cs="Times New Roman"/>
            <w:color w:val="DCDCAA"/>
            <w:sz w:val="24"/>
            <w:szCs w:val="24"/>
            <w:lang w:eastAsia="en-IN"/>
          </w:rPr>
          <w:t>print</w:t>
        </w:r>
        <w:r w:rsidRPr="00AB3F86">
          <w:rPr>
            <w:rFonts w:ascii="Consolas" w:eastAsia="Times New Roman" w:hAnsi="Consolas" w:cs="Times New Roman"/>
            <w:color w:val="D4D4D4"/>
            <w:sz w:val="24"/>
            <w:szCs w:val="24"/>
            <w:lang w:eastAsia="en-IN"/>
          </w:rPr>
          <w:t>(numbers)</w:t>
        </w:r>
      </w:ins>
    </w:p>
    <w:p w:rsidR="00AB3F86" w:rsidRDefault="00AB3F86" w:rsidP="00BF6D73">
      <w:pPr>
        <w:tabs>
          <w:tab w:val="left" w:pos="1513"/>
        </w:tabs>
        <w:rPr>
          <w:ins w:id="123" w:author="MANORMA SHARAN" w:date="2021-06-12T17:10:00Z"/>
          <w:rFonts w:eastAsia="Times New Roman" w:cstheme="minorHAnsi"/>
          <w:color w:val="000000" w:themeColor="text1"/>
          <w:sz w:val="28"/>
          <w:szCs w:val="28"/>
          <w:lang w:eastAsia="en-IN"/>
        </w:rPr>
      </w:pPr>
      <w:ins w:id="124" w:author="MANORMA SHARAN" w:date="2021-06-12T17:10:00Z">
        <w:r>
          <w:rPr>
            <w:rFonts w:eastAsia="Times New Roman" w:cstheme="minorHAnsi"/>
            <w:color w:val="000000" w:themeColor="text1"/>
            <w:sz w:val="28"/>
            <w:szCs w:val="28"/>
            <w:lang w:eastAsia="en-IN"/>
          </w:rPr>
          <w:t>this will give the output as :</w:t>
        </w:r>
      </w:ins>
    </w:p>
    <w:p w:rsidR="00AB3F86" w:rsidRDefault="00AB3F86" w:rsidP="00BF6D73">
      <w:pPr>
        <w:tabs>
          <w:tab w:val="left" w:pos="1513"/>
        </w:tabs>
        <w:rPr>
          <w:ins w:id="125" w:author="MANORMA SHARAN" w:date="2021-06-12T17:10:00Z"/>
          <w:rFonts w:eastAsia="Times New Roman" w:cstheme="minorHAnsi"/>
          <w:color w:val="000000" w:themeColor="text1"/>
          <w:sz w:val="28"/>
          <w:szCs w:val="28"/>
          <w:lang w:eastAsia="en-IN"/>
        </w:rPr>
      </w:pPr>
      <w:ins w:id="126" w:author="MANORMA SHARAN" w:date="2021-06-12T17:10:00Z">
        <w:r w:rsidRPr="00AB3F86">
          <w:rPr>
            <w:rFonts w:eastAsia="Times New Roman" w:cstheme="minorHAnsi"/>
            <w:color w:val="000000" w:themeColor="text1"/>
            <w:sz w:val="28"/>
            <w:szCs w:val="28"/>
            <w:lang w:eastAsia="en-IN"/>
          </w:rPr>
          <w:t>[1, 2, 3, 4, 5, 6, 7, 8, 9, 10]</w:t>
        </w:r>
      </w:ins>
    </w:p>
    <w:p w:rsidR="00AB3F86" w:rsidRDefault="00AB3F86" w:rsidP="00BF6D73">
      <w:pPr>
        <w:tabs>
          <w:tab w:val="left" w:pos="1513"/>
        </w:tabs>
        <w:rPr>
          <w:ins w:id="127" w:author="MANORMA SHARAN" w:date="2021-06-12T17:11:00Z"/>
          <w:rFonts w:eastAsia="Times New Roman" w:cstheme="minorHAnsi"/>
          <w:color w:val="000000" w:themeColor="text1"/>
          <w:sz w:val="28"/>
          <w:szCs w:val="28"/>
          <w:lang w:eastAsia="en-IN"/>
        </w:rPr>
      </w:pPr>
      <w:ins w:id="128" w:author="MANORMA SHARAN" w:date="2021-06-12T17:10:00Z">
        <w:r>
          <w:rPr>
            <w:rFonts w:eastAsia="Times New Roman" w:cstheme="minorHAnsi"/>
            <w:color w:val="000000" w:themeColor="text1"/>
            <w:sz w:val="28"/>
            <w:szCs w:val="28"/>
            <w:lang w:eastAsia="en-IN"/>
          </w:rPr>
          <w:t xml:space="preserve">Pop method is not only remove the element but also it kept </w:t>
        </w:r>
      </w:ins>
      <w:ins w:id="129" w:author="MANORMA SHARAN" w:date="2021-06-12T17:11:00Z">
        <w:r>
          <w:rPr>
            <w:rFonts w:eastAsia="Times New Roman" w:cstheme="minorHAnsi"/>
            <w:color w:val="000000" w:themeColor="text1"/>
            <w:sz w:val="28"/>
            <w:szCs w:val="28"/>
            <w:lang w:eastAsia="en-IN"/>
          </w:rPr>
          <w:t xml:space="preserve">which can we use further </w:t>
        </w:r>
      </w:ins>
    </w:p>
    <w:p w:rsidR="00AB3F86" w:rsidRDefault="00AB3F86">
      <w:pPr>
        <w:rPr>
          <w:ins w:id="130" w:author="MANORMA SHARAN" w:date="2021-06-12T17:11:00Z"/>
          <w:rFonts w:eastAsia="Times New Roman" w:cstheme="minorHAnsi"/>
          <w:color w:val="000000" w:themeColor="text1"/>
          <w:sz w:val="28"/>
          <w:szCs w:val="28"/>
          <w:lang w:eastAsia="en-IN"/>
        </w:rPr>
      </w:pPr>
      <w:ins w:id="131" w:author="MANORMA SHARAN" w:date="2021-06-12T17:11:00Z">
        <w:r>
          <w:rPr>
            <w:rFonts w:eastAsia="Times New Roman" w:cstheme="minorHAnsi"/>
            <w:color w:val="000000" w:themeColor="text1"/>
            <w:sz w:val="28"/>
            <w:szCs w:val="28"/>
            <w:lang w:eastAsia="en-IN"/>
          </w:rPr>
          <w:br w:type="page"/>
        </w:r>
      </w:ins>
    </w:p>
    <w:p w:rsidR="0043361C" w:rsidRPr="0043361C" w:rsidRDefault="00AB3F86">
      <w:pPr>
        <w:rPr>
          <w:ins w:id="132" w:author="MANORMA SHARAN" w:date="2021-06-12T17:14:00Z"/>
          <w:sz w:val="28"/>
          <w:szCs w:val="24"/>
          <w:rPrChange w:id="133" w:author="MANORMA SHARAN" w:date="2021-06-12T17:14:00Z">
            <w:rPr>
              <w:ins w:id="134" w:author="MANORMA SHARAN" w:date="2021-06-12T17:14:00Z"/>
              <w:lang w:eastAsia="en-IN"/>
            </w:rPr>
          </w:rPrChange>
        </w:rPr>
        <w:pPrChange w:id="135" w:author="MANORMA SHARAN" w:date="2021-06-12T17:14:00Z">
          <w:pPr>
            <w:shd w:val="clear" w:color="auto" w:fill="1E1E1E"/>
            <w:spacing w:line="330" w:lineRule="atLeast"/>
          </w:pPr>
        </w:pPrChange>
      </w:pPr>
      <w:ins w:id="136" w:author="MANORMA SHARAN" w:date="2021-06-12T17:11:00Z">
        <w:r w:rsidRPr="0043361C">
          <w:rPr>
            <w:sz w:val="28"/>
            <w:szCs w:val="24"/>
            <w:rPrChange w:id="137" w:author="MANORMA SHARAN" w:date="2021-06-12T17:14:00Z">
              <w:rPr>
                <w:lang w:eastAsia="en-IN"/>
              </w:rPr>
            </w:rPrChange>
          </w:rPr>
          <w:lastRenderedPageBreak/>
          <w:t>For eg:</w:t>
        </w:r>
      </w:ins>
    </w:p>
    <w:p w:rsidR="00AB3F86" w:rsidRPr="00AB3F86" w:rsidRDefault="00BF6D73" w:rsidP="00AB3F86">
      <w:pPr>
        <w:shd w:val="clear" w:color="auto" w:fill="1E1E1E"/>
        <w:spacing w:line="330" w:lineRule="atLeast"/>
        <w:rPr>
          <w:ins w:id="138" w:author="MANORMA SHARAN" w:date="2021-06-12T17:13:00Z"/>
          <w:rFonts w:ascii="Consolas" w:eastAsia="Times New Roman" w:hAnsi="Consolas" w:cs="Times New Roman"/>
          <w:color w:val="D4D4D4"/>
          <w:sz w:val="24"/>
          <w:szCs w:val="24"/>
          <w:lang w:eastAsia="en-IN"/>
        </w:rPr>
      </w:pPr>
      <w:ins w:id="139" w:author="MANORMA SHARAN" w:date="2021-06-12T16:52:00Z">
        <w:r>
          <w:rPr>
            <w:rFonts w:eastAsia="Times New Roman" w:cstheme="minorHAnsi"/>
            <w:color w:val="000000" w:themeColor="text1"/>
            <w:sz w:val="28"/>
            <w:szCs w:val="28"/>
            <w:lang w:eastAsia="en-IN"/>
          </w:rPr>
          <w:br/>
        </w:r>
      </w:ins>
      <w:ins w:id="140" w:author="MANORMA SHARAN" w:date="2021-06-12T17:13:00Z">
        <w:r w:rsidR="00AB3F86" w:rsidRPr="00AB3F86">
          <w:rPr>
            <w:rFonts w:ascii="Consolas" w:eastAsia="Times New Roman" w:hAnsi="Consolas" w:cs="Times New Roman"/>
            <w:color w:val="D4D4D4"/>
            <w:sz w:val="24"/>
            <w:szCs w:val="24"/>
            <w:lang w:eastAsia="en-IN"/>
          </w:rPr>
          <w:t>number = [</w:t>
        </w:r>
        <w:r w:rsidR="00AB3F86" w:rsidRPr="00AB3F86">
          <w:rPr>
            <w:rFonts w:ascii="Consolas" w:eastAsia="Times New Roman" w:hAnsi="Consolas" w:cs="Times New Roman"/>
            <w:color w:val="B5CEA8"/>
            <w:sz w:val="24"/>
            <w:szCs w:val="24"/>
            <w:lang w:eastAsia="en-IN"/>
          </w:rPr>
          <w:t>1</w:t>
        </w:r>
        <w:r w:rsidR="00AB3F86" w:rsidRPr="00AB3F86">
          <w:rPr>
            <w:rFonts w:ascii="Consolas" w:eastAsia="Times New Roman" w:hAnsi="Consolas" w:cs="Times New Roman"/>
            <w:color w:val="D4D4D4"/>
            <w:sz w:val="24"/>
            <w:szCs w:val="24"/>
            <w:lang w:eastAsia="en-IN"/>
          </w:rPr>
          <w:t>, </w:t>
        </w:r>
        <w:r w:rsidR="00AB3F86" w:rsidRPr="00AB3F86">
          <w:rPr>
            <w:rFonts w:ascii="Consolas" w:eastAsia="Times New Roman" w:hAnsi="Consolas" w:cs="Times New Roman"/>
            <w:color w:val="B5CEA8"/>
            <w:sz w:val="24"/>
            <w:szCs w:val="24"/>
            <w:lang w:eastAsia="en-IN"/>
          </w:rPr>
          <w:t>2</w:t>
        </w:r>
        <w:r w:rsidR="00AB3F86" w:rsidRPr="00AB3F86">
          <w:rPr>
            <w:rFonts w:ascii="Consolas" w:eastAsia="Times New Roman" w:hAnsi="Consolas" w:cs="Times New Roman"/>
            <w:color w:val="D4D4D4"/>
            <w:sz w:val="24"/>
            <w:szCs w:val="24"/>
            <w:lang w:eastAsia="en-IN"/>
          </w:rPr>
          <w:t>, </w:t>
        </w:r>
        <w:r w:rsidR="00AB3F86" w:rsidRPr="00AB3F86">
          <w:rPr>
            <w:rFonts w:ascii="Consolas" w:eastAsia="Times New Roman" w:hAnsi="Consolas" w:cs="Times New Roman"/>
            <w:color w:val="B5CEA8"/>
            <w:sz w:val="24"/>
            <w:szCs w:val="24"/>
            <w:lang w:eastAsia="en-IN"/>
          </w:rPr>
          <w:t>3</w:t>
        </w:r>
        <w:r w:rsidR="00AB3F86" w:rsidRPr="00AB3F86">
          <w:rPr>
            <w:rFonts w:ascii="Consolas" w:eastAsia="Times New Roman" w:hAnsi="Consolas" w:cs="Times New Roman"/>
            <w:color w:val="D4D4D4"/>
            <w:sz w:val="24"/>
            <w:szCs w:val="24"/>
            <w:lang w:eastAsia="en-IN"/>
          </w:rPr>
          <w:t>, </w:t>
        </w:r>
        <w:r w:rsidR="00AB3F86" w:rsidRPr="00AB3F86">
          <w:rPr>
            <w:rFonts w:ascii="Consolas" w:eastAsia="Times New Roman" w:hAnsi="Consolas" w:cs="Times New Roman"/>
            <w:color w:val="B5CEA8"/>
            <w:sz w:val="24"/>
            <w:szCs w:val="24"/>
            <w:lang w:eastAsia="en-IN"/>
          </w:rPr>
          <w:t>4</w:t>
        </w:r>
        <w:r w:rsidR="00AB3F86" w:rsidRPr="00AB3F86">
          <w:rPr>
            <w:rFonts w:ascii="Consolas" w:eastAsia="Times New Roman" w:hAnsi="Consolas" w:cs="Times New Roman"/>
            <w:color w:val="D4D4D4"/>
            <w:sz w:val="24"/>
            <w:szCs w:val="24"/>
            <w:lang w:eastAsia="en-IN"/>
          </w:rPr>
          <w:t>, </w:t>
        </w:r>
        <w:r w:rsidR="00AB3F86" w:rsidRPr="00AB3F86">
          <w:rPr>
            <w:rFonts w:ascii="Consolas" w:eastAsia="Times New Roman" w:hAnsi="Consolas" w:cs="Times New Roman"/>
            <w:color w:val="B5CEA8"/>
            <w:sz w:val="24"/>
            <w:szCs w:val="24"/>
            <w:lang w:eastAsia="en-IN"/>
          </w:rPr>
          <w:t>5</w:t>
        </w:r>
        <w:r w:rsidR="00AB3F86" w:rsidRPr="00AB3F86">
          <w:rPr>
            <w:rFonts w:ascii="Consolas" w:eastAsia="Times New Roman" w:hAnsi="Consolas" w:cs="Times New Roman"/>
            <w:color w:val="D4D4D4"/>
            <w:sz w:val="24"/>
            <w:szCs w:val="24"/>
            <w:lang w:eastAsia="en-IN"/>
          </w:rPr>
          <w:t>, </w:t>
        </w:r>
        <w:r w:rsidR="00AB3F86" w:rsidRPr="00AB3F86">
          <w:rPr>
            <w:rFonts w:ascii="Consolas" w:eastAsia="Times New Roman" w:hAnsi="Consolas" w:cs="Times New Roman"/>
            <w:color w:val="B5CEA8"/>
            <w:sz w:val="24"/>
            <w:szCs w:val="24"/>
            <w:lang w:eastAsia="en-IN"/>
          </w:rPr>
          <w:t>6</w:t>
        </w:r>
        <w:r w:rsidR="00AB3F86" w:rsidRPr="00AB3F86">
          <w:rPr>
            <w:rFonts w:ascii="Consolas" w:eastAsia="Times New Roman" w:hAnsi="Consolas" w:cs="Times New Roman"/>
            <w:color w:val="D4D4D4"/>
            <w:sz w:val="24"/>
            <w:szCs w:val="24"/>
            <w:lang w:eastAsia="en-IN"/>
          </w:rPr>
          <w:t>, </w:t>
        </w:r>
        <w:r w:rsidR="00AB3F86" w:rsidRPr="00AB3F86">
          <w:rPr>
            <w:rFonts w:ascii="Consolas" w:eastAsia="Times New Roman" w:hAnsi="Consolas" w:cs="Times New Roman"/>
            <w:color w:val="B5CEA8"/>
            <w:sz w:val="24"/>
            <w:szCs w:val="24"/>
            <w:lang w:eastAsia="en-IN"/>
          </w:rPr>
          <w:t>7</w:t>
        </w:r>
        <w:r w:rsidR="00AB3F86" w:rsidRPr="00AB3F86">
          <w:rPr>
            <w:rFonts w:ascii="Consolas" w:eastAsia="Times New Roman" w:hAnsi="Consolas" w:cs="Times New Roman"/>
            <w:color w:val="D4D4D4"/>
            <w:sz w:val="24"/>
            <w:szCs w:val="24"/>
            <w:lang w:eastAsia="en-IN"/>
          </w:rPr>
          <w:t>, </w:t>
        </w:r>
        <w:r w:rsidR="00AB3F86" w:rsidRPr="00AB3F86">
          <w:rPr>
            <w:rFonts w:ascii="Consolas" w:eastAsia="Times New Roman" w:hAnsi="Consolas" w:cs="Times New Roman"/>
            <w:color w:val="B5CEA8"/>
            <w:sz w:val="24"/>
            <w:szCs w:val="24"/>
            <w:lang w:eastAsia="en-IN"/>
          </w:rPr>
          <w:t>8</w:t>
        </w:r>
        <w:r w:rsidR="00AB3F86" w:rsidRPr="00AB3F86">
          <w:rPr>
            <w:rFonts w:ascii="Consolas" w:eastAsia="Times New Roman" w:hAnsi="Consolas" w:cs="Times New Roman"/>
            <w:color w:val="D4D4D4"/>
            <w:sz w:val="24"/>
            <w:szCs w:val="24"/>
            <w:lang w:eastAsia="en-IN"/>
          </w:rPr>
          <w:t>, </w:t>
        </w:r>
        <w:r w:rsidR="00AB3F86" w:rsidRPr="00AB3F86">
          <w:rPr>
            <w:rFonts w:ascii="Consolas" w:eastAsia="Times New Roman" w:hAnsi="Consolas" w:cs="Times New Roman"/>
            <w:color w:val="B5CEA8"/>
            <w:sz w:val="24"/>
            <w:szCs w:val="24"/>
            <w:lang w:eastAsia="en-IN"/>
          </w:rPr>
          <w:t>9</w:t>
        </w:r>
        <w:r w:rsidR="00AB3F86" w:rsidRPr="00AB3F86">
          <w:rPr>
            <w:rFonts w:ascii="Consolas" w:eastAsia="Times New Roman" w:hAnsi="Consolas" w:cs="Times New Roman"/>
            <w:color w:val="D4D4D4"/>
            <w:sz w:val="24"/>
            <w:szCs w:val="24"/>
            <w:lang w:eastAsia="en-IN"/>
          </w:rPr>
          <w:t>, </w:t>
        </w:r>
        <w:r w:rsidR="00AB3F86" w:rsidRPr="00AB3F86">
          <w:rPr>
            <w:rFonts w:ascii="Consolas" w:eastAsia="Times New Roman" w:hAnsi="Consolas" w:cs="Times New Roman"/>
            <w:color w:val="B5CEA8"/>
            <w:sz w:val="24"/>
            <w:szCs w:val="24"/>
            <w:lang w:eastAsia="en-IN"/>
          </w:rPr>
          <w:t>10</w:t>
        </w:r>
        <w:r w:rsidR="00AB3F86" w:rsidRPr="00AB3F86">
          <w:rPr>
            <w:rFonts w:ascii="Consolas" w:eastAsia="Times New Roman" w:hAnsi="Consolas" w:cs="Times New Roman"/>
            <w:color w:val="D4D4D4"/>
            <w:sz w:val="24"/>
            <w:szCs w:val="24"/>
            <w:lang w:eastAsia="en-IN"/>
          </w:rPr>
          <w:t>]</w:t>
        </w:r>
      </w:ins>
    </w:p>
    <w:p w:rsidR="00AB3F86" w:rsidRPr="00AB3F86" w:rsidRDefault="00AB3F86" w:rsidP="00AB3F86">
      <w:pPr>
        <w:shd w:val="clear" w:color="auto" w:fill="1E1E1E"/>
        <w:spacing w:after="0" w:line="330" w:lineRule="atLeast"/>
        <w:rPr>
          <w:ins w:id="141" w:author="MANORMA SHARAN" w:date="2021-06-12T17:13:00Z"/>
          <w:rFonts w:ascii="Consolas" w:eastAsia="Times New Roman" w:hAnsi="Consolas" w:cs="Times New Roman"/>
          <w:color w:val="D4D4D4"/>
          <w:sz w:val="24"/>
          <w:szCs w:val="24"/>
          <w:lang w:eastAsia="en-IN"/>
        </w:rPr>
      </w:pPr>
    </w:p>
    <w:p w:rsidR="00AB3F86" w:rsidRPr="00AB3F86" w:rsidRDefault="00AB3F86" w:rsidP="00AB3F86">
      <w:pPr>
        <w:shd w:val="clear" w:color="auto" w:fill="1E1E1E"/>
        <w:spacing w:after="0" w:line="330" w:lineRule="atLeast"/>
        <w:rPr>
          <w:ins w:id="142" w:author="MANORMA SHARAN" w:date="2021-06-12T17:13:00Z"/>
          <w:rFonts w:ascii="Consolas" w:eastAsia="Times New Roman" w:hAnsi="Consolas" w:cs="Times New Roman"/>
          <w:color w:val="D4D4D4"/>
          <w:sz w:val="24"/>
          <w:szCs w:val="24"/>
          <w:lang w:eastAsia="en-IN"/>
        </w:rPr>
      </w:pPr>
      <w:ins w:id="143" w:author="MANORMA SHARAN" w:date="2021-06-12T17:13:00Z">
        <w:r w:rsidRPr="00AB3F86">
          <w:rPr>
            <w:rFonts w:ascii="Consolas" w:eastAsia="Times New Roman" w:hAnsi="Consolas" w:cs="Times New Roman"/>
            <w:color w:val="D4D4D4"/>
            <w:sz w:val="24"/>
            <w:szCs w:val="24"/>
            <w:lang w:eastAsia="en-IN"/>
          </w:rPr>
          <w:t>l = number.pop() </w:t>
        </w:r>
        <w:r w:rsidRPr="00AB3F86">
          <w:rPr>
            <w:rFonts w:ascii="Consolas" w:eastAsia="Times New Roman" w:hAnsi="Consolas" w:cs="Times New Roman"/>
            <w:color w:val="6A9955"/>
            <w:sz w:val="24"/>
            <w:szCs w:val="24"/>
            <w:lang w:eastAsia="en-IN"/>
          </w:rPr>
          <w:t># we make the poped number item into a variable</w:t>
        </w:r>
      </w:ins>
    </w:p>
    <w:p w:rsidR="00AB3F86" w:rsidRPr="00AB3F86" w:rsidRDefault="00AB3F86" w:rsidP="00AB3F86">
      <w:pPr>
        <w:shd w:val="clear" w:color="auto" w:fill="1E1E1E"/>
        <w:spacing w:after="0" w:line="330" w:lineRule="atLeast"/>
        <w:rPr>
          <w:ins w:id="144" w:author="MANORMA SHARAN" w:date="2021-06-12T17:13:00Z"/>
          <w:rFonts w:ascii="Consolas" w:eastAsia="Times New Roman" w:hAnsi="Consolas" w:cs="Times New Roman"/>
          <w:color w:val="D4D4D4"/>
          <w:sz w:val="24"/>
          <w:szCs w:val="24"/>
          <w:lang w:eastAsia="en-IN"/>
        </w:rPr>
      </w:pPr>
      <w:ins w:id="145" w:author="MANORMA SHARAN" w:date="2021-06-12T17:13:00Z">
        <w:r w:rsidRPr="00AB3F86">
          <w:rPr>
            <w:rFonts w:ascii="Consolas" w:eastAsia="Times New Roman" w:hAnsi="Consolas" w:cs="Times New Roman"/>
            <w:color w:val="DCDCAA"/>
            <w:sz w:val="24"/>
            <w:szCs w:val="24"/>
            <w:lang w:eastAsia="en-IN"/>
          </w:rPr>
          <w:t>print</w:t>
        </w:r>
        <w:r w:rsidRPr="00AB3F86">
          <w:rPr>
            <w:rFonts w:ascii="Consolas" w:eastAsia="Times New Roman" w:hAnsi="Consolas" w:cs="Times New Roman"/>
            <w:color w:val="D4D4D4"/>
            <w:sz w:val="24"/>
            <w:szCs w:val="24"/>
            <w:lang w:eastAsia="en-IN"/>
          </w:rPr>
          <w:t>(l)</w:t>
        </w:r>
      </w:ins>
    </w:p>
    <w:p w:rsidR="00BF6D73" w:rsidRDefault="00AB3F86" w:rsidP="00BF6D73">
      <w:pPr>
        <w:tabs>
          <w:tab w:val="left" w:pos="1513"/>
        </w:tabs>
        <w:rPr>
          <w:ins w:id="146" w:author="MANORMA SHARAN" w:date="2021-06-12T17:14:00Z"/>
          <w:rFonts w:eastAsia="Times New Roman" w:cstheme="minorHAnsi"/>
          <w:color w:val="000000" w:themeColor="text1"/>
          <w:sz w:val="28"/>
          <w:szCs w:val="28"/>
          <w:lang w:eastAsia="en-IN"/>
        </w:rPr>
      </w:pPr>
      <w:ins w:id="147" w:author="MANORMA SHARAN" w:date="2021-06-12T17:13:00Z">
        <w:r>
          <w:rPr>
            <w:rFonts w:eastAsia="Times New Roman" w:cstheme="minorHAnsi"/>
            <w:color w:val="000000" w:themeColor="text1"/>
            <w:sz w:val="28"/>
            <w:szCs w:val="28"/>
            <w:lang w:eastAsia="en-IN"/>
          </w:rPr>
          <w:t>this will give the outcome: 10</w:t>
        </w:r>
      </w:ins>
    </w:p>
    <w:p w:rsidR="0043361C" w:rsidRDefault="0043361C" w:rsidP="00BF6D73">
      <w:pPr>
        <w:tabs>
          <w:tab w:val="left" w:pos="1513"/>
        </w:tabs>
        <w:rPr>
          <w:ins w:id="148" w:author="MANORMA SHARAN" w:date="2021-06-12T17:14:00Z"/>
          <w:rFonts w:eastAsia="Times New Roman" w:cstheme="minorHAnsi"/>
          <w:color w:val="000000" w:themeColor="text1"/>
          <w:sz w:val="28"/>
          <w:szCs w:val="28"/>
          <w:lang w:eastAsia="en-IN"/>
        </w:rPr>
      </w:pPr>
      <w:ins w:id="149" w:author="MANORMA SHARAN" w:date="2021-06-12T17:14:00Z">
        <w:r>
          <w:rPr>
            <w:rFonts w:eastAsia="Times New Roman" w:cstheme="minorHAnsi"/>
            <w:color w:val="000000" w:themeColor="text1"/>
            <w:sz w:val="28"/>
            <w:szCs w:val="28"/>
            <w:lang w:eastAsia="en-IN"/>
          </w:rPr>
          <w:t>index method:</w:t>
        </w:r>
      </w:ins>
    </w:p>
    <w:p w:rsidR="0043361C" w:rsidRDefault="0043361C" w:rsidP="00BF6D73">
      <w:pPr>
        <w:tabs>
          <w:tab w:val="left" w:pos="1513"/>
        </w:tabs>
        <w:rPr>
          <w:ins w:id="150" w:author="MANORMA SHARAN" w:date="2021-06-12T17:14:00Z"/>
          <w:rFonts w:eastAsia="Times New Roman" w:cstheme="minorHAnsi"/>
          <w:color w:val="000000" w:themeColor="text1"/>
          <w:sz w:val="28"/>
          <w:szCs w:val="28"/>
          <w:lang w:eastAsia="en-IN"/>
        </w:rPr>
      </w:pPr>
      <w:ins w:id="151" w:author="MANORMA SHARAN" w:date="2021-06-12T17:14:00Z">
        <w:r>
          <w:rPr>
            <w:rFonts w:eastAsia="Times New Roman" w:cstheme="minorHAnsi"/>
            <w:color w:val="000000" w:themeColor="text1"/>
            <w:sz w:val="28"/>
            <w:szCs w:val="28"/>
            <w:lang w:eastAsia="en-IN"/>
          </w:rPr>
          <w:t xml:space="preserve">if we needed to find any particular </w:t>
        </w:r>
      </w:ins>
      <w:ins w:id="152" w:author="MANORMA SHARAN" w:date="2021-06-12T17:16:00Z">
        <w:r>
          <w:rPr>
            <w:rFonts w:eastAsia="Times New Roman" w:cstheme="minorHAnsi"/>
            <w:color w:val="000000" w:themeColor="text1"/>
            <w:sz w:val="28"/>
            <w:szCs w:val="28"/>
            <w:lang w:eastAsia="en-IN"/>
          </w:rPr>
          <w:t>element’s position</w:t>
        </w:r>
      </w:ins>
      <w:ins w:id="153" w:author="MANORMA SHARAN" w:date="2021-06-12T17:14:00Z">
        <w:r>
          <w:rPr>
            <w:rFonts w:eastAsia="Times New Roman" w:cstheme="minorHAnsi"/>
            <w:color w:val="000000" w:themeColor="text1"/>
            <w:sz w:val="28"/>
            <w:szCs w:val="28"/>
            <w:lang w:eastAsia="en-IN"/>
          </w:rPr>
          <w:t xml:space="preserve"> from the list then we use index method.</w:t>
        </w:r>
      </w:ins>
    </w:p>
    <w:p w:rsidR="0043361C" w:rsidRDefault="0043361C" w:rsidP="00BF6D73">
      <w:pPr>
        <w:tabs>
          <w:tab w:val="left" w:pos="1513"/>
        </w:tabs>
        <w:rPr>
          <w:ins w:id="154" w:author="MANORMA SHARAN" w:date="2021-06-12T17:15:00Z"/>
          <w:rFonts w:eastAsia="Times New Roman" w:cstheme="minorHAnsi"/>
          <w:color w:val="000000" w:themeColor="text1"/>
          <w:sz w:val="28"/>
          <w:szCs w:val="28"/>
          <w:lang w:eastAsia="en-IN"/>
        </w:rPr>
      </w:pPr>
      <w:ins w:id="155" w:author="MANORMA SHARAN" w:date="2021-06-12T17:15:00Z">
        <w:r>
          <w:rPr>
            <w:rFonts w:eastAsia="Times New Roman" w:cstheme="minorHAnsi"/>
            <w:color w:val="000000" w:themeColor="text1"/>
            <w:sz w:val="28"/>
            <w:szCs w:val="28"/>
            <w:lang w:eastAsia="en-IN"/>
          </w:rPr>
          <w:t>Eg:</w:t>
        </w:r>
      </w:ins>
    </w:p>
    <w:p w:rsidR="0043361C" w:rsidRPr="0043361C" w:rsidRDefault="0043361C" w:rsidP="0043361C">
      <w:pPr>
        <w:shd w:val="clear" w:color="auto" w:fill="1E1E1E"/>
        <w:spacing w:after="0" w:line="330" w:lineRule="atLeast"/>
        <w:rPr>
          <w:ins w:id="156" w:author="MANORMA SHARAN" w:date="2021-06-12T17:18:00Z"/>
          <w:rFonts w:ascii="Consolas" w:eastAsia="Times New Roman" w:hAnsi="Consolas" w:cs="Times New Roman"/>
          <w:color w:val="D4D4D4"/>
          <w:sz w:val="24"/>
          <w:szCs w:val="24"/>
          <w:lang w:eastAsia="en-IN"/>
        </w:rPr>
      </w:pPr>
      <w:ins w:id="157" w:author="MANORMA SHARAN" w:date="2021-06-12T17:18:00Z">
        <w:r w:rsidRPr="0043361C">
          <w:rPr>
            <w:rFonts w:ascii="Consolas" w:eastAsia="Times New Roman" w:hAnsi="Consolas" w:cs="Times New Roman"/>
            <w:color w:val="D4D4D4"/>
            <w:sz w:val="24"/>
            <w:szCs w:val="24"/>
            <w:lang w:eastAsia="en-IN"/>
          </w:rPr>
          <w:t>number = [</w:t>
        </w:r>
        <w:r w:rsidRPr="0043361C">
          <w:rPr>
            <w:rFonts w:ascii="Consolas" w:eastAsia="Times New Roman" w:hAnsi="Consolas" w:cs="Times New Roman"/>
            <w:color w:val="B5CEA8"/>
            <w:sz w:val="24"/>
            <w:szCs w:val="24"/>
            <w:lang w:eastAsia="en-IN"/>
          </w:rPr>
          <w:t>1</w:t>
        </w:r>
        <w:r w:rsidRPr="0043361C">
          <w:rPr>
            <w:rFonts w:ascii="Consolas" w:eastAsia="Times New Roman" w:hAnsi="Consolas" w:cs="Times New Roman"/>
            <w:color w:val="D4D4D4"/>
            <w:sz w:val="24"/>
            <w:szCs w:val="24"/>
            <w:lang w:eastAsia="en-IN"/>
          </w:rPr>
          <w:t>, </w:t>
        </w:r>
        <w:r w:rsidRPr="0043361C">
          <w:rPr>
            <w:rFonts w:ascii="Consolas" w:eastAsia="Times New Roman" w:hAnsi="Consolas" w:cs="Times New Roman"/>
            <w:color w:val="B5CEA8"/>
            <w:sz w:val="24"/>
            <w:szCs w:val="24"/>
            <w:lang w:eastAsia="en-IN"/>
          </w:rPr>
          <w:t>2</w:t>
        </w:r>
        <w:r w:rsidRPr="0043361C">
          <w:rPr>
            <w:rFonts w:ascii="Consolas" w:eastAsia="Times New Roman" w:hAnsi="Consolas" w:cs="Times New Roman"/>
            <w:color w:val="D4D4D4"/>
            <w:sz w:val="24"/>
            <w:szCs w:val="24"/>
            <w:lang w:eastAsia="en-IN"/>
          </w:rPr>
          <w:t>, </w:t>
        </w:r>
        <w:r w:rsidRPr="0043361C">
          <w:rPr>
            <w:rFonts w:ascii="Consolas" w:eastAsia="Times New Roman" w:hAnsi="Consolas" w:cs="Times New Roman"/>
            <w:color w:val="B5CEA8"/>
            <w:sz w:val="24"/>
            <w:szCs w:val="24"/>
            <w:lang w:eastAsia="en-IN"/>
          </w:rPr>
          <w:t>3</w:t>
        </w:r>
        <w:r w:rsidRPr="0043361C">
          <w:rPr>
            <w:rFonts w:ascii="Consolas" w:eastAsia="Times New Roman" w:hAnsi="Consolas" w:cs="Times New Roman"/>
            <w:color w:val="D4D4D4"/>
            <w:sz w:val="24"/>
            <w:szCs w:val="24"/>
            <w:lang w:eastAsia="en-IN"/>
          </w:rPr>
          <w:t>, </w:t>
        </w:r>
        <w:r w:rsidRPr="0043361C">
          <w:rPr>
            <w:rFonts w:ascii="Consolas" w:eastAsia="Times New Roman" w:hAnsi="Consolas" w:cs="Times New Roman"/>
            <w:color w:val="B5CEA8"/>
            <w:sz w:val="24"/>
            <w:szCs w:val="24"/>
            <w:lang w:eastAsia="en-IN"/>
          </w:rPr>
          <w:t>4</w:t>
        </w:r>
        <w:r w:rsidRPr="0043361C">
          <w:rPr>
            <w:rFonts w:ascii="Consolas" w:eastAsia="Times New Roman" w:hAnsi="Consolas" w:cs="Times New Roman"/>
            <w:color w:val="D4D4D4"/>
            <w:sz w:val="24"/>
            <w:szCs w:val="24"/>
            <w:lang w:eastAsia="en-IN"/>
          </w:rPr>
          <w:t>, </w:t>
        </w:r>
        <w:r w:rsidRPr="0043361C">
          <w:rPr>
            <w:rFonts w:ascii="Consolas" w:eastAsia="Times New Roman" w:hAnsi="Consolas" w:cs="Times New Roman"/>
            <w:color w:val="B5CEA8"/>
            <w:sz w:val="24"/>
            <w:szCs w:val="24"/>
            <w:lang w:eastAsia="en-IN"/>
          </w:rPr>
          <w:t>5</w:t>
        </w:r>
        <w:r w:rsidRPr="0043361C">
          <w:rPr>
            <w:rFonts w:ascii="Consolas" w:eastAsia="Times New Roman" w:hAnsi="Consolas" w:cs="Times New Roman"/>
            <w:color w:val="D4D4D4"/>
            <w:sz w:val="24"/>
            <w:szCs w:val="24"/>
            <w:lang w:eastAsia="en-IN"/>
          </w:rPr>
          <w:t>, </w:t>
        </w:r>
        <w:r w:rsidRPr="0043361C">
          <w:rPr>
            <w:rFonts w:ascii="Consolas" w:eastAsia="Times New Roman" w:hAnsi="Consolas" w:cs="Times New Roman"/>
            <w:color w:val="B5CEA8"/>
            <w:sz w:val="24"/>
            <w:szCs w:val="24"/>
            <w:lang w:eastAsia="en-IN"/>
          </w:rPr>
          <w:t>6</w:t>
        </w:r>
        <w:r w:rsidRPr="0043361C">
          <w:rPr>
            <w:rFonts w:ascii="Consolas" w:eastAsia="Times New Roman" w:hAnsi="Consolas" w:cs="Times New Roman"/>
            <w:color w:val="D4D4D4"/>
            <w:sz w:val="24"/>
            <w:szCs w:val="24"/>
            <w:lang w:eastAsia="en-IN"/>
          </w:rPr>
          <w:t>, </w:t>
        </w:r>
        <w:r w:rsidRPr="0043361C">
          <w:rPr>
            <w:rFonts w:ascii="Consolas" w:eastAsia="Times New Roman" w:hAnsi="Consolas" w:cs="Times New Roman"/>
            <w:color w:val="B5CEA8"/>
            <w:sz w:val="24"/>
            <w:szCs w:val="24"/>
            <w:lang w:eastAsia="en-IN"/>
          </w:rPr>
          <w:t>7</w:t>
        </w:r>
        <w:r w:rsidRPr="0043361C">
          <w:rPr>
            <w:rFonts w:ascii="Consolas" w:eastAsia="Times New Roman" w:hAnsi="Consolas" w:cs="Times New Roman"/>
            <w:color w:val="D4D4D4"/>
            <w:sz w:val="24"/>
            <w:szCs w:val="24"/>
            <w:lang w:eastAsia="en-IN"/>
          </w:rPr>
          <w:t>, </w:t>
        </w:r>
        <w:r w:rsidRPr="0043361C">
          <w:rPr>
            <w:rFonts w:ascii="Consolas" w:eastAsia="Times New Roman" w:hAnsi="Consolas" w:cs="Times New Roman"/>
            <w:color w:val="B5CEA8"/>
            <w:sz w:val="24"/>
            <w:szCs w:val="24"/>
            <w:lang w:eastAsia="en-IN"/>
          </w:rPr>
          <w:t>8</w:t>
        </w:r>
        <w:r w:rsidRPr="0043361C">
          <w:rPr>
            <w:rFonts w:ascii="Consolas" w:eastAsia="Times New Roman" w:hAnsi="Consolas" w:cs="Times New Roman"/>
            <w:color w:val="D4D4D4"/>
            <w:sz w:val="24"/>
            <w:szCs w:val="24"/>
            <w:lang w:eastAsia="en-IN"/>
          </w:rPr>
          <w:t>, </w:t>
        </w:r>
        <w:r w:rsidRPr="0043361C">
          <w:rPr>
            <w:rFonts w:ascii="Consolas" w:eastAsia="Times New Roman" w:hAnsi="Consolas" w:cs="Times New Roman"/>
            <w:color w:val="B5CEA8"/>
            <w:sz w:val="24"/>
            <w:szCs w:val="24"/>
            <w:lang w:eastAsia="en-IN"/>
          </w:rPr>
          <w:t>9</w:t>
        </w:r>
        <w:r w:rsidRPr="0043361C">
          <w:rPr>
            <w:rFonts w:ascii="Consolas" w:eastAsia="Times New Roman" w:hAnsi="Consolas" w:cs="Times New Roman"/>
            <w:color w:val="D4D4D4"/>
            <w:sz w:val="24"/>
            <w:szCs w:val="24"/>
            <w:lang w:eastAsia="en-IN"/>
          </w:rPr>
          <w:t>, </w:t>
        </w:r>
        <w:r w:rsidRPr="0043361C">
          <w:rPr>
            <w:rFonts w:ascii="Consolas" w:eastAsia="Times New Roman" w:hAnsi="Consolas" w:cs="Times New Roman"/>
            <w:color w:val="B5CEA8"/>
            <w:sz w:val="24"/>
            <w:szCs w:val="24"/>
            <w:lang w:eastAsia="en-IN"/>
          </w:rPr>
          <w:t>10</w:t>
        </w:r>
        <w:r w:rsidRPr="0043361C">
          <w:rPr>
            <w:rFonts w:ascii="Consolas" w:eastAsia="Times New Roman" w:hAnsi="Consolas" w:cs="Times New Roman"/>
            <w:color w:val="D4D4D4"/>
            <w:sz w:val="24"/>
            <w:szCs w:val="24"/>
            <w:lang w:eastAsia="en-IN"/>
          </w:rPr>
          <w:t>]</w:t>
        </w:r>
      </w:ins>
    </w:p>
    <w:p w:rsidR="0043361C" w:rsidRPr="0043361C" w:rsidRDefault="0043361C" w:rsidP="0043361C">
      <w:pPr>
        <w:shd w:val="clear" w:color="auto" w:fill="1E1E1E"/>
        <w:spacing w:after="0" w:line="330" w:lineRule="atLeast"/>
        <w:rPr>
          <w:ins w:id="158" w:author="MANORMA SHARAN" w:date="2021-06-12T17:18:00Z"/>
          <w:rFonts w:ascii="Consolas" w:eastAsia="Times New Roman" w:hAnsi="Consolas" w:cs="Times New Roman"/>
          <w:color w:val="D4D4D4"/>
          <w:sz w:val="24"/>
          <w:szCs w:val="24"/>
          <w:lang w:eastAsia="en-IN"/>
        </w:rPr>
      </w:pPr>
      <w:ins w:id="159" w:author="MANORMA SHARAN" w:date="2021-06-12T17:18:00Z">
        <w:r w:rsidRPr="0043361C">
          <w:rPr>
            <w:rFonts w:ascii="Consolas" w:eastAsia="Times New Roman" w:hAnsi="Consolas" w:cs="Times New Roman"/>
            <w:color w:val="6A9955"/>
            <w:sz w:val="24"/>
            <w:szCs w:val="24"/>
            <w:lang w:eastAsia="en-IN"/>
          </w:rPr>
          <w:t># here if we want to find the position of the 7 in the list</w:t>
        </w:r>
      </w:ins>
    </w:p>
    <w:p w:rsidR="0043361C" w:rsidRPr="0043361C" w:rsidRDefault="0043361C" w:rsidP="0043361C">
      <w:pPr>
        <w:shd w:val="clear" w:color="auto" w:fill="1E1E1E"/>
        <w:spacing w:after="0" w:line="330" w:lineRule="atLeast"/>
        <w:rPr>
          <w:ins w:id="160" w:author="MANORMA SHARAN" w:date="2021-06-12T17:18:00Z"/>
          <w:rFonts w:ascii="Consolas" w:eastAsia="Times New Roman" w:hAnsi="Consolas" w:cs="Times New Roman"/>
          <w:color w:val="D4D4D4"/>
          <w:sz w:val="24"/>
          <w:szCs w:val="24"/>
          <w:lang w:eastAsia="en-IN"/>
        </w:rPr>
      </w:pPr>
      <w:ins w:id="161" w:author="MANORMA SHARAN" w:date="2021-06-12T17:18:00Z">
        <w:r w:rsidRPr="0043361C">
          <w:rPr>
            <w:rFonts w:ascii="Consolas" w:eastAsia="Times New Roman" w:hAnsi="Consolas" w:cs="Times New Roman"/>
            <w:color w:val="DCDCAA"/>
            <w:sz w:val="24"/>
            <w:szCs w:val="24"/>
            <w:lang w:eastAsia="en-IN"/>
          </w:rPr>
          <w:t>print</w:t>
        </w:r>
        <w:r w:rsidRPr="0043361C">
          <w:rPr>
            <w:rFonts w:ascii="Consolas" w:eastAsia="Times New Roman" w:hAnsi="Consolas" w:cs="Times New Roman"/>
            <w:color w:val="D4D4D4"/>
            <w:sz w:val="24"/>
            <w:szCs w:val="24"/>
            <w:lang w:eastAsia="en-IN"/>
          </w:rPr>
          <w:t>(number.index(</w:t>
        </w:r>
        <w:r w:rsidRPr="0043361C">
          <w:rPr>
            <w:rFonts w:ascii="Consolas" w:eastAsia="Times New Roman" w:hAnsi="Consolas" w:cs="Times New Roman"/>
            <w:color w:val="B5CEA8"/>
            <w:sz w:val="24"/>
            <w:szCs w:val="24"/>
            <w:lang w:eastAsia="en-IN"/>
          </w:rPr>
          <w:t>7</w:t>
        </w:r>
        <w:r w:rsidRPr="0043361C">
          <w:rPr>
            <w:rFonts w:ascii="Consolas" w:eastAsia="Times New Roman" w:hAnsi="Consolas" w:cs="Times New Roman"/>
            <w:color w:val="D4D4D4"/>
            <w:sz w:val="24"/>
            <w:szCs w:val="24"/>
            <w:lang w:eastAsia="en-IN"/>
          </w:rPr>
          <w:t>))</w:t>
        </w:r>
      </w:ins>
    </w:p>
    <w:p w:rsidR="0043361C" w:rsidRDefault="0043361C" w:rsidP="00BF6D73">
      <w:pPr>
        <w:tabs>
          <w:tab w:val="left" w:pos="1513"/>
        </w:tabs>
        <w:rPr>
          <w:ins w:id="162" w:author="MANORMA SHARAN" w:date="2021-06-12T17:18:00Z"/>
          <w:rFonts w:eastAsia="Times New Roman" w:cstheme="minorHAnsi"/>
          <w:color w:val="000000" w:themeColor="text1"/>
          <w:sz w:val="28"/>
          <w:szCs w:val="28"/>
          <w:lang w:eastAsia="en-IN"/>
        </w:rPr>
      </w:pPr>
      <w:ins w:id="163" w:author="MANORMA SHARAN" w:date="2021-06-12T17:18:00Z">
        <w:r>
          <w:rPr>
            <w:rFonts w:eastAsia="Times New Roman" w:cstheme="minorHAnsi"/>
            <w:color w:val="000000" w:themeColor="text1"/>
            <w:sz w:val="28"/>
            <w:szCs w:val="28"/>
            <w:lang w:eastAsia="en-IN"/>
          </w:rPr>
          <w:t>this will the output as: 6 (position start from zero)</w:t>
        </w:r>
      </w:ins>
    </w:p>
    <w:p w:rsidR="0043361C" w:rsidRDefault="0043361C" w:rsidP="00BF6D73">
      <w:pPr>
        <w:tabs>
          <w:tab w:val="left" w:pos="1513"/>
        </w:tabs>
        <w:rPr>
          <w:ins w:id="164" w:author="MANORMA SHARAN" w:date="2021-06-12T17:20:00Z"/>
          <w:rFonts w:eastAsia="Times New Roman" w:cstheme="minorHAnsi"/>
          <w:color w:val="000000" w:themeColor="text1"/>
          <w:sz w:val="28"/>
          <w:szCs w:val="28"/>
          <w:lang w:eastAsia="en-IN"/>
        </w:rPr>
      </w:pPr>
      <w:ins w:id="165" w:author="MANORMA SHARAN" w:date="2021-06-12T17:19:00Z">
        <w:r>
          <w:rPr>
            <w:rFonts w:eastAsia="Times New Roman" w:cstheme="minorHAnsi"/>
            <w:color w:val="000000" w:themeColor="text1"/>
            <w:sz w:val="28"/>
            <w:szCs w:val="28"/>
            <w:lang w:eastAsia="en-IN"/>
          </w:rPr>
          <w:t xml:space="preserve">Now if we have the multiple times the same value then we specify from where we want to find the value </w:t>
        </w:r>
      </w:ins>
      <w:ins w:id="166" w:author="MANORMA SHARAN" w:date="2021-06-12T17:20:00Z">
        <w:r>
          <w:rPr>
            <w:rFonts w:eastAsia="Times New Roman" w:cstheme="minorHAnsi"/>
            <w:color w:val="000000" w:themeColor="text1"/>
            <w:sz w:val="28"/>
            <w:szCs w:val="28"/>
            <w:lang w:eastAsia="en-IN"/>
          </w:rPr>
          <w:t>of the</w:t>
        </w:r>
      </w:ins>
      <w:ins w:id="167" w:author="MANORMA SHARAN" w:date="2021-06-12T17:19:00Z">
        <w:r>
          <w:rPr>
            <w:rFonts w:eastAsia="Times New Roman" w:cstheme="minorHAnsi"/>
            <w:color w:val="000000" w:themeColor="text1"/>
            <w:sz w:val="28"/>
            <w:szCs w:val="28"/>
            <w:lang w:eastAsia="en-IN"/>
          </w:rPr>
          <w:t xml:space="preserve"> </w:t>
        </w:r>
      </w:ins>
      <w:ins w:id="168" w:author="MANORMA SHARAN" w:date="2021-06-12T17:20:00Z">
        <w:r>
          <w:rPr>
            <w:rFonts w:eastAsia="Times New Roman" w:cstheme="minorHAnsi"/>
            <w:color w:val="000000" w:themeColor="text1"/>
            <w:sz w:val="28"/>
            <w:szCs w:val="28"/>
            <w:lang w:eastAsia="en-IN"/>
          </w:rPr>
          <w:t>elements.</w:t>
        </w:r>
      </w:ins>
    </w:p>
    <w:p w:rsidR="0043361C" w:rsidRDefault="0043361C" w:rsidP="00BF6D73">
      <w:pPr>
        <w:tabs>
          <w:tab w:val="left" w:pos="1513"/>
        </w:tabs>
        <w:rPr>
          <w:ins w:id="169" w:author="MANORMA SHARAN" w:date="2021-06-12T17:20:00Z"/>
          <w:rFonts w:eastAsia="Times New Roman" w:cstheme="minorHAnsi"/>
          <w:color w:val="000000" w:themeColor="text1"/>
          <w:sz w:val="28"/>
          <w:szCs w:val="28"/>
          <w:lang w:eastAsia="en-IN"/>
        </w:rPr>
      </w:pPr>
      <w:ins w:id="170" w:author="MANORMA SHARAN" w:date="2021-06-12T17:20:00Z">
        <w:r>
          <w:rPr>
            <w:rFonts w:eastAsia="Times New Roman" w:cstheme="minorHAnsi"/>
            <w:color w:val="000000" w:themeColor="text1"/>
            <w:sz w:val="28"/>
            <w:szCs w:val="28"/>
            <w:lang w:eastAsia="en-IN"/>
          </w:rPr>
          <w:t>Eg:</w:t>
        </w:r>
      </w:ins>
    </w:p>
    <w:p w:rsidR="0043361C" w:rsidRPr="0043361C" w:rsidRDefault="0043361C" w:rsidP="0043361C">
      <w:pPr>
        <w:shd w:val="clear" w:color="auto" w:fill="1E1E1E"/>
        <w:spacing w:after="0" w:line="330" w:lineRule="atLeast"/>
        <w:rPr>
          <w:ins w:id="171" w:author="MANORMA SHARAN" w:date="2021-06-12T17:23:00Z"/>
          <w:rFonts w:ascii="Consolas" w:eastAsia="Times New Roman" w:hAnsi="Consolas" w:cs="Times New Roman"/>
          <w:color w:val="D4D4D4"/>
          <w:sz w:val="24"/>
          <w:szCs w:val="24"/>
          <w:lang w:eastAsia="en-IN"/>
        </w:rPr>
      </w:pPr>
      <w:ins w:id="172" w:author="MANORMA SHARAN" w:date="2021-06-12T17:23:00Z">
        <w:r w:rsidRPr="0043361C">
          <w:rPr>
            <w:rFonts w:ascii="Consolas" w:eastAsia="Times New Roman" w:hAnsi="Consolas" w:cs="Times New Roman"/>
            <w:color w:val="D4D4D4"/>
            <w:sz w:val="24"/>
            <w:szCs w:val="24"/>
            <w:lang w:eastAsia="en-IN"/>
          </w:rPr>
          <w:t>numbers = [</w:t>
        </w:r>
        <w:r w:rsidRPr="0043361C">
          <w:rPr>
            <w:rFonts w:ascii="Consolas" w:eastAsia="Times New Roman" w:hAnsi="Consolas" w:cs="Times New Roman"/>
            <w:color w:val="B5CEA8"/>
            <w:sz w:val="24"/>
            <w:szCs w:val="24"/>
            <w:lang w:eastAsia="en-IN"/>
          </w:rPr>
          <w:t>2</w:t>
        </w:r>
        <w:r w:rsidRPr="0043361C">
          <w:rPr>
            <w:rFonts w:ascii="Consolas" w:eastAsia="Times New Roman" w:hAnsi="Consolas" w:cs="Times New Roman"/>
            <w:color w:val="D4D4D4"/>
            <w:sz w:val="24"/>
            <w:szCs w:val="24"/>
            <w:lang w:eastAsia="en-IN"/>
          </w:rPr>
          <w:t>, </w:t>
        </w:r>
        <w:r w:rsidRPr="0043361C">
          <w:rPr>
            <w:rFonts w:ascii="Consolas" w:eastAsia="Times New Roman" w:hAnsi="Consolas" w:cs="Times New Roman"/>
            <w:color w:val="B5CEA8"/>
            <w:sz w:val="24"/>
            <w:szCs w:val="24"/>
            <w:lang w:eastAsia="en-IN"/>
          </w:rPr>
          <w:t>4</w:t>
        </w:r>
        <w:r w:rsidRPr="0043361C">
          <w:rPr>
            <w:rFonts w:ascii="Consolas" w:eastAsia="Times New Roman" w:hAnsi="Consolas" w:cs="Times New Roman"/>
            <w:color w:val="D4D4D4"/>
            <w:sz w:val="24"/>
            <w:szCs w:val="24"/>
            <w:lang w:eastAsia="en-IN"/>
          </w:rPr>
          <w:t>, </w:t>
        </w:r>
        <w:r w:rsidRPr="0043361C">
          <w:rPr>
            <w:rFonts w:ascii="Consolas" w:eastAsia="Times New Roman" w:hAnsi="Consolas" w:cs="Times New Roman"/>
            <w:color w:val="B5CEA8"/>
            <w:sz w:val="24"/>
            <w:szCs w:val="24"/>
            <w:lang w:eastAsia="en-IN"/>
          </w:rPr>
          <w:t>5</w:t>
        </w:r>
        <w:r w:rsidRPr="0043361C">
          <w:rPr>
            <w:rFonts w:ascii="Consolas" w:eastAsia="Times New Roman" w:hAnsi="Consolas" w:cs="Times New Roman"/>
            <w:color w:val="D4D4D4"/>
            <w:sz w:val="24"/>
            <w:szCs w:val="24"/>
            <w:lang w:eastAsia="en-IN"/>
          </w:rPr>
          <w:t>, </w:t>
        </w:r>
        <w:r w:rsidRPr="0043361C">
          <w:rPr>
            <w:rFonts w:ascii="Consolas" w:eastAsia="Times New Roman" w:hAnsi="Consolas" w:cs="Times New Roman"/>
            <w:color w:val="B5CEA8"/>
            <w:sz w:val="24"/>
            <w:szCs w:val="24"/>
            <w:lang w:eastAsia="en-IN"/>
          </w:rPr>
          <w:t>6</w:t>
        </w:r>
        <w:r w:rsidRPr="0043361C">
          <w:rPr>
            <w:rFonts w:ascii="Consolas" w:eastAsia="Times New Roman" w:hAnsi="Consolas" w:cs="Times New Roman"/>
            <w:color w:val="D4D4D4"/>
            <w:sz w:val="24"/>
            <w:szCs w:val="24"/>
            <w:lang w:eastAsia="en-IN"/>
          </w:rPr>
          <w:t>, </w:t>
        </w:r>
        <w:r w:rsidRPr="0043361C">
          <w:rPr>
            <w:rFonts w:ascii="Consolas" w:eastAsia="Times New Roman" w:hAnsi="Consolas" w:cs="Times New Roman"/>
            <w:color w:val="B5CEA8"/>
            <w:sz w:val="24"/>
            <w:szCs w:val="24"/>
            <w:lang w:eastAsia="en-IN"/>
          </w:rPr>
          <w:t>2</w:t>
        </w:r>
        <w:r w:rsidRPr="0043361C">
          <w:rPr>
            <w:rFonts w:ascii="Consolas" w:eastAsia="Times New Roman" w:hAnsi="Consolas" w:cs="Times New Roman"/>
            <w:color w:val="D4D4D4"/>
            <w:sz w:val="24"/>
            <w:szCs w:val="24"/>
            <w:lang w:eastAsia="en-IN"/>
          </w:rPr>
          <w:t>, </w:t>
        </w:r>
        <w:r w:rsidRPr="0043361C">
          <w:rPr>
            <w:rFonts w:ascii="Consolas" w:eastAsia="Times New Roman" w:hAnsi="Consolas" w:cs="Times New Roman"/>
            <w:color w:val="B5CEA8"/>
            <w:sz w:val="24"/>
            <w:szCs w:val="24"/>
            <w:lang w:eastAsia="en-IN"/>
          </w:rPr>
          <w:t>56</w:t>
        </w:r>
        <w:r w:rsidRPr="0043361C">
          <w:rPr>
            <w:rFonts w:ascii="Consolas" w:eastAsia="Times New Roman" w:hAnsi="Consolas" w:cs="Times New Roman"/>
            <w:color w:val="D4D4D4"/>
            <w:sz w:val="24"/>
            <w:szCs w:val="24"/>
            <w:lang w:eastAsia="en-IN"/>
          </w:rPr>
          <w:t>, </w:t>
        </w:r>
        <w:r w:rsidRPr="0043361C">
          <w:rPr>
            <w:rFonts w:ascii="Consolas" w:eastAsia="Times New Roman" w:hAnsi="Consolas" w:cs="Times New Roman"/>
            <w:color w:val="B5CEA8"/>
            <w:sz w:val="24"/>
            <w:szCs w:val="24"/>
            <w:lang w:eastAsia="en-IN"/>
          </w:rPr>
          <w:t>44</w:t>
        </w:r>
        <w:r w:rsidRPr="0043361C">
          <w:rPr>
            <w:rFonts w:ascii="Consolas" w:eastAsia="Times New Roman" w:hAnsi="Consolas" w:cs="Times New Roman"/>
            <w:color w:val="D4D4D4"/>
            <w:sz w:val="24"/>
            <w:szCs w:val="24"/>
            <w:lang w:eastAsia="en-IN"/>
          </w:rPr>
          <w:t>, </w:t>
        </w:r>
        <w:r w:rsidRPr="0043361C">
          <w:rPr>
            <w:rFonts w:ascii="Consolas" w:eastAsia="Times New Roman" w:hAnsi="Consolas" w:cs="Times New Roman"/>
            <w:color w:val="B5CEA8"/>
            <w:sz w:val="24"/>
            <w:szCs w:val="24"/>
            <w:lang w:eastAsia="en-IN"/>
          </w:rPr>
          <w:t>2</w:t>
        </w:r>
        <w:r w:rsidRPr="0043361C">
          <w:rPr>
            <w:rFonts w:ascii="Consolas" w:eastAsia="Times New Roman" w:hAnsi="Consolas" w:cs="Times New Roman"/>
            <w:color w:val="D4D4D4"/>
            <w:sz w:val="24"/>
            <w:szCs w:val="24"/>
            <w:lang w:eastAsia="en-IN"/>
          </w:rPr>
          <w:t>, </w:t>
        </w:r>
        <w:r w:rsidRPr="0043361C">
          <w:rPr>
            <w:rFonts w:ascii="Consolas" w:eastAsia="Times New Roman" w:hAnsi="Consolas" w:cs="Times New Roman"/>
            <w:color w:val="B5CEA8"/>
            <w:sz w:val="24"/>
            <w:szCs w:val="24"/>
            <w:lang w:eastAsia="en-IN"/>
          </w:rPr>
          <w:t>11</w:t>
        </w:r>
        <w:r w:rsidRPr="0043361C">
          <w:rPr>
            <w:rFonts w:ascii="Consolas" w:eastAsia="Times New Roman" w:hAnsi="Consolas" w:cs="Times New Roman"/>
            <w:color w:val="D4D4D4"/>
            <w:sz w:val="24"/>
            <w:szCs w:val="24"/>
            <w:lang w:eastAsia="en-IN"/>
          </w:rPr>
          <w:t>]</w:t>
        </w:r>
      </w:ins>
    </w:p>
    <w:p w:rsidR="0043361C" w:rsidRPr="0043361C" w:rsidRDefault="0043361C" w:rsidP="0043361C">
      <w:pPr>
        <w:shd w:val="clear" w:color="auto" w:fill="1E1E1E"/>
        <w:spacing w:after="0" w:line="330" w:lineRule="atLeast"/>
        <w:rPr>
          <w:ins w:id="173" w:author="MANORMA SHARAN" w:date="2021-06-12T17:23:00Z"/>
          <w:rFonts w:ascii="Consolas" w:eastAsia="Times New Roman" w:hAnsi="Consolas" w:cs="Times New Roman"/>
          <w:color w:val="D4D4D4"/>
          <w:sz w:val="24"/>
          <w:szCs w:val="24"/>
          <w:lang w:eastAsia="en-IN"/>
        </w:rPr>
      </w:pPr>
      <w:ins w:id="174" w:author="MANORMA SHARAN" w:date="2021-06-12T17:23:00Z">
        <w:r w:rsidRPr="0043361C">
          <w:rPr>
            <w:rFonts w:ascii="Consolas" w:eastAsia="Times New Roman" w:hAnsi="Consolas" w:cs="Times New Roman"/>
            <w:color w:val="6A9955"/>
            <w:sz w:val="24"/>
            <w:szCs w:val="24"/>
            <w:lang w:eastAsia="en-IN"/>
          </w:rPr>
          <w:t># Now if we want to find the position of the 2nd '2' then we do as</w:t>
        </w:r>
      </w:ins>
      <w:ins w:id="175" w:author="MANORMA SHARAN" w:date="2021-06-12T17:24:00Z">
        <w:r w:rsidR="00CF4B0D">
          <w:rPr>
            <w:rFonts w:ascii="Consolas" w:eastAsia="Times New Roman" w:hAnsi="Consolas" w:cs="Times New Roman"/>
            <w:color w:val="6A9955"/>
            <w:sz w:val="24"/>
            <w:szCs w:val="24"/>
            <w:lang w:eastAsia="en-IN"/>
          </w:rPr>
          <w:t xml:space="preserve"> </w:t>
        </w:r>
      </w:ins>
      <w:ins w:id="176" w:author="MANORMA SHARAN" w:date="2021-06-12T17:23:00Z">
        <w:r w:rsidRPr="0043361C">
          <w:rPr>
            <w:rFonts w:ascii="Consolas" w:eastAsia="Times New Roman" w:hAnsi="Consolas" w:cs="Times New Roman"/>
            <w:color w:val="6A9955"/>
            <w:sz w:val="24"/>
            <w:szCs w:val="24"/>
            <w:lang w:eastAsia="en-IN"/>
          </w:rPr>
          <w:t> follow:</w:t>
        </w:r>
      </w:ins>
    </w:p>
    <w:p w:rsidR="0043361C" w:rsidRPr="0043361C" w:rsidRDefault="0043361C" w:rsidP="0043361C">
      <w:pPr>
        <w:shd w:val="clear" w:color="auto" w:fill="1E1E1E"/>
        <w:spacing w:after="0" w:line="330" w:lineRule="atLeast"/>
        <w:rPr>
          <w:ins w:id="177" w:author="MANORMA SHARAN" w:date="2021-06-12T17:23:00Z"/>
          <w:rFonts w:ascii="Consolas" w:eastAsia="Times New Roman" w:hAnsi="Consolas" w:cs="Times New Roman"/>
          <w:color w:val="D4D4D4"/>
          <w:sz w:val="24"/>
          <w:szCs w:val="24"/>
          <w:lang w:eastAsia="en-IN"/>
        </w:rPr>
      </w:pPr>
    </w:p>
    <w:p w:rsidR="0043361C" w:rsidRPr="0043361C" w:rsidRDefault="0043361C" w:rsidP="0043361C">
      <w:pPr>
        <w:shd w:val="clear" w:color="auto" w:fill="1E1E1E"/>
        <w:spacing w:after="0" w:line="330" w:lineRule="atLeast"/>
        <w:rPr>
          <w:ins w:id="178" w:author="MANORMA SHARAN" w:date="2021-06-12T17:23:00Z"/>
          <w:rFonts w:ascii="Consolas" w:eastAsia="Times New Roman" w:hAnsi="Consolas" w:cs="Times New Roman"/>
          <w:color w:val="D4D4D4"/>
          <w:sz w:val="24"/>
          <w:szCs w:val="24"/>
          <w:lang w:eastAsia="en-IN"/>
        </w:rPr>
      </w:pPr>
      <w:ins w:id="179" w:author="MANORMA SHARAN" w:date="2021-06-12T17:23:00Z">
        <w:r w:rsidRPr="0043361C">
          <w:rPr>
            <w:rFonts w:ascii="Consolas" w:eastAsia="Times New Roman" w:hAnsi="Consolas" w:cs="Times New Roman"/>
            <w:color w:val="DCDCAA"/>
            <w:sz w:val="24"/>
            <w:szCs w:val="24"/>
            <w:lang w:eastAsia="en-IN"/>
          </w:rPr>
          <w:t>print</w:t>
        </w:r>
        <w:r w:rsidRPr="0043361C">
          <w:rPr>
            <w:rFonts w:ascii="Consolas" w:eastAsia="Times New Roman" w:hAnsi="Consolas" w:cs="Times New Roman"/>
            <w:color w:val="D4D4D4"/>
            <w:sz w:val="24"/>
            <w:szCs w:val="24"/>
            <w:lang w:eastAsia="en-IN"/>
          </w:rPr>
          <w:t>(numbers.index(</w:t>
        </w:r>
        <w:r w:rsidRPr="0043361C">
          <w:rPr>
            <w:rFonts w:ascii="Consolas" w:eastAsia="Times New Roman" w:hAnsi="Consolas" w:cs="Times New Roman"/>
            <w:color w:val="B5CEA8"/>
            <w:sz w:val="24"/>
            <w:szCs w:val="24"/>
            <w:lang w:eastAsia="en-IN"/>
          </w:rPr>
          <w:t>2</w:t>
        </w:r>
        <w:r w:rsidRPr="0043361C">
          <w:rPr>
            <w:rFonts w:ascii="Consolas" w:eastAsia="Times New Roman" w:hAnsi="Consolas" w:cs="Times New Roman"/>
            <w:color w:val="D4D4D4"/>
            <w:sz w:val="24"/>
            <w:szCs w:val="24"/>
            <w:lang w:eastAsia="en-IN"/>
          </w:rPr>
          <w:t>, </w:t>
        </w:r>
        <w:r w:rsidRPr="0043361C">
          <w:rPr>
            <w:rFonts w:ascii="Consolas" w:eastAsia="Times New Roman" w:hAnsi="Consolas" w:cs="Times New Roman"/>
            <w:color w:val="B5CEA8"/>
            <w:sz w:val="24"/>
            <w:szCs w:val="24"/>
            <w:lang w:eastAsia="en-IN"/>
          </w:rPr>
          <w:t>1</w:t>
        </w:r>
        <w:r w:rsidRPr="0043361C">
          <w:rPr>
            <w:rFonts w:ascii="Consolas" w:eastAsia="Times New Roman" w:hAnsi="Consolas" w:cs="Times New Roman"/>
            <w:color w:val="D4D4D4"/>
            <w:sz w:val="24"/>
            <w:szCs w:val="24"/>
            <w:lang w:eastAsia="en-IN"/>
          </w:rPr>
          <w:t>))</w:t>
        </w:r>
      </w:ins>
    </w:p>
    <w:p w:rsidR="0043361C" w:rsidRDefault="0043361C" w:rsidP="00BF6D73">
      <w:pPr>
        <w:tabs>
          <w:tab w:val="left" w:pos="1513"/>
        </w:tabs>
        <w:rPr>
          <w:ins w:id="180" w:author="MANORMA SHARAN" w:date="2021-06-12T17:23:00Z"/>
          <w:rFonts w:eastAsia="Times New Roman" w:cstheme="minorHAnsi"/>
          <w:color w:val="000000" w:themeColor="text1"/>
          <w:sz w:val="28"/>
          <w:szCs w:val="28"/>
          <w:lang w:eastAsia="en-IN"/>
        </w:rPr>
      </w:pPr>
      <w:ins w:id="181" w:author="MANORMA SHARAN" w:date="2021-06-12T17:23:00Z">
        <w:r>
          <w:rPr>
            <w:rFonts w:eastAsia="Times New Roman" w:cstheme="minorHAnsi"/>
            <w:color w:val="000000" w:themeColor="text1"/>
            <w:sz w:val="28"/>
            <w:szCs w:val="28"/>
            <w:lang w:eastAsia="en-IN"/>
          </w:rPr>
          <w:t>this will give the output as: 4</w:t>
        </w:r>
      </w:ins>
    </w:p>
    <w:p w:rsidR="0043361C" w:rsidRDefault="0043361C" w:rsidP="00BF6D73">
      <w:pPr>
        <w:tabs>
          <w:tab w:val="left" w:pos="1513"/>
        </w:tabs>
        <w:rPr>
          <w:ins w:id="182" w:author="MANORMA SHARAN" w:date="2021-06-12T17:23:00Z"/>
          <w:rFonts w:eastAsia="Times New Roman" w:cstheme="minorHAnsi"/>
          <w:color w:val="000000" w:themeColor="text1"/>
          <w:sz w:val="28"/>
          <w:szCs w:val="28"/>
          <w:lang w:eastAsia="en-IN"/>
        </w:rPr>
      </w:pPr>
      <w:ins w:id="183" w:author="MANORMA SHARAN" w:date="2021-06-12T17:23:00Z">
        <w:r>
          <w:rPr>
            <w:rFonts w:eastAsia="Times New Roman" w:cstheme="minorHAnsi"/>
            <w:color w:val="000000" w:themeColor="text1"/>
            <w:sz w:val="28"/>
            <w:szCs w:val="28"/>
            <w:lang w:eastAsia="en-IN"/>
          </w:rPr>
          <w:t xml:space="preserve">we can also give the </w:t>
        </w:r>
      </w:ins>
      <w:ins w:id="184" w:author="MANORMA SHARAN" w:date="2021-06-12T17:25:00Z">
        <w:r w:rsidR="00CF4B0D">
          <w:rPr>
            <w:rFonts w:eastAsia="Times New Roman" w:cstheme="minorHAnsi"/>
            <w:color w:val="000000" w:themeColor="text1"/>
            <w:sz w:val="28"/>
            <w:szCs w:val="28"/>
            <w:lang w:eastAsia="en-IN"/>
          </w:rPr>
          <w:t>stopping</w:t>
        </w:r>
      </w:ins>
      <w:ins w:id="185" w:author="MANORMA SHARAN" w:date="2021-06-12T17:23:00Z">
        <w:r>
          <w:rPr>
            <w:rFonts w:eastAsia="Times New Roman" w:cstheme="minorHAnsi"/>
            <w:color w:val="000000" w:themeColor="text1"/>
            <w:sz w:val="28"/>
            <w:szCs w:val="28"/>
            <w:lang w:eastAsia="en-IN"/>
          </w:rPr>
          <w:t xml:space="preserve"> argument  as number.index(2, 1, 10)</w:t>
        </w:r>
      </w:ins>
    </w:p>
    <w:p w:rsidR="0043361C" w:rsidRDefault="00CF4B0D" w:rsidP="00BF6D73">
      <w:pPr>
        <w:tabs>
          <w:tab w:val="left" w:pos="1513"/>
        </w:tabs>
        <w:rPr>
          <w:ins w:id="186" w:author="MANORMA SHARAN" w:date="2021-06-12T17:25:00Z"/>
          <w:rFonts w:eastAsia="Times New Roman" w:cstheme="minorHAnsi"/>
          <w:color w:val="000000" w:themeColor="text1"/>
          <w:sz w:val="28"/>
          <w:szCs w:val="28"/>
          <w:lang w:eastAsia="en-IN"/>
        </w:rPr>
      </w:pPr>
      <w:ins w:id="187" w:author="MANORMA SHARAN" w:date="2021-06-12T17:25:00Z">
        <w:r>
          <w:rPr>
            <w:rFonts w:eastAsia="Times New Roman" w:cstheme="minorHAnsi"/>
            <w:color w:val="000000" w:themeColor="text1"/>
            <w:sz w:val="28"/>
            <w:szCs w:val="28"/>
            <w:lang w:eastAsia="en-IN"/>
          </w:rPr>
          <w:t>Pass list to a function:</w:t>
        </w:r>
      </w:ins>
    </w:p>
    <w:p w:rsidR="00CF4B0D" w:rsidRPr="00CF4B0D" w:rsidRDefault="00CF4B0D" w:rsidP="00CF4B0D">
      <w:pPr>
        <w:shd w:val="clear" w:color="auto" w:fill="1E1E1E"/>
        <w:spacing w:after="0" w:line="330" w:lineRule="atLeast"/>
        <w:rPr>
          <w:ins w:id="188" w:author="MANORMA SHARAN" w:date="2021-06-12T17:32:00Z"/>
          <w:rFonts w:ascii="Consolas" w:eastAsia="Times New Roman" w:hAnsi="Consolas" w:cs="Times New Roman"/>
          <w:color w:val="D4D4D4"/>
          <w:sz w:val="24"/>
          <w:szCs w:val="24"/>
          <w:lang w:eastAsia="en-IN"/>
        </w:rPr>
      </w:pPr>
      <w:ins w:id="189" w:author="MANORMA SHARAN" w:date="2021-06-12T17:32:00Z">
        <w:r w:rsidRPr="00CF4B0D">
          <w:rPr>
            <w:rFonts w:ascii="Consolas" w:eastAsia="Times New Roman" w:hAnsi="Consolas" w:cs="Times New Roman"/>
            <w:color w:val="6A9955"/>
            <w:sz w:val="24"/>
            <w:szCs w:val="24"/>
            <w:lang w:eastAsia="en-IN"/>
          </w:rPr>
          <w:t># def negative_list(l):</w:t>
        </w:r>
      </w:ins>
    </w:p>
    <w:p w:rsidR="00CF4B0D" w:rsidRPr="00CF4B0D" w:rsidRDefault="00CF4B0D" w:rsidP="00CF4B0D">
      <w:pPr>
        <w:shd w:val="clear" w:color="auto" w:fill="1E1E1E"/>
        <w:spacing w:after="0" w:line="330" w:lineRule="atLeast"/>
        <w:rPr>
          <w:ins w:id="190" w:author="MANORMA SHARAN" w:date="2021-06-12T17:32:00Z"/>
          <w:rFonts w:ascii="Consolas" w:eastAsia="Times New Roman" w:hAnsi="Consolas" w:cs="Times New Roman"/>
          <w:color w:val="D4D4D4"/>
          <w:sz w:val="24"/>
          <w:szCs w:val="24"/>
          <w:lang w:eastAsia="en-IN"/>
        </w:rPr>
      </w:pPr>
      <w:ins w:id="191" w:author="MANORMA SHARAN" w:date="2021-06-12T17:32:00Z">
        <w:r w:rsidRPr="00CF4B0D">
          <w:rPr>
            <w:rFonts w:ascii="Consolas" w:eastAsia="Times New Roman" w:hAnsi="Consolas" w:cs="Times New Roman"/>
            <w:color w:val="6A9955"/>
            <w:sz w:val="24"/>
            <w:szCs w:val="24"/>
            <w:lang w:eastAsia="en-IN"/>
          </w:rPr>
          <w:t>#     for i in l:</w:t>
        </w:r>
      </w:ins>
    </w:p>
    <w:p w:rsidR="00CF4B0D" w:rsidRPr="00CF4B0D" w:rsidRDefault="00CF4B0D" w:rsidP="00CF4B0D">
      <w:pPr>
        <w:shd w:val="clear" w:color="auto" w:fill="1E1E1E"/>
        <w:spacing w:after="0" w:line="330" w:lineRule="atLeast"/>
        <w:rPr>
          <w:ins w:id="192" w:author="MANORMA SHARAN" w:date="2021-06-12T17:32:00Z"/>
          <w:rFonts w:ascii="Consolas" w:eastAsia="Times New Roman" w:hAnsi="Consolas" w:cs="Times New Roman"/>
          <w:color w:val="D4D4D4"/>
          <w:sz w:val="24"/>
          <w:szCs w:val="24"/>
          <w:lang w:eastAsia="en-IN"/>
        </w:rPr>
      </w:pPr>
      <w:ins w:id="193" w:author="MANORMA SHARAN" w:date="2021-06-12T17:32:00Z">
        <w:r w:rsidRPr="00CF4B0D">
          <w:rPr>
            <w:rFonts w:ascii="Consolas" w:eastAsia="Times New Roman" w:hAnsi="Consolas" w:cs="Times New Roman"/>
            <w:color w:val="6A9955"/>
            <w:sz w:val="24"/>
            <w:szCs w:val="24"/>
            <w:lang w:eastAsia="en-IN"/>
          </w:rPr>
          <w:t>#         return list(-i)</w:t>
        </w:r>
      </w:ins>
    </w:p>
    <w:p w:rsidR="00CF4B0D" w:rsidRPr="00CF4B0D" w:rsidRDefault="00CF4B0D" w:rsidP="00CF4B0D">
      <w:pPr>
        <w:shd w:val="clear" w:color="auto" w:fill="1E1E1E"/>
        <w:spacing w:after="0" w:line="330" w:lineRule="atLeast"/>
        <w:rPr>
          <w:ins w:id="194" w:author="MANORMA SHARAN" w:date="2021-06-12T17:32:00Z"/>
          <w:rFonts w:ascii="Consolas" w:eastAsia="Times New Roman" w:hAnsi="Consolas" w:cs="Times New Roman"/>
          <w:color w:val="D4D4D4"/>
          <w:sz w:val="24"/>
          <w:szCs w:val="24"/>
          <w:lang w:eastAsia="en-IN"/>
        </w:rPr>
      </w:pPr>
      <w:ins w:id="195" w:author="MANORMA SHARAN" w:date="2021-06-12T17:32:00Z">
        <w:r w:rsidRPr="00CF4B0D">
          <w:rPr>
            <w:rFonts w:ascii="Consolas" w:eastAsia="Times New Roman" w:hAnsi="Consolas" w:cs="Times New Roman"/>
            <w:color w:val="D4D4D4"/>
            <w:sz w:val="24"/>
            <w:szCs w:val="24"/>
            <w:lang w:eastAsia="en-IN"/>
          </w:rPr>
          <w:t>number = [</w:t>
        </w:r>
        <w:r w:rsidRPr="00CF4B0D">
          <w:rPr>
            <w:rFonts w:ascii="Consolas" w:eastAsia="Times New Roman" w:hAnsi="Consolas" w:cs="Times New Roman"/>
            <w:color w:val="B5CEA8"/>
            <w:sz w:val="24"/>
            <w:szCs w:val="24"/>
            <w:lang w:eastAsia="en-IN"/>
          </w:rPr>
          <w:t>1</w:t>
        </w:r>
        <w:r w:rsidRPr="00CF4B0D">
          <w:rPr>
            <w:rFonts w:ascii="Consolas" w:eastAsia="Times New Roman" w:hAnsi="Consolas" w:cs="Times New Roman"/>
            <w:color w:val="D4D4D4"/>
            <w:sz w:val="24"/>
            <w:szCs w:val="24"/>
            <w:lang w:eastAsia="en-IN"/>
          </w:rPr>
          <w:t>, </w:t>
        </w:r>
        <w:r w:rsidRPr="00CF4B0D">
          <w:rPr>
            <w:rFonts w:ascii="Consolas" w:eastAsia="Times New Roman" w:hAnsi="Consolas" w:cs="Times New Roman"/>
            <w:color w:val="B5CEA8"/>
            <w:sz w:val="24"/>
            <w:szCs w:val="24"/>
            <w:lang w:eastAsia="en-IN"/>
          </w:rPr>
          <w:t>2</w:t>
        </w:r>
        <w:r w:rsidRPr="00CF4B0D">
          <w:rPr>
            <w:rFonts w:ascii="Consolas" w:eastAsia="Times New Roman" w:hAnsi="Consolas" w:cs="Times New Roman"/>
            <w:color w:val="D4D4D4"/>
            <w:sz w:val="24"/>
            <w:szCs w:val="24"/>
            <w:lang w:eastAsia="en-IN"/>
          </w:rPr>
          <w:t>, </w:t>
        </w:r>
        <w:r w:rsidRPr="00CF4B0D">
          <w:rPr>
            <w:rFonts w:ascii="Consolas" w:eastAsia="Times New Roman" w:hAnsi="Consolas" w:cs="Times New Roman"/>
            <w:color w:val="B5CEA8"/>
            <w:sz w:val="24"/>
            <w:szCs w:val="24"/>
            <w:lang w:eastAsia="en-IN"/>
          </w:rPr>
          <w:t>3</w:t>
        </w:r>
        <w:r w:rsidRPr="00CF4B0D">
          <w:rPr>
            <w:rFonts w:ascii="Consolas" w:eastAsia="Times New Roman" w:hAnsi="Consolas" w:cs="Times New Roman"/>
            <w:color w:val="D4D4D4"/>
            <w:sz w:val="24"/>
            <w:szCs w:val="24"/>
            <w:lang w:eastAsia="en-IN"/>
          </w:rPr>
          <w:t>, </w:t>
        </w:r>
        <w:r w:rsidRPr="00CF4B0D">
          <w:rPr>
            <w:rFonts w:ascii="Consolas" w:eastAsia="Times New Roman" w:hAnsi="Consolas" w:cs="Times New Roman"/>
            <w:color w:val="B5CEA8"/>
            <w:sz w:val="24"/>
            <w:szCs w:val="24"/>
            <w:lang w:eastAsia="en-IN"/>
          </w:rPr>
          <w:t>4</w:t>
        </w:r>
        <w:r w:rsidRPr="00CF4B0D">
          <w:rPr>
            <w:rFonts w:ascii="Consolas" w:eastAsia="Times New Roman" w:hAnsi="Consolas" w:cs="Times New Roman"/>
            <w:color w:val="D4D4D4"/>
            <w:sz w:val="24"/>
            <w:szCs w:val="24"/>
            <w:lang w:eastAsia="en-IN"/>
          </w:rPr>
          <w:t>, </w:t>
        </w:r>
        <w:r w:rsidRPr="00CF4B0D">
          <w:rPr>
            <w:rFonts w:ascii="Consolas" w:eastAsia="Times New Roman" w:hAnsi="Consolas" w:cs="Times New Roman"/>
            <w:color w:val="B5CEA8"/>
            <w:sz w:val="24"/>
            <w:szCs w:val="24"/>
            <w:lang w:eastAsia="en-IN"/>
          </w:rPr>
          <w:t>5</w:t>
        </w:r>
        <w:r w:rsidRPr="00CF4B0D">
          <w:rPr>
            <w:rFonts w:ascii="Consolas" w:eastAsia="Times New Roman" w:hAnsi="Consolas" w:cs="Times New Roman"/>
            <w:color w:val="D4D4D4"/>
            <w:sz w:val="24"/>
            <w:szCs w:val="24"/>
            <w:lang w:eastAsia="en-IN"/>
          </w:rPr>
          <w:t>, </w:t>
        </w:r>
        <w:r w:rsidRPr="00CF4B0D">
          <w:rPr>
            <w:rFonts w:ascii="Consolas" w:eastAsia="Times New Roman" w:hAnsi="Consolas" w:cs="Times New Roman"/>
            <w:color w:val="B5CEA8"/>
            <w:sz w:val="24"/>
            <w:szCs w:val="24"/>
            <w:lang w:eastAsia="en-IN"/>
          </w:rPr>
          <w:t>6</w:t>
        </w:r>
        <w:r w:rsidRPr="00CF4B0D">
          <w:rPr>
            <w:rFonts w:ascii="Consolas" w:eastAsia="Times New Roman" w:hAnsi="Consolas" w:cs="Times New Roman"/>
            <w:color w:val="D4D4D4"/>
            <w:sz w:val="24"/>
            <w:szCs w:val="24"/>
            <w:lang w:eastAsia="en-IN"/>
          </w:rPr>
          <w:t>, </w:t>
        </w:r>
        <w:r w:rsidRPr="00CF4B0D">
          <w:rPr>
            <w:rFonts w:ascii="Consolas" w:eastAsia="Times New Roman" w:hAnsi="Consolas" w:cs="Times New Roman"/>
            <w:color w:val="B5CEA8"/>
            <w:sz w:val="24"/>
            <w:szCs w:val="24"/>
            <w:lang w:eastAsia="en-IN"/>
          </w:rPr>
          <w:t>7</w:t>
        </w:r>
        <w:r w:rsidRPr="00CF4B0D">
          <w:rPr>
            <w:rFonts w:ascii="Consolas" w:eastAsia="Times New Roman" w:hAnsi="Consolas" w:cs="Times New Roman"/>
            <w:color w:val="D4D4D4"/>
            <w:sz w:val="24"/>
            <w:szCs w:val="24"/>
            <w:lang w:eastAsia="en-IN"/>
          </w:rPr>
          <w:t>, </w:t>
        </w:r>
        <w:r w:rsidRPr="00CF4B0D">
          <w:rPr>
            <w:rFonts w:ascii="Consolas" w:eastAsia="Times New Roman" w:hAnsi="Consolas" w:cs="Times New Roman"/>
            <w:color w:val="B5CEA8"/>
            <w:sz w:val="24"/>
            <w:szCs w:val="24"/>
            <w:lang w:eastAsia="en-IN"/>
          </w:rPr>
          <w:t>8</w:t>
        </w:r>
        <w:r w:rsidRPr="00CF4B0D">
          <w:rPr>
            <w:rFonts w:ascii="Consolas" w:eastAsia="Times New Roman" w:hAnsi="Consolas" w:cs="Times New Roman"/>
            <w:color w:val="D4D4D4"/>
            <w:sz w:val="24"/>
            <w:szCs w:val="24"/>
            <w:lang w:eastAsia="en-IN"/>
          </w:rPr>
          <w:t>, </w:t>
        </w:r>
        <w:r w:rsidRPr="00CF4B0D">
          <w:rPr>
            <w:rFonts w:ascii="Consolas" w:eastAsia="Times New Roman" w:hAnsi="Consolas" w:cs="Times New Roman"/>
            <w:color w:val="B5CEA8"/>
            <w:sz w:val="24"/>
            <w:szCs w:val="24"/>
            <w:lang w:eastAsia="en-IN"/>
          </w:rPr>
          <w:t>9</w:t>
        </w:r>
        <w:r w:rsidRPr="00CF4B0D">
          <w:rPr>
            <w:rFonts w:ascii="Consolas" w:eastAsia="Times New Roman" w:hAnsi="Consolas" w:cs="Times New Roman"/>
            <w:color w:val="D4D4D4"/>
            <w:sz w:val="24"/>
            <w:szCs w:val="24"/>
            <w:lang w:eastAsia="en-IN"/>
          </w:rPr>
          <w:t>, </w:t>
        </w:r>
        <w:r w:rsidRPr="00CF4B0D">
          <w:rPr>
            <w:rFonts w:ascii="Consolas" w:eastAsia="Times New Roman" w:hAnsi="Consolas" w:cs="Times New Roman"/>
            <w:color w:val="B5CEA8"/>
            <w:sz w:val="24"/>
            <w:szCs w:val="24"/>
            <w:lang w:eastAsia="en-IN"/>
          </w:rPr>
          <w:t>10</w:t>
        </w:r>
        <w:r w:rsidRPr="00CF4B0D">
          <w:rPr>
            <w:rFonts w:ascii="Consolas" w:eastAsia="Times New Roman" w:hAnsi="Consolas" w:cs="Times New Roman"/>
            <w:color w:val="D4D4D4"/>
            <w:sz w:val="24"/>
            <w:szCs w:val="24"/>
            <w:lang w:eastAsia="en-IN"/>
          </w:rPr>
          <w:t>]</w:t>
        </w:r>
      </w:ins>
    </w:p>
    <w:p w:rsidR="00CF4B0D" w:rsidRPr="00CF4B0D" w:rsidRDefault="00CF4B0D" w:rsidP="00CF4B0D">
      <w:pPr>
        <w:shd w:val="clear" w:color="auto" w:fill="1E1E1E"/>
        <w:spacing w:after="0" w:line="330" w:lineRule="atLeast"/>
        <w:rPr>
          <w:ins w:id="196" w:author="MANORMA SHARAN" w:date="2021-06-12T17:32:00Z"/>
          <w:rFonts w:ascii="Consolas" w:eastAsia="Times New Roman" w:hAnsi="Consolas" w:cs="Times New Roman"/>
          <w:color w:val="D4D4D4"/>
          <w:sz w:val="24"/>
          <w:szCs w:val="24"/>
          <w:lang w:eastAsia="en-IN"/>
        </w:rPr>
      </w:pPr>
    </w:p>
    <w:p w:rsidR="00CF4B0D" w:rsidRPr="00CF4B0D" w:rsidRDefault="00CF4B0D" w:rsidP="00CF4B0D">
      <w:pPr>
        <w:shd w:val="clear" w:color="auto" w:fill="1E1E1E"/>
        <w:spacing w:after="0" w:line="330" w:lineRule="atLeast"/>
        <w:rPr>
          <w:ins w:id="197" w:author="MANORMA SHARAN" w:date="2021-06-12T17:32:00Z"/>
          <w:rFonts w:ascii="Consolas" w:eastAsia="Times New Roman" w:hAnsi="Consolas" w:cs="Times New Roman"/>
          <w:color w:val="D4D4D4"/>
          <w:sz w:val="24"/>
          <w:szCs w:val="24"/>
          <w:lang w:eastAsia="en-IN"/>
        </w:rPr>
      </w:pPr>
      <w:ins w:id="198" w:author="MANORMA SHARAN" w:date="2021-06-12T17:32:00Z">
        <w:r w:rsidRPr="00CF4B0D">
          <w:rPr>
            <w:rFonts w:ascii="Consolas" w:eastAsia="Times New Roman" w:hAnsi="Consolas" w:cs="Times New Roman"/>
            <w:color w:val="6A9955"/>
            <w:sz w:val="24"/>
            <w:szCs w:val="24"/>
            <w:lang w:eastAsia="en-IN"/>
          </w:rPr>
          <w:t># print(negative_list(number))</w:t>
        </w:r>
      </w:ins>
    </w:p>
    <w:p w:rsidR="00CF4B0D" w:rsidRDefault="00CF4B0D" w:rsidP="00CF4B0D">
      <w:pPr>
        <w:shd w:val="clear" w:color="auto" w:fill="1E1E1E"/>
        <w:spacing w:after="0" w:line="330" w:lineRule="atLeast"/>
        <w:rPr>
          <w:ins w:id="199" w:author="MANORMA SHARAN" w:date="2021-06-12T17:32:00Z"/>
          <w:rFonts w:ascii="Consolas" w:eastAsia="Times New Roman" w:hAnsi="Consolas" w:cs="Times New Roman"/>
          <w:color w:val="D4D4D4"/>
          <w:sz w:val="24"/>
          <w:szCs w:val="24"/>
          <w:lang w:eastAsia="en-IN"/>
        </w:rPr>
      </w:pPr>
    </w:p>
    <w:p w:rsidR="00CF4B0D" w:rsidRPr="00CF4B0D" w:rsidRDefault="00CF4B0D" w:rsidP="00CF4B0D">
      <w:pPr>
        <w:shd w:val="clear" w:color="auto" w:fill="1E1E1E"/>
        <w:spacing w:after="0" w:line="330" w:lineRule="atLeast"/>
        <w:rPr>
          <w:ins w:id="200" w:author="MANORMA SHARAN" w:date="2021-06-12T17:32:00Z"/>
          <w:rFonts w:ascii="Consolas" w:eastAsia="Times New Roman" w:hAnsi="Consolas" w:cs="Times New Roman"/>
          <w:color w:val="D4D4D4"/>
          <w:sz w:val="24"/>
          <w:szCs w:val="24"/>
          <w:lang w:eastAsia="en-IN"/>
        </w:rPr>
      </w:pPr>
    </w:p>
    <w:p w:rsidR="00CF4B0D" w:rsidRPr="00CF4B0D" w:rsidRDefault="00CF4B0D" w:rsidP="00CF4B0D">
      <w:pPr>
        <w:shd w:val="clear" w:color="auto" w:fill="1E1E1E"/>
        <w:spacing w:after="0" w:line="330" w:lineRule="atLeast"/>
        <w:rPr>
          <w:ins w:id="201" w:author="MANORMA SHARAN" w:date="2021-06-12T17:32:00Z"/>
          <w:rFonts w:ascii="Consolas" w:eastAsia="Times New Roman" w:hAnsi="Consolas" w:cs="Times New Roman"/>
          <w:color w:val="D4D4D4"/>
          <w:sz w:val="24"/>
          <w:szCs w:val="24"/>
          <w:lang w:eastAsia="en-IN"/>
        </w:rPr>
      </w:pPr>
      <w:ins w:id="202" w:author="MANORMA SHARAN" w:date="2021-06-12T17:32:00Z">
        <w:r w:rsidRPr="00CF4B0D">
          <w:rPr>
            <w:rFonts w:ascii="Consolas" w:eastAsia="Times New Roman" w:hAnsi="Consolas" w:cs="Times New Roman"/>
            <w:color w:val="569CD6"/>
            <w:sz w:val="24"/>
            <w:szCs w:val="24"/>
            <w:lang w:eastAsia="en-IN"/>
          </w:rPr>
          <w:t>def</w:t>
        </w:r>
        <w:r w:rsidRPr="00CF4B0D">
          <w:rPr>
            <w:rFonts w:ascii="Consolas" w:eastAsia="Times New Roman" w:hAnsi="Consolas" w:cs="Times New Roman"/>
            <w:color w:val="D4D4D4"/>
            <w:sz w:val="24"/>
            <w:szCs w:val="24"/>
            <w:lang w:eastAsia="en-IN"/>
          </w:rPr>
          <w:t> </w:t>
        </w:r>
        <w:r w:rsidRPr="00CF4B0D">
          <w:rPr>
            <w:rFonts w:ascii="Consolas" w:eastAsia="Times New Roman" w:hAnsi="Consolas" w:cs="Times New Roman"/>
            <w:color w:val="DCDCAA"/>
            <w:sz w:val="24"/>
            <w:szCs w:val="24"/>
            <w:lang w:eastAsia="en-IN"/>
          </w:rPr>
          <w:t>negative_list</w:t>
        </w:r>
        <w:r w:rsidRPr="00CF4B0D">
          <w:rPr>
            <w:rFonts w:ascii="Consolas" w:eastAsia="Times New Roman" w:hAnsi="Consolas" w:cs="Times New Roman"/>
            <w:color w:val="D4D4D4"/>
            <w:sz w:val="24"/>
            <w:szCs w:val="24"/>
            <w:lang w:eastAsia="en-IN"/>
          </w:rPr>
          <w:t>(</w:t>
        </w:r>
        <w:r w:rsidRPr="00CF4B0D">
          <w:rPr>
            <w:rFonts w:ascii="Consolas" w:eastAsia="Times New Roman" w:hAnsi="Consolas" w:cs="Times New Roman"/>
            <w:color w:val="9CDCFE"/>
            <w:sz w:val="24"/>
            <w:szCs w:val="24"/>
            <w:lang w:eastAsia="en-IN"/>
          </w:rPr>
          <w:t>l</w:t>
        </w:r>
        <w:r w:rsidRPr="00CF4B0D">
          <w:rPr>
            <w:rFonts w:ascii="Consolas" w:eastAsia="Times New Roman" w:hAnsi="Consolas" w:cs="Times New Roman"/>
            <w:color w:val="D4D4D4"/>
            <w:sz w:val="24"/>
            <w:szCs w:val="24"/>
            <w:lang w:eastAsia="en-IN"/>
          </w:rPr>
          <w:t>):</w:t>
        </w:r>
      </w:ins>
    </w:p>
    <w:p w:rsidR="00CF4B0D" w:rsidRPr="00CF4B0D" w:rsidRDefault="00CF4B0D" w:rsidP="00CF4B0D">
      <w:pPr>
        <w:shd w:val="clear" w:color="auto" w:fill="1E1E1E"/>
        <w:spacing w:after="0" w:line="330" w:lineRule="atLeast"/>
        <w:rPr>
          <w:ins w:id="203" w:author="MANORMA SHARAN" w:date="2021-06-12T17:32:00Z"/>
          <w:rFonts w:ascii="Consolas" w:eastAsia="Times New Roman" w:hAnsi="Consolas" w:cs="Times New Roman"/>
          <w:color w:val="D4D4D4"/>
          <w:sz w:val="24"/>
          <w:szCs w:val="24"/>
          <w:lang w:eastAsia="en-IN"/>
        </w:rPr>
      </w:pPr>
      <w:ins w:id="204" w:author="MANORMA SHARAN" w:date="2021-06-12T17:32:00Z">
        <w:r w:rsidRPr="00CF4B0D">
          <w:rPr>
            <w:rFonts w:ascii="Consolas" w:eastAsia="Times New Roman" w:hAnsi="Consolas" w:cs="Times New Roman"/>
            <w:color w:val="D4D4D4"/>
            <w:sz w:val="24"/>
            <w:szCs w:val="24"/>
            <w:lang w:eastAsia="en-IN"/>
          </w:rPr>
          <w:t>    negative = []</w:t>
        </w:r>
      </w:ins>
    </w:p>
    <w:p w:rsidR="00CF4B0D" w:rsidRPr="00CF4B0D" w:rsidRDefault="00CF4B0D" w:rsidP="00CF4B0D">
      <w:pPr>
        <w:shd w:val="clear" w:color="auto" w:fill="1E1E1E"/>
        <w:spacing w:after="0" w:line="330" w:lineRule="atLeast"/>
        <w:rPr>
          <w:ins w:id="205" w:author="MANORMA SHARAN" w:date="2021-06-12T17:32:00Z"/>
          <w:rFonts w:ascii="Consolas" w:eastAsia="Times New Roman" w:hAnsi="Consolas" w:cs="Times New Roman"/>
          <w:color w:val="D4D4D4"/>
          <w:sz w:val="24"/>
          <w:szCs w:val="24"/>
          <w:lang w:eastAsia="en-IN"/>
        </w:rPr>
      </w:pPr>
      <w:ins w:id="206" w:author="MANORMA SHARAN" w:date="2021-06-12T17:32:00Z">
        <w:r w:rsidRPr="00CF4B0D">
          <w:rPr>
            <w:rFonts w:ascii="Consolas" w:eastAsia="Times New Roman" w:hAnsi="Consolas" w:cs="Times New Roman"/>
            <w:color w:val="D4D4D4"/>
            <w:sz w:val="24"/>
            <w:szCs w:val="24"/>
            <w:lang w:eastAsia="en-IN"/>
          </w:rPr>
          <w:t>    </w:t>
        </w:r>
        <w:r w:rsidRPr="00CF4B0D">
          <w:rPr>
            <w:rFonts w:ascii="Consolas" w:eastAsia="Times New Roman" w:hAnsi="Consolas" w:cs="Times New Roman"/>
            <w:color w:val="C586C0"/>
            <w:sz w:val="24"/>
            <w:szCs w:val="24"/>
            <w:lang w:eastAsia="en-IN"/>
          </w:rPr>
          <w:t>for</w:t>
        </w:r>
        <w:r w:rsidRPr="00CF4B0D">
          <w:rPr>
            <w:rFonts w:ascii="Consolas" w:eastAsia="Times New Roman" w:hAnsi="Consolas" w:cs="Times New Roman"/>
            <w:color w:val="D4D4D4"/>
            <w:sz w:val="24"/>
            <w:szCs w:val="24"/>
            <w:lang w:eastAsia="en-IN"/>
          </w:rPr>
          <w:t> i </w:t>
        </w:r>
        <w:r w:rsidRPr="00CF4B0D">
          <w:rPr>
            <w:rFonts w:ascii="Consolas" w:eastAsia="Times New Roman" w:hAnsi="Consolas" w:cs="Times New Roman"/>
            <w:color w:val="C586C0"/>
            <w:sz w:val="24"/>
            <w:szCs w:val="24"/>
            <w:lang w:eastAsia="en-IN"/>
          </w:rPr>
          <w:t>in</w:t>
        </w:r>
        <w:r w:rsidRPr="00CF4B0D">
          <w:rPr>
            <w:rFonts w:ascii="Consolas" w:eastAsia="Times New Roman" w:hAnsi="Consolas" w:cs="Times New Roman"/>
            <w:color w:val="D4D4D4"/>
            <w:sz w:val="24"/>
            <w:szCs w:val="24"/>
            <w:lang w:eastAsia="en-IN"/>
          </w:rPr>
          <w:t> l:</w:t>
        </w:r>
      </w:ins>
    </w:p>
    <w:p w:rsidR="00CF4B0D" w:rsidRPr="00CF4B0D" w:rsidRDefault="00CF4B0D" w:rsidP="00CF4B0D">
      <w:pPr>
        <w:shd w:val="clear" w:color="auto" w:fill="1E1E1E"/>
        <w:spacing w:after="0" w:line="330" w:lineRule="atLeast"/>
        <w:rPr>
          <w:ins w:id="207" w:author="MANORMA SHARAN" w:date="2021-06-12T17:32:00Z"/>
          <w:rFonts w:ascii="Consolas" w:eastAsia="Times New Roman" w:hAnsi="Consolas" w:cs="Times New Roman"/>
          <w:color w:val="D4D4D4"/>
          <w:sz w:val="24"/>
          <w:szCs w:val="24"/>
          <w:lang w:eastAsia="en-IN"/>
        </w:rPr>
      </w:pPr>
      <w:ins w:id="208" w:author="MANORMA SHARAN" w:date="2021-06-12T17:32:00Z">
        <w:r w:rsidRPr="00CF4B0D">
          <w:rPr>
            <w:rFonts w:ascii="Consolas" w:eastAsia="Times New Roman" w:hAnsi="Consolas" w:cs="Times New Roman"/>
            <w:color w:val="D4D4D4"/>
            <w:sz w:val="24"/>
            <w:szCs w:val="24"/>
            <w:lang w:eastAsia="en-IN"/>
          </w:rPr>
          <w:t>        negative.append(-i)</w:t>
        </w:r>
      </w:ins>
    </w:p>
    <w:p w:rsidR="00CF4B0D" w:rsidRPr="00CF4B0D" w:rsidRDefault="00CF4B0D" w:rsidP="00CF4B0D">
      <w:pPr>
        <w:shd w:val="clear" w:color="auto" w:fill="1E1E1E"/>
        <w:spacing w:after="0" w:line="330" w:lineRule="atLeast"/>
        <w:rPr>
          <w:ins w:id="209" w:author="MANORMA SHARAN" w:date="2021-06-12T17:32:00Z"/>
          <w:rFonts w:ascii="Consolas" w:eastAsia="Times New Roman" w:hAnsi="Consolas" w:cs="Times New Roman"/>
          <w:color w:val="D4D4D4"/>
          <w:sz w:val="24"/>
          <w:szCs w:val="24"/>
          <w:lang w:eastAsia="en-IN"/>
        </w:rPr>
      </w:pPr>
      <w:ins w:id="210" w:author="MANORMA SHARAN" w:date="2021-06-12T17:32:00Z">
        <w:r w:rsidRPr="00CF4B0D">
          <w:rPr>
            <w:rFonts w:ascii="Consolas" w:eastAsia="Times New Roman" w:hAnsi="Consolas" w:cs="Times New Roman"/>
            <w:color w:val="D4D4D4"/>
            <w:sz w:val="24"/>
            <w:szCs w:val="24"/>
            <w:lang w:eastAsia="en-IN"/>
          </w:rPr>
          <w:t>    </w:t>
        </w:r>
        <w:r w:rsidRPr="00CF4B0D">
          <w:rPr>
            <w:rFonts w:ascii="Consolas" w:eastAsia="Times New Roman" w:hAnsi="Consolas" w:cs="Times New Roman"/>
            <w:color w:val="C586C0"/>
            <w:sz w:val="24"/>
            <w:szCs w:val="24"/>
            <w:lang w:eastAsia="en-IN"/>
          </w:rPr>
          <w:t>return</w:t>
        </w:r>
        <w:r w:rsidRPr="00CF4B0D">
          <w:rPr>
            <w:rFonts w:ascii="Consolas" w:eastAsia="Times New Roman" w:hAnsi="Consolas" w:cs="Times New Roman"/>
            <w:color w:val="D4D4D4"/>
            <w:sz w:val="24"/>
            <w:szCs w:val="24"/>
            <w:lang w:eastAsia="en-IN"/>
          </w:rPr>
          <w:t> negative</w:t>
        </w:r>
      </w:ins>
    </w:p>
    <w:p w:rsidR="00CF4B0D" w:rsidRPr="00CF4B0D" w:rsidRDefault="00CF4B0D" w:rsidP="00CF4B0D">
      <w:pPr>
        <w:shd w:val="clear" w:color="auto" w:fill="1E1E1E"/>
        <w:spacing w:after="0" w:line="330" w:lineRule="atLeast"/>
        <w:rPr>
          <w:ins w:id="211" w:author="MANORMA SHARAN" w:date="2021-06-12T17:32:00Z"/>
          <w:rFonts w:ascii="Consolas" w:eastAsia="Times New Roman" w:hAnsi="Consolas" w:cs="Times New Roman"/>
          <w:color w:val="D4D4D4"/>
          <w:sz w:val="24"/>
          <w:szCs w:val="24"/>
          <w:lang w:eastAsia="en-IN"/>
        </w:rPr>
      </w:pPr>
    </w:p>
    <w:p w:rsidR="00CF4B0D" w:rsidRPr="00CF4B0D" w:rsidRDefault="00CF4B0D" w:rsidP="00CF4B0D">
      <w:pPr>
        <w:shd w:val="clear" w:color="auto" w:fill="1E1E1E"/>
        <w:spacing w:after="0" w:line="330" w:lineRule="atLeast"/>
        <w:rPr>
          <w:ins w:id="212" w:author="MANORMA SHARAN" w:date="2021-06-12T17:32:00Z"/>
          <w:rFonts w:ascii="Consolas" w:eastAsia="Times New Roman" w:hAnsi="Consolas" w:cs="Times New Roman"/>
          <w:color w:val="D4D4D4"/>
          <w:sz w:val="24"/>
          <w:szCs w:val="24"/>
          <w:lang w:eastAsia="en-IN"/>
        </w:rPr>
      </w:pPr>
      <w:ins w:id="213" w:author="MANORMA SHARAN" w:date="2021-06-12T17:32:00Z">
        <w:r w:rsidRPr="00CF4B0D">
          <w:rPr>
            <w:rFonts w:ascii="Consolas" w:eastAsia="Times New Roman" w:hAnsi="Consolas" w:cs="Times New Roman"/>
            <w:color w:val="DCDCAA"/>
            <w:sz w:val="24"/>
            <w:szCs w:val="24"/>
            <w:lang w:eastAsia="en-IN"/>
          </w:rPr>
          <w:lastRenderedPageBreak/>
          <w:t>print</w:t>
        </w:r>
        <w:r w:rsidRPr="00CF4B0D">
          <w:rPr>
            <w:rFonts w:ascii="Consolas" w:eastAsia="Times New Roman" w:hAnsi="Consolas" w:cs="Times New Roman"/>
            <w:color w:val="D4D4D4"/>
            <w:sz w:val="24"/>
            <w:szCs w:val="24"/>
            <w:lang w:eastAsia="en-IN"/>
          </w:rPr>
          <w:t>(negative_list(number))</w:t>
        </w:r>
      </w:ins>
    </w:p>
    <w:p w:rsidR="00CF4B0D" w:rsidRDefault="00CF4B0D" w:rsidP="00BF6D73">
      <w:pPr>
        <w:tabs>
          <w:tab w:val="left" w:pos="1513"/>
        </w:tabs>
        <w:rPr>
          <w:ins w:id="214" w:author="MANORMA SHARAN" w:date="2021-06-12T17:13:00Z"/>
          <w:rFonts w:eastAsia="Times New Roman" w:cstheme="minorHAnsi"/>
          <w:color w:val="000000" w:themeColor="text1"/>
          <w:sz w:val="28"/>
          <w:szCs w:val="28"/>
          <w:lang w:eastAsia="en-IN"/>
        </w:rPr>
      </w:pPr>
    </w:p>
    <w:p w:rsidR="00AB3F86" w:rsidRDefault="00CF4B0D" w:rsidP="00BF6D73">
      <w:pPr>
        <w:tabs>
          <w:tab w:val="left" w:pos="1513"/>
        </w:tabs>
        <w:rPr>
          <w:ins w:id="215" w:author="MANORMA SHARAN" w:date="2021-06-12T17:32:00Z"/>
          <w:rFonts w:eastAsia="Times New Roman" w:cstheme="minorHAnsi"/>
          <w:color w:val="000000" w:themeColor="text1"/>
          <w:sz w:val="28"/>
          <w:szCs w:val="28"/>
          <w:lang w:eastAsia="en-IN"/>
        </w:rPr>
      </w:pPr>
      <w:ins w:id="216" w:author="MANORMA SHARAN" w:date="2021-06-12T17:32:00Z">
        <w:r>
          <w:rPr>
            <w:rFonts w:eastAsia="Times New Roman" w:cstheme="minorHAnsi"/>
            <w:color w:val="000000" w:themeColor="text1"/>
            <w:sz w:val="28"/>
            <w:szCs w:val="28"/>
            <w:lang w:eastAsia="en-IN"/>
          </w:rPr>
          <w:t>This will give the output as :</w:t>
        </w:r>
      </w:ins>
    </w:p>
    <w:p w:rsidR="00CF4B0D" w:rsidRDefault="00CF4B0D" w:rsidP="00BF6D73">
      <w:pPr>
        <w:tabs>
          <w:tab w:val="left" w:pos="1513"/>
        </w:tabs>
        <w:rPr>
          <w:ins w:id="217" w:author="MANORMA SHARAN" w:date="2021-06-15T00:45:00Z"/>
          <w:rFonts w:eastAsia="Times New Roman" w:cstheme="minorHAnsi"/>
          <w:color w:val="000000" w:themeColor="text1"/>
          <w:sz w:val="28"/>
          <w:szCs w:val="28"/>
          <w:lang w:eastAsia="en-IN"/>
        </w:rPr>
      </w:pPr>
      <w:ins w:id="218" w:author="MANORMA SHARAN" w:date="2021-06-12T17:33:00Z">
        <w:r w:rsidRPr="00CF4B0D">
          <w:rPr>
            <w:rFonts w:eastAsia="Times New Roman" w:cstheme="minorHAnsi"/>
            <w:color w:val="000000" w:themeColor="text1"/>
            <w:sz w:val="28"/>
            <w:szCs w:val="28"/>
            <w:lang w:eastAsia="en-IN"/>
          </w:rPr>
          <w:t>[-1, -2, -3, -4, -5, -6, -7, -8, -9, -10]</w:t>
        </w:r>
      </w:ins>
    </w:p>
    <w:p w:rsidR="00A60B0E" w:rsidRDefault="00A60B0E" w:rsidP="00BF6D73">
      <w:pPr>
        <w:tabs>
          <w:tab w:val="left" w:pos="1513"/>
        </w:tabs>
        <w:rPr>
          <w:ins w:id="219" w:author="MANORMA SHARAN" w:date="2021-06-15T00:45:00Z"/>
          <w:rFonts w:eastAsia="Times New Roman" w:cstheme="minorHAnsi"/>
          <w:color w:val="000000" w:themeColor="text1"/>
          <w:sz w:val="28"/>
          <w:szCs w:val="28"/>
          <w:lang w:eastAsia="en-IN"/>
        </w:rPr>
      </w:pPr>
    </w:p>
    <w:p w:rsidR="00A60B0E" w:rsidRDefault="00A60B0E" w:rsidP="00BF6D73">
      <w:pPr>
        <w:tabs>
          <w:tab w:val="left" w:pos="1513"/>
        </w:tabs>
        <w:rPr>
          <w:ins w:id="220" w:author="MANORMA SHARAN" w:date="2021-06-15T00:45:00Z"/>
          <w:rFonts w:eastAsia="Times New Roman" w:cstheme="minorHAnsi"/>
          <w:color w:val="000000" w:themeColor="text1"/>
          <w:sz w:val="28"/>
          <w:szCs w:val="28"/>
          <w:lang w:eastAsia="en-IN"/>
        </w:rPr>
      </w:pPr>
    </w:p>
    <w:p w:rsidR="00A60B0E" w:rsidRDefault="00A60B0E">
      <w:pPr>
        <w:tabs>
          <w:tab w:val="left" w:pos="1513"/>
        </w:tabs>
        <w:jc w:val="center"/>
        <w:rPr>
          <w:ins w:id="221" w:author="MANORMA SHARAN" w:date="2021-06-15T00:45:00Z"/>
          <w:rFonts w:eastAsia="Times New Roman" w:cstheme="minorHAnsi"/>
          <w:color w:val="000000" w:themeColor="text1"/>
          <w:sz w:val="28"/>
          <w:szCs w:val="28"/>
          <w:lang w:eastAsia="en-IN"/>
        </w:rPr>
        <w:pPrChange w:id="222" w:author="MANORMA SHARAN" w:date="2021-06-15T00:45:00Z">
          <w:pPr>
            <w:tabs>
              <w:tab w:val="left" w:pos="1513"/>
            </w:tabs>
          </w:pPr>
        </w:pPrChange>
      </w:pPr>
      <w:ins w:id="223" w:author="MANORMA SHARAN" w:date="2021-06-15T00:45:00Z">
        <w:r>
          <w:rPr>
            <w:rFonts w:eastAsia="Times New Roman" w:cstheme="minorHAnsi"/>
            <w:color w:val="000000" w:themeColor="text1"/>
            <w:sz w:val="28"/>
            <w:szCs w:val="28"/>
            <w:lang w:eastAsia="en-IN"/>
          </w:rPr>
          <w:t>MIN &amp; MAX Function</w:t>
        </w:r>
      </w:ins>
    </w:p>
    <w:p w:rsidR="00A60B0E" w:rsidRDefault="00A60B0E">
      <w:pPr>
        <w:tabs>
          <w:tab w:val="left" w:pos="1513"/>
        </w:tabs>
        <w:rPr>
          <w:ins w:id="224" w:author="MANORMA SHARAN" w:date="2021-06-15T00:47:00Z"/>
          <w:rFonts w:eastAsia="Times New Roman" w:cstheme="minorHAnsi"/>
          <w:color w:val="000000" w:themeColor="text1"/>
          <w:sz w:val="28"/>
          <w:szCs w:val="28"/>
          <w:lang w:eastAsia="en-IN"/>
        </w:rPr>
      </w:pPr>
      <w:ins w:id="225" w:author="MANORMA SHARAN" w:date="2021-06-15T00:46:00Z">
        <w:r>
          <w:rPr>
            <w:rFonts w:eastAsia="Times New Roman" w:cstheme="minorHAnsi"/>
            <w:color w:val="000000" w:themeColor="text1"/>
            <w:sz w:val="28"/>
            <w:szCs w:val="28"/>
            <w:lang w:eastAsia="en-IN"/>
          </w:rPr>
          <w:t>Min is used for finding lowest number in the list similarly max is used for finding the maximum number in the list.</w:t>
        </w:r>
      </w:ins>
    </w:p>
    <w:p w:rsidR="00A60B0E" w:rsidRDefault="00A60B0E">
      <w:pPr>
        <w:tabs>
          <w:tab w:val="left" w:pos="1513"/>
        </w:tabs>
        <w:rPr>
          <w:ins w:id="226" w:author="MANORMA SHARAN" w:date="2021-06-15T00:47:00Z"/>
          <w:rFonts w:eastAsia="Times New Roman" w:cstheme="minorHAnsi"/>
          <w:color w:val="000000" w:themeColor="text1"/>
          <w:sz w:val="28"/>
          <w:szCs w:val="28"/>
          <w:lang w:eastAsia="en-IN"/>
        </w:rPr>
      </w:pPr>
      <w:ins w:id="227" w:author="MANORMA SHARAN" w:date="2021-06-15T00:47:00Z">
        <w:r>
          <w:rPr>
            <w:rFonts w:eastAsia="Times New Roman" w:cstheme="minorHAnsi"/>
            <w:color w:val="000000" w:themeColor="text1"/>
            <w:sz w:val="28"/>
            <w:szCs w:val="28"/>
            <w:lang w:eastAsia="en-IN"/>
          </w:rPr>
          <w:t>Eg:</w:t>
        </w:r>
      </w:ins>
    </w:p>
    <w:p w:rsidR="00A60B0E" w:rsidRPr="00A60B0E" w:rsidRDefault="00A60B0E" w:rsidP="00A60B0E">
      <w:pPr>
        <w:shd w:val="clear" w:color="auto" w:fill="1E1E1E"/>
        <w:spacing w:after="0" w:line="330" w:lineRule="atLeast"/>
        <w:rPr>
          <w:ins w:id="228" w:author="MANORMA SHARAN" w:date="2021-06-15T00:48:00Z"/>
          <w:rFonts w:ascii="Consolas" w:eastAsia="Times New Roman" w:hAnsi="Consolas" w:cs="Times New Roman"/>
          <w:color w:val="D4D4D4"/>
          <w:sz w:val="24"/>
          <w:szCs w:val="24"/>
          <w:lang w:eastAsia="en-IN"/>
        </w:rPr>
      </w:pPr>
      <w:ins w:id="229" w:author="MANORMA SHARAN" w:date="2021-06-15T00:48:00Z">
        <w:r w:rsidRPr="00A60B0E">
          <w:rPr>
            <w:rFonts w:ascii="Consolas" w:eastAsia="Times New Roman" w:hAnsi="Consolas" w:cs="Times New Roman"/>
            <w:color w:val="D4D4D4"/>
            <w:sz w:val="24"/>
            <w:szCs w:val="24"/>
            <w:lang w:eastAsia="en-IN"/>
          </w:rPr>
          <w:t>list1 = [</w:t>
        </w:r>
        <w:r w:rsidRPr="00A60B0E">
          <w:rPr>
            <w:rFonts w:ascii="Consolas" w:eastAsia="Times New Roman" w:hAnsi="Consolas" w:cs="Times New Roman"/>
            <w:color w:val="B5CEA8"/>
            <w:sz w:val="24"/>
            <w:szCs w:val="24"/>
            <w:lang w:eastAsia="en-IN"/>
          </w:rPr>
          <w:t>6</w:t>
        </w:r>
        <w:r w:rsidRPr="00A60B0E">
          <w:rPr>
            <w:rFonts w:ascii="Consolas" w:eastAsia="Times New Roman" w:hAnsi="Consolas" w:cs="Times New Roman"/>
            <w:color w:val="D4D4D4"/>
            <w:sz w:val="24"/>
            <w:szCs w:val="24"/>
            <w:lang w:eastAsia="en-IN"/>
          </w:rPr>
          <w:t>, </w:t>
        </w:r>
        <w:r w:rsidRPr="00A60B0E">
          <w:rPr>
            <w:rFonts w:ascii="Consolas" w:eastAsia="Times New Roman" w:hAnsi="Consolas" w:cs="Times New Roman"/>
            <w:color w:val="B5CEA8"/>
            <w:sz w:val="24"/>
            <w:szCs w:val="24"/>
            <w:lang w:eastAsia="en-IN"/>
          </w:rPr>
          <w:t>60</w:t>
        </w:r>
        <w:r w:rsidRPr="00A60B0E">
          <w:rPr>
            <w:rFonts w:ascii="Consolas" w:eastAsia="Times New Roman" w:hAnsi="Consolas" w:cs="Times New Roman"/>
            <w:color w:val="D4D4D4"/>
            <w:sz w:val="24"/>
            <w:szCs w:val="24"/>
            <w:lang w:eastAsia="en-IN"/>
          </w:rPr>
          <w:t>, </w:t>
        </w:r>
        <w:r w:rsidRPr="00A60B0E">
          <w:rPr>
            <w:rFonts w:ascii="Consolas" w:eastAsia="Times New Roman" w:hAnsi="Consolas" w:cs="Times New Roman"/>
            <w:color w:val="B5CEA8"/>
            <w:sz w:val="24"/>
            <w:szCs w:val="24"/>
            <w:lang w:eastAsia="en-IN"/>
          </w:rPr>
          <w:t>5</w:t>
        </w:r>
        <w:r w:rsidRPr="00A60B0E">
          <w:rPr>
            <w:rFonts w:ascii="Consolas" w:eastAsia="Times New Roman" w:hAnsi="Consolas" w:cs="Times New Roman"/>
            <w:color w:val="D4D4D4"/>
            <w:sz w:val="24"/>
            <w:szCs w:val="24"/>
            <w:lang w:eastAsia="en-IN"/>
          </w:rPr>
          <w:t>]</w:t>
        </w:r>
      </w:ins>
    </w:p>
    <w:p w:rsidR="00A60B0E" w:rsidRPr="00A60B0E" w:rsidRDefault="00A60B0E" w:rsidP="00A60B0E">
      <w:pPr>
        <w:shd w:val="clear" w:color="auto" w:fill="1E1E1E"/>
        <w:spacing w:after="0" w:line="330" w:lineRule="atLeast"/>
        <w:rPr>
          <w:ins w:id="230" w:author="MANORMA SHARAN" w:date="2021-06-15T00:48:00Z"/>
          <w:rFonts w:ascii="Consolas" w:eastAsia="Times New Roman" w:hAnsi="Consolas" w:cs="Times New Roman"/>
          <w:color w:val="D4D4D4"/>
          <w:sz w:val="24"/>
          <w:szCs w:val="24"/>
          <w:lang w:eastAsia="en-IN"/>
        </w:rPr>
      </w:pPr>
    </w:p>
    <w:p w:rsidR="00A60B0E" w:rsidRPr="00A60B0E" w:rsidRDefault="00A60B0E" w:rsidP="00A60B0E">
      <w:pPr>
        <w:shd w:val="clear" w:color="auto" w:fill="1E1E1E"/>
        <w:spacing w:after="0" w:line="330" w:lineRule="atLeast"/>
        <w:rPr>
          <w:ins w:id="231" w:author="MANORMA SHARAN" w:date="2021-06-15T00:48:00Z"/>
          <w:rFonts w:ascii="Consolas" w:eastAsia="Times New Roman" w:hAnsi="Consolas" w:cs="Times New Roman"/>
          <w:color w:val="D4D4D4"/>
          <w:sz w:val="24"/>
          <w:szCs w:val="24"/>
          <w:lang w:eastAsia="en-IN"/>
        </w:rPr>
      </w:pPr>
      <w:ins w:id="232" w:author="MANORMA SHARAN" w:date="2021-06-15T00:48:00Z">
        <w:r w:rsidRPr="00A60B0E">
          <w:rPr>
            <w:rFonts w:ascii="Consolas" w:eastAsia="Times New Roman" w:hAnsi="Consolas" w:cs="Times New Roman"/>
            <w:color w:val="DCDCAA"/>
            <w:sz w:val="24"/>
            <w:szCs w:val="24"/>
            <w:lang w:eastAsia="en-IN"/>
          </w:rPr>
          <w:t>print</w:t>
        </w:r>
        <w:r w:rsidRPr="00A60B0E">
          <w:rPr>
            <w:rFonts w:ascii="Consolas" w:eastAsia="Times New Roman" w:hAnsi="Consolas" w:cs="Times New Roman"/>
            <w:color w:val="D4D4D4"/>
            <w:sz w:val="24"/>
            <w:szCs w:val="24"/>
            <w:lang w:eastAsia="en-IN"/>
          </w:rPr>
          <w:t>(</w:t>
        </w:r>
        <w:r w:rsidRPr="00A60B0E">
          <w:rPr>
            <w:rFonts w:ascii="Consolas" w:eastAsia="Times New Roman" w:hAnsi="Consolas" w:cs="Times New Roman"/>
            <w:color w:val="DCDCAA"/>
            <w:sz w:val="24"/>
            <w:szCs w:val="24"/>
            <w:lang w:eastAsia="en-IN"/>
          </w:rPr>
          <w:t>min</w:t>
        </w:r>
        <w:r w:rsidRPr="00A60B0E">
          <w:rPr>
            <w:rFonts w:ascii="Consolas" w:eastAsia="Times New Roman" w:hAnsi="Consolas" w:cs="Times New Roman"/>
            <w:color w:val="D4D4D4"/>
            <w:sz w:val="24"/>
            <w:szCs w:val="24"/>
            <w:lang w:eastAsia="en-IN"/>
          </w:rPr>
          <w:t>(list1))</w:t>
        </w:r>
      </w:ins>
    </w:p>
    <w:p w:rsidR="00A60B0E" w:rsidRPr="00A60B0E" w:rsidRDefault="00A60B0E" w:rsidP="00A60B0E">
      <w:pPr>
        <w:shd w:val="clear" w:color="auto" w:fill="1E1E1E"/>
        <w:spacing w:after="0" w:line="330" w:lineRule="atLeast"/>
        <w:rPr>
          <w:ins w:id="233" w:author="MANORMA SHARAN" w:date="2021-06-15T00:48:00Z"/>
          <w:rFonts w:ascii="Consolas" w:eastAsia="Times New Roman" w:hAnsi="Consolas" w:cs="Times New Roman"/>
          <w:color w:val="D4D4D4"/>
          <w:sz w:val="24"/>
          <w:szCs w:val="24"/>
          <w:lang w:eastAsia="en-IN"/>
        </w:rPr>
      </w:pPr>
      <w:ins w:id="234" w:author="MANORMA SHARAN" w:date="2021-06-15T00:48:00Z">
        <w:r w:rsidRPr="00A60B0E">
          <w:rPr>
            <w:rFonts w:ascii="Consolas" w:eastAsia="Times New Roman" w:hAnsi="Consolas" w:cs="Times New Roman"/>
            <w:color w:val="DCDCAA"/>
            <w:sz w:val="24"/>
            <w:szCs w:val="24"/>
            <w:lang w:eastAsia="en-IN"/>
          </w:rPr>
          <w:t>print</w:t>
        </w:r>
        <w:r w:rsidRPr="00A60B0E">
          <w:rPr>
            <w:rFonts w:ascii="Consolas" w:eastAsia="Times New Roman" w:hAnsi="Consolas" w:cs="Times New Roman"/>
            <w:color w:val="D4D4D4"/>
            <w:sz w:val="24"/>
            <w:szCs w:val="24"/>
            <w:lang w:eastAsia="en-IN"/>
          </w:rPr>
          <w:t>(</w:t>
        </w:r>
        <w:r w:rsidRPr="00A60B0E">
          <w:rPr>
            <w:rFonts w:ascii="Consolas" w:eastAsia="Times New Roman" w:hAnsi="Consolas" w:cs="Times New Roman"/>
            <w:color w:val="DCDCAA"/>
            <w:sz w:val="24"/>
            <w:szCs w:val="24"/>
            <w:lang w:eastAsia="en-IN"/>
          </w:rPr>
          <w:t>max</w:t>
        </w:r>
        <w:r w:rsidRPr="00A60B0E">
          <w:rPr>
            <w:rFonts w:ascii="Consolas" w:eastAsia="Times New Roman" w:hAnsi="Consolas" w:cs="Times New Roman"/>
            <w:color w:val="D4D4D4"/>
            <w:sz w:val="24"/>
            <w:szCs w:val="24"/>
            <w:lang w:eastAsia="en-IN"/>
          </w:rPr>
          <w:t>(list1))</w:t>
        </w:r>
      </w:ins>
    </w:p>
    <w:p w:rsidR="00D536EF" w:rsidRDefault="00A60B0E" w:rsidP="00BF6D73">
      <w:pPr>
        <w:tabs>
          <w:tab w:val="left" w:pos="1513"/>
        </w:tabs>
        <w:rPr>
          <w:rFonts w:eastAsia="Times New Roman" w:cstheme="minorHAnsi"/>
          <w:color w:val="000000" w:themeColor="text1"/>
          <w:sz w:val="28"/>
          <w:szCs w:val="28"/>
          <w:lang w:eastAsia="en-IN"/>
        </w:rPr>
      </w:pPr>
      <w:ins w:id="235" w:author="MANORMA SHARAN" w:date="2021-06-15T00:48:00Z">
        <w:r>
          <w:rPr>
            <w:rFonts w:eastAsia="Times New Roman" w:cstheme="minorHAnsi"/>
            <w:color w:val="000000" w:themeColor="text1"/>
            <w:sz w:val="28"/>
            <w:szCs w:val="28"/>
            <w:lang w:eastAsia="en-IN"/>
          </w:rPr>
          <w:t xml:space="preserve"> the output of the function are:</w:t>
        </w:r>
      </w:ins>
      <w:ins w:id="236" w:author="MANORMA SHARAN" w:date="2021-06-15T00:49:00Z">
        <w:r>
          <w:rPr>
            <w:rFonts w:eastAsia="Times New Roman" w:cstheme="minorHAnsi"/>
            <w:color w:val="000000" w:themeColor="text1"/>
            <w:sz w:val="28"/>
            <w:szCs w:val="28"/>
            <w:lang w:eastAsia="en-IN"/>
          </w:rPr>
          <w:t xml:space="preserve"> 5 and 5</w:t>
        </w:r>
      </w:ins>
    </w:p>
    <w:p w:rsidR="00D536EF" w:rsidRDefault="00D536EF" w:rsidP="00BF6D73">
      <w:pPr>
        <w:tabs>
          <w:tab w:val="left" w:pos="1513"/>
        </w:tabs>
        <w:rPr>
          <w:rFonts w:eastAsia="Times New Roman" w:cstheme="minorHAnsi"/>
          <w:color w:val="000000" w:themeColor="text1"/>
          <w:sz w:val="28"/>
          <w:szCs w:val="28"/>
          <w:lang w:eastAsia="en-IN"/>
        </w:rPr>
      </w:pPr>
    </w:p>
    <w:p w:rsidR="00D536EF" w:rsidRDefault="00D536EF" w:rsidP="00BF6D73">
      <w:pPr>
        <w:tabs>
          <w:tab w:val="left" w:pos="1513"/>
        </w:tabs>
        <w:rPr>
          <w:rFonts w:eastAsia="Times New Roman" w:cstheme="minorHAnsi"/>
          <w:color w:val="000000" w:themeColor="text1"/>
          <w:sz w:val="28"/>
          <w:szCs w:val="28"/>
          <w:lang w:eastAsia="en-IN"/>
        </w:rPr>
      </w:pPr>
    </w:p>
    <w:p w:rsidR="00D536EF" w:rsidRDefault="00D536EF">
      <w:pPr>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br w:type="page"/>
      </w:r>
    </w:p>
    <w:p w:rsidR="00D536EF" w:rsidRDefault="00D536EF" w:rsidP="00D536EF">
      <w:pPr>
        <w:tabs>
          <w:tab w:val="left" w:pos="1513"/>
        </w:tabs>
        <w:jc w:val="center"/>
        <w:rPr>
          <w:rFonts w:eastAsia="Times New Roman" w:cstheme="minorHAnsi"/>
          <w:color w:val="000000" w:themeColor="text1"/>
          <w:sz w:val="36"/>
          <w:szCs w:val="36"/>
          <w:lang w:eastAsia="en-IN"/>
        </w:rPr>
      </w:pPr>
      <w:r>
        <w:rPr>
          <w:rFonts w:eastAsia="Times New Roman" w:cstheme="minorHAnsi"/>
          <w:color w:val="000000" w:themeColor="text1"/>
          <w:sz w:val="36"/>
          <w:szCs w:val="36"/>
          <w:lang w:eastAsia="en-IN"/>
        </w:rPr>
        <w:lastRenderedPageBreak/>
        <w:t>Tuples</w:t>
      </w:r>
    </w:p>
    <w:p w:rsidR="00D536EF" w:rsidRDefault="00D536EF" w:rsidP="00D536EF">
      <w:pPr>
        <w:tabs>
          <w:tab w:val="left" w:pos="1513"/>
        </w:tabs>
        <w:jc w:val="center"/>
        <w:rPr>
          <w:rFonts w:eastAsia="Times New Roman" w:cstheme="minorHAnsi"/>
          <w:color w:val="000000" w:themeColor="text1"/>
          <w:sz w:val="36"/>
          <w:szCs w:val="36"/>
          <w:lang w:eastAsia="en-IN"/>
        </w:rPr>
      </w:pPr>
    </w:p>
    <w:p w:rsidR="00D536EF" w:rsidRDefault="00D536EF" w:rsidP="00D536EF">
      <w:pPr>
        <w:tabs>
          <w:tab w:val="left" w:pos="1513"/>
        </w:tabs>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Tuple is also a data structure which we used to store data like list.</w:t>
      </w:r>
    </w:p>
    <w:p w:rsidR="00D536EF" w:rsidRDefault="00D536EF" w:rsidP="00D536EF">
      <w:pPr>
        <w:tabs>
          <w:tab w:val="left" w:pos="1513"/>
        </w:tabs>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It can store anytype of data type like list. But tuples  are immutable</w:t>
      </w:r>
    </w:p>
    <w:p w:rsidR="00D536EF" w:rsidRDefault="00D536EF" w:rsidP="00D536EF">
      <w:pPr>
        <w:tabs>
          <w:tab w:val="left" w:pos="1513"/>
        </w:tabs>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In tuple we use parenthesis ()</w:t>
      </w:r>
    </w:p>
    <w:p w:rsidR="00D536EF" w:rsidRDefault="00D536EF" w:rsidP="00D536EF">
      <w:pPr>
        <w:tabs>
          <w:tab w:val="left" w:pos="1513"/>
        </w:tabs>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We use tuples when we know that our data is not going to change</w:t>
      </w:r>
    </w:p>
    <w:p w:rsidR="00D536EF" w:rsidRDefault="00D536EF" w:rsidP="00D536EF">
      <w:pPr>
        <w:tabs>
          <w:tab w:val="left" w:pos="1513"/>
        </w:tabs>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For eg week days Monday Tuesday wedesday</w:t>
      </w:r>
    </w:p>
    <w:p w:rsidR="00D536EF" w:rsidRDefault="00D536EF" w:rsidP="00D536EF">
      <w:pPr>
        <w:tabs>
          <w:tab w:val="left" w:pos="1513"/>
        </w:tabs>
        <w:rPr>
          <w:rFonts w:eastAsia="Times New Roman" w:cstheme="minorHAnsi"/>
          <w:color w:val="000000" w:themeColor="text1"/>
          <w:sz w:val="28"/>
          <w:szCs w:val="28"/>
          <w:lang w:eastAsia="en-IN"/>
        </w:rPr>
      </w:pPr>
    </w:p>
    <w:p w:rsidR="00D536EF" w:rsidRDefault="00D536EF" w:rsidP="00D536EF">
      <w:pPr>
        <w:tabs>
          <w:tab w:val="left" w:pos="1513"/>
        </w:tabs>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Tuples are faster than list</w:t>
      </w:r>
    </w:p>
    <w:p w:rsidR="00D536EF" w:rsidRDefault="00D536EF" w:rsidP="00D536EF">
      <w:pPr>
        <w:tabs>
          <w:tab w:val="left" w:pos="1513"/>
        </w:tabs>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Method that used in tuples</w:t>
      </w:r>
    </w:p>
    <w:p w:rsidR="00D536EF" w:rsidRDefault="00D536EF" w:rsidP="00D536EF">
      <w:pPr>
        <w:pStyle w:val="ListParagraph"/>
        <w:numPr>
          <w:ilvl w:val="0"/>
          <w:numId w:val="5"/>
        </w:numPr>
        <w:tabs>
          <w:tab w:val="left" w:pos="1513"/>
        </w:tabs>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Count</w:t>
      </w:r>
    </w:p>
    <w:p w:rsidR="00D536EF" w:rsidRDefault="00D536EF" w:rsidP="00D536EF">
      <w:pPr>
        <w:pStyle w:val="ListParagraph"/>
        <w:numPr>
          <w:ilvl w:val="0"/>
          <w:numId w:val="5"/>
        </w:numPr>
        <w:tabs>
          <w:tab w:val="left" w:pos="1513"/>
        </w:tabs>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Index</w:t>
      </w:r>
    </w:p>
    <w:p w:rsidR="00D536EF" w:rsidRDefault="00D536EF" w:rsidP="00D536EF">
      <w:pPr>
        <w:pStyle w:val="ListParagraph"/>
        <w:numPr>
          <w:ilvl w:val="0"/>
          <w:numId w:val="5"/>
        </w:numPr>
        <w:tabs>
          <w:tab w:val="left" w:pos="1513"/>
        </w:tabs>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 xml:space="preserve">Len function </w:t>
      </w:r>
    </w:p>
    <w:p w:rsidR="00D536EF" w:rsidRDefault="00D536EF" w:rsidP="00D536EF">
      <w:pPr>
        <w:pStyle w:val="ListParagraph"/>
        <w:numPr>
          <w:ilvl w:val="0"/>
          <w:numId w:val="5"/>
        </w:numPr>
        <w:tabs>
          <w:tab w:val="left" w:pos="1513"/>
        </w:tabs>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Slicing in tuple eg list[::1]</w:t>
      </w:r>
    </w:p>
    <w:p w:rsidR="00D536EF" w:rsidRDefault="00D536EF" w:rsidP="00D536EF">
      <w:pPr>
        <w:tabs>
          <w:tab w:val="left" w:pos="1513"/>
        </w:tabs>
        <w:rPr>
          <w:rFonts w:eastAsia="Times New Roman" w:cstheme="minorHAnsi"/>
          <w:color w:val="000000" w:themeColor="text1"/>
          <w:sz w:val="28"/>
          <w:szCs w:val="28"/>
          <w:lang w:eastAsia="en-IN"/>
        </w:rPr>
      </w:pPr>
    </w:p>
    <w:p w:rsidR="00D536EF" w:rsidRDefault="00D536EF" w:rsidP="00D536EF">
      <w:pPr>
        <w:tabs>
          <w:tab w:val="left" w:pos="1513"/>
        </w:tabs>
        <w:rPr>
          <w:rFonts w:eastAsia="Times New Roman" w:cstheme="minorHAnsi"/>
          <w:color w:val="000000" w:themeColor="text1"/>
          <w:sz w:val="36"/>
          <w:szCs w:val="36"/>
          <w:lang w:eastAsia="en-IN"/>
        </w:rPr>
      </w:pPr>
      <w:r w:rsidRPr="00D536EF">
        <w:rPr>
          <w:rFonts w:eastAsia="Times New Roman" w:cstheme="minorHAnsi"/>
          <w:color w:val="000000" w:themeColor="text1"/>
          <w:sz w:val="36"/>
          <w:szCs w:val="36"/>
          <w:lang w:eastAsia="en-IN"/>
        </w:rPr>
        <w:t>Looping inside tuple</w:t>
      </w:r>
    </w:p>
    <w:p w:rsidR="00D536EF" w:rsidRPr="00425910" w:rsidRDefault="00D536EF" w:rsidP="00D536EF">
      <w:pPr>
        <w:tabs>
          <w:tab w:val="left" w:pos="1513"/>
        </w:tabs>
        <w:rPr>
          <w:rFonts w:eastAsia="Times New Roman" w:cstheme="minorHAnsi"/>
          <w:color w:val="000000" w:themeColor="text1"/>
          <w:sz w:val="28"/>
          <w:szCs w:val="28"/>
          <w:lang w:eastAsia="en-IN"/>
        </w:rPr>
      </w:pPr>
      <w:r w:rsidRPr="00425910">
        <w:rPr>
          <w:rFonts w:eastAsia="Times New Roman" w:cstheme="minorHAnsi"/>
          <w:color w:val="000000" w:themeColor="text1"/>
          <w:sz w:val="28"/>
          <w:szCs w:val="28"/>
          <w:lang w:eastAsia="en-IN"/>
        </w:rPr>
        <w:t>We can use looping in the tuple same as in list.</w:t>
      </w:r>
    </w:p>
    <w:p w:rsidR="00D536EF" w:rsidRPr="00425910" w:rsidRDefault="00D536EF" w:rsidP="00D536EF">
      <w:pPr>
        <w:tabs>
          <w:tab w:val="left" w:pos="1513"/>
        </w:tabs>
        <w:rPr>
          <w:rFonts w:eastAsia="Times New Roman" w:cstheme="minorHAnsi"/>
          <w:color w:val="000000" w:themeColor="text1"/>
          <w:sz w:val="28"/>
          <w:szCs w:val="28"/>
          <w:lang w:eastAsia="en-IN"/>
        </w:rPr>
      </w:pPr>
      <w:r w:rsidRPr="00425910">
        <w:rPr>
          <w:rFonts w:eastAsia="Times New Roman" w:cstheme="minorHAnsi"/>
          <w:color w:val="000000" w:themeColor="text1"/>
          <w:sz w:val="28"/>
          <w:szCs w:val="28"/>
          <w:lang w:eastAsia="en-IN"/>
        </w:rPr>
        <w:t>Eg:</w:t>
      </w:r>
    </w:p>
    <w:p w:rsidR="00D536EF" w:rsidRPr="00D536EF" w:rsidRDefault="00D536EF" w:rsidP="00D536EF">
      <w:pPr>
        <w:shd w:val="clear" w:color="auto" w:fill="1E1E1E"/>
        <w:spacing w:after="0" w:line="330" w:lineRule="atLeast"/>
        <w:rPr>
          <w:rFonts w:ascii="Consolas" w:eastAsia="Times New Roman" w:hAnsi="Consolas" w:cs="Times New Roman"/>
          <w:color w:val="D4D4D4"/>
          <w:sz w:val="24"/>
          <w:szCs w:val="24"/>
          <w:lang w:eastAsia="en-IN"/>
        </w:rPr>
      </w:pPr>
      <w:r w:rsidRPr="00D536EF">
        <w:rPr>
          <w:rFonts w:ascii="Consolas" w:eastAsia="Times New Roman" w:hAnsi="Consolas" w:cs="Times New Roman"/>
          <w:color w:val="D4D4D4"/>
          <w:sz w:val="24"/>
          <w:szCs w:val="24"/>
          <w:lang w:eastAsia="en-IN"/>
        </w:rPr>
        <w:t>mixed_tuple = (</w:t>
      </w:r>
      <w:r w:rsidRPr="00D536EF">
        <w:rPr>
          <w:rFonts w:ascii="Consolas" w:eastAsia="Times New Roman" w:hAnsi="Consolas" w:cs="Times New Roman"/>
          <w:color w:val="B5CEA8"/>
          <w:sz w:val="24"/>
          <w:szCs w:val="24"/>
          <w:lang w:eastAsia="en-IN"/>
        </w:rPr>
        <w:t>2</w:t>
      </w:r>
      <w:r w:rsidRPr="00D536EF">
        <w:rPr>
          <w:rFonts w:ascii="Consolas" w:eastAsia="Times New Roman" w:hAnsi="Consolas" w:cs="Times New Roman"/>
          <w:color w:val="D4D4D4"/>
          <w:sz w:val="24"/>
          <w:szCs w:val="24"/>
          <w:lang w:eastAsia="en-IN"/>
        </w:rPr>
        <w:t>, </w:t>
      </w:r>
      <w:r w:rsidRPr="00D536EF">
        <w:rPr>
          <w:rFonts w:ascii="Consolas" w:eastAsia="Times New Roman" w:hAnsi="Consolas" w:cs="Times New Roman"/>
          <w:color w:val="B5CEA8"/>
          <w:sz w:val="24"/>
          <w:szCs w:val="24"/>
          <w:lang w:eastAsia="en-IN"/>
        </w:rPr>
        <w:t>3</w:t>
      </w:r>
      <w:r w:rsidRPr="00D536EF">
        <w:rPr>
          <w:rFonts w:ascii="Consolas" w:eastAsia="Times New Roman" w:hAnsi="Consolas" w:cs="Times New Roman"/>
          <w:color w:val="D4D4D4"/>
          <w:sz w:val="24"/>
          <w:szCs w:val="24"/>
          <w:lang w:eastAsia="en-IN"/>
        </w:rPr>
        <w:t>, </w:t>
      </w:r>
      <w:r w:rsidRPr="00D536EF">
        <w:rPr>
          <w:rFonts w:ascii="Consolas" w:eastAsia="Times New Roman" w:hAnsi="Consolas" w:cs="Times New Roman"/>
          <w:color w:val="B5CEA8"/>
          <w:sz w:val="24"/>
          <w:szCs w:val="24"/>
          <w:lang w:eastAsia="en-IN"/>
        </w:rPr>
        <w:t>5</w:t>
      </w:r>
      <w:r w:rsidRPr="00D536EF">
        <w:rPr>
          <w:rFonts w:ascii="Consolas" w:eastAsia="Times New Roman" w:hAnsi="Consolas" w:cs="Times New Roman"/>
          <w:color w:val="D4D4D4"/>
          <w:sz w:val="24"/>
          <w:szCs w:val="24"/>
          <w:lang w:eastAsia="en-IN"/>
        </w:rPr>
        <w:t>, </w:t>
      </w:r>
      <w:r w:rsidRPr="00D536EF">
        <w:rPr>
          <w:rFonts w:ascii="Consolas" w:eastAsia="Times New Roman" w:hAnsi="Consolas" w:cs="Times New Roman"/>
          <w:color w:val="B5CEA8"/>
          <w:sz w:val="24"/>
          <w:szCs w:val="24"/>
          <w:lang w:eastAsia="en-IN"/>
        </w:rPr>
        <w:t>5.5</w:t>
      </w:r>
      <w:r w:rsidRPr="00D536EF">
        <w:rPr>
          <w:rFonts w:ascii="Consolas" w:eastAsia="Times New Roman" w:hAnsi="Consolas" w:cs="Times New Roman"/>
          <w:color w:val="D4D4D4"/>
          <w:sz w:val="24"/>
          <w:szCs w:val="24"/>
          <w:lang w:eastAsia="en-IN"/>
        </w:rPr>
        <w:t>, </w:t>
      </w:r>
      <w:r w:rsidRPr="00D536EF">
        <w:rPr>
          <w:rFonts w:ascii="Consolas" w:eastAsia="Times New Roman" w:hAnsi="Consolas" w:cs="Times New Roman"/>
          <w:color w:val="B5CEA8"/>
          <w:sz w:val="24"/>
          <w:szCs w:val="24"/>
          <w:lang w:eastAsia="en-IN"/>
        </w:rPr>
        <w:t>2</w:t>
      </w:r>
      <w:r w:rsidRPr="00D536EF">
        <w:rPr>
          <w:rFonts w:ascii="Consolas" w:eastAsia="Times New Roman" w:hAnsi="Consolas" w:cs="Times New Roman"/>
          <w:color w:val="D4D4D4"/>
          <w:sz w:val="24"/>
          <w:szCs w:val="24"/>
          <w:lang w:eastAsia="en-IN"/>
        </w:rPr>
        <w:t>)</w:t>
      </w:r>
    </w:p>
    <w:p w:rsidR="00D536EF" w:rsidRPr="00D536EF" w:rsidRDefault="00D536EF" w:rsidP="00D536EF">
      <w:pPr>
        <w:shd w:val="clear" w:color="auto" w:fill="1E1E1E"/>
        <w:spacing w:after="0" w:line="330" w:lineRule="atLeast"/>
        <w:rPr>
          <w:rFonts w:ascii="Consolas" w:eastAsia="Times New Roman" w:hAnsi="Consolas" w:cs="Times New Roman"/>
          <w:color w:val="D4D4D4"/>
          <w:sz w:val="24"/>
          <w:szCs w:val="24"/>
          <w:lang w:eastAsia="en-IN"/>
        </w:rPr>
      </w:pPr>
    </w:p>
    <w:p w:rsidR="00D536EF" w:rsidRPr="00D536EF" w:rsidRDefault="00D536EF" w:rsidP="00D536EF">
      <w:pPr>
        <w:shd w:val="clear" w:color="auto" w:fill="1E1E1E"/>
        <w:spacing w:after="0" w:line="330" w:lineRule="atLeast"/>
        <w:rPr>
          <w:rFonts w:ascii="Consolas" w:eastAsia="Times New Roman" w:hAnsi="Consolas" w:cs="Times New Roman"/>
          <w:color w:val="D4D4D4"/>
          <w:sz w:val="24"/>
          <w:szCs w:val="24"/>
          <w:lang w:eastAsia="en-IN"/>
        </w:rPr>
      </w:pPr>
      <w:r w:rsidRPr="00D536EF">
        <w:rPr>
          <w:rFonts w:ascii="Consolas" w:eastAsia="Times New Roman" w:hAnsi="Consolas" w:cs="Times New Roman"/>
          <w:color w:val="C586C0"/>
          <w:sz w:val="24"/>
          <w:szCs w:val="24"/>
          <w:lang w:eastAsia="en-IN"/>
        </w:rPr>
        <w:t>for</w:t>
      </w:r>
      <w:r w:rsidRPr="00D536EF">
        <w:rPr>
          <w:rFonts w:ascii="Consolas" w:eastAsia="Times New Roman" w:hAnsi="Consolas" w:cs="Times New Roman"/>
          <w:color w:val="D4D4D4"/>
          <w:sz w:val="24"/>
          <w:szCs w:val="24"/>
          <w:lang w:eastAsia="en-IN"/>
        </w:rPr>
        <w:t> i </w:t>
      </w:r>
      <w:r w:rsidRPr="00D536EF">
        <w:rPr>
          <w:rFonts w:ascii="Consolas" w:eastAsia="Times New Roman" w:hAnsi="Consolas" w:cs="Times New Roman"/>
          <w:color w:val="C586C0"/>
          <w:sz w:val="24"/>
          <w:szCs w:val="24"/>
          <w:lang w:eastAsia="en-IN"/>
        </w:rPr>
        <w:t>in</w:t>
      </w:r>
      <w:r w:rsidRPr="00D536EF">
        <w:rPr>
          <w:rFonts w:ascii="Consolas" w:eastAsia="Times New Roman" w:hAnsi="Consolas" w:cs="Times New Roman"/>
          <w:color w:val="D4D4D4"/>
          <w:sz w:val="24"/>
          <w:szCs w:val="24"/>
          <w:lang w:eastAsia="en-IN"/>
        </w:rPr>
        <w:t> mixed_tuple:</w:t>
      </w:r>
    </w:p>
    <w:p w:rsidR="00D536EF" w:rsidRPr="00D536EF" w:rsidRDefault="00D536EF" w:rsidP="00D536EF">
      <w:pPr>
        <w:shd w:val="clear" w:color="auto" w:fill="1E1E1E"/>
        <w:spacing w:after="0" w:line="330" w:lineRule="atLeast"/>
        <w:rPr>
          <w:rFonts w:ascii="Consolas" w:eastAsia="Times New Roman" w:hAnsi="Consolas" w:cs="Times New Roman"/>
          <w:color w:val="D4D4D4"/>
          <w:sz w:val="24"/>
          <w:szCs w:val="24"/>
          <w:lang w:eastAsia="en-IN"/>
        </w:rPr>
      </w:pPr>
      <w:r w:rsidRPr="00D536EF">
        <w:rPr>
          <w:rFonts w:ascii="Consolas" w:eastAsia="Times New Roman" w:hAnsi="Consolas" w:cs="Times New Roman"/>
          <w:color w:val="D4D4D4"/>
          <w:sz w:val="24"/>
          <w:szCs w:val="24"/>
          <w:lang w:eastAsia="en-IN"/>
        </w:rPr>
        <w:t>    </w:t>
      </w:r>
      <w:r w:rsidRPr="00D536EF">
        <w:rPr>
          <w:rFonts w:ascii="Consolas" w:eastAsia="Times New Roman" w:hAnsi="Consolas" w:cs="Times New Roman"/>
          <w:color w:val="DCDCAA"/>
          <w:sz w:val="24"/>
          <w:szCs w:val="24"/>
          <w:lang w:eastAsia="en-IN"/>
        </w:rPr>
        <w:t>print</w:t>
      </w:r>
      <w:r w:rsidRPr="00D536EF">
        <w:rPr>
          <w:rFonts w:ascii="Consolas" w:eastAsia="Times New Roman" w:hAnsi="Consolas" w:cs="Times New Roman"/>
          <w:color w:val="D4D4D4"/>
          <w:sz w:val="24"/>
          <w:szCs w:val="24"/>
          <w:lang w:eastAsia="en-IN"/>
        </w:rPr>
        <w:t>(i)</w:t>
      </w:r>
    </w:p>
    <w:p w:rsidR="00D536EF" w:rsidRPr="00425910" w:rsidRDefault="00425910" w:rsidP="00D536EF">
      <w:pPr>
        <w:tabs>
          <w:tab w:val="left" w:pos="1513"/>
        </w:tabs>
        <w:rPr>
          <w:rFonts w:eastAsia="Times New Roman" w:cstheme="minorHAnsi"/>
          <w:color w:val="000000" w:themeColor="text1"/>
          <w:sz w:val="28"/>
          <w:szCs w:val="28"/>
          <w:lang w:eastAsia="en-IN"/>
        </w:rPr>
      </w:pPr>
      <w:r w:rsidRPr="00425910">
        <w:rPr>
          <w:rFonts w:eastAsia="Times New Roman" w:cstheme="minorHAnsi"/>
          <w:color w:val="000000" w:themeColor="text1"/>
          <w:sz w:val="28"/>
          <w:szCs w:val="28"/>
          <w:lang w:eastAsia="en-IN"/>
        </w:rPr>
        <w:t>this will give the output as:</w:t>
      </w:r>
    </w:p>
    <w:p w:rsidR="00425910" w:rsidRPr="00425910" w:rsidRDefault="00425910" w:rsidP="00425910">
      <w:pPr>
        <w:tabs>
          <w:tab w:val="left" w:pos="1513"/>
        </w:tabs>
        <w:rPr>
          <w:rFonts w:eastAsia="Times New Roman" w:cstheme="minorHAnsi"/>
          <w:color w:val="000000" w:themeColor="text1"/>
          <w:sz w:val="28"/>
          <w:szCs w:val="28"/>
          <w:lang w:eastAsia="en-IN"/>
        </w:rPr>
      </w:pPr>
      <w:r w:rsidRPr="00425910">
        <w:rPr>
          <w:rFonts w:eastAsia="Times New Roman" w:cstheme="minorHAnsi"/>
          <w:color w:val="000000" w:themeColor="text1"/>
          <w:sz w:val="28"/>
          <w:szCs w:val="28"/>
          <w:lang w:eastAsia="en-IN"/>
        </w:rPr>
        <w:t>2</w:t>
      </w:r>
    </w:p>
    <w:p w:rsidR="00425910" w:rsidRPr="00425910" w:rsidRDefault="00425910" w:rsidP="00425910">
      <w:pPr>
        <w:tabs>
          <w:tab w:val="left" w:pos="1513"/>
        </w:tabs>
        <w:rPr>
          <w:rFonts w:eastAsia="Times New Roman" w:cstheme="minorHAnsi"/>
          <w:color w:val="000000" w:themeColor="text1"/>
          <w:sz w:val="28"/>
          <w:szCs w:val="28"/>
          <w:lang w:eastAsia="en-IN"/>
        </w:rPr>
      </w:pPr>
      <w:r w:rsidRPr="00425910">
        <w:rPr>
          <w:rFonts w:eastAsia="Times New Roman" w:cstheme="minorHAnsi"/>
          <w:color w:val="000000" w:themeColor="text1"/>
          <w:sz w:val="28"/>
          <w:szCs w:val="28"/>
          <w:lang w:eastAsia="en-IN"/>
        </w:rPr>
        <w:t>3</w:t>
      </w:r>
    </w:p>
    <w:p w:rsidR="00425910" w:rsidRPr="00425910" w:rsidRDefault="00425910" w:rsidP="00425910">
      <w:pPr>
        <w:tabs>
          <w:tab w:val="left" w:pos="1513"/>
        </w:tabs>
        <w:rPr>
          <w:rFonts w:eastAsia="Times New Roman" w:cstheme="minorHAnsi"/>
          <w:color w:val="000000" w:themeColor="text1"/>
          <w:sz w:val="28"/>
          <w:szCs w:val="28"/>
          <w:lang w:eastAsia="en-IN"/>
        </w:rPr>
      </w:pPr>
      <w:r w:rsidRPr="00425910">
        <w:rPr>
          <w:rFonts w:eastAsia="Times New Roman" w:cstheme="minorHAnsi"/>
          <w:color w:val="000000" w:themeColor="text1"/>
          <w:sz w:val="28"/>
          <w:szCs w:val="28"/>
          <w:lang w:eastAsia="en-IN"/>
        </w:rPr>
        <w:t>5</w:t>
      </w:r>
    </w:p>
    <w:p w:rsidR="00425910" w:rsidRPr="00425910" w:rsidRDefault="00425910" w:rsidP="00425910">
      <w:pPr>
        <w:tabs>
          <w:tab w:val="left" w:pos="1513"/>
        </w:tabs>
        <w:rPr>
          <w:rFonts w:eastAsia="Times New Roman" w:cstheme="minorHAnsi"/>
          <w:color w:val="000000" w:themeColor="text1"/>
          <w:sz w:val="28"/>
          <w:szCs w:val="28"/>
          <w:lang w:eastAsia="en-IN"/>
        </w:rPr>
      </w:pPr>
      <w:r w:rsidRPr="00425910">
        <w:rPr>
          <w:rFonts w:eastAsia="Times New Roman" w:cstheme="minorHAnsi"/>
          <w:color w:val="000000" w:themeColor="text1"/>
          <w:sz w:val="28"/>
          <w:szCs w:val="28"/>
          <w:lang w:eastAsia="en-IN"/>
        </w:rPr>
        <w:t>5.5</w:t>
      </w:r>
    </w:p>
    <w:p w:rsidR="00425910" w:rsidRPr="00425910" w:rsidRDefault="00425910" w:rsidP="00425910">
      <w:pPr>
        <w:tabs>
          <w:tab w:val="left" w:pos="1513"/>
        </w:tabs>
        <w:rPr>
          <w:rFonts w:eastAsia="Times New Roman" w:cstheme="minorHAnsi"/>
          <w:color w:val="000000" w:themeColor="text1"/>
          <w:sz w:val="28"/>
          <w:szCs w:val="28"/>
          <w:lang w:eastAsia="en-IN"/>
        </w:rPr>
      </w:pPr>
      <w:r w:rsidRPr="00425910">
        <w:rPr>
          <w:rFonts w:eastAsia="Times New Roman" w:cstheme="minorHAnsi"/>
          <w:color w:val="000000" w:themeColor="text1"/>
          <w:sz w:val="28"/>
          <w:szCs w:val="28"/>
          <w:lang w:eastAsia="en-IN"/>
        </w:rPr>
        <w:t>2</w:t>
      </w:r>
    </w:p>
    <w:p w:rsidR="00425910" w:rsidRDefault="00425910" w:rsidP="00425910">
      <w:pPr>
        <w:tabs>
          <w:tab w:val="left" w:pos="1513"/>
        </w:tabs>
        <w:rPr>
          <w:rFonts w:eastAsia="Times New Roman" w:cstheme="minorHAnsi"/>
          <w:color w:val="000000" w:themeColor="text1"/>
          <w:sz w:val="36"/>
          <w:szCs w:val="36"/>
          <w:lang w:eastAsia="en-IN"/>
        </w:rPr>
      </w:pPr>
    </w:p>
    <w:p w:rsidR="00425910" w:rsidRDefault="00425910" w:rsidP="00425910">
      <w:pPr>
        <w:tabs>
          <w:tab w:val="left" w:pos="1513"/>
        </w:tabs>
        <w:rPr>
          <w:rFonts w:eastAsia="Times New Roman" w:cstheme="minorHAnsi"/>
          <w:color w:val="000000" w:themeColor="text1"/>
          <w:sz w:val="36"/>
          <w:szCs w:val="36"/>
          <w:lang w:eastAsia="en-IN"/>
        </w:rPr>
      </w:pPr>
      <w:r>
        <w:rPr>
          <w:rFonts w:eastAsia="Times New Roman" w:cstheme="minorHAnsi"/>
          <w:color w:val="000000" w:themeColor="text1"/>
          <w:sz w:val="36"/>
          <w:szCs w:val="36"/>
          <w:lang w:eastAsia="en-IN"/>
        </w:rPr>
        <w:t>Tuple with one elements:</w:t>
      </w:r>
    </w:p>
    <w:p w:rsidR="00425910" w:rsidRPr="00425910" w:rsidRDefault="00425910" w:rsidP="00425910">
      <w:pPr>
        <w:tabs>
          <w:tab w:val="left" w:pos="1513"/>
        </w:tabs>
        <w:rPr>
          <w:rFonts w:eastAsia="Times New Roman" w:cstheme="minorHAnsi"/>
          <w:color w:val="000000" w:themeColor="text1"/>
          <w:sz w:val="28"/>
          <w:szCs w:val="28"/>
          <w:lang w:eastAsia="en-IN"/>
        </w:rPr>
      </w:pPr>
      <w:r w:rsidRPr="00425910">
        <w:rPr>
          <w:rFonts w:eastAsia="Times New Roman" w:cstheme="minorHAnsi"/>
          <w:color w:val="000000" w:themeColor="text1"/>
          <w:sz w:val="28"/>
          <w:szCs w:val="28"/>
          <w:lang w:eastAsia="en-IN"/>
        </w:rPr>
        <w:lastRenderedPageBreak/>
        <w:t>For making tuple with one element we have to give comma after the element</w:t>
      </w:r>
    </w:p>
    <w:p w:rsidR="00425910" w:rsidRPr="00425910" w:rsidRDefault="00425910" w:rsidP="00425910">
      <w:pPr>
        <w:tabs>
          <w:tab w:val="left" w:pos="1513"/>
        </w:tabs>
        <w:rPr>
          <w:rFonts w:eastAsia="Times New Roman" w:cstheme="minorHAnsi"/>
          <w:color w:val="000000" w:themeColor="text1"/>
          <w:sz w:val="28"/>
          <w:szCs w:val="28"/>
          <w:lang w:eastAsia="en-IN"/>
        </w:rPr>
      </w:pPr>
      <w:r w:rsidRPr="00425910">
        <w:rPr>
          <w:rFonts w:eastAsia="Times New Roman" w:cstheme="minorHAnsi"/>
          <w:color w:val="000000" w:themeColor="text1"/>
          <w:sz w:val="28"/>
          <w:szCs w:val="28"/>
          <w:lang w:eastAsia="en-IN"/>
        </w:rPr>
        <w:t>Eg:</w:t>
      </w:r>
    </w:p>
    <w:p w:rsidR="00425910" w:rsidRPr="00425910" w:rsidRDefault="00425910" w:rsidP="00425910">
      <w:pPr>
        <w:tabs>
          <w:tab w:val="left" w:pos="1513"/>
        </w:tabs>
        <w:rPr>
          <w:rFonts w:eastAsia="Times New Roman" w:cstheme="minorHAnsi"/>
          <w:color w:val="000000" w:themeColor="text1"/>
          <w:sz w:val="28"/>
          <w:szCs w:val="28"/>
          <w:lang w:eastAsia="en-IN"/>
        </w:rPr>
      </w:pPr>
      <w:r w:rsidRPr="00425910">
        <w:rPr>
          <w:rFonts w:eastAsia="Times New Roman" w:cstheme="minorHAnsi"/>
          <w:color w:val="000000" w:themeColor="text1"/>
          <w:sz w:val="28"/>
          <w:szCs w:val="28"/>
          <w:lang w:eastAsia="en-IN"/>
        </w:rPr>
        <w:t>Num = (1,)</w:t>
      </w:r>
    </w:p>
    <w:p w:rsidR="00425910" w:rsidRPr="00425910" w:rsidRDefault="00425910" w:rsidP="00425910">
      <w:pPr>
        <w:tabs>
          <w:tab w:val="left" w:pos="1513"/>
        </w:tabs>
        <w:rPr>
          <w:rFonts w:eastAsia="Times New Roman" w:cstheme="minorHAnsi"/>
          <w:color w:val="000000" w:themeColor="text1"/>
          <w:sz w:val="28"/>
          <w:szCs w:val="28"/>
          <w:lang w:eastAsia="en-IN"/>
        </w:rPr>
      </w:pPr>
      <w:r w:rsidRPr="00425910">
        <w:rPr>
          <w:rFonts w:eastAsia="Times New Roman" w:cstheme="minorHAnsi"/>
          <w:color w:val="000000" w:themeColor="text1"/>
          <w:sz w:val="28"/>
          <w:szCs w:val="28"/>
          <w:lang w:eastAsia="en-IN"/>
        </w:rPr>
        <w:t>If we write like num = (1) then it will considered as int.</w:t>
      </w:r>
    </w:p>
    <w:p w:rsidR="00425910" w:rsidRDefault="00425910" w:rsidP="00425910">
      <w:pPr>
        <w:tabs>
          <w:tab w:val="left" w:pos="1513"/>
        </w:tabs>
        <w:rPr>
          <w:rFonts w:eastAsia="Times New Roman" w:cstheme="minorHAnsi"/>
          <w:color w:val="000000" w:themeColor="text1"/>
          <w:sz w:val="36"/>
          <w:szCs w:val="36"/>
          <w:lang w:eastAsia="en-IN"/>
        </w:rPr>
      </w:pPr>
    </w:p>
    <w:p w:rsidR="00425910" w:rsidRDefault="00425910" w:rsidP="00425910">
      <w:pPr>
        <w:tabs>
          <w:tab w:val="left" w:pos="1513"/>
        </w:tabs>
        <w:rPr>
          <w:rFonts w:eastAsia="Times New Roman" w:cstheme="minorHAnsi"/>
          <w:color w:val="000000" w:themeColor="text1"/>
          <w:sz w:val="36"/>
          <w:szCs w:val="36"/>
          <w:lang w:eastAsia="en-IN"/>
        </w:rPr>
      </w:pPr>
      <w:r>
        <w:rPr>
          <w:rFonts w:eastAsia="Times New Roman" w:cstheme="minorHAnsi"/>
          <w:color w:val="000000" w:themeColor="text1"/>
          <w:sz w:val="36"/>
          <w:szCs w:val="36"/>
          <w:lang w:eastAsia="en-IN"/>
        </w:rPr>
        <w:t>Tuple without paraenthsis:</w:t>
      </w:r>
    </w:p>
    <w:p w:rsidR="00425910" w:rsidRDefault="00425910" w:rsidP="00425910">
      <w:pPr>
        <w:tabs>
          <w:tab w:val="left" w:pos="1513"/>
        </w:tabs>
        <w:rPr>
          <w:rFonts w:eastAsia="Times New Roman" w:cstheme="minorHAnsi"/>
          <w:color w:val="000000" w:themeColor="text1"/>
          <w:sz w:val="36"/>
          <w:szCs w:val="36"/>
          <w:lang w:eastAsia="en-IN"/>
        </w:rPr>
      </w:pPr>
      <w:r>
        <w:rPr>
          <w:rFonts w:eastAsia="Times New Roman" w:cstheme="minorHAnsi"/>
          <w:color w:val="000000" w:themeColor="text1"/>
          <w:sz w:val="36"/>
          <w:szCs w:val="36"/>
          <w:lang w:eastAsia="en-IN"/>
        </w:rPr>
        <w:t>If we write by giving comma then it will automatically considered as tuple</w:t>
      </w:r>
    </w:p>
    <w:p w:rsidR="00425910" w:rsidRDefault="00425910" w:rsidP="00425910">
      <w:pPr>
        <w:tabs>
          <w:tab w:val="left" w:pos="1513"/>
        </w:tabs>
        <w:rPr>
          <w:rFonts w:eastAsia="Times New Roman" w:cstheme="minorHAnsi"/>
          <w:color w:val="000000" w:themeColor="text1"/>
          <w:sz w:val="36"/>
          <w:szCs w:val="36"/>
          <w:lang w:eastAsia="en-IN"/>
        </w:rPr>
      </w:pPr>
      <w:r>
        <w:rPr>
          <w:rFonts w:eastAsia="Times New Roman" w:cstheme="minorHAnsi"/>
          <w:color w:val="000000" w:themeColor="text1"/>
          <w:sz w:val="36"/>
          <w:szCs w:val="36"/>
          <w:lang w:eastAsia="en-IN"/>
        </w:rPr>
        <w:t>Eg:</w:t>
      </w:r>
    </w:p>
    <w:p w:rsidR="00425910" w:rsidRDefault="00425910" w:rsidP="00425910">
      <w:pPr>
        <w:shd w:val="clear" w:color="auto" w:fill="1E1E1E"/>
        <w:spacing w:after="0" w:line="330" w:lineRule="atLeast"/>
        <w:rPr>
          <w:rFonts w:ascii="Consolas" w:eastAsia="Times New Roman" w:hAnsi="Consolas" w:cs="Times New Roman"/>
          <w:color w:val="CE9178"/>
          <w:sz w:val="24"/>
          <w:szCs w:val="24"/>
          <w:lang w:eastAsia="en-IN"/>
        </w:rPr>
      </w:pPr>
      <w:r w:rsidRPr="00425910">
        <w:rPr>
          <w:rFonts w:ascii="Consolas" w:eastAsia="Times New Roman" w:hAnsi="Consolas" w:cs="Times New Roman"/>
          <w:color w:val="D4D4D4"/>
          <w:sz w:val="24"/>
          <w:szCs w:val="24"/>
          <w:lang w:eastAsia="en-IN"/>
        </w:rPr>
        <w:t>guitars = </w:t>
      </w:r>
      <w:r w:rsidRPr="00425910">
        <w:rPr>
          <w:rFonts w:ascii="Consolas" w:eastAsia="Times New Roman" w:hAnsi="Consolas" w:cs="Times New Roman"/>
          <w:color w:val="CE9178"/>
          <w:sz w:val="24"/>
          <w:szCs w:val="24"/>
          <w:lang w:eastAsia="en-IN"/>
        </w:rPr>
        <w:t>'yamaha'</w:t>
      </w:r>
      <w:r w:rsidRPr="00425910">
        <w:rPr>
          <w:rFonts w:ascii="Consolas" w:eastAsia="Times New Roman" w:hAnsi="Consolas" w:cs="Times New Roman"/>
          <w:color w:val="D4D4D4"/>
          <w:sz w:val="24"/>
          <w:szCs w:val="24"/>
          <w:lang w:eastAsia="en-IN"/>
        </w:rPr>
        <w:t>, </w:t>
      </w:r>
      <w:r w:rsidRPr="00425910">
        <w:rPr>
          <w:rFonts w:ascii="Consolas" w:eastAsia="Times New Roman" w:hAnsi="Consolas" w:cs="Times New Roman"/>
          <w:color w:val="CE9178"/>
          <w:sz w:val="24"/>
          <w:szCs w:val="24"/>
          <w:lang w:eastAsia="en-IN"/>
        </w:rPr>
        <w:t>'baton raouge'</w:t>
      </w:r>
      <w:r w:rsidRPr="00425910">
        <w:rPr>
          <w:rFonts w:ascii="Consolas" w:eastAsia="Times New Roman" w:hAnsi="Consolas" w:cs="Times New Roman"/>
          <w:color w:val="D4D4D4"/>
          <w:sz w:val="24"/>
          <w:szCs w:val="24"/>
          <w:lang w:eastAsia="en-IN"/>
        </w:rPr>
        <w:t>, </w:t>
      </w:r>
      <w:r w:rsidRPr="00425910">
        <w:rPr>
          <w:rFonts w:ascii="Consolas" w:eastAsia="Times New Roman" w:hAnsi="Consolas" w:cs="Times New Roman"/>
          <w:color w:val="CE9178"/>
          <w:sz w:val="24"/>
          <w:szCs w:val="24"/>
          <w:lang w:eastAsia="en-IN"/>
        </w:rPr>
        <w:t>'taylor'</w:t>
      </w:r>
    </w:p>
    <w:p w:rsidR="00425910" w:rsidRPr="00425910" w:rsidRDefault="00425910" w:rsidP="00425910">
      <w:pPr>
        <w:shd w:val="clear" w:color="auto" w:fill="1E1E1E"/>
        <w:spacing w:after="0" w:line="330" w:lineRule="atLeast"/>
        <w:rPr>
          <w:rFonts w:ascii="Consolas" w:eastAsia="Times New Roman" w:hAnsi="Consolas" w:cs="Times New Roman"/>
          <w:color w:val="D4D4D4"/>
          <w:sz w:val="24"/>
          <w:szCs w:val="24"/>
          <w:lang w:eastAsia="en-IN"/>
        </w:rPr>
      </w:pPr>
      <w:r w:rsidRPr="00425910">
        <w:rPr>
          <w:rFonts w:ascii="Consolas" w:eastAsia="Times New Roman" w:hAnsi="Consolas" w:cs="Times New Roman"/>
          <w:color w:val="D4D4D4"/>
          <w:sz w:val="24"/>
          <w:szCs w:val="24"/>
          <w:lang w:eastAsia="en-IN"/>
        </w:rPr>
        <w:t>numbers = </w:t>
      </w:r>
      <w:r w:rsidRPr="00425910">
        <w:rPr>
          <w:rFonts w:ascii="Consolas" w:eastAsia="Times New Roman" w:hAnsi="Consolas" w:cs="Times New Roman"/>
          <w:color w:val="B5CEA8"/>
          <w:sz w:val="24"/>
          <w:szCs w:val="24"/>
          <w:lang w:eastAsia="en-IN"/>
        </w:rPr>
        <w:t>2</w:t>
      </w:r>
      <w:r w:rsidRPr="00425910">
        <w:rPr>
          <w:rFonts w:ascii="Consolas" w:eastAsia="Times New Roman" w:hAnsi="Consolas" w:cs="Times New Roman"/>
          <w:color w:val="D4D4D4"/>
          <w:sz w:val="24"/>
          <w:szCs w:val="24"/>
          <w:lang w:eastAsia="en-IN"/>
        </w:rPr>
        <w:t>, </w:t>
      </w:r>
      <w:r w:rsidRPr="00425910">
        <w:rPr>
          <w:rFonts w:ascii="Consolas" w:eastAsia="Times New Roman" w:hAnsi="Consolas" w:cs="Times New Roman"/>
          <w:color w:val="B5CEA8"/>
          <w:sz w:val="24"/>
          <w:szCs w:val="24"/>
          <w:lang w:eastAsia="en-IN"/>
        </w:rPr>
        <w:t>3</w:t>
      </w:r>
      <w:r w:rsidRPr="00425910">
        <w:rPr>
          <w:rFonts w:ascii="Consolas" w:eastAsia="Times New Roman" w:hAnsi="Consolas" w:cs="Times New Roman"/>
          <w:color w:val="D4D4D4"/>
          <w:sz w:val="24"/>
          <w:szCs w:val="24"/>
          <w:lang w:eastAsia="en-IN"/>
        </w:rPr>
        <w:t>, </w:t>
      </w:r>
      <w:r w:rsidRPr="00425910">
        <w:rPr>
          <w:rFonts w:ascii="Consolas" w:eastAsia="Times New Roman" w:hAnsi="Consolas" w:cs="Times New Roman"/>
          <w:color w:val="B5CEA8"/>
          <w:sz w:val="24"/>
          <w:szCs w:val="24"/>
          <w:lang w:eastAsia="en-IN"/>
        </w:rPr>
        <w:t>4</w:t>
      </w:r>
    </w:p>
    <w:p w:rsidR="00425910" w:rsidRDefault="00425910" w:rsidP="00425910">
      <w:pPr>
        <w:tabs>
          <w:tab w:val="left" w:pos="1513"/>
        </w:tabs>
        <w:rPr>
          <w:rFonts w:eastAsia="Times New Roman" w:cstheme="minorHAnsi"/>
          <w:color w:val="000000" w:themeColor="text1"/>
          <w:sz w:val="36"/>
          <w:szCs w:val="36"/>
          <w:lang w:eastAsia="en-IN"/>
        </w:rPr>
      </w:pPr>
    </w:p>
    <w:p w:rsidR="00425910" w:rsidRDefault="00A53358" w:rsidP="00425910">
      <w:pPr>
        <w:tabs>
          <w:tab w:val="left" w:pos="1513"/>
        </w:tabs>
        <w:rPr>
          <w:rFonts w:eastAsia="Times New Roman" w:cstheme="minorHAnsi"/>
          <w:color w:val="000000" w:themeColor="text1"/>
          <w:sz w:val="36"/>
          <w:szCs w:val="36"/>
          <w:lang w:eastAsia="en-IN"/>
        </w:rPr>
      </w:pPr>
      <w:r>
        <w:rPr>
          <w:rFonts w:eastAsia="Times New Roman" w:cstheme="minorHAnsi"/>
          <w:color w:val="000000" w:themeColor="text1"/>
          <w:sz w:val="36"/>
          <w:szCs w:val="36"/>
          <w:lang w:eastAsia="en-IN"/>
        </w:rPr>
        <w:t>tuple unpacking:</w:t>
      </w:r>
    </w:p>
    <w:p w:rsidR="00A53358" w:rsidRDefault="00A53358" w:rsidP="00425910">
      <w:pPr>
        <w:tabs>
          <w:tab w:val="left" w:pos="1513"/>
        </w:tabs>
        <w:rPr>
          <w:rFonts w:eastAsia="Times New Roman" w:cstheme="minorHAnsi"/>
          <w:color w:val="000000" w:themeColor="text1"/>
          <w:sz w:val="36"/>
          <w:szCs w:val="36"/>
          <w:lang w:eastAsia="en-IN"/>
        </w:rPr>
      </w:pPr>
      <w:r>
        <w:rPr>
          <w:rFonts w:eastAsia="Times New Roman" w:cstheme="minorHAnsi"/>
          <w:color w:val="000000" w:themeColor="text1"/>
          <w:sz w:val="36"/>
          <w:szCs w:val="36"/>
          <w:lang w:eastAsia="en-IN"/>
        </w:rPr>
        <w:t>for the elements inside the tuple if we want to assign each element into single variable then we can do as follow:</w:t>
      </w:r>
    </w:p>
    <w:p w:rsidR="00A53358" w:rsidRPr="00A53358" w:rsidRDefault="00A53358" w:rsidP="00A53358">
      <w:pPr>
        <w:shd w:val="clear" w:color="auto" w:fill="1E1E1E"/>
        <w:spacing w:after="0" w:line="330" w:lineRule="atLeast"/>
        <w:rPr>
          <w:rFonts w:ascii="Consolas" w:eastAsia="Times New Roman" w:hAnsi="Consolas" w:cs="Times New Roman"/>
          <w:color w:val="D4D4D4"/>
          <w:sz w:val="24"/>
          <w:szCs w:val="24"/>
          <w:lang w:eastAsia="en-IN"/>
        </w:rPr>
      </w:pPr>
      <w:r w:rsidRPr="00A53358">
        <w:rPr>
          <w:rFonts w:ascii="Consolas" w:eastAsia="Times New Roman" w:hAnsi="Consolas" w:cs="Times New Roman"/>
          <w:color w:val="D4D4D4"/>
          <w:sz w:val="24"/>
          <w:szCs w:val="24"/>
          <w:lang w:eastAsia="en-IN"/>
        </w:rPr>
        <w:t>guitarists = (</w:t>
      </w:r>
      <w:r w:rsidRPr="00A53358">
        <w:rPr>
          <w:rFonts w:ascii="Consolas" w:eastAsia="Times New Roman" w:hAnsi="Consolas" w:cs="Times New Roman"/>
          <w:color w:val="CE9178"/>
          <w:sz w:val="24"/>
          <w:szCs w:val="24"/>
          <w:lang w:eastAsia="en-IN"/>
        </w:rPr>
        <w:t>'Maneli Jamal'</w:t>
      </w:r>
      <w:r w:rsidRPr="00A53358">
        <w:rPr>
          <w:rFonts w:ascii="Consolas" w:eastAsia="Times New Roman" w:hAnsi="Consolas" w:cs="Times New Roman"/>
          <w:color w:val="D4D4D4"/>
          <w:sz w:val="24"/>
          <w:szCs w:val="24"/>
          <w:lang w:eastAsia="en-IN"/>
        </w:rPr>
        <w:t>, </w:t>
      </w:r>
      <w:r w:rsidRPr="00A53358">
        <w:rPr>
          <w:rFonts w:ascii="Consolas" w:eastAsia="Times New Roman" w:hAnsi="Consolas" w:cs="Times New Roman"/>
          <w:color w:val="CE9178"/>
          <w:sz w:val="24"/>
          <w:szCs w:val="24"/>
          <w:lang w:eastAsia="en-IN"/>
        </w:rPr>
        <w:t>'Eddie Van Der Meer'</w:t>
      </w:r>
      <w:r w:rsidRPr="00A53358">
        <w:rPr>
          <w:rFonts w:ascii="Consolas" w:eastAsia="Times New Roman" w:hAnsi="Consolas" w:cs="Times New Roman"/>
          <w:color w:val="D4D4D4"/>
          <w:sz w:val="24"/>
          <w:szCs w:val="24"/>
          <w:lang w:eastAsia="en-IN"/>
        </w:rPr>
        <w:t>, </w:t>
      </w:r>
      <w:r w:rsidRPr="00A53358">
        <w:rPr>
          <w:rFonts w:ascii="Consolas" w:eastAsia="Times New Roman" w:hAnsi="Consolas" w:cs="Times New Roman"/>
          <w:color w:val="CE9178"/>
          <w:sz w:val="24"/>
          <w:szCs w:val="24"/>
          <w:lang w:eastAsia="en-IN"/>
        </w:rPr>
        <w:t>'Andrew Foy'</w:t>
      </w:r>
      <w:r w:rsidRPr="00A53358">
        <w:rPr>
          <w:rFonts w:ascii="Consolas" w:eastAsia="Times New Roman" w:hAnsi="Consolas" w:cs="Times New Roman"/>
          <w:color w:val="D4D4D4"/>
          <w:sz w:val="24"/>
          <w:szCs w:val="24"/>
          <w:lang w:eastAsia="en-IN"/>
        </w:rPr>
        <w:t>)</w:t>
      </w:r>
    </w:p>
    <w:p w:rsidR="00A53358" w:rsidRPr="00A53358" w:rsidRDefault="00A53358" w:rsidP="00A53358">
      <w:pPr>
        <w:shd w:val="clear" w:color="auto" w:fill="1E1E1E"/>
        <w:spacing w:after="0" w:line="330" w:lineRule="atLeast"/>
        <w:rPr>
          <w:rFonts w:ascii="Consolas" w:eastAsia="Times New Roman" w:hAnsi="Consolas" w:cs="Times New Roman"/>
          <w:color w:val="D4D4D4"/>
          <w:sz w:val="24"/>
          <w:szCs w:val="24"/>
          <w:lang w:eastAsia="en-IN"/>
        </w:rPr>
      </w:pPr>
      <w:r w:rsidRPr="00A53358">
        <w:rPr>
          <w:rFonts w:ascii="Consolas" w:eastAsia="Times New Roman" w:hAnsi="Consolas" w:cs="Times New Roman"/>
          <w:color w:val="D4D4D4"/>
          <w:sz w:val="24"/>
          <w:szCs w:val="24"/>
          <w:lang w:eastAsia="en-IN"/>
        </w:rPr>
        <w:t>guitarists1, guitarists2, guitarists3 = (guitarists)</w:t>
      </w:r>
    </w:p>
    <w:p w:rsidR="00A53358" w:rsidRPr="00A53358" w:rsidRDefault="00A53358" w:rsidP="00A53358">
      <w:pPr>
        <w:shd w:val="clear" w:color="auto" w:fill="1E1E1E"/>
        <w:spacing w:after="0" w:line="330" w:lineRule="atLeast"/>
        <w:rPr>
          <w:rFonts w:ascii="Consolas" w:eastAsia="Times New Roman" w:hAnsi="Consolas" w:cs="Times New Roman"/>
          <w:color w:val="D4D4D4"/>
          <w:sz w:val="24"/>
          <w:szCs w:val="24"/>
          <w:lang w:eastAsia="en-IN"/>
        </w:rPr>
      </w:pPr>
    </w:p>
    <w:p w:rsidR="00A53358" w:rsidRDefault="00A53358" w:rsidP="00425910">
      <w:pPr>
        <w:tabs>
          <w:tab w:val="left" w:pos="1513"/>
        </w:tabs>
        <w:rPr>
          <w:rFonts w:eastAsia="Times New Roman" w:cstheme="minorHAnsi"/>
          <w:color w:val="000000" w:themeColor="text1"/>
          <w:sz w:val="36"/>
          <w:szCs w:val="36"/>
          <w:lang w:eastAsia="en-IN"/>
        </w:rPr>
      </w:pPr>
    </w:p>
    <w:p w:rsidR="00A53358" w:rsidRDefault="00A53358" w:rsidP="00425910">
      <w:pPr>
        <w:tabs>
          <w:tab w:val="left" w:pos="1513"/>
        </w:tabs>
        <w:rPr>
          <w:rFonts w:eastAsia="Times New Roman" w:cstheme="minorHAnsi"/>
          <w:color w:val="000000" w:themeColor="text1"/>
          <w:sz w:val="36"/>
          <w:szCs w:val="36"/>
          <w:lang w:eastAsia="en-IN"/>
        </w:rPr>
      </w:pPr>
      <w:r>
        <w:rPr>
          <w:rFonts w:eastAsia="Times New Roman" w:cstheme="minorHAnsi"/>
          <w:color w:val="000000" w:themeColor="text1"/>
          <w:sz w:val="36"/>
          <w:szCs w:val="36"/>
          <w:lang w:eastAsia="en-IN"/>
        </w:rPr>
        <w:t>List inside tuple:</w:t>
      </w:r>
    </w:p>
    <w:p w:rsidR="00A53358" w:rsidRDefault="00A53358" w:rsidP="00425910">
      <w:pPr>
        <w:tabs>
          <w:tab w:val="left" w:pos="1513"/>
        </w:tabs>
        <w:rPr>
          <w:rFonts w:eastAsia="Times New Roman" w:cstheme="minorHAnsi"/>
          <w:color w:val="000000" w:themeColor="text1"/>
          <w:sz w:val="36"/>
          <w:szCs w:val="36"/>
          <w:lang w:eastAsia="en-IN"/>
        </w:rPr>
      </w:pPr>
      <w:r>
        <w:rPr>
          <w:rFonts w:eastAsia="Times New Roman" w:cstheme="minorHAnsi"/>
          <w:color w:val="000000" w:themeColor="text1"/>
          <w:sz w:val="36"/>
          <w:szCs w:val="36"/>
          <w:lang w:eastAsia="en-IN"/>
        </w:rPr>
        <w:t>We can add or eliminate any data from the list inside tuple.</w:t>
      </w:r>
    </w:p>
    <w:p w:rsidR="00A53358" w:rsidRPr="00A53358" w:rsidRDefault="00A53358" w:rsidP="00A53358">
      <w:pPr>
        <w:shd w:val="clear" w:color="auto" w:fill="1E1E1E"/>
        <w:spacing w:after="0" w:line="330" w:lineRule="atLeast"/>
        <w:rPr>
          <w:rFonts w:ascii="Consolas" w:eastAsia="Times New Roman" w:hAnsi="Consolas" w:cs="Times New Roman"/>
          <w:color w:val="D4D4D4"/>
          <w:sz w:val="24"/>
          <w:szCs w:val="24"/>
          <w:lang w:eastAsia="en-IN"/>
        </w:rPr>
      </w:pPr>
      <w:r w:rsidRPr="00A53358">
        <w:rPr>
          <w:rFonts w:ascii="Consolas" w:eastAsia="Times New Roman" w:hAnsi="Consolas" w:cs="Times New Roman"/>
          <w:color w:val="D4D4D4"/>
          <w:sz w:val="24"/>
          <w:szCs w:val="24"/>
          <w:lang w:eastAsia="en-IN"/>
        </w:rPr>
        <w:t>favourites = (</w:t>
      </w:r>
      <w:r w:rsidRPr="00A53358">
        <w:rPr>
          <w:rFonts w:ascii="Consolas" w:eastAsia="Times New Roman" w:hAnsi="Consolas" w:cs="Times New Roman"/>
          <w:color w:val="CE9178"/>
          <w:sz w:val="24"/>
          <w:szCs w:val="24"/>
          <w:lang w:eastAsia="en-IN"/>
        </w:rPr>
        <w:t>'southern mongnalia'</w:t>
      </w:r>
      <w:r w:rsidRPr="00A53358">
        <w:rPr>
          <w:rFonts w:ascii="Consolas" w:eastAsia="Times New Roman" w:hAnsi="Consolas" w:cs="Times New Roman"/>
          <w:color w:val="D4D4D4"/>
          <w:sz w:val="24"/>
          <w:szCs w:val="24"/>
          <w:lang w:eastAsia="en-IN"/>
        </w:rPr>
        <w:t>, [</w:t>
      </w:r>
      <w:r w:rsidRPr="00A53358">
        <w:rPr>
          <w:rFonts w:ascii="Consolas" w:eastAsia="Times New Roman" w:hAnsi="Consolas" w:cs="Times New Roman"/>
          <w:color w:val="CE9178"/>
          <w:sz w:val="24"/>
          <w:szCs w:val="24"/>
          <w:lang w:eastAsia="en-IN"/>
        </w:rPr>
        <w:t>'Tokyo Ghoul Theme'</w:t>
      </w:r>
      <w:r w:rsidRPr="00A53358">
        <w:rPr>
          <w:rFonts w:ascii="Consolas" w:eastAsia="Times New Roman" w:hAnsi="Consolas" w:cs="Times New Roman"/>
          <w:color w:val="D4D4D4"/>
          <w:sz w:val="24"/>
          <w:szCs w:val="24"/>
          <w:lang w:eastAsia="en-IN"/>
        </w:rPr>
        <w:t>, </w:t>
      </w:r>
      <w:r w:rsidRPr="00A53358">
        <w:rPr>
          <w:rFonts w:ascii="Consolas" w:eastAsia="Times New Roman" w:hAnsi="Consolas" w:cs="Times New Roman"/>
          <w:color w:val="CE9178"/>
          <w:sz w:val="24"/>
          <w:szCs w:val="24"/>
          <w:lang w:eastAsia="en-IN"/>
        </w:rPr>
        <w:t>'landscape'</w:t>
      </w:r>
      <w:r w:rsidRPr="00A53358">
        <w:rPr>
          <w:rFonts w:ascii="Consolas" w:eastAsia="Times New Roman" w:hAnsi="Consolas" w:cs="Times New Roman"/>
          <w:color w:val="D4D4D4"/>
          <w:sz w:val="24"/>
          <w:szCs w:val="24"/>
          <w:lang w:eastAsia="en-IN"/>
        </w:rPr>
        <w:t>])</w:t>
      </w:r>
    </w:p>
    <w:p w:rsidR="00A53358" w:rsidRPr="00A53358" w:rsidRDefault="00A53358" w:rsidP="00A53358">
      <w:pPr>
        <w:shd w:val="clear" w:color="auto" w:fill="1E1E1E"/>
        <w:spacing w:after="0" w:line="330" w:lineRule="atLeast"/>
        <w:rPr>
          <w:rFonts w:ascii="Consolas" w:eastAsia="Times New Roman" w:hAnsi="Consolas" w:cs="Times New Roman"/>
          <w:color w:val="D4D4D4"/>
          <w:sz w:val="24"/>
          <w:szCs w:val="24"/>
          <w:lang w:eastAsia="en-IN"/>
        </w:rPr>
      </w:pPr>
      <w:r w:rsidRPr="00A53358">
        <w:rPr>
          <w:rFonts w:ascii="Consolas" w:eastAsia="Times New Roman" w:hAnsi="Consolas" w:cs="Times New Roman"/>
          <w:color w:val="6A9955"/>
          <w:sz w:val="24"/>
          <w:szCs w:val="24"/>
          <w:lang w:eastAsia="en-IN"/>
        </w:rPr>
        <w:t># In this tuple, from the list we can add or delete the elements</w:t>
      </w:r>
    </w:p>
    <w:p w:rsidR="00A53358" w:rsidRPr="00A53358" w:rsidRDefault="00A53358" w:rsidP="00A53358">
      <w:pPr>
        <w:shd w:val="clear" w:color="auto" w:fill="1E1E1E"/>
        <w:spacing w:after="0" w:line="330" w:lineRule="atLeast"/>
        <w:rPr>
          <w:rFonts w:ascii="Consolas" w:eastAsia="Times New Roman" w:hAnsi="Consolas" w:cs="Times New Roman"/>
          <w:color w:val="D4D4D4"/>
          <w:sz w:val="24"/>
          <w:szCs w:val="24"/>
          <w:lang w:eastAsia="en-IN"/>
        </w:rPr>
      </w:pPr>
      <w:r w:rsidRPr="00A53358">
        <w:rPr>
          <w:rFonts w:ascii="Consolas" w:eastAsia="Times New Roman" w:hAnsi="Consolas" w:cs="Times New Roman"/>
          <w:color w:val="D4D4D4"/>
          <w:sz w:val="24"/>
          <w:szCs w:val="24"/>
          <w:lang w:eastAsia="en-IN"/>
        </w:rPr>
        <w:t>favourites[</w:t>
      </w:r>
      <w:r w:rsidRPr="00A53358">
        <w:rPr>
          <w:rFonts w:ascii="Consolas" w:eastAsia="Times New Roman" w:hAnsi="Consolas" w:cs="Times New Roman"/>
          <w:color w:val="B5CEA8"/>
          <w:sz w:val="24"/>
          <w:szCs w:val="24"/>
          <w:lang w:eastAsia="en-IN"/>
        </w:rPr>
        <w:t>1</w:t>
      </w:r>
      <w:r w:rsidRPr="00A53358">
        <w:rPr>
          <w:rFonts w:ascii="Consolas" w:eastAsia="Times New Roman" w:hAnsi="Consolas" w:cs="Times New Roman"/>
          <w:color w:val="D4D4D4"/>
          <w:sz w:val="24"/>
          <w:szCs w:val="24"/>
          <w:lang w:eastAsia="en-IN"/>
        </w:rPr>
        <w:t>].pop()</w:t>
      </w:r>
    </w:p>
    <w:p w:rsidR="00A53358" w:rsidRPr="00A53358" w:rsidRDefault="00A53358" w:rsidP="00A53358">
      <w:pPr>
        <w:shd w:val="clear" w:color="auto" w:fill="1E1E1E"/>
        <w:spacing w:after="0" w:line="330" w:lineRule="atLeast"/>
        <w:rPr>
          <w:rFonts w:ascii="Consolas" w:eastAsia="Times New Roman" w:hAnsi="Consolas" w:cs="Times New Roman"/>
          <w:color w:val="D4D4D4"/>
          <w:sz w:val="24"/>
          <w:szCs w:val="24"/>
          <w:lang w:eastAsia="en-IN"/>
        </w:rPr>
      </w:pPr>
      <w:r w:rsidRPr="00A53358">
        <w:rPr>
          <w:rFonts w:ascii="Consolas" w:eastAsia="Times New Roman" w:hAnsi="Consolas" w:cs="Times New Roman"/>
          <w:color w:val="DCDCAA"/>
          <w:sz w:val="24"/>
          <w:szCs w:val="24"/>
          <w:lang w:eastAsia="en-IN"/>
        </w:rPr>
        <w:t>print</w:t>
      </w:r>
      <w:r w:rsidRPr="00A53358">
        <w:rPr>
          <w:rFonts w:ascii="Consolas" w:eastAsia="Times New Roman" w:hAnsi="Consolas" w:cs="Times New Roman"/>
          <w:color w:val="D4D4D4"/>
          <w:sz w:val="24"/>
          <w:szCs w:val="24"/>
          <w:lang w:eastAsia="en-IN"/>
        </w:rPr>
        <w:t>(favourites)</w:t>
      </w:r>
    </w:p>
    <w:p w:rsidR="00A53358" w:rsidRPr="00801CA6" w:rsidRDefault="00A53358" w:rsidP="00425910">
      <w:pPr>
        <w:tabs>
          <w:tab w:val="left" w:pos="1513"/>
        </w:tabs>
        <w:rPr>
          <w:rFonts w:eastAsia="Times New Roman" w:cstheme="minorHAnsi"/>
          <w:color w:val="000000" w:themeColor="text1"/>
          <w:sz w:val="28"/>
          <w:szCs w:val="28"/>
          <w:lang w:eastAsia="en-IN"/>
        </w:rPr>
      </w:pPr>
      <w:r w:rsidRPr="00801CA6">
        <w:rPr>
          <w:rFonts w:eastAsia="Times New Roman" w:cstheme="minorHAnsi"/>
          <w:color w:val="000000" w:themeColor="text1"/>
          <w:sz w:val="28"/>
          <w:szCs w:val="28"/>
          <w:lang w:eastAsia="en-IN"/>
        </w:rPr>
        <w:t>this will give the output as :</w:t>
      </w:r>
    </w:p>
    <w:p w:rsidR="00A53358" w:rsidRPr="00801CA6" w:rsidRDefault="00A53358" w:rsidP="00425910">
      <w:pPr>
        <w:tabs>
          <w:tab w:val="left" w:pos="1513"/>
        </w:tabs>
        <w:rPr>
          <w:rFonts w:eastAsia="Times New Roman" w:cstheme="minorHAnsi"/>
          <w:color w:val="000000" w:themeColor="text1"/>
          <w:sz w:val="28"/>
          <w:szCs w:val="28"/>
          <w:lang w:eastAsia="en-IN"/>
        </w:rPr>
      </w:pPr>
      <w:r w:rsidRPr="00801CA6">
        <w:rPr>
          <w:rFonts w:eastAsia="Times New Roman" w:cstheme="minorHAnsi"/>
          <w:color w:val="000000" w:themeColor="text1"/>
          <w:sz w:val="28"/>
          <w:szCs w:val="28"/>
          <w:lang w:eastAsia="en-IN"/>
        </w:rPr>
        <w:t>('southern mongnalia', ['Tokyo Ghoul Theme'])</w:t>
      </w:r>
    </w:p>
    <w:p w:rsidR="00801CA6" w:rsidRPr="00801CA6" w:rsidRDefault="00801CA6" w:rsidP="00425910">
      <w:pPr>
        <w:tabs>
          <w:tab w:val="left" w:pos="1513"/>
        </w:tabs>
        <w:rPr>
          <w:rFonts w:eastAsia="Times New Roman" w:cstheme="minorHAnsi"/>
          <w:color w:val="000000" w:themeColor="text1"/>
          <w:sz w:val="28"/>
          <w:szCs w:val="28"/>
          <w:lang w:eastAsia="en-IN"/>
        </w:rPr>
      </w:pPr>
      <w:r w:rsidRPr="00801CA6">
        <w:rPr>
          <w:rFonts w:eastAsia="Times New Roman" w:cstheme="minorHAnsi"/>
          <w:color w:val="000000" w:themeColor="text1"/>
          <w:sz w:val="28"/>
          <w:szCs w:val="28"/>
          <w:lang w:eastAsia="en-IN"/>
        </w:rPr>
        <w:t>In tuple we can also use min, max, sum function</w:t>
      </w:r>
    </w:p>
    <w:p w:rsidR="00801CA6" w:rsidRPr="00801CA6" w:rsidRDefault="00801CA6" w:rsidP="00425910">
      <w:pPr>
        <w:tabs>
          <w:tab w:val="left" w:pos="1513"/>
        </w:tabs>
        <w:rPr>
          <w:rFonts w:eastAsia="Times New Roman" w:cstheme="minorHAnsi"/>
          <w:color w:val="000000" w:themeColor="text1"/>
          <w:sz w:val="28"/>
          <w:szCs w:val="28"/>
          <w:lang w:eastAsia="en-IN"/>
        </w:rPr>
      </w:pPr>
      <w:r w:rsidRPr="00801CA6">
        <w:rPr>
          <w:rFonts w:eastAsia="Times New Roman" w:cstheme="minorHAnsi"/>
          <w:color w:val="000000" w:themeColor="text1"/>
          <w:sz w:val="28"/>
          <w:szCs w:val="28"/>
          <w:lang w:eastAsia="en-IN"/>
        </w:rPr>
        <w:t>Sum meaning summation of the element of the tuple</w:t>
      </w:r>
    </w:p>
    <w:p w:rsidR="00801CA6" w:rsidRDefault="00801CA6" w:rsidP="00425910">
      <w:pPr>
        <w:tabs>
          <w:tab w:val="left" w:pos="1513"/>
        </w:tabs>
        <w:rPr>
          <w:rFonts w:eastAsia="Times New Roman" w:cstheme="minorHAnsi"/>
          <w:color w:val="000000" w:themeColor="text1"/>
          <w:sz w:val="36"/>
          <w:szCs w:val="36"/>
          <w:lang w:eastAsia="en-IN"/>
        </w:rPr>
      </w:pPr>
      <w:r>
        <w:rPr>
          <w:rFonts w:eastAsia="Times New Roman" w:cstheme="minorHAnsi"/>
          <w:color w:val="000000" w:themeColor="text1"/>
          <w:sz w:val="36"/>
          <w:szCs w:val="36"/>
          <w:lang w:eastAsia="en-IN"/>
        </w:rPr>
        <w:t>Function returning two values:</w:t>
      </w:r>
    </w:p>
    <w:p w:rsidR="00801CA6" w:rsidRDefault="00801CA6" w:rsidP="00425910">
      <w:pPr>
        <w:tabs>
          <w:tab w:val="left" w:pos="1513"/>
        </w:tabs>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lastRenderedPageBreak/>
        <w:t>If we define any function and returning two value then the it will return in tuple.</w:t>
      </w:r>
    </w:p>
    <w:p w:rsidR="00801CA6" w:rsidRDefault="00801CA6" w:rsidP="00425910">
      <w:pPr>
        <w:tabs>
          <w:tab w:val="left" w:pos="1513"/>
        </w:tabs>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For eg:</w:t>
      </w:r>
    </w:p>
    <w:p w:rsidR="00801CA6" w:rsidRPr="00801CA6" w:rsidRDefault="00801CA6" w:rsidP="00801CA6">
      <w:pPr>
        <w:shd w:val="clear" w:color="auto" w:fill="1E1E1E"/>
        <w:spacing w:after="0" w:line="330" w:lineRule="atLeast"/>
        <w:rPr>
          <w:rFonts w:ascii="Consolas" w:eastAsia="Times New Roman" w:hAnsi="Consolas" w:cs="Times New Roman"/>
          <w:color w:val="D4D4D4"/>
          <w:sz w:val="24"/>
          <w:szCs w:val="24"/>
          <w:lang w:eastAsia="en-IN"/>
        </w:rPr>
      </w:pPr>
      <w:r w:rsidRPr="00801CA6">
        <w:rPr>
          <w:rFonts w:ascii="Consolas" w:eastAsia="Times New Roman" w:hAnsi="Consolas" w:cs="Times New Roman"/>
          <w:color w:val="569CD6"/>
          <w:sz w:val="24"/>
          <w:szCs w:val="24"/>
          <w:lang w:eastAsia="en-IN"/>
        </w:rPr>
        <w:t>def</w:t>
      </w:r>
      <w:r w:rsidRPr="00801CA6">
        <w:rPr>
          <w:rFonts w:ascii="Consolas" w:eastAsia="Times New Roman" w:hAnsi="Consolas" w:cs="Times New Roman"/>
          <w:color w:val="D4D4D4"/>
          <w:sz w:val="24"/>
          <w:szCs w:val="24"/>
          <w:lang w:eastAsia="en-IN"/>
        </w:rPr>
        <w:t> </w:t>
      </w:r>
      <w:r w:rsidRPr="00801CA6">
        <w:rPr>
          <w:rFonts w:ascii="Consolas" w:eastAsia="Times New Roman" w:hAnsi="Consolas" w:cs="Times New Roman"/>
          <w:color w:val="DCDCAA"/>
          <w:sz w:val="24"/>
          <w:szCs w:val="24"/>
          <w:lang w:eastAsia="en-IN"/>
        </w:rPr>
        <w:t>func</w:t>
      </w:r>
      <w:r w:rsidRPr="00801CA6">
        <w:rPr>
          <w:rFonts w:ascii="Consolas" w:eastAsia="Times New Roman" w:hAnsi="Consolas" w:cs="Times New Roman"/>
          <w:color w:val="D4D4D4"/>
          <w:sz w:val="24"/>
          <w:szCs w:val="24"/>
          <w:lang w:eastAsia="en-IN"/>
        </w:rPr>
        <w:t>(</w:t>
      </w:r>
      <w:r w:rsidRPr="00801CA6">
        <w:rPr>
          <w:rFonts w:ascii="Consolas" w:eastAsia="Times New Roman" w:hAnsi="Consolas" w:cs="Times New Roman"/>
          <w:color w:val="9CDCFE"/>
          <w:sz w:val="24"/>
          <w:szCs w:val="24"/>
          <w:lang w:eastAsia="en-IN"/>
        </w:rPr>
        <w:t>int1</w:t>
      </w:r>
      <w:r w:rsidRPr="00801CA6">
        <w:rPr>
          <w:rFonts w:ascii="Consolas" w:eastAsia="Times New Roman" w:hAnsi="Consolas" w:cs="Times New Roman"/>
          <w:color w:val="D4D4D4"/>
          <w:sz w:val="24"/>
          <w:szCs w:val="24"/>
          <w:lang w:eastAsia="en-IN"/>
        </w:rPr>
        <w:t>, </w:t>
      </w:r>
      <w:r w:rsidRPr="00801CA6">
        <w:rPr>
          <w:rFonts w:ascii="Consolas" w:eastAsia="Times New Roman" w:hAnsi="Consolas" w:cs="Times New Roman"/>
          <w:color w:val="9CDCFE"/>
          <w:sz w:val="24"/>
          <w:szCs w:val="24"/>
          <w:lang w:eastAsia="en-IN"/>
        </w:rPr>
        <w:t>int2</w:t>
      </w:r>
      <w:r w:rsidRPr="00801CA6">
        <w:rPr>
          <w:rFonts w:ascii="Consolas" w:eastAsia="Times New Roman" w:hAnsi="Consolas" w:cs="Times New Roman"/>
          <w:color w:val="D4D4D4"/>
          <w:sz w:val="24"/>
          <w:szCs w:val="24"/>
          <w:lang w:eastAsia="en-IN"/>
        </w:rPr>
        <w:t>):</w:t>
      </w:r>
    </w:p>
    <w:p w:rsidR="00801CA6" w:rsidRPr="00801CA6" w:rsidRDefault="00801CA6" w:rsidP="00801CA6">
      <w:pPr>
        <w:shd w:val="clear" w:color="auto" w:fill="1E1E1E"/>
        <w:spacing w:after="0" w:line="330" w:lineRule="atLeast"/>
        <w:rPr>
          <w:rFonts w:ascii="Consolas" w:eastAsia="Times New Roman" w:hAnsi="Consolas" w:cs="Times New Roman"/>
          <w:color w:val="D4D4D4"/>
          <w:sz w:val="24"/>
          <w:szCs w:val="24"/>
          <w:lang w:eastAsia="en-IN"/>
        </w:rPr>
      </w:pPr>
      <w:r w:rsidRPr="00801CA6">
        <w:rPr>
          <w:rFonts w:ascii="Consolas" w:eastAsia="Times New Roman" w:hAnsi="Consolas" w:cs="Times New Roman"/>
          <w:color w:val="D4D4D4"/>
          <w:sz w:val="24"/>
          <w:szCs w:val="24"/>
          <w:lang w:eastAsia="en-IN"/>
        </w:rPr>
        <w:t>    multiply = int1*int2</w:t>
      </w:r>
    </w:p>
    <w:p w:rsidR="00801CA6" w:rsidRPr="00801CA6" w:rsidRDefault="00801CA6" w:rsidP="00801CA6">
      <w:pPr>
        <w:shd w:val="clear" w:color="auto" w:fill="1E1E1E"/>
        <w:spacing w:after="0" w:line="330" w:lineRule="atLeast"/>
        <w:rPr>
          <w:rFonts w:ascii="Consolas" w:eastAsia="Times New Roman" w:hAnsi="Consolas" w:cs="Times New Roman"/>
          <w:color w:val="D4D4D4"/>
          <w:sz w:val="24"/>
          <w:szCs w:val="24"/>
          <w:lang w:eastAsia="en-IN"/>
        </w:rPr>
      </w:pPr>
      <w:r w:rsidRPr="00801CA6">
        <w:rPr>
          <w:rFonts w:ascii="Consolas" w:eastAsia="Times New Roman" w:hAnsi="Consolas" w:cs="Times New Roman"/>
          <w:color w:val="D4D4D4"/>
          <w:sz w:val="24"/>
          <w:szCs w:val="24"/>
          <w:lang w:eastAsia="en-IN"/>
        </w:rPr>
        <w:t>    add = int1 + int2</w:t>
      </w:r>
    </w:p>
    <w:p w:rsidR="00801CA6" w:rsidRPr="00801CA6" w:rsidRDefault="00801CA6" w:rsidP="00801CA6">
      <w:pPr>
        <w:shd w:val="clear" w:color="auto" w:fill="1E1E1E"/>
        <w:spacing w:after="0" w:line="330" w:lineRule="atLeast"/>
        <w:rPr>
          <w:rFonts w:ascii="Consolas" w:eastAsia="Times New Roman" w:hAnsi="Consolas" w:cs="Times New Roman"/>
          <w:color w:val="D4D4D4"/>
          <w:sz w:val="24"/>
          <w:szCs w:val="24"/>
          <w:lang w:eastAsia="en-IN"/>
        </w:rPr>
      </w:pPr>
      <w:r w:rsidRPr="00801CA6">
        <w:rPr>
          <w:rFonts w:ascii="Consolas" w:eastAsia="Times New Roman" w:hAnsi="Consolas" w:cs="Times New Roman"/>
          <w:color w:val="D4D4D4"/>
          <w:sz w:val="24"/>
          <w:szCs w:val="24"/>
          <w:lang w:eastAsia="en-IN"/>
        </w:rPr>
        <w:t>    </w:t>
      </w:r>
      <w:r w:rsidRPr="00801CA6">
        <w:rPr>
          <w:rFonts w:ascii="Consolas" w:eastAsia="Times New Roman" w:hAnsi="Consolas" w:cs="Times New Roman"/>
          <w:color w:val="C586C0"/>
          <w:sz w:val="24"/>
          <w:szCs w:val="24"/>
          <w:lang w:eastAsia="en-IN"/>
        </w:rPr>
        <w:t>return</w:t>
      </w:r>
      <w:r w:rsidRPr="00801CA6">
        <w:rPr>
          <w:rFonts w:ascii="Consolas" w:eastAsia="Times New Roman" w:hAnsi="Consolas" w:cs="Times New Roman"/>
          <w:color w:val="D4D4D4"/>
          <w:sz w:val="24"/>
          <w:szCs w:val="24"/>
          <w:lang w:eastAsia="en-IN"/>
        </w:rPr>
        <w:t> multiply, add</w:t>
      </w:r>
    </w:p>
    <w:p w:rsidR="00801CA6" w:rsidRPr="00801CA6" w:rsidRDefault="00801CA6" w:rsidP="00801CA6">
      <w:pPr>
        <w:shd w:val="clear" w:color="auto" w:fill="1E1E1E"/>
        <w:spacing w:after="0" w:line="330" w:lineRule="atLeast"/>
        <w:rPr>
          <w:rFonts w:ascii="Consolas" w:eastAsia="Times New Roman" w:hAnsi="Consolas" w:cs="Times New Roman"/>
          <w:color w:val="D4D4D4"/>
          <w:sz w:val="24"/>
          <w:szCs w:val="24"/>
          <w:lang w:eastAsia="en-IN"/>
        </w:rPr>
      </w:pPr>
    </w:p>
    <w:p w:rsidR="00801CA6" w:rsidRPr="00801CA6" w:rsidRDefault="00801CA6" w:rsidP="00801CA6">
      <w:pPr>
        <w:shd w:val="clear" w:color="auto" w:fill="1E1E1E"/>
        <w:spacing w:after="0" w:line="330" w:lineRule="atLeast"/>
        <w:rPr>
          <w:rFonts w:ascii="Consolas" w:eastAsia="Times New Roman" w:hAnsi="Consolas" w:cs="Times New Roman"/>
          <w:color w:val="D4D4D4"/>
          <w:sz w:val="24"/>
          <w:szCs w:val="24"/>
          <w:lang w:eastAsia="en-IN"/>
        </w:rPr>
      </w:pPr>
      <w:r w:rsidRPr="00801CA6">
        <w:rPr>
          <w:rFonts w:ascii="Consolas" w:eastAsia="Times New Roman" w:hAnsi="Consolas" w:cs="Times New Roman"/>
          <w:color w:val="DCDCAA"/>
          <w:sz w:val="24"/>
          <w:szCs w:val="24"/>
          <w:lang w:eastAsia="en-IN"/>
        </w:rPr>
        <w:t>print</w:t>
      </w:r>
      <w:r w:rsidRPr="00801CA6">
        <w:rPr>
          <w:rFonts w:ascii="Consolas" w:eastAsia="Times New Roman" w:hAnsi="Consolas" w:cs="Times New Roman"/>
          <w:color w:val="D4D4D4"/>
          <w:sz w:val="24"/>
          <w:szCs w:val="24"/>
          <w:lang w:eastAsia="en-IN"/>
        </w:rPr>
        <w:t>(func(</w:t>
      </w:r>
      <w:r w:rsidRPr="00801CA6">
        <w:rPr>
          <w:rFonts w:ascii="Consolas" w:eastAsia="Times New Roman" w:hAnsi="Consolas" w:cs="Times New Roman"/>
          <w:color w:val="B5CEA8"/>
          <w:sz w:val="24"/>
          <w:szCs w:val="24"/>
          <w:lang w:eastAsia="en-IN"/>
        </w:rPr>
        <w:t>2</w:t>
      </w:r>
      <w:r w:rsidRPr="00801CA6">
        <w:rPr>
          <w:rFonts w:ascii="Consolas" w:eastAsia="Times New Roman" w:hAnsi="Consolas" w:cs="Times New Roman"/>
          <w:color w:val="D4D4D4"/>
          <w:sz w:val="24"/>
          <w:szCs w:val="24"/>
          <w:lang w:eastAsia="en-IN"/>
        </w:rPr>
        <w:t>, </w:t>
      </w:r>
      <w:r w:rsidRPr="00801CA6">
        <w:rPr>
          <w:rFonts w:ascii="Consolas" w:eastAsia="Times New Roman" w:hAnsi="Consolas" w:cs="Times New Roman"/>
          <w:color w:val="B5CEA8"/>
          <w:sz w:val="24"/>
          <w:szCs w:val="24"/>
          <w:lang w:eastAsia="en-IN"/>
        </w:rPr>
        <w:t>4</w:t>
      </w:r>
      <w:r w:rsidRPr="00801CA6">
        <w:rPr>
          <w:rFonts w:ascii="Consolas" w:eastAsia="Times New Roman" w:hAnsi="Consolas" w:cs="Times New Roman"/>
          <w:color w:val="D4D4D4"/>
          <w:sz w:val="24"/>
          <w:szCs w:val="24"/>
          <w:lang w:eastAsia="en-IN"/>
        </w:rPr>
        <w:t>))</w:t>
      </w:r>
    </w:p>
    <w:p w:rsidR="00801CA6" w:rsidRDefault="00801CA6" w:rsidP="00425910">
      <w:pPr>
        <w:tabs>
          <w:tab w:val="left" w:pos="1513"/>
        </w:tabs>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 xml:space="preserve">this will give the output as tuple : </w:t>
      </w:r>
      <w:r w:rsidRPr="00801CA6">
        <w:rPr>
          <w:rFonts w:eastAsia="Times New Roman" w:cstheme="minorHAnsi"/>
          <w:color w:val="000000" w:themeColor="text1"/>
          <w:sz w:val="28"/>
          <w:szCs w:val="28"/>
          <w:lang w:eastAsia="en-IN"/>
        </w:rPr>
        <w:t>(8, 6)</w:t>
      </w:r>
    </w:p>
    <w:p w:rsidR="00D16995" w:rsidRDefault="00D16995" w:rsidP="00425910">
      <w:pPr>
        <w:tabs>
          <w:tab w:val="left" w:pos="1513"/>
        </w:tabs>
        <w:rPr>
          <w:rFonts w:eastAsia="Times New Roman" w:cstheme="minorHAnsi"/>
          <w:color w:val="000000" w:themeColor="text1"/>
          <w:sz w:val="28"/>
          <w:szCs w:val="28"/>
          <w:lang w:eastAsia="en-IN"/>
        </w:rPr>
      </w:pPr>
    </w:p>
    <w:p w:rsidR="00D16995" w:rsidRDefault="00D16995" w:rsidP="00425910">
      <w:pPr>
        <w:tabs>
          <w:tab w:val="left" w:pos="1513"/>
        </w:tabs>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we can also create tuple with range function</w:t>
      </w:r>
    </w:p>
    <w:p w:rsidR="00D16995" w:rsidRDefault="00D16995" w:rsidP="00425910">
      <w:pPr>
        <w:tabs>
          <w:tab w:val="left" w:pos="1513"/>
        </w:tabs>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eg:</w:t>
      </w:r>
    </w:p>
    <w:p w:rsidR="00D16995" w:rsidRPr="00D16995" w:rsidRDefault="00D16995" w:rsidP="00D16995">
      <w:pPr>
        <w:shd w:val="clear" w:color="auto" w:fill="1E1E1E"/>
        <w:spacing w:after="0" w:line="330" w:lineRule="atLeast"/>
        <w:rPr>
          <w:rFonts w:ascii="Consolas" w:eastAsia="Times New Roman" w:hAnsi="Consolas" w:cs="Times New Roman"/>
          <w:color w:val="D4D4D4"/>
          <w:sz w:val="24"/>
          <w:szCs w:val="24"/>
          <w:lang w:eastAsia="en-IN"/>
        </w:rPr>
      </w:pPr>
      <w:r w:rsidRPr="00D16995">
        <w:rPr>
          <w:rFonts w:ascii="Consolas" w:eastAsia="Times New Roman" w:hAnsi="Consolas" w:cs="Times New Roman"/>
          <w:color w:val="D4D4D4"/>
          <w:sz w:val="24"/>
          <w:szCs w:val="24"/>
          <w:lang w:eastAsia="en-IN"/>
        </w:rPr>
        <w:t>num = </w:t>
      </w:r>
      <w:r w:rsidRPr="00D16995">
        <w:rPr>
          <w:rFonts w:ascii="Consolas" w:eastAsia="Times New Roman" w:hAnsi="Consolas" w:cs="Times New Roman"/>
          <w:color w:val="4EC9B0"/>
          <w:sz w:val="24"/>
          <w:szCs w:val="24"/>
          <w:lang w:eastAsia="en-IN"/>
        </w:rPr>
        <w:t>tuple</w:t>
      </w:r>
      <w:r w:rsidRPr="00D16995">
        <w:rPr>
          <w:rFonts w:ascii="Consolas" w:eastAsia="Times New Roman" w:hAnsi="Consolas" w:cs="Times New Roman"/>
          <w:color w:val="D4D4D4"/>
          <w:sz w:val="24"/>
          <w:szCs w:val="24"/>
          <w:lang w:eastAsia="en-IN"/>
        </w:rPr>
        <w:t>(</w:t>
      </w:r>
      <w:r w:rsidRPr="00D16995">
        <w:rPr>
          <w:rFonts w:ascii="Consolas" w:eastAsia="Times New Roman" w:hAnsi="Consolas" w:cs="Times New Roman"/>
          <w:color w:val="DCDCAA"/>
          <w:sz w:val="24"/>
          <w:szCs w:val="24"/>
          <w:lang w:eastAsia="en-IN"/>
        </w:rPr>
        <w:t>range</w:t>
      </w:r>
      <w:r w:rsidRPr="00D16995">
        <w:rPr>
          <w:rFonts w:ascii="Consolas" w:eastAsia="Times New Roman" w:hAnsi="Consolas" w:cs="Times New Roman"/>
          <w:color w:val="D4D4D4"/>
          <w:sz w:val="24"/>
          <w:szCs w:val="24"/>
          <w:lang w:eastAsia="en-IN"/>
        </w:rPr>
        <w:t>(</w:t>
      </w:r>
      <w:r w:rsidRPr="00D16995">
        <w:rPr>
          <w:rFonts w:ascii="Consolas" w:eastAsia="Times New Roman" w:hAnsi="Consolas" w:cs="Times New Roman"/>
          <w:color w:val="B5CEA8"/>
          <w:sz w:val="24"/>
          <w:szCs w:val="24"/>
          <w:lang w:eastAsia="en-IN"/>
        </w:rPr>
        <w:t>1</w:t>
      </w:r>
      <w:r w:rsidRPr="00D16995">
        <w:rPr>
          <w:rFonts w:ascii="Consolas" w:eastAsia="Times New Roman" w:hAnsi="Consolas" w:cs="Times New Roman"/>
          <w:color w:val="D4D4D4"/>
          <w:sz w:val="24"/>
          <w:szCs w:val="24"/>
          <w:lang w:eastAsia="en-IN"/>
        </w:rPr>
        <w:t>, </w:t>
      </w:r>
      <w:r>
        <w:rPr>
          <w:rFonts w:ascii="Consolas" w:eastAsia="Times New Roman" w:hAnsi="Consolas" w:cs="Times New Roman"/>
          <w:color w:val="D4D4D4"/>
          <w:sz w:val="24"/>
          <w:szCs w:val="24"/>
          <w:lang w:eastAsia="en-IN"/>
        </w:rPr>
        <w:t>1</w:t>
      </w:r>
      <w:r>
        <w:rPr>
          <w:rFonts w:ascii="Consolas" w:eastAsia="Times New Roman" w:hAnsi="Consolas" w:cs="Times New Roman"/>
          <w:color w:val="B5CEA8"/>
          <w:sz w:val="24"/>
          <w:szCs w:val="24"/>
          <w:lang w:eastAsia="en-IN"/>
        </w:rPr>
        <w:t>1</w:t>
      </w:r>
      <w:r w:rsidRPr="00D16995">
        <w:rPr>
          <w:rFonts w:ascii="Consolas" w:eastAsia="Times New Roman" w:hAnsi="Consolas" w:cs="Times New Roman"/>
          <w:color w:val="D4D4D4"/>
          <w:sz w:val="24"/>
          <w:szCs w:val="24"/>
          <w:lang w:eastAsia="en-IN"/>
        </w:rPr>
        <w:t>))</w:t>
      </w:r>
    </w:p>
    <w:p w:rsidR="00D16995" w:rsidRPr="00D16995" w:rsidRDefault="00D16995" w:rsidP="00D16995">
      <w:pPr>
        <w:shd w:val="clear" w:color="auto" w:fill="1E1E1E"/>
        <w:spacing w:after="0" w:line="330" w:lineRule="atLeast"/>
        <w:rPr>
          <w:rFonts w:ascii="Consolas" w:eastAsia="Times New Roman" w:hAnsi="Consolas" w:cs="Times New Roman"/>
          <w:color w:val="D4D4D4"/>
          <w:sz w:val="24"/>
          <w:szCs w:val="24"/>
          <w:lang w:eastAsia="en-IN"/>
        </w:rPr>
      </w:pPr>
      <w:r w:rsidRPr="00D16995">
        <w:rPr>
          <w:rFonts w:ascii="Consolas" w:eastAsia="Times New Roman" w:hAnsi="Consolas" w:cs="Times New Roman"/>
          <w:color w:val="DCDCAA"/>
          <w:sz w:val="24"/>
          <w:szCs w:val="24"/>
          <w:lang w:eastAsia="en-IN"/>
        </w:rPr>
        <w:t>print</w:t>
      </w:r>
      <w:r w:rsidRPr="00D16995">
        <w:rPr>
          <w:rFonts w:ascii="Consolas" w:eastAsia="Times New Roman" w:hAnsi="Consolas" w:cs="Times New Roman"/>
          <w:color w:val="D4D4D4"/>
          <w:sz w:val="24"/>
          <w:szCs w:val="24"/>
          <w:lang w:eastAsia="en-IN"/>
        </w:rPr>
        <w:t>(num)</w:t>
      </w:r>
    </w:p>
    <w:p w:rsidR="00D16995" w:rsidRDefault="00D16995" w:rsidP="00425910">
      <w:pPr>
        <w:tabs>
          <w:tab w:val="left" w:pos="1513"/>
        </w:tabs>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this will give the output as :</w:t>
      </w:r>
    </w:p>
    <w:p w:rsidR="00D16995" w:rsidRDefault="00D16995" w:rsidP="00425910">
      <w:pPr>
        <w:tabs>
          <w:tab w:val="left" w:pos="1513"/>
        </w:tabs>
        <w:rPr>
          <w:rFonts w:eastAsia="Times New Roman" w:cstheme="minorHAnsi"/>
          <w:color w:val="000000" w:themeColor="text1"/>
          <w:sz w:val="28"/>
          <w:szCs w:val="28"/>
          <w:lang w:eastAsia="en-IN"/>
        </w:rPr>
      </w:pPr>
      <w:r w:rsidRPr="00D16995">
        <w:rPr>
          <w:rFonts w:eastAsia="Times New Roman" w:cstheme="minorHAnsi"/>
          <w:color w:val="000000" w:themeColor="text1"/>
          <w:sz w:val="28"/>
          <w:szCs w:val="28"/>
          <w:lang w:eastAsia="en-IN"/>
        </w:rPr>
        <w:t>(1, 2, 3, 4, 5, 6, 7, 8, 9, 10)</w:t>
      </w:r>
    </w:p>
    <w:p w:rsidR="00D16995" w:rsidRDefault="00D16995" w:rsidP="00425910">
      <w:pPr>
        <w:tabs>
          <w:tab w:val="left" w:pos="1513"/>
        </w:tabs>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 xml:space="preserve">We can change tuple into list, string by following ways. </w:t>
      </w:r>
    </w:p>
    <w:p w:rsidR="00D16995" w:rsidRPr="00D16995" w:rsidRDefault="00D16995" w:rsidP="00D16995">
      <w:pPr>
        <w:shd w:val="clear" w:color="auto" w:fill="1E1E1E"/>
        <w:spacing w:after="0" w:line="330" w:lineRule="atLeast"/>
        <w:rPr>
          <w:rFonts w:ascii="Consolas" w:eastAsia="Times New Roman" w:hAnsi="Consolas" w:cs="Times New Roman"/>
          <w:color w:val="D4D4D4"/>
          <w:sz w:val="24"/>
          <w:szCs w:val="24"/>
          <w:lang w:eastAsia="en-IN"/>
        </w:rPr>
      </w:pPr>
      <w:r w:rsidRPr="00D16995">
        <w:rPr>
          <w:rFonts w:ascii="Consolas" w:eastAsia="Times New Roman" w:hAnsi="Consolas" w:cs="Times New Roman"/>
          <w:color w:val="D4D4D4"/>
          <w:sz w:val="24"/>
          <w:szCs w:val="24"/>
          <w:lang w:eastAsia="en-IN"/>
        </w:rPr>
        <w:t>num1 = (</w:t>
      </w:r>
      <w:r w:rsidRPr="00D16995">
        <w:rPr>
          <w:rFonts w:ascii="Consolas" w:eastAsia="Times New Roman" w:hAnsi="Consolas" w:cs="Times New Roman"/>
          <w:color w:val="B5CEA8"/>
          <w:sz w:val="24"/>
          <w:szCs w:val="24"/>
          <w:lang w:eastAsia="en-IN"/>
        </w:rPr>
        <w:t>1</w:t>
      </w:r>
      <w:r w:rsidRPr="00D16995">
        <w:rPr>
          <w:rFonts w:ascii="Consolas" w:eastAsia="Times New Roman" w:hAnsi="Consolas" w:cs="Times New Roman"/>
          <w:color w:val="D4D4D4"/>
          <w:sz w:val="24"/>
          <w:szCs w:val="24"/>
          <w:lang w:eastAsia="en-IN"/>
        </w:rPr>
        <w:t>, </w:t>
      </w:r>
      <w:r w:rsidRPr="00D16995">
        <w:rPr>
          <w:rFonts w:ascii="Consolas" w:eastAsia="Times New Roman" w:hAnsi="Consolas" w:cs="Times New Roman"/>
          <w:color w:val="B5CEA8"/>
          <w:sz w:val="24"/>
          <w:szCs w:val="24"/>
          <w:lang w:eastAsia="en-IN"/>
        </w:rPr>
        <w:t>2</w:t>
      </w:r>
      <w:r w:rsidRPr="00D16995">
        <w:rPr>
          <w:rFonts w:ascii="Consolas" w:eastAsia="Times New Roman" w:hAnsi="Consolas" w:cs="Times New Roman"/>
          <w:color w:val="D4D4D4"/>
          <w:sz w:val="24"/>
          <w:szCs w:val="24"/>
          <w:lang w:eastAsia="en-IN"/>
        </w:rPr>
        <w:t>, </w:t>
      </w:r>
      <w:r w:rsidRPr="00D16995">
        <w:rPr>
          <w:rFonts w:ascii="Consolas" w:eastAsia="Times New Roman" w:hAnsi="Consolas" w:cs="Times New Roman"/>
          <w:color w:val="B5CEA8"/>
          <w:sz w:val="24"/>
          <w:szCs w:val="24"/>
          <w:lang w:eastAsia="en-IN"/>
        </w:rPr>
        <w:t>3</w:t>
      </w:r>
      <w:r w:rsidRPr="00D16995">
        <w:rPr>
          <w:rFonts w:ascii="Consolas" w:eastAsia="Times New Roman" w:hAnsi="Consolas" w:cs="Times New Roman"/>
          <w:color w:val="D4D4D4"/>
          <w:sz w:val="24"/>
          <w:szCs w:val="24"/>
          <w:lang w:eastAsia="en-IN"/>
        </w:rPr>
        <w:t>, </w:t>
      </w:r>
      <w:r w:rsidRPr="00D16995">
        <w:rPr>
          <w:rFonts w:ascii="Consolas" w:eastAsia="Times New Roman" w:hAnsi="Consolas" w:cs="Times New Roman"/>
          <w:color w:val="B5CEA8"/>
          <w:sz w:val="24"/>
          <w:szCs w:val="24"/>
          <w:lang w:eastAsia="en-IN"/>
        </w:rPr>
        <w:t>4</w:t>
      </w:r>
      <w:r w:rsidRPr="00D16995">
        <w:rPr>
          <w:rFonts w:ascii="Consolas" w:eastAsia="Times New Roman" w:hAnsi="Consolas" w:cs="Times New Roman"/>
          <w:color w:val="D4D4D4"/>
          <w:sz w:val="24"/>
          <w:szCs w:val="24"/>
          <w:lang w:eastAsia="en-IN"/>
        </w:rPr>
        <w:t>, </w:t>
      </w:r>
      <w:r w:rsidRPr="00D16995">
        <w:rPr>
          <w:rFonts w:ascii="Consolas" w:eastAsia="Times New Roman" w:hAnsi="Consolas" w:cs="Times New Roman"/>
          <w:color w:val="B5CEA8"/>
          <w:sz w:val="24"/>
          <w:szCs w:val="24"/>
          <w:lang w:eastAsia="en-IN"/>
        </w:rPr>
        <w:t>5</w:t>
      </w:r>
      <w:r w:rsidRPr="00D16995">
        <w:rPr>
          <w:rFonts w:ascii="Consolas" w:eastAsia="Times New Roman" w:hAnsi="Consolas" w:cs="Times New Roman"/>
          <w:color w:val="D4D4D4"/>
          <w:sz w:val="24"/>
          <w:szCs w:val="24"/>
          <w:lang w:eastAsia="en-IN"/>
        </w:rPr>
        <w:t>, </w:t>
      </w:r>
      <w:r w:rsidRPr="00D16995">
        <w:rPr>
          <w:rFonts w:ascii="Consolas" w:eastAsia="Times New Roman" w:hAnsi="Consolas" w:cs="Times New Roman"/>
          <w:color w:val="B5CEA8"/>
          <w:sz w:val="24"/>
          <w:szCs w:val="24"/>
          <w:lang w:eastAsia="en-IN"/>
        </w:rPr>
        <w:t>6</w:t>
      </w:r>
      <w:r w:rsidRPr="00D16995">
        <w:rPr>
          <w:rFonts w:ascii="Consolas" w:eastAsia="Times New Roman" w:hAnsi="Consolas" w:cs="Times New Roman"/>
          <w:color w:val="D4D4D4"/>
          <w:sz w:val="24"/>
          <w:szCs w:val="24"/>
          <w:lang w:eastAsia="en-IN"/>
        </w:rPr>
        <w:t>, </w:t>
      </w:r>
      <w:r w:rsidRPr="00D16995">
        <w:rPr>
          <w:rFonts w:ascii="Consolas" w:eastAsia="Times New Roman" w:hAnsi="Consolas" w:cs="Times New Roman"/>
          <w:color w:val="B5CEA8"/>
          <w:sz w:val="24"/>
          <w:szCs w:val="24"/>
          <w:lang w:eastAsia="en-IN"/>
        </w:rPr>
        <w:t>7</w:t>
      </w:r>
      <w:r w:rsidRPr="00D16995">
        <w:rPr>
          <w:rFonts w:ascii="Consolas" w:eastAsia="Times New Roman" w:hAnsi="Consolas" w:cs="Times New Roman"/>
          <w:color w:val="D4D4D4"/>
          <w:sz w:val="24"/>
          <w:szCs w:val="24"/>
          <w:lang w:eastAsia="en-IN"/>
        </w:rPr>
        <w:t>, </w:t>
      </w:r>
      <w:r w:rsidRPr="00D16995">
        <w:rPr>
          <w:rFonts w:ascii="Consolas" w:eastAsia="Times New Roman" w:hAnsi="Consolas" w:cs="Times New Roman"/>
          <w:color w:val="B5CEA8"/>
          <w:sz w:val="24"/>
          <w:szCs w:val="24"/>
          <w:lang w:eastAsia="en-IN"/>
        </w:rPr>
        <w:t>8</w:t>
      </w:r>
      <w:r w:rsidRPr="00D16995">
        <w:rPr>
          <w:rFonts w:ascii="Consolas" w:eastAsia="Times New Roman" w:hAnsi="Consolas" w:cs="Times New Roman"/>
          <w:color w:val="D4D4D4"/>
          <w:sz w:val="24"/>
          <w:szCs w:val="24"/>
          <w:lang w:eastAsia="en-IN"/>
        </w:rPr>
        <w:t>, </w:t>
      </w:r>
      <w:r w:rsidRPr="00D16995">
        <w:rPr>
          <w:rFonts w:ascii="Consolas" w:eastAsia="Times New Roman" w:hAnsi="Consolas" w:cs="Times New Roman"/>
          <w:color w:val="B5CEA8"/>
          <w:sz w:val="24"/>
          <w:szCs w:val="24"/>
          <w:lang w:eastAsia="en-IN"/>
        </w:rPr>
        <w:t>9</w:t>
      </w:r>
      <w:r w:rsidRPr="00D16995">
        <w:rPr>
          <w:rFonts w:ascii="Consolas" w:eastAsia="Times New Roman" w:hAnsi="Consolas" w:cs="Times New Roman"/>
          <w:color w:val="D4D4D4"/>
          <w:sz w:val="24"/>
          <w:szCs w:val="24"/>
          <w:lang w:eastAsia="en-IN"/>
        </w:rPr>
        <w:t>, </w:t>
      </w:r>
      <w:r w:rsidRPr="00D16995">
        <w:rPr>
          <w:rFonts w:ascii="Consolas" w:eastAsia="Times New Roman" w:hAnsi="Consolas" w:cs="Times New Roman"/>
          <w:color w:val="B5CEA8"/>
          <w:sz w:val="24"/>
          <w:szCs w:val="24"/>
          <w:lang w:eastAsia="en-IN"/>
        </w:rPr>
        <w:t>10</w:t>
      </w:r>
      <w:r w:rsidRPr="00D16995">
        <w:rPr>
          <w:rFonts w:ascii="Consolas" w:eastAsia="Times New Roman" w:hAnsi="Consolas" w:cs="Times New Roman"/>
          <w:color w:val="D4D4D4"/>
          <w:sz w:val="24"/>
          <w:szCs w:val="24"/>
          <w:lang w:eastAsia="en-IN"/>
        </w:rPr>
        <w:t>)</w:t>
      </w:r>
    </w:p>
    <w:p w:rsidR="00D16995" w:rsidRPr="00D16995" w:rsidRDefault="00D16995" w:rsidP="00D16995">
      <w:pPr>
        <w:shd w:val="clear" w:color="auto" w:fill="1E1E1E"/>
        <w:spacing w:after="0" w:line="330" w:lineRule="atLeast"/>
        <w:rPr>
          <w:rFonts w:ascii="Consolas" w:eastAsia="Times New Roman" w:hAnsi="Consolas" w:cs="Times New Roman"/>
          <w:color w:val="D4D4D4"/>
          <w:sz w:val="24"/>
          <w:szCs w:val="24"/>
          <w:lang w:eastAsia="en-IN"/>
        </w:rPr>
      </w:pPr>
    </w:p>
    <w:p w:rsidR="00D16995" w:rsidRPr="00D16995" w:rsidRDefault="00D16995" w:rsidP="00D16995">
      <w:pPr>
        <w:shd w:val="clear" w:color="auto" w:fill="1E1E1E"/>
        <w:spacing w:after="0" w:line="330" w:lineRule="atLeast"/>
        <w:rPr>
          <w:rFonts w:ascii="Consolas" w:eastAsia="Times New Roman" w:hAnsi="Consolas" w:cs="Times New Roman"/>
          <w:color w:val="D4D4D4"/>
          <w:sz w:val="24"/>
          <w:szCs w:val="24"/>
          <w:lang w:eastAsia="en-IN"/>
        </w:rPr>
      </w:pPr>
      <w:r w:rsidRPr="00D16995">
        <w:rPr>
          <w:rFonts w:ascii="Consolas" w:eastAsia="Times New Roman" w:hAnsi="Consolas" w:cs="Times New Roman"/>
          <w:color w:val="D4D4D4"/>
          <w:sz w:val="24"/>
          <w:szCs w:val="24"/>
          <w:lang w:eastAsia="en-IN"/>
        </w:rPr>
        <w:t>num1 = </w:t>
      </w:r>
      <w:r w:rsidRPr="00D16995">
        <w:rPr>
          <w:rFonts w:ascii="Consolas" w:eastAsia="Times New Roman" w:hAnsi="Consolas" w:cs="Times New Roman"/>
          <w:color w:val="4EC9B0"/>
          <w:sz w:val="24"/>
          <w:szCs w:val="24"/>
          <w:lang w:eastAsia="en-IN"/>
        </w:rPr>
        <w:t>list</w:t>
      </w:r>
      <w:r w:rsidRPr="00D16995">
        <w:rPr>
          <w:rFonts w:ascii="Consolas" w:eastAsia="Times New Roman" w:hAnsi="Consolas" w:cs="Times New Roman"/>
          <w:color w:val="D4D4D4"/>
          <w:sz w:val="24"/>
          <w:szCs w:val="24"/>
          <w:lang w:eastAsia="en-IN"/>
        </w:rPr>
        <w:t>(num1)</w:t>
      </w:r>
    </w:p>
    <w:p w:rsidR="00D16995" w:rsidRPr="00D16995" w:rsidRDefault="00D16995" w:rsidP="00D16995">
      <w:pPr>
        <w:shd w:val="clear" w:color="auto" w:fill="1E1E1E"/>
        <w:spacing w:after="0" w:line="330" w:lineRule="atLeast"/>
        <w:rPr>
          <w:rFonts w:ascii="Consolas" w:eastAsia="Times New Roman" w:hAnsi="Consolas" w:cs="Times New Roman"/>
          <w:color w:val="D4D4D4"/>
          <w:sz w:val="24"/>
          <w:szCs w:val="24"/>
          <w:lang w:eastAsia="en-IN"/>
        </w:rPr>
      </w:pPr>
      <w:r w:rsidRPr="00D16995">
        <w:rPr>
          <w:rFonts w:ascii="Consolas" w:eastAsia="Times New Roman" w:hAnsi="Consolas" w:cs="Times New Roman"/>
          <w:color w:val="6A9955"/>
          <w:sz w:val="24"/>
          <w:szCs w:val="24"/>
          <w:lang w:eastAsia="en-IN"/>
        </w:rPr>
        <w:t># Now this is converterd into list</w:t>
      </w:r>
    </w:p>
    <w:p w:rsidR="00D16995" w:rsidRPr="00D16995" w:rsidRDefault="00D16995" w:rsidP="00D16995">
      <w:pPr>
        <w:shd w:val="clear" w:color="auto" w:fill="1E1E1E"/>
        <w:spacing w:after="0" w:line="330" w:lineRule="atLeast"/>
        <w:rPr>
          <w:rFonts w:ascii="Consolas" w:eastAsia="Times New Roman" w:hAnsi="Consolas" w:cs="Times New Roman"/>
          <w:color w:val="D4D4D4"/>
          <w:sz w:val="24"/>
          <w:szCs w:val="24"/>
          <w:lang w:eastAsia="en-IN"/>
        </w:rPr>
      </w:pPr>
      <w:r w:rsidRPr="00D16995">
        <w:rPr>
          <w:rFonts w:ascii="Consolas" w:eastAsia="Times New Roman" w:hAnsi="Consolas" w:cs="Times New Roman"/>
          <w:color w:val="DCDCAA"/>
          <w:sz w:val="24"/>
          <w:szCs w:val="24"/>
          <w:lang w:eastAsia="en-IN"/>
        </w:rPr>
        <w:t>print</w:t>
      </w:r>
      <w:r w:rsidRPr="00D16995">
        <w:rPr>
          <w:rFonts w:ascii="Consolas" w:eastAsia="Times New Roman" w:hAnsi="Consolas" w:cs="Times New Roman"/>
          <w:color w:val="D4D4D4"/>
          <w:sz w:val="24"/>
          <w:szCs w:val="24"/>
          <w:lang w:eastAsia="en-IN"/>
        </w:rPr>
        <w:t>(num1)</w:t>
      </w:r>
    </w:p>
    <w:p w:rsidR="00D16995" w:rsidRDefault="00D16995" w:rsidP="00425910">
      <w:pPr>
        <w:tabs>
          <w:tab w:val="left" w:pos="1513"/>
        </w:tabs>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 xml:space="preserve">this will give the output as: </w:t>
      </w:r>
      <w:r w:rsidRPr="00D16995">
        <w:rPr>
          <w:rFonts w:eastAsia="Times New Roman" w:cstheme="minorHAnsi"/>
          <w:color w:val="000000" w:themeColor="text1"/>
          <w:sz w:val="28"/>
          <w:szCs w:val="28"/>
          <w:lang w:eastAsia="en-IN"/>
        </w:rPr>
        <w:t>[1, 2, 3, 4, 5, 6, 7, 8, 9, 10]</w:t>
      </w:r>
    </w:p>
    <w:p w:rsidR="00D76644" w:rsidRDefault="00D76644">
      <w:pPr>
        <w:rPr>
          <w:rFonts w:ascii="Consolas" w:eastAsia="Times New Roman" w:hAnsi="Consolas" w:cs="Times New Roman"/>
          <w:color w:val="6A9955"/>
          <w:sz w:val="24"/>
          <w:szCs w:val="24"/>
          <w:lang w:eastAsia="en-IN"/>
        </w:rPr>
      </w:pPr>
      <w:r>
        <w:rPr>
          <w:rFonts w:ascii="Consolas" w:eastAsia="Times New Roman" w:hAnsi="Consolas" w:cs="Times New Roman"/>
          <w:color w:val="6A9955"/>
          <w:sz w:val="24"/>
          <w:szCs w:val="24"/>
          <w:lang w:eastAsia="en-IN"/>
        </w:rPr>
        <w:br w:type="page"/>
      </w:r>
    </w:p>
    <w:p w:rsidR="00D16995" w:rsidRPr="00D16995" w:rsidRDefault="00D16995" w:rsidP="00D16995">
      <w:pPr>
        <w:shd w:val="clear" w:color="auto" w:fill="1E1E1E"/>
        <w:spacing w:after="0" w:line="330" w:lineRule="atLeast"/>
        <w:rPr>
          <w:rFonts w:ascii="Consolas" w:eastAsia="Times New Roman" w:hAnsi="Consolas" w:cs="Times New Roman"/>
          <w:color w:val="D4D4D4"/>
          <w:sz w:val="24"/>
          <w:szCs w:val="24"/>
          <w:lang w:eastAsia="en-IN"/>
        </w:rPr>
      </w:pPr>
      <w:r w:rsidRPr="00D16995">
        <w:rPr>
          <w:rFonts w:ascii="Consolas" w:eastAsia="Times New Roman" w:hAnsi="Consolas" w:cs="Times New Roman"/>
          <w:color w:val="6A9955"/>
          <w:sz w:val="24"/>
          <w:szCs w:val="24"/>
          <w:lang w:eastAsia="en-IN"/>
        </w:rPr>
        <w:lastRenderedPageBreak/>
        <w:t># for converting into string we str function</w:t>
      </w:r>
    </w:p>
    <w:p w:rsidR="00D16995" w:rsidRPr="00D16995" w:rsidRDefault="00D16995" w:rsidP="00D16995">
      <w:pPr>
        <w:shd w:val="clear" w:color="auto" w:fill="1E1E1E"/>
        <w:spacing w:after="0" w:line="330" w:lineRule="atLeast"/>
        <w:rPr>
          <w:rFonts w:ascii="Consolas" w:eastAsia="Times New Roman" w:hAnsi="Consolas" w:cs="Times New Roman"/>
          <w:color w:val="D4D4D4"/>
          <w:sz w:val="24"/>
          <w:szCs w:val="24"/>
          <w:lang w:eastAsia="en-IN"/>
        </w:rPr>
      </w:pPr>
      <w:r w:rsidRPr="00D16995">
        <w:rPr>
          <w:rFonts w:ascii="Consolas" w:eastAsia="Times New Roman" w:hAnsi="Consolas" w:cs="Times New Roman"/>
          <w:color w:val="D4D4D4"/>
          <w:sz w:val="24"/>
          <w:szCs w:val="24"/>
          <w:lang w:eastAsia="en-IN"/>
        </w:rPr>
        <w:t>num1 = (</w:t>
      </w:r>
      <w:r w:rsidRPr="00D16995">
        <w:rPr>
          <w:rFonts w:ascii="Consolas" w:eastAsia="Times New Roman" w:hAnsi="Consolas" w:cs="Times New Roman"/>
          <w:color w:val="B5CEA8"/>
          <w:sz w:val="24"/>
          <w:szCs w:val="24"/>
          <w:lang w:eastAsia="en-IN"/>
        </w:rPr>
        <w:t>1</w:t>
      </w:r>
      <w:r w:rsidRPr="00D16995">
        <w:rPr>
          <w:rFonts w:ascii="Consolas" w:eastAsia="Times New Roman" w:hAnsi="Consolas" w:cs="Times New Roman"/>
          <w:color w:val="D4D4D4"/>
          <w:sz w:val="24"/>
          <w:szCs w:val="24"/>
          <w:lang w:eastAsia="en-IN"/>
        </w:rPr>
        <w:t>, </w:t>
      </w:r>
      <w:r w:rsidRPr="00D16995">
        <w:rPr>
          <w:rFonts w:ascii="Consolas" w:eastAsia="Times New Roman" w:hAnsi="Consolas" w:cs="Times New Roman"/>
          <w:color w:val="B5CEA8"/>
          <w:sz w:val="24"/>
          <w:szCs w:val="24"/>
          <w:lang w:eastAsia="en-IN"/>
        </w:rPr>
        <w:t>2</w:t>
      </w:r>
      <w:r w:rsidRPr="00D16995">
        <w:rPr>
          <w:rFonts w:ascii="Consolas" w:eastAsia="Times New Roman" w:hAnsi="Consolas" w:cs="Times New Roman"/>
          <w:color w:val="D4D4D4"/>
          <w:sz w:val="24"/>
          <w:szCs w:val="24"/>
          <w:lang w:eastAsia="en-IN"/>
        </w:rPr>
        <w:t>, </w:t>
      </w:r>
      <w:r w:rsidRPr="00D16995">
        <w:rPr>
          <w:rFonts w:ascii="Consolas" w:eastAsia="Times New Roman" w:hAnsi="Consolas" w:cs="Times New Roman"/>
          <w:color w:val="B5CEA8"/>
          <w:sz w:val="24"/>
          <w:szCs w:val="24"/>
          <w:lang w:eastAsia="en-IN"/>
        </w:rPr>
        <w:t>3</w:t>
      </w:r>
      <w:r w:rsidRPr="00D16995">
        <w:rPr>
          <w:rFonts w:ascii="Consolas" w:eastAsia="Times New Roman" w:hAnsi="Consolas" w:cs="Times New Roman"/>
          <w:color w:val="D4D4D4"/>
          <w:sz w:val="24"/>
          <w:szCs w:val="24"/>
          <w:lang w:eastAsia="en-IN"/>
        </w:rPr>
        <w:t>, </w:t>
      </w:r>
      <w:r w:rsidRPr="00D16995">
        <w:rPr>
          <w:rFonts w:ascii="Consolas" w:eastAsia="Times New Roman" w:hAnsi="Consolas" w:cs="Times New Roman"/>
          <w:color w:val="B5CEA8"/>
          <w:sz w:val="24"/>
          <w:szCs w:val="24"/>
          <w:lang w:eastAsia="en-IN"/>
        </w:rPr>
        <w:t>4</w:t>
      </w:r>
      <w:r w:rsidRPr="00D16995">
        <w:rPr>
          <w:rFonts w:ascii="Consolas" w:eastAsia="Times New Roman" w:hAnsi="Consolas" w:cs="Times New Roman"/>
          <w:color w:val="D4D4D4"/>
          <w:sz w:val="24"/>
          <w:szCs w:val="24"/>
          <w:lang w:eastAsia="en-IN"/>
        </w:rPr>
        <w:t>, </w:t>
      </w:r>
      <w:r w:rsidRPr="00D16995">
        <w:rPr>
          <w:rFonts w:ascii="Consolas" w:eastAsia="Times New Roman" w:hAnsi="Consolas" w:cs="Times New Roman"/>
          <w:color w:val="B5CEA8"/>
          <w:sz w:val="24"/>
          <w:szCs w:val="24"/>
          <w:lang w:eastAsia="en-IN"/>
        </w:rPr>
        <w:t>5</w:t>
      </w:r>
      <w:r w:rsidRPr="00D16995">
        <w:rPr>
          <w:rFonts w:ascii="Consolas" w:eastAsia="Times New Roman" w:hAnsi="Consolas" w:cs="Times New Roman"/>
          <w:color w:val="D4D4D4"/>
          <w:sz w:val="24"/>
          <w:szCs w:val="24"/>
          <w:lang w:eastAsia="en-IN"/>
        </w:rPr>
        <w:t>, </w:t>
      </w:r>
      <w:r w:rsidRPr="00D16995">
        <w:rPr>
          <w:rFonts w:ascii="Consolas" w:eastAsia="Times New Roman" w:hAnsi="Consolas" w:cs="Times New Roman"/>
          <w:color w:val="B5CEA8"/>
          <w:sz w:val="24"/>
          <w:szCs w:val="24"/>
          <w:lang w:eastAsia="en-IN"/>
        </w:rPr>
        <w:t>6</w:t>
      </w:r>
      <w:r w:rsidRPr="00D16995">
        <w:rPr>
          <w:rFonts w:ascii="Consolas" w:eastAsia="Times New Roman" w:hAnsi="Consolas" w:cs="Times New Roman"/>
          <w:color w:val="D4D4D4"/>
          <w:sz w:val="24"/>
          <w:szCs w:val="24"/>
          <w:lang w:eastAsia="en-IN"/>
        </w:rPr>
        <w:t>, </w:t>
      </w:r>
      <w:r w:rsidRPr="00D16995">
        <w:rPr>
          <w:rFonts w:ascii="Consolas" w:eastAsia="Times New Roman" w:hAnsi="Consolas" w:cs="Times New Roman"/>
          <w:color w:val="B5CEA8"/>
          <w:sz w:val="24"/>
          <w:szCs w:val="24"/>
          <w:lang w:eastAsia="en-IN"/>
        </w:rPr>
        <w:t>7</w:t>
      </w:r>
      <w:r w:rsidRPr="00D16995">
        <w:rPr>
          <w:rFonts w:ascii="Consolas" w:eastAsia="Times New Roman" w:hAnsi="Consolas" w:cs="Times New Roman"/>
          <w:color w:val="D4D4D4"/>
          <w:sz w:val="24"/>
          <w:szCs w:val="24"/>
          <w:lang w:eastAsia="en-IN"/>
        </w:rPr>
        <w:t>, </w:t>
      </w:r>
      <w:r w:rsidRPr="00D16995">
        <w:rPr>
          <w:rFonts w:ascii="Consolas" w:eastAsia="Times New Roman" w:hAnsi="Consolas" w:cs="Times New Roman"/>
          <w:color w:val="B5CEA8"/>
          <w:sz w:val="24"/>
          <w:szCs w:val="24"/>
          <w:lang w:eastAsia="en-IN"/>
        </w:rPr>
        <w:t>8</w:t>
      </w:r>
      <w:r w:rsidRPr="00D16995">
        <w:rPr>
          <w:rFonts w:ascii="Consolas" w:eastAsia="Times New Roman" w:hAnsi="Consolas" w:cs="Times New Roman"/>
          <w:color w:val="D4D4D4"/>
          <w:sz w:val="24"/>
          <w:szCs w:val="24"/>
          <w:lang w:eastAsia="en-IN"/>
        </w:rPr>
        <w:t>, </w:t>
      </w:r>
      <w:r w:rsidRPr="00D16995">
        <w:rPr>
          <w:rFonts w:ascii="Consolas" w:eastAsia="Times New Roman" w:hAnsi="Consolas" w:cs="Times New Roman"/>
          <w:color w:val="B5CEA8"/>
          <w:sz w:val="24"/>
          <w:szCs w:val="24"/>
          <w:lang w:eastAsia="en-IN"/>
        </w:rPr>
        <w:t>9</w:t>
      </w:r>
      <w:r w:rsidRPr="00D16995">
        <w:rPr>
          <w:rFonts w:ascii="Consolas" w:eastAsia="Times New Roman" w:hAnsi="Consolas" w:cs="Times New Roman"/>
          <w:color w:val="D4D4D4"/>
          <w:sz w:val="24"/>
          <w:szCs w:val="24"/>
          <w:lang w:eastAsia="en-IN"/>
        </w:rPr>
        <w:t>, </w:t>
      </w:r>
      <w:r w:rsidRPr="00D16995">
        <w:rPr>
          <w:rFonts w:ascii="Consolas" w:eastAsia="Times New Roman" w:hAnsi="Consolas" w:cs="Times New Roman"/>
          <w:color w:val="B5CEA8"/>
          <w:sz w:val="24"/>
          <w:szCs w:val="24"/>
          <w:lang w:eastAsia="en-IN"/>
        </w:rPr>
        <w:t>10</w:t>
      </w:r>
      <w:r w:rsidRPr="00D16995">
        <w:rPr>
          <w:rFonts w:ascii="Consolas" w:eastAsia="Times New Roman" w:hAnsi="Consolas" w:cs="Times New Roman"/>
          <w:color w:val="D4D4D4"/>
          <w:sz w:val="24"/>
          <w:szCs w:val="24"/>
          <w:lang w:eastAsia="en-IN"/>
        </w:rPr>
        <w:t>)</w:t>
      </w:r>
    </w:p>
    <w:p w:rsidR="00D16995" w:rsidRPr="00D16995" w:rsidRDefault="00D16995" w:rsidP="00D16995">
      <w:pPr>
        <w:shd w:val="clear" w:color="auto" w:fill="1E1E1E"/>
        <w:spacing w:after="0" w:line="330" w:lineRule="atLeast"/>
        <w:rPr>
          <w:rFonts w:ascii="Consolas" w:eastAsia="Times New Roman" w:hAnsi="Consolas" w:cs="Times New Roman"/>
          <w:color w:val="D4D4D4"/>
          <w:sz w:val="24"/>
          <w:szCs w:val="24"/>
          <w:lang w:eastAsia="en-IN"/>
        </w:rPr>
      </w:pPr>
      <w:r w:rsidRPr="00D16995">
        <w:rPr>
          <w:rFonts w:ascii="Consolas" w:eastAsia="Times New Roman" w:hAnsi="Consolas" w:cs="Times New Roman"/>
          <w:color w:val="D4D4D4"/>
          <w:sz w:val="24"/>
          <w:szCs w:val="24"/>
          <w:lang w:eastAsia="en-IN"/>
        </w:rPr>
        <w:t>num_list = </w:t>
      </w:r>
      <w:r w:rsidRPr="00D16995">
        <w:rPr>
          <w:rFonts w:ascii="Consolas" w:eastAsia="Times New Roman" w:hAnsi="Consolas" w:cs="Times New Roman"/>
          <w:color w:val="4EC9B0"/>
          <w:sz w:val="24"/>
          <w:szCs w:val="24"/>
          <w:lang w:eastAsia="en-IN"/>
        </w:rPr>
        <w:t>str</w:t>
      </w:r>
      <w:r w:rsidRPr="00D16995">
        <w:rPr>
          <w:rFonts w:ascii="Consolas" w:eastAsia="Times New Roman" w:hAnsi="Consolas" w:cs="Times New Roman"/>
          <w:color w:val="D4D4D4"/>
          <w:sz w:val="24"/>
          <w:szCs w:val="24"/>
          <w:lang w:eastAsia="en-IN"/>
        </w:rPr>
        <w:t>(num1)</w:t>
      </w:r>
    </w:p>
    <w:p w:rsidR="00D16995" w:rsidRPr="00D16995" w:rsidRDefault="00D16995" w:rsidP="00D16995">
      <w:pPr>
        <w:shd w:val="clear" w:color="auto" w:fill="1E1E1E"/>
        <w:spacing w:after="0" w:line="330" w:lineRule="atLeast"/>
        <w:rPr>
          <w:rFonts w:ascii="Consolas" w:eastAsia="Times New Roman" w:hAnsi="Consolas" w:cs="Times New Roman"/>
          <w:color w:val="D4D4D4"/>
          <w:sz w:val="24"/>
          <w:szCs w:val="24"/>
          <w:lang w:eastAsia="en-IN"/>
        </w:rPr>
      </w:pPr>
    </w:p>
    <w:p w:rsidR="00D16995" w:rsidRPr="00D16995" w:rsidRDefault="00D16995" w:rsidP="00D16995">
      <w:pPr>
        <w:shd w:val="clear" w:color="auto" w:fill="1E1E1E"/>
        <w:spacing w:after="0" w:line="330" w:lineRule="atLeast"/>
        <w:rPr>
          <w:rFonts w:ascii="Consolas" w:eastAsia="Times New Roman" w:hAnsi="Consolas" w:cs="Times New Roman"/>
          <w:color w:val="D4D4D4"/>
          <w:sz w:val="24"/>
          <w:szCs w:val="24"/>
          <w:lang w:eastAsia="en-IN"/>
        </w:rPr>
      </w:pPr>
      <w:r w:rsidRPr="00D16995">
        <w:rPr>
          <w:rFonts w:ascii="Consolas" w:eastAsia="Times New Roman" w:hAnsi="Consolas" w:cs="Times New Roman"/>
          <w:color w:val="DCDCAA"/>
          <w:sz w:val="24"/>
          <w:szCs w:val="24"/>
          <w:lang w:eastAsia="en-IN"/>
        </w:rPr>
        <w:t>print</w:t>
      </w:r>
      <w:r w:rsidRPr="00D16995">
        <w:rPr>
          <w:rFonts w:ascii="Consolas" w:eastAsia="Times New Roman" w:hAnsi="Consolas" w:cs="Times New Roman"/>
          <w:color w:val="D4D4D4"/>
          <w:sz w:val="24"/>
          <w:szCs w:val="24"/>
          <w:lang w:eastAsia="en-IN"/>
        </w:rPr>
        <w:t>(num_list)</w:t>
      </w:r>
    </w:p>
    <w:p w:rsidR="00D16995" w:rsidRDefault="00D76644" w:rsidP="00425910">
      <w:pPr>
        <w:tabs>
          <w:tab w:val="left" w:pos="1513"/>
        </w:tabs>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This will convert into string.</w:t>
      </w:r>
    </w:p>
    <w:p w:rsidR="00D76644" w:rsidRDefault="00D76644" w:rsidP="00425910">
      <w:pPr>
        <w:tabs>
          <w:tab w:val="left" w:pos="1513"/>
        </w:tabs>
        <w:rPr>
          <w:rFonts w:eastAsia="Times New Roman" w:cstheme="minorHAnsi"/>
          <w:color w:val="000000" w:themeColor="text1"/>
          <w:sz w:val="28"/>
          <w:szCs w:val="28"/>
          <w:lang w:eastAsia="en-IN"/>
        </w:rPr>
      </w:pPr>
    </w:p>
    <w:p w:rsidR="00D76644" w:rsidRPr="001E4D1A" w:rsidRDefault="00D76644" w:rsidP="00D76644">
      <w:pPr>
        <w:tabs>
          <w:tab w:val="left" w:pos="1513"/>
        </w:tabs>
        <w:jc w:val="center"/>
        <w:rPr>
          <w:rFonts w:eastAsia="Times New Roman" w:cstheme="minorHAnsi"/>
          <w:color w:val="000000" w:themeColor="text1"/>
          <w:sz w:val="40"/>
          <w:szCs w:val="40"/>
          <w:lang w:eastAsia="en-IN"/>
        </w:rPr>
      </w:pPr>
      <w:r w:rsidRPr="001E4D1A">
        <w:rPr>
          <w:rFonts w:eastAsia="Times New Roman" w:cstheme="minorHAnsi"/>
          <w:color w:val="000000" w:themeColor="text1"/>
          <w:sz w:val="40"/>
          <w:szCs w:val="40"/>
          <w:lang w:eastAsia="en-IN"/>
        </w:rPr>
        <w:t>Dictionaries</w:t>
      </w:r>
    </w:p>
    <w:p w:rsidR="00D76644" w:rsidRDefault="006521D9" w:rsidP="00D76644">
      <w:pPr>
        <w:tabs>
          <w:tab w:val="left" w:pos="1513"/>
        </w:tabs>
        <w:rPr>
          <w:rFonts w:eastAsia="Times New Roman" w:cstheme="minorHAnsi"/>
          <w:color w:val="000000" w:themeColor="text1"/>
          <w:sz w:val="36"/>
          <w:szCs w:val="36"/>
          <w:lang w:eastAsia="en-IN"/>
        </w:rPr>
      </w:pPr>
      <w:r>
        <w:rPr>
          <w:rFonts w:eastAsia="Times New Roman" w:cstheme="minorHAnsi"/>
          <w:color w:val="000000" w:themeColor="text1"/>
          <w:sz w:val="36"/>
          <w:szCs w:val="36"/>
          <w:lang w:eastAsia="en-IN"/>
        </w:rPr>
        <w:t>Why do we study dictionaries</w:t>
      </w:r>
      <w:r w:rsidR="00D76644">
        <w:rPr>
          <w:rFonts w:eastAsia="Times New Roman" w:cstheme="minorHAnsi"/>
          <w:color w:val="000000" w:themeColor="text1"/>
          <w:sz w:val="36"/>
          <w:szCs w:val="36"/>
          <w:lang w:eastAsia="en-IN"/>
        </w:rPr>
        <w:t>?</w:t>
      </w:r>
    </w:p>
    <w:p w:rsidR="00D76644" w:rsidRDefault="006521D9" w:rsidP="00D76644">
      <w:pPr>
        <w:tabs>
          <w:tab w:val="left" w:pos="1513"/>
        </w:tabs>
        <w:rPr>
          <w:rFonts w:eastAsia="Times New Roman" w:cstheme="minorHAnsi"/>
          <w:color w:val="000000" w:themeColor="text1"/>
          <w:sz w:val="28"/>
          <w:szCs w:val="28"/>
          <w:lang w:eastAsia="en-IN"/>
        </w:rPr>
      </w:pPr>
      <w:r w:rsidRPr="006521D9">
        <w:rPr>
          <w:rFonts w:eastAsia="Times New Roman" w:cstheme="minorHAnsi"/>
          <w:color w:val="000000" w:themeColor="text1"/>
          <w:sz w:val="28"/>
          <w:szCs w:val="28"/>
          <w:lang w:eastAsia="en-IN"/>
        </w:rPr>
        <w:t>For real life data list is not sufficient.</w:t>
      </w:r>
    </w:p>
    <w:p w:rsidR="006521D9" w:rsidRDefault="006521D9" w:rsidP="00D76644">
      <w:pPr>
        <w:tabs>
          <w:tab w:val="left" w:pos="1513"/>
        </w:tabs>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Dictionaries is unordered collection of data in key : value pair</w:t>
      </w:r>
    </w:p>
    <w:p w:rsidR="006521D9" w:rsidRDefault="006521D9" w:rsidP="00D76644">
      <w:pPr>
        <w:tabs>
          <w:tab w:val="left" w:pos="1513"/>
        </w:tabs>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To make dictionary we can either use curly bracket or dict function</w:t>
      </w:r>
    </w:p>
    <w:p w:rsidR="006521D9" w:rsidRDefault="006521D9" w:rsidP="00D76644">
      <w:pPr>
        <w:tabs>
          <w:tab w:val="left" w:pos="1513"/>
        </w:tabs>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Eg:</w:t>
      </w:r>
    </w:p>
    <w:p w:rsidR="009774FA" w:rsidRPr="009774FA" w:rsidRDefault="009774FA" w:rsidP="009774FA">
      <w:pPr>
        <w:shd w:val="clear" w:color="auto" w:fill="1E1E1E"/>
        <w:spacing w:after="0" w:line="330" w:lineRule="atLeast"/>
        <w:rPr>
          <w:rFonts w:ascii="Consolas" w:eastAsia="Times New Roman" w:hAnsi="Consolas" w:cs="Times New Roman"/>
          <w:color w:val="D4D4D4"/>
          <w:sz w:val="24"/>
          <w:szCs w:val="24"/>
          <w:lang w:eastAsia="en-IN"/>
        </w:rPr>
      </w:pPr>
      <w:r w:rsidRPr="009774FA">
        <w:rPr>
          <w:rFonts w:ascii="Consolas" w:eastAsia="Times New Roman" w:hAnsi="Consolas" w:cs="Times New Roman"/>
          <w:color w:val="D4D4D4"/>
          <w:sz w:val="24"/>
          <w:szCs w:val="24"/>
          <w:lang w:eastAsia="en-IN"/>
        </w:rPr>
        <w:t>user = {</w:t>
      </w:r>
      <w:r w:rsidRPr="009774FA">
        <w:rPr>
          <w:rFonts w:ascii="Consolas" w:eastAsia="Times New Roman" w:hAnsi="Consolas" w:cs="Times New Roman"/>
          <w:color w:val="CE9178"/>
          <w:sz w:val="24"/>
          <w:szCs w:val="24"/>
          <w:lang w:eastAsia="en-IN"/>
        </w:rPr>
        <w:t>'name'</w:t>
      </w:r>
      <w:r w:rsidRPr="009774FA">
        <w:rPr>
          <w:rFonts w:ascii="Consolas" w:eastAsia="Times New Roman" w:hAnsi="Consolas" w:cs="Times New Roman"/>
          <w:color w:val="D4D4D4"/>
          <w:sz w:val="24"/>
          <w:szCs w:val="24"/>
          <w:lang w:eastAsia="en-IN"/>
        </w:rPr>
        <w:t> : </w:t>
      </w:r>
      <w:r w:rsidRPr="009774FA">
        <w:rPr>
          <w:rFonts w:ascii="Consolas" w:eastAsia="Times New Roman" w:hAnsi="Consolas" w:cs="Times New Roman"/>
          <w:color w:val="CE9178"/>
          <w:sz w:val="24"/>
          <w:szCs w:val="24"/>
          <w:lang w:eastAsia="en-IN"/>
        </w:rPr>
        <w:t>'pintu'</w:t>
      </w:r>
      <w:r w:rsidRPr="009774FA">
        <w:rPr>
          <w:rFonts w:ascii="Consolas" w:eastAsia="Times New Roman" w:hAnsi="Consolas" w:cs="Times New Roman"/>
          <w:color w:val="D4D4D4"/>
          <w:sz w:val="24"/>
          <w:szCs w:val="24"/>
          <w:lang w:eastAsia="en-IN"/>
        </w:rPr>
        <w:t>, </w:t>
      </w:r>
      <w:r w:rsidRPr="009774FA">
        <w:rPr>
          <w:rFonts w:ascii="Consolas" w:eastAsia="Times New Roman" w:hAnsi="Consolas" w:cs="Times New Roman"/>
          <w:color w:val="CE9178"/>
          <w:sz w:val="24"/>
          <w:szCs w:val="24"/>
          <w:lang w:eastAsia="en-IN"/>
        </w:rPr>
        <w:t>'age'</w:t>
      </w:r>
      <w:r w:rsidRPr="009774FA">
        <w:rPr>
          <w:rFonts w:ascii="Consolas" w:eastAsia="Times New Roman" w:hAnsi="Consolas" w:cs="Times New Roman"/>
          <w:color w:val="D4D4D4"/>
          <w:sz w:val="24"/>
          <w:szCs w:val="24"/>
          <w:lang w:eastAsia="en-IN"/>
        </w:rPr>
        <w:t> : </w:t>
      </w:r>
      <w:r w:rsidRPr="009774FA">
        <w:rPr>
          <w:rFonts w:ascii="Consolas" w:eastAsia="Times New Roman" w:hAnsi="Consolas" w:cs="Times New Roman"/>
          <w:color w:val="B5CEA8"/>
          <w:sz w:val="24"/>
          <w:szCs w:val="24"/>
          <w:lang w:eastAsia="en-IN"/>
        </w:rPr>
        <w:t>21</w:t>
      </w:r>
      <w:r w:rsidRPr="009774FA">
        <w:rPr>
          <w:rFonts w:ascii="Consolas" w:eastAsia="Times New Roman" w:hAnsi="Consolas" w:cs="Times New Roman"/>
          <w:color w:val="D4D4D4"/>
          <w:sz w:val="24"/>
          <w:szCs w:val="24"/>
          <w:lang w:eastAsia="en-IN"/>
        </w:rPr>
        <w:t>}</w:t>
      </w:r>
    </w:p>
    <w:p w:rsidR="009774FA" w:rsidRPr="009774FA" w:rsidRDefault="009774FA" w:rsidP="009774FA">
      <w:pPr>
        <w:shd w:val="clear" w:color="auto" w:fill="1E1E1E"/>
        <w:spacing w:after="0" w:line="330" w:lineRule="atLeast"/>
        <w:rPr>
          <w:rFonts w:ascii="Consolas" w:eastAsia="Times New Roman" w:hAnsi="Consolas" w:cs="Times New Roman"/>
          <w:color w:val="D4D4D4"/>
          <w:sz w:val="24"/>
          <w:szCs w:val="24"/>
          <w:lang w:eastAsia="en-IN"/>
        </w:rPr>
      </w:pPr>
      <w:r w:rsidRPr="009774FA">
        <w:rPr>
          <w:rFonts w:ascii="Consolas" w:eastAsia="Times New Roman" w:hAnsi="Consolas" w:cs="Times New Roman"/>
          <w:color w:val="D4D4D4"/>
          <w:sz w:val="24"/>
          <w:szCs w:val="24"/>
          <w:lang w:eastAsia="en-IN"/>
        </w:rPr>
        <w:t>user = </w:t>
      </w:r>
      <w:r w:rsidRPr="009774FA">
        <w:rPr>
          <w:rFonts w:ascii="Consolas" w:eastAsia="Times New Roman" w:hAnsi="Consolas" w:cs="Times New Roman"/>
          <w:color w:val="4EC9B0"/>
          <w:sz w:val="24"/>
          <w:szCs w:val="24"/>
          <w:lang w:eastAsia="en-IN"/>
        </w:rPr>
        <w:t>dict</w:t>
      </w:r>
      <w:r w:rsidRPr="009774FA">
        <w:rPr>
          <w:rFonts w:ascii="Consolas" w:eastAsia="Times New Roman" w:hAnsi="Consolas" w:cs="Times New Roman"/>
          <w:color w:val="D4D4D4"/>
          <w:sz w:val="24"/>
          <w:szCs w:val="24"/>
          <w:lang w:eastAsia="en-IN"/>
        </w:rPr>
        <w:t>(</w:t>
      </w:r>
      <w:r w:rsidRPr="009774FA">
        <w:rPr>
          <w:rFonts w:ascii="Consolas" w:eastAsia="Times New Roman" w:hAnsi="Consolas" w:cs="Times New Roman"/>
          <w:color w:val="9CDCFE"/>
          <w:sz w:val="24"/>
          <w:szCs w:val="24"/>
          <w:lang w:eastAsia="en-IN"/>
        </w:rPr>
        <w:t>name</w:t>
      </w:r>
      <w:r w:rsidRPr="009774FA">
        <w:rPr>
          <w:rFonts w:ascii="Consolas" w:eastAsia="Times New Roman" w:hAnsi="Consolas" w:cs="Times New Roman"/>
          <w:color w:val="D4D4D4"/>
          <w:sz w:val="24"/>
          <w:szCs w:val="24"/>
          <w:lang w:eastAsia="en-IN"/>
        </w:rPr>
        <w:t> = </w:t>
      </w:r>
      <w:r w:rsidRPr="009774FA">
        <w:rPr>
          <w:rFonts w:ascii="Consolas" w:eastAsia="Times New Roman" w:hAnsi="Consolas" w:cs="Times New Roman"/>
          <w:color w:val="CE9178"/>
          <w:sz w:val="24"/>
          <w:szCs w:val="24"/>
          <w:lang w:eastAsia="en-IN"/>
        </w:rPr>
        <w:t>'Pintu Raj'</w:t>
      </w:r>
      <w:r w:rsidRPr="009774FA">
        <w:rPr>
          <w:rFonts w:ascii="Consolas" w:eastAsia="Times New Roman" w:hAnsi="Consolas" w:cs="Times New Roman"/>
          <w:color w:val="D4D4D4"/>
          <w:sz w:val="24"/>
          <w:szCs w:val="24"/>
          <w:lang w:eastAsia="en-IN"/>
        </w:rPr>
        <w:t>, </w:t>
      </w:r>
      <w:r w:rsidRPr="009774FA">
        <w:rPr>
          <w:rFonts w:ascii="Consolas" w:eastAsia="Times New Roman" w:hAnsi="Consolas" w:cs="Times New Roman"/>
          <w:color w:val="9CDCFE"/>
          <w:sz w:val="24"/>
          <w:szCs w:val="24"/>
          <w:lang w:eastAsia="en-IN"/>
        </w:rPr>
        <w:t>age</w:t>
      </w:r>
      <w:r w:rsidRPr="009774FA">
        <w:rPr>
          <w:rFonts w:ascii="Consolas" w:eastAsia="Times New Roman" w:hAnsi="Consolas" w:cs="Times New Roman"/>
          <w:color w:val="D4D4D4"/>
          <w:sz w:val="24"/>
          <w:szCs w:val="24"/>
          <w:lang w:eastAsia="en-IN"/>
        </w:rPr>
        <w:t> = </w:t>
      </w:r>
      <w:r w:rsidRPr="009774FA">
        <w:rPr>
          <w:rFonts w:ascii="Consolas" w:eastAsia="Times New Roman" w:hAnsi="Consolas" w:cs="Times New Roman"/>
          <w:color w:val="B5CEA8"/>
          <w:sz w:val="24"/>
          <w:szCs w:val="24"/>
          <w:lang w:eastAsia="en-IN"/>
        </w:rPr>
        <w:t>21</w:t>
      </w:r>
      <w:r w:rsidRPr="009774FA">
        <w:rPr>
          <w:rFonts w:ascii="Consolas" w:eastAsia="Times New Roman" w:hAnsi="Consolas" w:cs="Times New Roman"/>
          <w:color w:val="D4D4D4"/>
          <w:sz w:val="24"/>
          <w:szCs w:val="24"/>
          <w:lang w:eastAsia="en-IN"/>
        </w:rPr>
        <w:t>)</w:t>
      </w:r>
    </w:p>
    <w:p w:rsidR="006521D9" w:rsidRDefault="009774FA" w:rsidP="00D76644">
      <w:pPr>
        <w:tabs>
          <w:tab w:val="left" w:pos="1513"/>
        </w:tabs>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both way to create dictionary.</w:t>
      </w:r>
    </w:p>
    <w:p w:rsidR="009774FA" w:rsidRDefault="009774FA" w:rsidP="00D76644">
      <w:pPr>
        <w:tabs>
          <w:tab w:val="left" w:pos="1513"/>
        </w:tabs>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How to access data in dictionary?</w:t>
      </w:r>
    </w:p>
    <w:p w:rsidR="009774FA" w:rsidRDefault="009774FA" w:rsidP="00D76644">
      <w:pPr>
        <w:tabs>
          <w:tab w:val="left" w:pos="1513"/>
        </w:tabs>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To access data from the dictionary we do as follow:</w:t>
      </w:r>
    </w:p>
    <w:p w:rsidR="009774FA" w:rsidRPr="009774FA" w:rsidRDefault="009774FA" w:rsidP="009774FA">
      <w:pPr>
        <w:shd w:val="clear" w:color="auto" w:fill="1E1E1E"/>
        <w:spacing w:after="0" w:line="330" w:lineRule="atLeast"/>
        <w:rPr>
          <w:rFonts w:ascii="Consolas" w:eastAsia="Times New Roman" w:hAnsi="Consolas" w:cs="Times New Roman"/>
          <w:color w:val="D4D4D4"/>
          <w:sz w:val="24"/>
          <w:szCs w:val="24"/>
          <w:lang w:eastAsia="en-IN"/>
        </w:rPr>
      </w:pPr>
      <w:r w:rsidRPr="009774FA">
        <w:rPr>
          <w:rFonts w:ascii="Consolas" w:eastAsia="Times New Roman" w:hAnsi="Consolas" w:cs="Times New Roman"/>
          <w:color w:val="D4D4D4"/>
          <w:sz w:val="24"/>
          <w:szCs w:val="24"/>
          <w:lang w:eastAsia="en-IN"/>
        </w:rPr>
        <w:t>user = </w:t>
      </w:r>
      <w:r w:rsidRPr="009774FA">
        <w:rPr>
          <w:rFonts w:ascii="Consolas" w:eastAsia="Times New Roman" w:hAnsi="Consolas" w:cs="Times New Roman"/>
          <w:color w:val="4EC9B0"/>
          <w:sz w:val="24"/>
          <w:szCs w:val="24"/>
          <w:lang w:eastAsia="en-IN"/>
        </w:rPr>
        <w:t>dict</w:t>
      </w:r>
      <w:r w:rsidRPr="009774FA">
        <w:rPr>
          <w:rFonts w:ascii="Consolas" w:eastAsia="Times New Roman" w:hAnsi="Consolas" w:cs="Times New Roman"/>
          <w:color w:val="D4D4D4"/>
          <w:sz w:val="24"/>
          <w:szCs w:val="24"/>
          <w:lang w:eastAsia="en-IN"/>
        </w:rPr>
        <w:t>(</w:t>
      </w:r>
      <w:r w:rsidRPr="009774FA">
        <w:rPr>
          <w:rFonts w:ascii="Consolas" w:eastAsia="Times New Roman" w:hAnsi="Consolas" w:cs="Times New Roman"/>
          <w:color w:val="9CDCFE"/>
          <w:sz w:val="24"/>
          <w:szCs w:val="24"/>
          <w:lang w:eastAsia="en-IN"/>
        </w:rPr>
        <w:t>name</w:t>
      </w:r>
      <w:r w:rsidRPr="009774FA">
        <w:rPr>
          <w:rFonts w:ascii="Consolas" w:eastAsia="Times New Roman" w:hAnsi="Consolas" w:cs="Times New Roman"/>
          <w:color w:val="D4D4D4"/>
          <w:sz w:val="24"/>
          <w:szCs w:val="24"/>
          <w:lang w:eastAsia="en-IN"/>
        </w:rPr>
        <w:t> = </w:t>
      </w:r>
      <w:r w:rsidRPr="009774FA">
        <w:rPr>
          <w:rFonts w:ascii="Consolas" w:eastAsia="Times New Roman" w:hAnsi="Consolas" w:cs="Times New Roman"/>
          <w:color w:val="CE9178"/>
          <w:sz w:val="24"/>
          <w:szCs w:val="24"/>
          <w:lang w:eastAsia="en-IN"/>
        </w:rPr>
        <w:t>'Pintu Raj'</w:t>
      </w:r>
      <w:r w:rsidRPr="009774FA">
        <w:rPr>
          <w:rFonts w:ascii="Consolas" w:eastAsia="Times New Roman" w:hAnsi="Consolas" w:cs="Times New Roman"/>
          <w:color w:val="D4D4D4"/>
          <w:sz w:val="24"/>
          <w:szCs w:val="24"/>
          <w:lang w:eastAsia="en-IN"/>
        </w:rPr>
        <w:t>, </w:t>
      </w:r>
      <w:r w:rsidRPr="009774FA">
        <w:rPr>
          <w:rFonts w:ascii="Consolas" w:eastAsia="Times New Roman" w:hAnsi="Consolas" w:cs="Times New Roman"/>
          <w:color w:val="9CDCFE"/>
          <w:sz w:val="24"/>
          <w:szCs w:val="24"/>
          <w:lang w:eastAsia="en-IN"/>
        </w:rPr>
        <w:t>age</w:t>
      </w:r>
      <w:r w:rsidRPr="009774FA">
        <w:rPr>
          <w:rFonts w:ascii="Consolas" w:eastAsia="Times New Roman" w:hAnsi="Consolas" w:cs="Times New Roman"/>
          <w:color w:val="D4D4D4"/>
          <w:sz w:val="24"/>
          <w:szCs w:val="24"/>
          <w:lang w:eastAsia="en-IN"/>
        </w:rPr>
        <w:t> = </w:t>
      </w:r>
      <w:r w:rsidRPr="009774FA">
        <w:rPr>
          <w:rFonts w:ascii="Consolas" w:eastAsia="Times New Roman" w:hAnsi="Consolas" w:cs="Times New Roman"/>
          <w:color w:val="B5CEA8"/>
          <w:sz w:val="24"/>
          <w:szCs w:val="24"/>
          <w:lang w:eastAsia="en-IN"/>
        </w:rPr>
        <w:t>21</w:t>
      </w:r>
      <w:r w:rsidRPr="009774FA">
        <w:rPr>
          <w:rFonts w:ascii="Consolas" w:eastAsia="Times New Roman" w:hAnsi="Consolas" w:cs="Times New Roman"/>
          <w:color w:val="D4D4D4"/>
          <w:sz w:val="24"/>
          <w:szCs w:val="24"/>
          <w:lang w:eastAsia="en-IN"/>
        </w:rPr>
        <w:t>)</w:t>
      </w:r>
    </w:p>
    <w:p w:rsidR="009774FA" w:rsidRPr="009774FA" w:rsidRDefault="009774FA" w:rsidP="009774FA">
      <w:pPr>
        <w:shd w:val="clear" w:color="auto" w:fill="1E1E1E"/>
        <w:spacing w:after="0" w:line="330" w:lineRule="atLeast"/>
        <w:rPr>
          <w:rFonts w:ascii="Consolas" w:eastAsia="Times New Roman" w:hAnsi="Consolas" w:cs="Times New Roman"/>
          <w:color w:val="D4D4D4"/>
          <w:sz w:val="24"/>
          <w:szCs w:val="24"/>
          <w:lang w:eastAsia="en-IN"/>
        </w:rPr>
      </w:pPr>
    </w:p>
    <w:p w:rsidR="009774FA" w:rsidRPr="009774FA" w:rsidRDefault="009774FA" w:rsidP="009774FA">
      <w:pPr>
        <w:shd w:val="clear" w:color="auto" w:fill="1E1E1E"/>
        <w:spacing w:after="0" w:line="330" w:lineRule="atLeast"/>
        <w:rPr>
          <w:rFonts w:ascii="Consolas" w:eastAsia="Times New Roman" w:hAnsi="Consolas" w:cs="Times New Roman"/>
          <w:color w:val="D4D4D4"/>
          <w:sz w:val="24"/>
          <w:szCs w:val="24"/>
          <w:lang w:eastAsia="en-IN"/>
        </w:rPr>
      </w:pPr>
      <w:r w:rsidRPr="009774FA">
        <w:rPr>
          <w:rFonts w:ascii="Consolas" w:eastAsia="Times New Roman" w:hAnsi="Consolas" w:cs="Times New Roman"/>
          <w:color w:val="DCDCAA"/>
          <w:sz w:val="24"/>
          <w:szCs w:val="24"/>
          <w:lang w:eastAsia="en-IN"/>
        </w:rPr>
        <w:t>print</w:t>
      </w:r>
      <w:r w:rsidRPr="009774FA">
        <w:rPr>
          <w:rFonts w:ascii="Consolas" w:eastAsia="Times New Roman" w:hAnsi="Consolas" w:cs="Times New Roman"/>
          <w:color w:val="D4D4D4"/>
          <w:sz w:val="24"/>
          <w:szCs w:val="24"/>
          <w:lang w:eastAsia="en-IN"/>
        </w:rPr>
        <w:t>(user[</w:t>
      </w:r>
      <w:r w:rsidRPr="009774FA">
        <w:rPr>
          <w:rFonts w:ascii="Consolas" w:eastAsia="Times New Roman" w:hAnsi="Consolas" w:cs="Times New Roman"/>
          <w:color w:val="CE9178"/>
          <w:sz w:val="24"/>
          <w:szCs w:val="24"/>
          <w:lang w:eastAsia="en-IN"/>
        </w:rPr>
        <w:t>'name'</w:t>
      </w:r>
      <w:r w:rsidRPr="009774FA">
        <w:rPr>
          <w:rFonts w:ascii="Consolas" w:eastAsia="Times New Roman" w:hAnsi="Consolas" w:cs="Times New Roman"/>
          <w:color w:val="D4D4D4"/>
          <w:sz w:val="24"/>
          <w:szCs w:val="24"/>
          <w:lang w:eastAsia="en-IN"/>
        </w:rPr>
        <w:t>])</w:t>
      </w:r>
    </w:p>
    <w:p w:rsidR="009774FA" w:rsidRDefault="009774FA" w:rsidP="00D76644">
      <w:pPr>
        <w:tabs>
          <w:tab w:val="left" w:pos="1513"/>
        </w:tabs>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the output will be: Pintu Raj</w:t>
      </w:r>
    </w:p>
    <w:p w:rsidR="009774FA" w:rsidRDefault="009774FA" w:rsidP="00D76644">
      <w:pPr>
        <w:tabs>
          <w:tab w:val="left" w:pos="1513"/>
        </w:tabs>
        <w:rPr>
          <w:rFonts w:eastAsia="Times New Roman" w:cstheme="minorHAnsi"/>
          <w:color w:val="000000" w:themeColor="text1"/>
          <w:sz w:val="28"/>
          <w:szCs w:val="28"/>
          <w:lang w:eastAsia="en-IN"/>
        </w:rPr>
      </w:pPr>
    </w:p>
    <w:p w:rsidR="009774FA" w:rsidRDefault="009774FA" w:rsidP="00D76644">
      <w:pPr>
        <w:tabs>
          <w:tab w:val="left" w:pos="1513"/>
        </w:tabs>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we can also create dictionary as follow:</w:t>
      </w:r>
    </w:p>
    <w:p w:rsidR="009774FA" w:rsidRPr="009774FA" w:rsidRDefault="009774FA" w:rsidP="009774FA">
      <w:pPr>
        <w:shd w:val="clear" w:color="auto" w:fill="1E1E1E"/>
        <w:spacing w:after="0" w:line="330" w:lineRule="atLeast"/>
        <w:rPr>
          <w:rFonts w:ascii="Consolas" w:eastAsia="Times New Roman" w:hAnsi="Consolas" w:cs="Times New Roman"/>
          <w:color w:val="D4D4D4"/>
          <w:sz w:val="24"/>
          <w:szCs w:val="24"/>
          <w:lang w:eastAsia="en-IN"/>
        </w:rPr>
      </w:pPr>
      <w:r w:rsidRPr="009774FA">
        <w:rPr>
          <w:rFonts w:ascii="Consolas" w:eastAsia="Times New Roman" w:hAnsi="Consolas" w:cs="Times New Roman"/>
          <w:color w:val="D4D4D4"/>
          <w:sz w:val="24"/>
          <w:szCs w:val="24"/>
          <w:lang w:eastAsia="en-IN"/>
        </w:rPr>
        <w:t>user_info = {</w:t>
      </w:r>
    </w:p>
    <w:p w:rsidR="009774FA" w:rsidRPr="009774FA" w:rsidRDefault="009774FA" w:rsidP="009774FA">
      <w:pPr>
        <w:shd w:val="clear" w:color="auto" w:fill="1E1E1E"/>
        <w:spacing w:after="0" w:line="330" w:lineRule="atLeast"/>
        <w:rPr>
          <w:rFonts w:ascii="Consolas" w:eastAsia="Times New Roman" w:hAnsi="Consolas" w:cs="Times New Roman"/>
          <w:color w:val="D4D4D4"/>
          <w:sz w:val="24"/>
          <w:szCs w:val="24"/>
          <w:lang w:eastAsia="en-IN"/>
        </w:rPr>
      </w:pPr>
      <w:r w:rsidRPr="009774FA">
        <w:rPr>
          <w:rFonts w:ascii="Consolas" w:eastAsia="Times New Roman" w:hAnsi="Consolas" w:cs="Times New Roman"/>
          <w:color w:val="D4D4D4"/>
          <w:sz w:val="24"/>
          <w:szCs w:val="24"/>
          <w:lang w:eastAsia="en-IN"/>
        </w:rPr>
        <w:t>    </w:t>
      </w:r>
      <w:r w:rsidRPr="009774FA">
        <w:rPr>
          <w:rFonts w:ascii="Consolas" w:eastAsia="Times New Roman" w:hAnsi="Consolas" w:cs="Times New Roman"/>
          <w:color w:val="CE9178"/>
          <w:sz w:val="24"/>
          <w:szCs w:val="24"/>
          <w:lang w:eastAsia="en-IN"/>
        </w:rPr>
        <w:t>'name'</w:t>
      </w:r>
      <w:r w:rsidRPr="009774FA">
        <w:rPr>
          <w:rFonts w:ascii="Consolas" w:eastAsia="Times New Roman" w:hAnsi="Consolas" w:cs="Times New Roman"/>
          <w:color w:val="D4D4D4"/>
          <w:sz w:val="24"/>
          <w:szCs w:val="24"/>
          <w:lang w:eastAsia="en-IN"/>
        </w:rPr>
        <w:t> : </w:t>
      </w:r>
      <w:r w:rsidRPr="009774FA">
        <w:rPr>
          <w:rFonts w:ascii="Consolas" w:eastAsia="Times New Roman" w:hAnsi="Consolas" w:cs="Times New Roman"/>
          <w:color w:val="CE9178"/>
          <w:sz w:val="24"/>
          <w:szCs w:val="24"/>
          <w:lang w:eastAsia="en-IN"/>
        </w:rPr>
        <w:t>"Pintu Raj"</w:t>
      </w:r>
      <w:r w:rsidRPr="009774FA">
        <w:rPr>
          <w:rFonts w:ascii="Consolas" w:eastAsia="Times New Roman" w:hAnsi="Consolas" w:cs="Times New Roman"/>
          <w:color w:val="D4D4D4"/>
          <w:sz w:val="24"/>
          <w:szCs w:val="24"/>
          <w:lang w:eastAsia="en-IN"/>
        </w:rPr>
        <w:t>,</w:t>
      </w:r>
    </w:p>
    <w:p w:rsidR="009774FA" w:rsidRPr="009774FA" w:rsidRDefault="009774FA" w:rsidP="009774FA">
      <w:pPr>
        <w:shd w:val="clear" w:color="auto" w:fill="1E1E1E"/>
        <w:spacing w:after="0" w:line="330" w:lineRule="atLeast"/>
        <w:rPr>
          <w:rFonts w:ascii="Consolas" w:eastAsia="Times New Roman" w:hAnsi="Consolas" w:cs="Times New Roman"/>
          <w:color w:val="D4D4D4"/>
          <w:sz w:val="24"/>
          <w:szCs w:val="24"/>
          <w:lang w:eastAsia="en-IN"/>
        </w:rPr>
      </w:pPr>
      <w:r w:rsidRPr="009774FA">
        <w:rPr>
          <w:rFonts w:ascii="Consolas" w:eastAsia="Times New Roman" w:hAnsi="Consolas" w:cs="Times New Roman"/>
          <w:color w:val="D4D4D4"/>
          <w:sz w:val="24"/>
          <w:szCs w:val="24"/>
          <w:lang w:eastAsia="en-IN"/>
        </w:rPr>
        <w:t>    </w:t>
      </w:r>
      <w:r w:rsidRPr="009774FA">
        <w:rPr>
          <w:rFonts w:ascii="Consolas" w:eastAsia="Times New Roman" w:hAnsi="Consolas" w:cs="Times New Roman"/>
          <w:color w:val="CE9178"/>
          <w:sz w:val="24"/>
          <w:szCs w:val="24"/>
          <w:lang w:eastAsia="en-IN"/>
        </w:rPr>
        <w:t>"age"</w:t>
      </w:r>
      <w:r w:rsidRPr="009774FA">
        <w:rPr>
          <w:rFonts w:ascii="Consolas" w:eastAsia="Times New Roman" w:hAnsi="Consolas" w:cs="Times New Roman"/>
          <w:color w:val="D4D4D4"/>
          <w:sz w:val="24"/>
          <w:szCs w:val="24"/>
          <w:lang w:eastAsia="en-IN"/>
        </w:rPr>
        <w:t> : </w:t>
      </w:r>
      <w:r w:rsidRPr="009774FA">
        <w:rPr>
          <w:rFonts w:ascii="Consolas" w:eastAsia="Times New Roman" w:hAnsi="Consolas" w:cs="Times New Roman"/>
          <w:color w:val="B5CEA8"/>
          <w:sz w:val="24"/>
          <w:szCs w:val="24"/>
          <w:lang w:eastAsia="en-IN"/>
        </w:rPr>
        <w:t>21</w:t>
      </w:r>
      <w:r w:rsidRPr="009774FA">
        <w:rPr>
          <w:rFonts w:ascii="Consolas" w:eastAsia="Times New Roman" w:hAnsi="Consolas" w:cs="Times New Roman"/>
          <w:color w:val="D4D4D4"/>
          <w:sz w:val="24"/>
          <w:szCs w:val="24"/>
          <w:lang w:eastAsia="en-IN"/>
        </w:rPr>
        <w:t>,</w:t>
      </w:r>
    </w:p>
    <w:p w:rsidR="009774FA" w:rsidRPr="009774FA" w:rsidRDefault="009774FA" w:rsidP="009774FA">
      <w:pPr>
        <w:shd w:val="clear" w:color="auto" w:fill="1E1E1E"/>
        <w:spacing w:after="0" w:line="330" w:lineRule="atLeast"/>
        <w:rPr>
          <w:rFonts w:ascii="Consolas" w:eastAsia="Times New Roman" w:hAnsi="Consolas" w:cs="Times New Roman"/>
          <w:color w:val="D4D4D4"/>
          <w:sz w:val="24"/>
          <w:szCs w:val="24"/>
          <w:lang w:eastAsia="en-IN"/>
        </w:rPr>
      </w:pPr>
      <w:r w:rsidRPr="009774FA">
        <w:rPr>
          <w:rFonts w:ascii="Consolas" w:eastAsia="Times New Roman" w:hAnsi="Consolas" w:cs="Times New Roman"/>
          <w:color w:val="D4D4D4"/>
          <w:sz w:val="24"/>
          <w:szCs w:val="24"/>
          <w:lang w:eastAsia="en-IN"/>
        </w:rPr>
        <w:t>    </w:t>
      </w:r>
      <w:r w:rsidRPr="009774FA">
        <w:rPr>
          <w:rFonts w:ascii="Consolas" w:eastAsia="Times New Roman" w:hAnsi="Consolas" w:cs="Times New Roman"/>
          <w:color w:val="CE9178"/>
          <w:sz w:val="24"/>
          <w:szCs w:val="24"/>
          <w:lang w:eastAsia="en-IN"/>
        </w:rPr>
        <w:t>'favourite movies'</w:t>
      </w:r>
      <w:r w:rsidRPr="009774FA">
        <w:rPr>
          <w:rFonts w:ascii="Consolas" w:eastAsia="Times New Roman" w:hAnsi="Consolas" w:cs="Times New Roman"/>
          <w:color w:val="D4D4D4"/>
          <w:sz w:val="24"/>
          <w:szCs w:val="24"/>
          <w:lang w:eastAsia="en-IN"/>
        </w:rPr>
        <w:t> : [</w:t>
      </w:r>
      <w:r w:rsidRPr="009774FA">
        <w:rPr>
          <w:rFonts w:ascii="Consolas" w:eastAsia="Times New Roman" w:hAnsi="Consolas" w:cs="Times New Roman"/>
          <w:color w:val="CE9178"/>
          <w:sz w:val="24"/>
          <w:szCs w:val="24"/>
          <w:lang w:eastAsia="en-IN"/>
        </w:rPr>
        <w:t>'Iron man '</w:t>
      </w:r>
      <w:r w:rsidRPr="009774FA">
        <w:rPr>
          <w:rFonts w:ascii="Consolas" w:eastAsia="Times New Roman" w:hAnsi="Consolas" w:cs="Times New Roman"/>
          <w:color w:val="D4D4D4"/>
          <w:sz w:val="24"/>
          <w:szCs w:val="24"/>
          <w:lang w:eastAsia="en-IN"/>
        </w:rPr>
        <w:t>, </w:t>
      </w:r>
      <w:r w:rsidRPr="009774FA">
        <w:rPr>
          <w:rFonts w:ascii="Consolas" w:eastAsia="Times New Roman" w:hAnsi="Consolas" w:cs="Times New Roman"/>
          <w:color w:val="CE9178"/>
          <w:sz w:val="24"/>
          <w:szCs w:val="24"/>
          <w:lang w:eastAsia="en-IN"/>
        </w:rPr>
        <w:t>'Avengers'</w:t>
      </w:r>
      <w:r w:rsidRPr="009774FA">
        <w:rPr>
          <w:rFonts w:ascii="Consolas" w:eastAsia="Times New Roman" w:hAnsi="Consolas" w:cs="Times New Roman"/>
          <w:color w:val="D4D4D4"/>
          <w:sz w:val="24"/>
          <w:szCs w:val="24"/>
          <w:lang w:eastAsia="en-IN"/>
        </w:rPr>
        <w:t>, </w:t>
      </w:r>
      <w:r w:rsidRPr="009774FA">
        <w:rPr>
          <w:rFonts w:ascii="Consolas" w:eastAsia="Times New Roman" w:hAnsi="Consolas" w:cs="Times New Roman"/>
          <w:color w:val="CE9178"/>
          <w:sz w:val="24"/>
          <w:szCs w:val="24"/>
          <w:lang w:eastAsia="en-IN"/>
        </w:rPr>
        <w:t>'Pirates of the carriabian'</w:t>
      </w:r>
      <w:r w:rsidRPr="009774FA">
        <w:rPr>
          <w:rFonts w:ascii="Consolas" w:eastAsia="Times New Roman" w:hAnsi="Consolas" w:cs="Times New Roman"/>
          <w:color w:val="D4D4D4"/>
          <w:sz w:val="24"/>
          <w:szCs w:val="24"/>
          <w:lang w:eastAsia="en-IN"/>
        </w:rPr>
        <w:t>],</w:t>
      </w:r>
    </w:p>
    <w:p w:rsidR="009774FA" w:rsidRPr="009774FA" w:rsidRDefault="009774FA" w:rsidP="009774FA">
      <w:pPr>
        <w:shd w:val="clear" w:color="auto" w:fill="1E1E1E"/>
        <w:spacing w:after="0" w:line="330" w:lineRule="atLeast"/>
        <w:rPr>
          <w:rFonts w:ascii="Consolas" w:eastAsia="Times New Roman" w:hAnsi="Consolas" w:cs="Times New Roman"/>
          <w:color w:val="D4D4D4"/>
          <w:sz w:val="24"/>
          <w:szCs w:val="24"/>
          <w:lang w:eastAsia="en-IN"/>
        </w:rPr>
      </w:pPr>
      <w:r w:rsidRPr="009774FA">
        <w:rPr>
          <w:rFonts w:ascii="Consolas" w:eastAsia="Times New Roman" w:hAnsi="Consolas" w:cs="Times New Roman"/>
          <w:color w:val="D4D4D4"/>
          <w:sz w:val="24"/>
          <w:szCs w:val="24"/>
          <w:lang w:eastAsia="en-IN"/>
        </w:rPr>
        <w:t>    </w:t>
      </w:r>
      <w:r w:rsidRPr="009774FA">
        <w:rPr>
          <w:rFonts w:ascii="Consolas" w:eastAsia="Times New Roman" w:hAnsi="Consolas" w:cs="Times New Roman"/>
          <w:color w:val="CE9178"/>
          <w:sz w:val="24"/>
          <w:szCs w:val="24"/>
          <w:lang w:eastAsia="en-IN"/>
        </w:rPr>
        <w:t>"favourite song"</w:t>
      </w:r>
      <w:r w:rsidRPr="009774FA">
        <w:rPr>
          <w:rFonts w:ascii="Consolas" w:eastAsia="Times New Roman" w:hAnsi="Consolas" w:cs="Times New Roman"/>
          <w:color w:val="D4D4D4"/>
          <w:sz w:val="24"/>
          <w:szCs w:val="24"/>
          <w:lang w:eastAsia="en-IN"/>
        </w:rPr>
        <w:t> : [</w:t>
      </w:r>
      <w:r w:rsidRPr="009774FA">
        <w:rPr>
          <w:rFonts w:ascii="Consolas" w:eastAsia="Times New Roman" w:hAnsi="Consolas" w:cs="Times New Roman"/>
          <w:color w:val="CE9178"/>
          <w:sz w:val="24"/>
          <w:szCs w:val="24"/>
          <w:lang w:eastAsia="en-IN"/>
        </w:rPr>
        <w:t>'Arijit all famous'</w:t>
      </w:r>
      <w:r w:rsidRPr="009774FA">
        <w:rPr>
          <w:rFonts w:ascii="Consolas" w:eastAsia="Times New Roman" w:hAnsi="Consolas" w:cs="Times New Roman"/>
          <w:color w:val="D4D4D4"/>
          <w:sz w:val="24"/>
          <w:szCs w:val="24"/>
          <w:lang w:eastAsia="en-IN"/>
        </w:rPr>
        <w:t>, </w:t>
      </w:r>
      <w:r w:rsidRPr="009774FA">
        <w:rPr>
          <w:rFonts w:ascii="Consolas" w:eastAsia="Times New Roman" w:hAnsi="Consolas" w:cs="Times New Roman"/>
          <w:color w:val="CE9178"/>
          <w:sz w:val="24"/>
          <w:szCs w:val="24"/>
          <w:lang w:eastAsia="en-IN"/>
        </w:rPr>
        <w:t>'Arman Malik all hits'</w:t>
      </w:r>
      <w:r w:rsidRPr="009774FA">
        <w:rPr>
          <w:rFonts w:ascii="Consolas" w:eastAsia="Times New Roman" w:hAnsi="Consolas" w:cs="Times New Roman"/>
          <w:color w:val="D4D4D4"/>
          <w:sz w:val="24"/>
          <w:szCs w:val="24"/>
          <w:lang w:eastAsia="en-IN"/>
        </w:rPr>
        <w:t>],</w:t>
      </w:r>
    </w:p>
    <w:p w:rsidR="009774FA" w:rsidRPr="009774FA" w:rsidRDefault="009774FA" w:rsidP="009774FA">
      <w:pPr>
        <w:shd w:val="clear" w:color="auto" w:fill="1E1E1E"/>
        <w:spacing w:after="0" w:line="330" w:lineRule="atLeast"/>
        <w:rPr>
          <w:rFonts w:ascii="Consolas" w:eastAsia="Times New Roman" w:hAnsi="Consolas" w:cs="Times New Roman"/>
          <w:color w:val="D4D4D4"/>
          <w:sz w:val="24"/>
          <w:szCs w:val="24"/>
          <w:lang w:eastAsia="en-IN"/>
        </w:rPr>
      </w:pPr>
      <w:r w:rsidRPr="009774FA">
        <w:rPr>
          <w:rFonts w:ascii="Consolas" w:eastAsia="Times New Roman" w:hAnsi="Consolas" w:cs="Times New Roman"/>
          <w:color w:val="D4D4D4"/>
          <w:sz w:val="24"/>
          <w:szCs w:val="24"/>
          <w:lang w:eastAsia="en-IN"/>
        </w:rPr>
        <w:t>}</w:t>
      </w:r>
    </w:p>
    <w:p w:rsidR="009774FA" w:rsidRDefault="001E4D1A" w:rsidP="00D76644">
      <w:pPr>
        <w:tabs>
          <w:tab w:val="left" w:pos="1513"/>
        </w:tabs>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In dictionary we can represent complex data</w:t>
      </w:r>
    </w:p>
    <w:p w:rsidR="001E4D1A" w:rsidRDefault="001E4D1A" w:rsidP="00D76644">
      <w:pPr>
        <w:tabs>
          <w:tab w:val="left" w:pos="1513"/>
        </w:tabs>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We can create dictionary inside dictionary.</w:t>
      </w:r>
    </w:p>
    <w:p w:rsidR="001E4D1A" w:rsidRDefault="001E4D1A" w:rsidP="00D76644">
      <w:pPr>
        <w:tabs>
          <w:tab w:val="left" w:pos="1513"/>
        </w:tabs>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How to add data inside empty dictionary?</w:t>
      </w:r>
    </w:p>
    <w:p w:rsidR="001E4D1A" w:rsidRPr="001E4D1A" w:rsidRDefault="001E4D1A" w:rsidP="001E4D1A">
      <w:pPr>
        <w:shd w:val="clear" w:color="auto" w:fill="1E1E1E"/>
        <w:spacing w:after="0" w:line="330" w:lineRule="atLeast"/>
        <w:rPr>
          <w:rFonts w:ascii="Consolas" w:eastAsia="Times New Roman" w:hAnsi="Consolas" w:cs="Times New Roman"/>
          <w:color w:val="D4D4D4"/>
          <w:sz w:val="24"/>
          <w:szCs w:val="24"/>
          <w:lang w:eastAsia="en-IN"/>
        </w:rPr>
      </w:pPr>
      <w:r w:rsidRPr="001E4D1A">
        <w:rPr>
          <w:rFonts w:ascii="Consolas" w:eastAsia="Times New Roman" w:hAnsi="Consolas" w:cs="Times New Roman"/>
          <w:color w:val="D4D4D4"/>
          <w:sz w:val="24"/>
          <w:szCs w:val="24"/>
          <w:lang w:eastAsia="en-IN"/>
        </w:rPr>
        <w:t>user_data = {}</w:t>
      </w:r>
    </w:p>
    <w:p w:rsidR="001E4D1A" w:rsidRPr="001E4D1A" w:rsidRDefault="001E4D1A" w:rsidP="001E4D1A">
      <w:pPr>
        <w:shd w:val="clear" w:color="auto" w:fill="1E1E1E"/>
        <w:spacing w:after="0" w:line="330" w:lineRule="atLeast"/>
        <w:rPr>
          <w:rFonts w:ascii="Consolas" w:eastAsia="Times New Roman" w:hAnsi="Consolas" w:cs="Times New Roman"/>
          <w:color w:val="D4D4D4"/>
          <w:sz w:val="24"/>
          <w:szCs w:val="24"/>
          <w:lang w:eastAsia="en-IN"/>
        </w:rPr>
      </w:pPr>
    </w:p>
    <w:p w:rsidR="001E4D1A" w:rsidRPr="001E4D1A" w:rsidRDefault="001E4D1A" w:rsidP="001E4D1A">
      <w:pPr>
        <w:shd w:val="clear" w:color="auto" w:fill="1E1E1E"/>
        <w:spacing w:after="0" w:line="330" w:lineRule="atLeast"/>
        <w:rPr>
          <w:rFonts w:ascii="Consolas" w:eastAsia="Times New Roman" w:hAnsi="Consolas" w:cs="Times New Roman"/>
          <w:color w:val="D4D4D4"/>
          <w:sz w:val="24"/>
          <w:szCs w:val="24"/>
          <w:lang w:eastAsia="en-IN"/>
        </w:rPr>
      </w:pPr>
      <w:r w:rsidRPr="001E4D1A">
        <w:rPr>
          <w:rFonts w:ascii="Consolas" w:eastAsia="Times New Roman" w:hAnsi="Consolas" w:cs="Times New Roman"/>
          <w:color w:val="D4D4D4"/>
          <w:sz w:val="24"/>
          <w:szCs w:val="24"/>
          <w:lang w:eastAsia="en-IN"/>
        </w:rPr>
        <w:t>user_data[</w:t>
      </w:r>
      <w:r w:rsidRPr="001E4D1A">
        <w:rPr>
          <w:rFonts w:ascii="Consolas" w:eastAsia="Times New Roman" w:hAnsi="Consolas" w:cs="Times New Roman"/>
          <w:color w:val="CE9178"/>
          <w:sz w:val="24"/>
          <w:szCs w:val="24"/>
          <w:lang w:eastAsia="en-IN"/>
        </w:rPr>
        <w:t>'name'</w:t>
      </w:r>
      <w:r w:rsidRPr="001E4D1A">
        <w:rPr>
          <w:rFonts w:ascii="Consolas" w:eastAsia="Times New Roman" w:hAnsi="Consolas" w:cs="Times New Roman"/>
          <w:color w:val="D4D4D4"/>
          <w:sz w:val="24"/>
          <w:szCs w:val="24"/>
          <w:lang w:eastAsia="en-IN"/>
        </w:rPr>
        <w:t>] = </w:t>
      </w:r>
      <w:r w:rsidRPr="001E4D1A">
        <w:rPr>
          <w:rFonts w:ascii="Consolas" w:eastAsia="Times New Roman" w:hAnsi="Consolas" w:cs="Times New Roman"/>
          <w:color w:val="CE9178"/>
          <w:sz w:val="24"/>
          <w:szCs w:val="24"/>
          <w:lang w:eastAsia="en-IN"/>
        </w:rPr>
        <w:t>'Pintu'</w:t>
      </w:r>
    </w:p>
    <w:p w:rsidR="001E4D1A" w:rsidRPr="001E4D1A" w:rsidRDefault="001E4D1A" w:rsidP="001E4D1A">
      <w:pPr>
        <w:shd w:val="clear" w:color="auto" w:fill="1E1E1E"/>
        <w:spacing w:after="0" w:line="330" w:lineRule="atLeast"/>
        <w:rPr>
          <w:rFonts w:ascii="Consolas" w:eastAsia="Times New Roman" w:hAnsi="Consolas" w:cs="Times New Roman"/>
          <w:color w:val="D4D4D4"/>
          <w:sz w:val="24"/>
          <w:szCs w:val="24"/>
          <w:lang w:eastAsia="en-IN"/>
        </w:rPr>
      </w:pPr>
    </w:p>
    <w:p w:rsidR="001E4D1A" w:rsidRPr="001E4D1A" w:rsidRDefault="001E4D1A" w:rsidP="001E4D1A">
      <w:pPr>
        <w:shd w:val="clear" w:color="auto" w:fill="1E1E1E"/>
        <w:spacing w:after="0" w:line="330" w:lineRule="atLeast"/>
        <w:rPr>
          <w:rFonts w:ascii="Consolas" w:eastAsia="Times New Roman" w:hAnsi="Consolas" w:cs="Times New Roman"/>
          <w:color w:val="D4D4D4"/>
          <w:sz w:val="24"/>
          <w:szCs w:val="24"/>
          <w:lang w:eastAsia="en-IN"/>
        </w:rPr>
      </w:pPr>
      <w:r w:rsidRPr="001E4D1A">
        <w:rPr>
          <w:rFonts w:ascii="Consolas" w:eastAsia="Times New Roman" w:hAnsi="Consolas" w:cs="Times New Roman"/>
          <w:color w:val="DCDCAA"/>
          <w:sz w:val="24"/>
          <w:szCs w:val="24"/>
          <w:lang w:eastAsia="en-IN"/>
        </w:rPr>
        <w:t>print</w:t>
      </w:r>
      <w:r w:rsidRPr="001E4D1A">
        <w:rPr>
          <w:rFonts w:ascii="Consolas" w:eastAsia="Times New Roman" w:hAnsi="Consolas" w:cs="Times New Roman"/>
          <w:color w:val="D4D4D4"/>
          <w:sz w:val="24"/>
          <w:szCs w:val="24"/>
          <w:lang w:eastAsia="en-IN"/>
        </w:rPr>
        <w:t>(user_data)</w:t>
      </w:r>
    </w:p>
    <w:p w:rsidR="001E4D1A" w:rsidRDefault="001E4D1A" w:rsidP="00D76644">
      <w:pPr>
        <w:tabs>
          <w:tab w:val="left" w:pos="1513"/>
        </w:tabs>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this will give output as:</w:t>
      </w:r>
    </w:p>
    <w:p w:rsidR="001E4D1A" w:rsidRDefault="001E4D1A" w:rsidP="00D76644">
      <w:pPr>
        <w:tabs>
          <w:tab w:val="left" w:pos="1513"/>
        </w:tabs>
        <w:rPr>
          <w:rFonts w:eastAsia="Times New Roman" w:cstheme="minorHAnsi"/>
          <w:color w:val="000000" w:themeColor="text1"/>
          <w:sz w:val="28"/>
          <w:szCs w:val="28"/>
          <w:lang w:eastAsia="en-IN"/>
        </w:rPr>
      </w:pPr>
      <w:r w:rsidRPr="001E4D1A">
        <w:rPr>
          <w:rFonts w:eastAsia="Times New Roman" w:cstheme="minorHAnsi"/>
          <w:color w:val="000000" w:themeColor="text1"/>
          <w:sz w:val="28"/>
          <w:szCs w:val="28"/>
          <w:lang w:eastAsia="en-IN"/>
        </w:rPr>
        <w:t>{'name': 'Pintu'}</w:t>
      </w:r>
    </w:p>
    <w:p w:rsidR="001E4D1A" w:rsidRDefault="001E4D1A" w:rsidP="00D76644">
      <w:pPr>
        <w:tabs>
          <w:tab w:val="left" w:pos="1513"/>
        </w:tabs>
        <w:rPr>
          <w:rFonts w:eastAsia="Times New Roman" w:cstheme="minorHAnsi"/>
          <w:color w:val="000000" w:themeColor="text1"/>
          <w:sz w:val="28"/>
          <w:szCs w:val="28"/>
          <w:lang w:eastAsia="en-IN"/>
        </w:rPr>
      </w:pPr>
    </w:p>
    <w:p w:rsidR="001E4D1A" w:rsidRDefault="001E4D1A" w:rsidP="00D76644">
      <w:pPr>
        <w:tabs>
          <w:tab w:val="left" w:pos="1513"/>
        </w:tabs>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In keyword:</w:t>
      </w:r>
    </w:p>
    <w:p w:rsidR="001E4D1A" w:rsidRDefault="001E4D1A" w:rsidP="00D76644">
      <w:pPr>
        <w:tabs>
          <w:tab w:val="left" w:pos="1513"/>
        </w:tabs>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In keyword is used to check the presence of  key</w:t>
      </w:r>
    </w:p>
    <w:p w:rsidR="001E4D1A" w:rsidRDefault="001E4D1A" w:rsidP="00D76644">
      <w:pPr>
        <w:tabs>
          <w:tab w:val="left" w:pos="1513"/>
        </w:tabs>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Eg:</w:t>
      </w:r>
    </w:p>
    <w:p w:rsidR="001E4D1A" w:rsidRPr="001E4D1A" w:rsidRDefault="001E4D1A" w:rsidP="001E4D1A">
      <w:pPr>
        <w:shd w:val="clear" w:color="auto" w:fill="1E1E1E"/>
        <w:spacing w:after="0" w:line="330" w:lineRule="atLeast"/>
        <w:rPr>
          <w:rFonts w:ascii="Consolas" w:eastAsia="Times New Roman" w:hAnsi="Consolas" w:cs="Times New Roman"/>
          <w:color w:val="D4D4D4"/>
          <w:sz w:val="24"/>
          <w:szCs w:val="24"/>
          <w:lang w:eastAsia="en-IN"/>
        </w:rPr>
      </w:pPr>
      <w:r w:rsidRPr="001E4D1A">
        <w:rPr>
          <w:rFonts w:ascii="Consolas" w:eastAsia="Times New Roman" w:hAnsi="Consolas" w:cs="Times New Roman"/>
          <w:color w:val="D4D4D4"/>
          <w:sz w:val="24"/>
          <w:szCs w:val="24"/>
          <w:lang w:eastAsia="en-IN"/>
        </w:rPr>
        <w:t>user_info = {</w:t>
      </w:r>
    </w:p>
    <w:p w:rsidR="001E4D1A" w:rsidRPr="001E4D1A" w:rsidRDefault="001E4D1A" w:rsidP="001E4D1A">
      <w:pPr>
        <w:shd w:val="clear" w:color="auto" w:fill="1E1E1E"/>
        <w:spacing w:after="0" w:line="330" w:lineRule="atLeast"/>
        <w:rPr>
          <w:rFonts w:ascii="Consolas" w:eastAsia="Times New Roman" w:hAnsi="Consolas" w:cs="Times New Roman"/>
          <w:color w:val="D4D4D4"/>
          <w:sz w:val="24"/>
          <w:szCs w:val="24"/>
          <w:lang w:eastAsia="en-IN"/>
        </w:rPr>
      </w:pPr>
      <w:r w:rsidRPr="001E4D1A">
        <w:rPr>
          <w:rFonts w:ascii="Consolas" w:eastAsia="Times New Roman" w:hAnsi="Consolas" w:cs="Times New Roman"/>
          <w:color w:val="D4D4D4"/>
          <w:sz w:val="24"/>
          <w:szCs w:val="24"/>
          <w:lang w:eastAsia="en-IN"/>
        </w:rPr>
        <w:t>    </w:t>
      </w:r>
      <w:r w:rsidRPr="001E4D1A">
        <w:rPr>
          <w:rFonts w:ascii="Consolas" w:eastAsia="Times New Roman" w:hAnsi="Consolas" w:cs="Times New Roman"/>
          <w:color w:val="CE9178"/>
          <w:sz w:val="24"/>
          <w:szCs w:val="24"/>
          <w:lang w:eastAsia="en-IN"/>
        </w:rPr>
        <w:t>'name'</w:t>
      </w:r>
      <w:r w:rsidRPr="001E4D1A">
        <w:rPr>
          <w:rFonts w:ascii="Consolas" w:eastAsia="Times New Roman" w:hAnsi="Consolas" w:cs="Times New Roman"/>
          <w:color w:val="D4D4D4"/>
          <w:sz w:val="24"/>
          <w:szCs w:val="24"/>
          <w:lang w:eastAsia="en-IN"/>
        </w:rPr>
        <w:t> : </w:t>
      </w:r>
      <w:r w:rsidRPr="001E4D1A">
        <w:rPr>
          <w:rFonts w:ascii="Consolas" w:eastAsia="Times New Roman" w:hAnsi="Consolas" w:cs="Times New Roman"/>
          <w:color w:val="CE9178"/>
          <w:sz w:val="24"/>
          <w:szCs w:val="24"/>
          <w:lang w:eastAsia="en-IN"/>
        </w:rPr>
        <w:t>'Pintu Raj'</w:t>
      </w:r>
      <w:r w:rsidRPr="001E4D1A">
        <w:rPr>
          <w:rFonts w:ascii="Consolas" w:eastAsia="Times New Roman" w:hAnsi="Consolas" w:cs="Times New Roman"/>
          <w:color w:val="D4D4D4"/>
          <w:sz w:val="24"/>
          <w:szCs w:val="24"/>
          <w:lang w:eastAsia="en-IN"/>
        </w:rPr>
        <w:t>,</w:t>
      </w:r>
    </w:p>
    <w:p w:rsidR="001E4D1A" w:rsidRPr="001E4D1A" w:rsidRDefault="001E4D1A" w:rsidP="001E4D1A">
      <w:pPr>
        <w:shd w:val="clear" w:color="auto" w:fill="1E1E1E"/>
        <w:spacing w:after="0" w:line="330" w:lineRule="atLeast"/>
        <w:rPr>
          <w:rFonts w:ascii="Consolas" w:eastAsia="Times New Roman" w:hAnsi="Consolas" w:cs="Times New Roman"/>
          <w:color w:val="D4D4D4"/>
          <w:sz w:val="24"/>
          <w:szCs w:val="24"/>
          <w:lang w:eastAsia="en-IN"/>
        </w:rPr>
      </w:pPr>
      <w:r w:rsidRPr="001E4D1A">
        <w:rPr>
          <w:rFonts w:ascii="Consolas" w:eastAsia="Times New Roman" w:hAnsi="Consolas" w:cs="Times New Roman"/>
          <w:color w:val="D4D4D4"/>
          <w:sz w:val="24"/>
          <w:szCs w:val="24"/>
          <w:lang w:eastAsia="en-IN"/>
        </w:rPr>
        <w:t>    </w:t>
      </w:r>
      <w:r w:rsidRPr="001E4D1A">
        <w:rPr>
          <w:rFonts w:ascii="Consolas" w:eastAsia="Times New Roman" w:hAnsi="Consolas" w:cs="Times New Roman"/>
          <w:color w:val="CE9178"/>
          <w:sz w:val="24"/>
          <w:szCs w:val="24"/>
          <w:lang w:eastAsia="en-IN"/>
        </w:rPr>
        <w:t>'age'</w:t>
      </w:r>
      <w:r w:rsidRPr="001E4D1A">
        <w:rPr>
          <w:rFonts w:ascii="Consolas" w:eastAsia="Times New Roman" w:hAnsi="Consolas" w:cs="Times New Roman"/>
          <w:color w:val="D4D4D4"/>
          <w:sz w:val="24"/>
          <w:szCs w:val="24"/>
          <w:lang w:eastAsia="en-IN"/>
        </w:rPr>
        <w:t> : </w:t>
      </w:r>
      <w:r w:rsidRPr="001E4D1A">
        <w:rPr>
          <w:rFonts w:ascii="Consolas" w:eastAsia="Times New Roman" w:hAnsi="Consolas" w:cs="Times New Roman"/>
          <w:color w:val="B5CEA8"/>
          <w:sz w:val="24"/>
          <w:szCs w:val="24"/>
          <w:lang w:eastAsia="en-IN"/>
        </w:rPr>
        <w:t>21</w:t>
      </w:r>
      <w:r w:rsidRPr="001E4D1A">
        <w:rPr>
          <w:rFonts w:ascii="Consolas" w:eastAsia="Times New Roman" w:hAnsi="Consolas" w:cs="Times New Roman"/>
          <w:color w:val="D4D4D4"/>
          <w:sz w:val="24"/>
          <w:szCs w:val="24"/>
          <w:lang w:eastAsia="en-IN"/>
        </w:rPr>
        <w:t>,</w:t>
      </w:r>
    </w:p>
    <w:p w:rsidR="001E4D1A" w:rsidRPr="001E4D1A" w:rsidRDefault="001E4D1A" w:rsidP="001E4D1A">
      <w:pPr>
        <w:shd w:val="clear" w:color="auto" w:fill="1E1E1E"/>
        <w:spacing w:after="0" w:line="330" w:lineRule="atLeast"/>
        <w:rPr>
          <w:rFonts w:ascii="Consolas" w:eastAsia="Times New Roman" w:hAnsi="Consolas" w:cs="Times New Roman"/>
          <w:color w:val="D4D4D4"/>
          <w:sz w:val="24"/>
          <w:szCs w:val="24"/>
          <w:lang w:eastAsia="en-IN"/>
        </w:rPr>
      </w:pPr>
      <w:r w:rsidRPr="001E4D1A">
        <w:rPr>
          <w:rFonts w:ascii="Consolas" w:eastAsia="Times New Roman" w:hAnsi="Consolas" w:cs="Times New Roman"/>
          <w:color w:val="D4D4D4"/>
          <w:sz w:val="24"/>
          <w:szCs w:val="24"/>
          <w:lang w:eastAsia="en-IN"/>
        </w:rPr>
        <w:t>    </w:t>
      </w:r>
      <w:r w:rsidRPr="001E4D1A">
        <w:rPr>
          <w:rFonts w:ascii="Consolas" w:eastAsia="Times New Roman" w:hAnsi="Consolas" w:cs="Times New Roman"/>
          <w:color w:val="CE9178"/>
          <w:sz w:val="24"/>
          <w:szCs w:val="24"/>
          <w:lang w:eastAsia="en-IN"/>
        </w:rPr>
        <w:t>'fav movies'</w:t>
      </w:r>
      <w:r w:rsidRPr="001E4D1A">
        <w:rPr>
          <w:rFonts w:ascii="Consolas" w:eastAsia="Times New Roman" w:hAnsi="Consolas" w:cs="Times New Roman"/>
          <w:color w:val="D4D4D4"/>
          <w:sz w:val="24"/>
          <w:szCs w:val="24"/>
          <w:lang w:eastAsia="en-IN"/>
        </w:rPr>
        <w:t> : [</w:t>
      </w:r>
      <w:r w:rsidRPr="001E4D1A">
        <w:rPr>
          <w:rFonts w:ascii="Consolas" w:eastAsia="Times New Roman" w:hAnsi="Consolas" w:cs="Times New Roman"/>
          <w:color w:val="CE9178"/>
          <w:sz w:val="24"/>
          <w:szCs w:val="24"/>
          <w:lang w:eastAsia="en-IN"/>
        </w:rPr>
        <w:t>'coco'</w:t>
      </w:r>
      <w:r w:rsidRPr="001E4D1A">
        <w:rPr>
          <w:rFonts w:ascii="Consolas" w:eastAsia="Times New Roman" w:hAnsi="Consolas" w:cs="Times New Roman"/>
          <w:color w:val="D4D4D4"/>
          <w:sz w:val="24"/>
          <w:szCs w:val="24"/>
          <w:lang w:eastAsia="en-IN"/>
        </w:rPr>
        <w:t>, </w:t>
      </w:r>
      <w:r w:rsidRPr="001E4D1A">
        <w:rPr>
          <w:rFonts w:ascii="Consolas" w:eastAsia="Times New Roman" w:hAnsi="Consolas" w:cs="Times New Roman"/>
          <w:color w:val="CE9178"/>
          <w:sz w:val="24"/>
          <w:szCs w:val="24"/>
          <w:lang w:eastAsia="en-IN"/>
        </w:rPr>
        <w:t>'kimino na wa'</w:t>
      </w:r>
      <w:r w:rsidRPr="001E4D1A">
        <w:rPr>
          <w:rFonts w:ascii="Consolas" w:eastAsia="Times New Roman" w:hAnsi="Consolas" w:cs="Times New Roman"/>
          <w:color w:val="D4D4D4"/>
          <w:sz w:val="24"/>
          <w:szCs w:val="24"/>
          <w:lang w:eastAsia="en-IN"/>
        </w:rPr>
        <w:t>],</w:t>
      </w:r>
    </w:p>
    <w:p w:rsidR="001E4D1A" w:rsidRPr="001E4D1A" w:rsidRDefault="001E4D1A" w:rsidP="001E4D1A">
      <w:pPr>
        <w:shd w:val="clear" w:color="auto" w:fill="1E1E1E"/>
        <w:spacing w:after="0" w:line="330" w:lineRule="atLeast"/>
        <w:rPr>
          <w:rFonts w:ascii="Consolas" w:eastAsia="Times New Roman" w:hAnsi="Consolas" w:cs="Times New Roman"/>
          <w:color w:val="D4D4D4"/>
          <w:sz w:val="24"/>
          <w:szCs w:val="24"/>
          <w:lang w:eastAsia="en-IN"/>
        </w:rPr>
      </w:pPr>
      <w:r w:rsidRPr="001E4D1A">
        <w:rPr>
          <w:rFonts w:ascii="Consolas" w:eastAsia="Times New Roman" w:hAnsi="Consolas" w:cs="Times New Roman"/>
          <w:color w:val="D4D4D4"/>
          <w:sz w:val="24"/>
          <w:szCs w:val="24"/>
          <w:lang w:eastAsia="en-IN"/>
        </w:rPr>
        <w:t>    </w:t>
      </w:r>
      <w:r w:rsidRPr="001E4D1A">
        <w:rPr>
          <w:rFonts w:ascii="Consolas" w:eastAsia="Times New Roman" w:hAnsi="Consolas" w:cs="Times New Roman"/>
          <w:color w:val="CE9178"/>
          <w:sz w:val="24"/>
          <w:szCs w:val="24"/>
          <w:lang w:eastAsia="en-IN"/>
        </w:rPr>
        <w:t>'fav tunes'</w:t>
      </w:r>
      <w:r w:rsidRPr="001E4D1A">
        <w:rPr>
          <w:rFonts w:ascii="Consolas" w:eastAsia="Times New Roman" w:hAnsi="Consolas" w:cs="Times New Roman"/>
          <w:color w:val="D4D4D4"/>
          <w:sz w:val="24"/>
          <w:szCs w:val="24"/>
          <w:lang w:eastAsia="en-IN"/>
        </w:rPr>
        <w:t> : [</w:t>
      </w:r>
      <w:r w:rsidRPr="001E4D1A">
        <w:rPr>
          <w:rFonts w:ascii="Consolas" w:eastAsia="Times New Roman" w:hAnsi="Consolas" w:cs="Times New Roman"/>
          <w:color w:val="CE9178"/>
          <w:sz w:val="24"/>
          <w:szCs w:val="24"/>
          <w:lang w:eastAsia="en-IN"/>
        </w:rPr>
        <w:t>'awakening'</w:t>
      </w:r>
      <w:r w:rsidRPr="001E4D1A">
        <w:rPr>
          <w:rFonts w:ascii="Consolas" w:eastAsia="Times New Roman" w:hAnsi="Consolas" w:cs="Times New Roman"/>
          <w:color w:val="D4D4D4"/>
          <w:sz w:val="24"/>
          <w:szCs w:val="24"/>
          <w:lang w:eastAsia="en-IN"/>
        </w:rPr>
        <w:t>, </w:t>
      </w:r>
      <w:r w:rsidRPr="001E4D1A">
        <w:rPr>
          <w:rFonts w:ascii="Consolas" w:eastAsia="Times New Roman" w:hAnsi="Consolas" w:cs="Times New Roman"/>
          <w:color w:val="CE9178"/>
          <w:sz w:val="24"/>
          <w:szCs w:val="24"/>
          <w:lang w:eastAsia="en-IN"/>
        </w:rPr>
        <w:t>'fairy tale'</w:t>
      </w:r>
      <w:r w:rsidRPr="001E4D1A">
        <w:rPr>
          <w:rFonts w:ascii="Consolas" w:eastAsia="Times New Roman" w:hAnsi="Consolas" w:cs="Times New Roman"/>
          <w:color w:val="D4D4D4"/>
          <w:sz w:val="24"/>
          <w:szCs w:val="24"/>
          <w:lang w:eastAsia="en-IN"/>
        </w:rPr>
        <w:t>]</w:t>
      </w:r>
    </w:p>
    <w:p w:rsidR="001E4D1A" w:rsidRPr="001E4D1A" w:rsidRDefault="001E4D1A" w:rsidP="001E4D1A">
      <w:pPr>
        <w:shd w:val="clear" w:color="auto" w:fill="1E1E1E"/>
        <w:spacing w:after="0" w:line="330" w:lineRule="atLeast"/>
        <w:rPr>
          <w:rFonts w:ascii="Consolas" w:eastAsia="Times New Roman" w:hAnsi="Consolas" w:cs="Times New Roman"/>
          <w:color w:val="D4D4D4"/>
          <w:sz w:val="24"/>
          <w:szCs w:val="24"/>
          <w:lang w:eastAsia="en-IN"/>
        </w:rPr>
      </w:pPr>
      <w:r w:rsidRPr="001E4D1A">
        <w:rPr>
          <w:rFonts w:ascii="Consolas" w:eastAsia="Times New Roman" w:hAnsi="Consolas" w:cs="Times New Roman"/>
          <w:color w:val="D4D4D4"/>
          <w:sz w:val="24"/>
          <w:szCs w:val="24"/>
          <w:lang w:eastAsia="en-IN"/>
        </w:rPr>
        <w:t>}</w:t>
      </w:r>
    </w:p>
    <w:p w:rsidR="001E4D1A" w:rsidRPr="001E4D1A" w:rsidRDefault="001E4D1A" w:rsidP="001E4D1A">
      <w:pPr>
        <w:shd w:val="clear" w:color="auto" w:fill="1E1E1E"/>
        <w:spacing w:after="0" w:line="330" w:lineRule="atLeast"/>
        <w:rPr>
          <w:rFonts w:ascii="Consolas" w:eastAsia="Times New Roman" w:hAnsi="Consolas" w:cs="Times New Roman"/>
          <w:color w:val="D4D4D4"/>
          <w:sz w:val="24"/>
          <w:szCs w:val="24"/>
          <w:lang w:eastAsia="en-IN"/>
        </w:rPr>
      </w:pPr>
    </w:p>
    <w:p w:rsidR="001E4D1A" w:rsidRPr="001E4D1A" w:rsidRDefault="001E4D1A" w:rsidP="001E4D1A">
      <w:pPr>
        <w:shd w:val="clear" w:color="auto" w:fill="1E1E1E"/>
        <w:spacing w:after="0" w:line="330" w:lineRule="atLeast"/>
        <w:rPr>
          <w:rFonts w:ascii="Consolas" w:eastAsia="Times New Roman" w:hAnsi="Consolas" w:cs="Times New Roman"/>
          <w:color w:val="D4D4D4"/>
          <w:sz w:val="24"/>
          <w:szCs w:val="24"/>
          <w:lang w:eastAsia="en-IN"/>
        </w:rPr>
      </w:pPr>
      <w:r w:rsidRPr="001E4D1A">
        <w:rPr>
          <w:rFonts w:ascii="Consolas" w:eastAsia="Times New Roman" w:hAnsi="Consolas" w:cs="Times New Roman"/>
          <w:color w:val="C586C0"/>
          <w:sz w:val="24"/>
          <w:szCs w:val="24"/>
          <w:lang w:eastAsia="en-IN"/>
        </w:rPr>
        <w:t>if</w:t>
      </w:r>
      <w:r w:rsidRPr="001E4D1A">
        <w:rPr>
          <w:rFonts w:ascii="Consolas" w:eastAsia="Times New Roman" w:hAnsi="Consolas" w:cs="Times New Roman"/>
          <w:color w:val="D4D4D4"/>
          <w:sz w:val="24"/>
          <w:szCs w:val="24"/>
          <w:lang w:eastAsia="en-IN"/>
        </w:rPr>
        <w:t> </w:t>
      </w:r>
      <w:r w:rsidRPr="001E4D1A">
        <w:rPr>
          <w:rFonts w:ascii="Consolas" w:eastAsia="Times New Roman" w:hAnsi="Consolas" w:cs="Times New Roman"/>
          <w:color w:val="CE9178"/>
          <w:sz w:val="24"/>
          <w:szCs w:val="24"/>
          <w:lang w:eastAsia="en-IN"/>
        </w:rPr>
        <w:t>'name'</w:t>
      </w:r>
      <w:r w:rsidRPr="001E4D1A">
        <w:rPr>
          <w:rFonts w:ascii="Consolas" w:eastAsia="Times New Roman" w:hAnsi="Consolas" w:cs="Times New Roman"/>
          <w:color w:val="D4D4D4"/>
          <w:sz w:val="24"/>
          <w:szCs w:val="24"/>
          <w:lang w:eastAsia="en-IN"/>
        </w:rPr>
        <w:t> </w:t>
      </w:r>
      <w:r w:rsidRPr="001E4D1A">
        <w:rPr>
          <w:rFonts w:ascii="Consolas" w:eastAsia="Times New Roman" w:hAnsi="Consolas" w:cs="Times New Roman"/>
          <w:color w:val="569CD6"/>
          <w:sz w:val="24"/>
          <w:szCs w:val="24"/>
          <w:lang w:eastAsia="en-IN"/>
        </w:rPr>
        <w:t>in</w:t>
      </w:r>
      <w:r w:rsidRPr="001E4D1A">
        <w:rPr>
          <w:rFonts w:ascii="Consolas" w:eastAsia="Times New Roman" w:hAnsi="Consolas" w:cs="Times New Roman"/>
          <w:color w:val="D4D4D4"/>
          <w:sz w:val="24"/>
          <w:szCs w:val="24"/>
          <w:lang w:eastAsia="en-IN"/>
        </w:rPr>
        <w:t> user_info:</w:t>
      </w:r>
    </w:p>
    <w:p w:rsidR="001E4D1A" w:rsidRPr="001E4D1A" w:rsidRDefault="001E4D1A" w:rsidP="001E4D1A">
      <w:pPr>
        <w:shd w:val="clear" w:color="auto" w:fill="1E1E1E"/>
        <w:spacing w:after="0" w:line="330" w:lineRule="atLeast"/>
        <w:rPr>
          <w:rFonts w:ascii="Consolas" w:eastAsia="Times New Roman" w:hAnsi="Consolas" w:cs="Times New Roman"/>
          <w:color w:val="D4D4D4"/>
          <w:sz w:val="24"/>
          <w:szCs w:val="24"/>
          <w:lang w:eastAsia="en-IN"/>
        </w:rPr>
      </w:pPr>
      <w:r w:rsidRPr="001E4D1A">
        <w:rPr>
          <w:rFonts w:ascii="Consolas" w:eastAsia="Times New Roman" w:hAnsi="Consolas" w:cs="Times New Roman"/>
          <w:color w:val="D4D4D4"/>
          <w:sz w:val="24"/>
          <w:szCs w:val="24"/>
          <w:lang w:eastAsia="en-IN"/>
        </w:rPr>
        <w:t>    </w:t>
      </w:r>
      <w:r w:rsidRPr="001E4D1A">
        <w:rPr>
          <w:rFonts w:ascii="Consolas" w:eastAsia="Times New Roman" w:hAnsi="Consolas" w:cs="Times New Roman"/>
          <w:color w:val="DCDCAA"/>
          <w:sz w:val="24"/>
          <w:szCs w:val="24"/>
          <w:lang w:eastAsia="en-IN"/>
        </w:rPr>
        <w:t>print</w:t>
      </w:r>
      <w:r w:rsidRPr="001E4D1A">
        <w:rPr>
          <w:rFonts w:ascii="Consolas" w:eastAsia="Times New Roman" w:hAnsi="Consolas" w:cs="Times New Roman"/>
          <w:color w:val="D4D4D4"/>
          <w:sz w:val="24"/>
          <w:szCs w:val="24"/>
          <w:lang w:eastAsia="en-IN"/>
        </w:rPr>
        <w:t>(</w:t>
      </w:r>
      <w:r w:rsidRPr="001E4D1A">
        <w:rPr>
          <w:rFonts w:ascii="Consolas" w:eastAsia="Times New Roman" w:hAnsi="Consolas" w:cs="Times New Roman"/>
          <w:color w:val="CE9178"/>
          <w:sz w:val="24"/>
          <w:szCs w:val="24"/>
          <w:lang w:eastAsia="en-IN"/>
        </w:rPr>
        <w:t>'present'</w:t>
      </w:r>
      <w:r w:rsidRPr="001E4D1A">
        <w:rPr>
          <w:rFonts w:ascii="Consolas" w:eastAsia="Times New Roman" w:hAnsi="Consolas" w:cs="Times New Roman"/>
          <w:color w:val="D4D4D4"/>
          <w:sz w:val="24"/>
          <w:szCs w:val="24"/>
          <w:lang w:eastAsia="en-IN"/>
        </w:rPr>
        <w:t>)</w:t>
      </w:r>
    </w:p>
    <w:p w:rsidR="001E4D1A" w:rsidRPr="001E4D1A" w:rsidRDefault="001E4D1A" w:rsidP="001E4D1A">
      <w:pPr>
        <w:shd w:val="clear" w:color="auto" w:fill="1E1E1E"/>
        <w:spacing w:after="0" w:line="330" w:lineRule="atLeast"/>
        <w:rPr>
          <w:rFonts w:ascii="Consolas" w:eastAsia="Times New Roman" w:hAnsi="Consolas" w:cs="Times New Roman"/>
          <w:color w:val="D4D4D4"/>
          <w:sz w:val="24"/>
          <w:szCs w:val="24"/>
          <w:lang w:eastAsia="en-IN"/>
        </w:rPr>
      </w:pPr>
      <w:r w:rsidRPr="001E4D1A">
        <w:rPr>
          <w:rFonts w:ascii="Consolas" w:eastAsia="Times New Roman" w:hAnsi="Consolas" w:cs="Times New Roman"/>
          <w:color w:val="C586C0"/>
          <w:sz w:val="24"/>
          <w:szCs w:val="24"/>
          <w:lang w:eastAsia="en-IN"/>
        </w:rPr>
        <w:t>else</w:t>
      </w:r>
      <w:r w:rsidRPr="001E4D1A">
        <w:rPr>
          <w:rFonts w:ascii="Consolas" w:eastAsia="Times New Roman" w:hAnsi="Consolas" w:cs="Times New Roman"/>
          <w:color w:val="D4D4D4"/>
          <w:sz w:val="24"/>
          <w:szCs w:val="24"/>
          <w:lang w:eastAsia="en-IN"/>
        </w:rPr>
        <w:t>:</w:t>
      </w:r>
    </w:p>
    <w:p w:rsidR="001E4D1A" w:rsidRPr="001E4D1A" w:rsidRDefault="001E4D1A" w:rsidP="001E4D1A">
      <w:pPr>
        <w:shd w:val="clear" w:color="auto" w:fill="1E1E1E"/>
        <w:spacing w:after="0" w:line="330" w:lineRule="atLeast"/>
        <w:rPr>
          <w:rFonts w:ascii="Consolas" w:eastAsia="Times New Roman" w:hAnsi="Consolas" w:cs="Times New Roman"/>
          <w:color w:val="D4D4D4"/>
          <w:sz w:val="24"/>
          <w:szCs w:val="24"/>
          <w:lang w:eastAsia="en-IN"/>
        </w:rPr>
      </w:pPr>
      <w:r w:rsidRPr="001E4D1A">
        <w:rPr>
          <w:rFonts w:ascii="Consolas" w:eastAsia="Times New Roman" w:hAnsi="Consolas" w:cs="Times New Roman"/>
          <w:color w:val="D4D4D4"/>
          <w:sz w:val="24"/>
          <w:szCs w:val="24"/>
          <w:lang w:eastAsia="en-IN"/>
        </w:rPr>
        <w:t>    </w:t>
      </w:r>
      <w:r w:rsidRPr="001E4D1A">
        <w:rPr>
          <w:rFonts w:ascii="Consolas" w:eastAsia="Times New Roman" w:hAnsi="Consolas" w:cs="Times New Roman"/>
          <w:color w:val="DCDCAA"/>
          <w:sz w:val="24"/>
          <w:szCs w:val="24"/>
          <w:lang w:eastAsia="en-IN"/>
        </w:rPr>
        <w:t>print</w:t>
      </w:r>
      <w:r w:rsidRPr="001E4D1A">
        <w:rPr>
          <w:rFonts w:ascii="Consolas" w:eastAsia="Times New Roman" w:hAnsi="Consolas" w:cs="Times New Roman"/>
          <w:color w:val="D4D4D4"/>
          <w:sz w:val="24"/>
          <w:szCs w:val="24"/>
          <w:lang w:eastAsia="en-IN"/>
        </w:rPr>
        <w:t>(</w:t>
      </w:r>
      <w:r w:rsidRPr="001E4D1A">
        <w:rPr>
          <w:rFonts w:ascii="Consolas" w:eastAsia="Times New Roman" w:hAnsi="Consolas" w:cs="Times New Roman"/>
          <w:color w:val="CE9178"/>
          <w:sz w:val="24"/>
          <w:szCs w:val="24"/>
          <w:lang w:eastAsia="en-IN"/>
        </w:rPr>
        <w:t>'not present'</w:t>
      </w:r>
      <w:r w:rsidRPr="001E4D1A">
        <w:rPr>
          <w:rFonts w:ascii="Consolas" w:eastAsia="Times New Roman" w:hAnsi="Consolas" w:cs="Times New Roman"/>
          <w:color w:val="D4D4D4"/>
          <w:sz w:val="24"/>
          <w:szCs w:val="24"/>
          <w:lang w:eastAsia="en-IN"/>
        </w:rPr>
        <w:t>)</w:t>
      </w:r>
    </w:p>
    <w:p w:rsidR="001E4D1A" w:rsidRPr="001E4D1A" w:rsidRDefault="001E4D1A" w:rsidP="001E4D1A">
      <w:pPr>
        <w:shd w:val="clear" w:color="auto" w:fill="1E1E1E"/>
        <w:spacing w:after="0" w:line="330" w:lineRule="atLeast"/>
        <w:rPr>
          <w:rFonts w:ascii="Consolas" w:eastAsia="Times New Roman" w:hAnsi="Consolas" w:cs="Times New Roman"/>
          <w:color w:val="D4D4D4"/>
          <w:sz w:val="24"/>
          <w:szCs w:val="24"/>
          <w:lang w:eastAsia="en-IN"/>
        </w:rPr>
      </w:pPr>
    </w:p>
    <w:p w:rsidR="001E4D1A" w:rsidRDefault="008A60B9" w:rsidP="00D76644">
      <w:pPr>
        <w:tabs>
          <w:tab w:val="left" w:pos="1513"/>
        </w:tabs>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now if we want to check for the values</w:t>
      </w:r>
    </w:p>
    <w:p w:rsidR="008A60B9" w:rsidRDefault="008A60B9" w:rsidP="00D76644">
      <w:pPr>
        <w:tabs>
          <w:tab w:val="left" w:pos="1513"/>
        </w:tabs>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the we will do as follow:</w:t>
      </w:r>
    </w:p>
    <w:p w:rsidR="008A60B9" w:rsidRPr="008A60B9" w:rsidRDefault="008A60B9" w:rsidP="008A60B9">
      <w:pPr>
        <w:shd w:val="clear" w:color="auto" w:fill="1E1E1E"/>
        <w:spacing w:after="0" w:line="330" w:lineRule="atLeast"/>
        <w:rPr>
          <w:rFonts w:ascii="Consolas" w:eastAsia="Times New Roman" w:hAnsi="Consolas" w:cs="Times New Roman"/>
          <w:color w:val="D4D4D4"/>
          <w:sz w:val="24"/>
          <w:szCs w:val="24"/>
          <w:lang w:eastAsia="en-IN"/>
        </w:rPr>
      </w:pPr>
      <w:r w:rsidRPr="008A60B9">
        <w:rPr>
          <w:rFonts w:ascii="Consolas" w:eastAsia="Times New Roman" w:hAnsi="Consolas" w:cs="Times New Roman"/>
          <w:color w:val="D4D4D4"/>
          <w:sz w:val="24"/>
          <w:szCs w:val="24"/>
          <w:lang w:eastAsia="en-IN"/>
        </w:rPr>
        <w:t>user_info = {</w:t>
      </w:r>
    </w:p>
    <w:p w:rsidR="008A60B9" w:rsidRPr="008A60B9" w:rsidRDefault="008A60B9" w:rsidP="008A60B9">
      <w:pPr>
        <w:shd w:val="clear" w:color="auto" w:fill="1E1E1E"/>
        <w:spacing w:after="0" w:line="330" w:lineRule="atLeast"/>
        <w:rPr>
          <w:rFonts w:ascii="Consolas" w:eastAsia="Times New Roman" w:hAnsi="Consolas" w:cs="Times New Roman"/>
          <w:color w:val="D4D4D4"/>
          <w:sz w:val="24"/>
          <w:szCs w:val="24"/>
          <w:lang w:eastAsia="en-IN"/>
        </w:rPr>
      </w:pPr>
      <w:r w:rsidRPr="008A60B9">
        <w:rPr>
          <w:rFonts w:ascii="Consolas" w:eastAsia="Times New Roman" w:hAnsi="Consolas" w:cs="Times New Roman"/>
          <w:color w:val="D4D4D4"/>
          <w:sz w:val="24"/>
          <w:szCs w:val="24"/>
          <w:lang w:eastAsia="en-IN"/>
        </w:rPr>
        <w:t>    </w:t>
      </w:r>
      <w:r w:rsidRPr="008A60B9">
        <w:rPr>
          <w:rFonts w:ascii="Consolas" w:eastAsia="Times New Roman" w:hAnsi="Consolas" w:cs="Times New Roman"/>
          <w:color w:val="CE9178"/>
          <w:sz w:val="24"/>
          <w:szCs w:val="24"/>
          <w:lang w:eastAsia="en-IN"/>
        </w:rPr>
        <w:t>'name'</w:t>
      </w:r>
      <w:r w:rsidRPr="008A60B9">
        <w:rPr>
          <w:rFonts w:ascii="Consolas" w:eastAsia="Times New Roman" w:hAnsi="Consolas" w:cs="Times New Roman"/>
          <w:color w:val="D4D4D4"/>
          <w:sz w:val="24"/>
          <w:szCs w:val="24"/>
          <w:lang w:eastAsia="en-IN"/>
        </w:rPr>
        <w:t> : </w:t>
      </w:r>
      <w:r w:rsidRPr="008A60B9">
        <w:rPr>
          <w:rFonts w:ascii="Consolas" w:eastAsia="Times New Roman" w:hAnsi="Consolas" w:cs="Times New Roman"/>
          <w:color w:val="CE9178"/>
          <w:sz w:val="24"/>
          <w:szCs w:val="24"/>
          <w:lang w:eastAsia="en-IN"/>
        </w:rPr>
        <w:t>'Pintu Raj'</w:t>
      </w:r>
      <w:r w:rsidRPr="008A60B9">
        <w:rPr>
          <w:rFonts w:ascii="Consolas" w:eastAsia="Times New Roman" w:hAnsi="Consolas" w:cs="Times New Roman"/>
          <w:color w:val="D4D4D4"/>
          <w:sz w:val="24"/>
          <w:szCs w:val="24"/>
          <w:lang w:eastAsia="en-IN"/>
        </w:rPr>
        <w:t>,</w:t>
      </w:r>
    </w:p>
    <w:p w:rsidR="008A60B9" w:rsidRPr="008A60B9" w:rsidRDefault="008A60B9" w:rsidP="008A60B9">
      <w:pPr>
        <w:shd w:val="clear" w:color="auto" w:fill="1E1E1E"/>
        <w:spacing w:after="0" w:line="330" w:lineRule="atLeast"/>
        <w:rPr>
          <w:rFonts w:ascii="Consolas" w:eastAsia="Times New Roman" w:hAnsi="Consolas" w:cs="Times New Roman"/>
          <w:color w:val="D4D4D4"/>
          <w:sz w:val="24"/>
          <w:szCs w:val="24"/>
          <w:lang w:eastAsia="en-IN"/>
        </w:rPr>
      </w:pPr>
      <w:r w:rsidRPr="008A60B9">
        <w:rPr>
          <w:rFonts w:ascii="Consolas" w:eastAsia="Times New Roman" w:hAnsi="Consolas" w:cs="Times New Roman"/>
          <w:color w:val="D4D4D4"/>
          <w:sz w:val="24"/>
          <w:szCs w:val="24"/>
          <w:lang w:eastAsia="en-IN"/>
        </w:rPr>
        <w:t>    </w:t>
      </w:r>
      <w:r w:rsidRPr="008A60B9">
        <w:rPr>
          <w:rFonts w:ascii="Consolas" w:eastAsia="Times New Roman" w:hAnsi="Consolas" w:cs="Times New Roman"/>
          <w:color w:val="CE9178"/>
          <w:sz w:val="24"/>
          <w:szCs w:val="24"/>
          <w:lang w:eastAsia="en-IN"/>
        </w:rPr>
        <w:t>'age'</w:t>
      </w:r>
      <w:r w:rsidRPr="008A60B9">
        <w:rPr>
          <w:rFonts w:ascii="Consolas" w:eastAsia="Times New Roman" w:hAnsi="Consolas" w:cs="Times New Roman"/>
          <w:color w:val="D4D4D4"/>
          <w:sz w:val="24"/>
          <w:szCs w:val="24"/>
          <w:lang w:eastAsia="en-IN"/>
        </w:rPr>
        <w:t> : </w:t>
      </w:r>
      <w:r w:rsidRPr="008A60B9">
        <w:rPr>
          <w:rFonts w:ascii="Consolas" w:eastAsia="Times New Roman" w:hAnsi="Consolas" w:cs="Times New Roman"/>
          <w:color w:val="B5CEA8"/>
          <w:sz w:val="24"/>
          <w:szCs w:val="24"/>
          <w:lang w:eastAsia="en-IN"/>
        </w:rPr>
        <w:t>21</w:t>
      </w:r>
      <w:r w:rsidRPr="008A60B9">
        <w:rPr>
          <w:rFonts w:ascii="Consolas" w:eastAsia="Times New Roman" w:hAnsi="Consolas" w:cs="Times New Roman"/>
          <w:color w:val="D4D4D4"/>
          <w:sz w:val="24"/>
          <w:szCs w:val="24"/>
          <w:lang w:eastAsia="en-IN"/>
        </w:rPr>
        <w:t>,</w:t>
      </w:r>
    </w:p>
    <w:p w:rsidR="008A60B9" w:rsidRPr="008A60B9" w:rsidRDefault="008A60B9" w:rsidP="008A60B9">
      <w:pPr>
        <w:shd w:val="clear" w:color="auto" w:fill="1E1E1E"/>
        <w:spacing w:after="0" w:line="330" w:lineRule="atLeast"/>
        <w:rPr>
          <w:rFonts w:ascii="Consolas" w:eastAsia="Times New Roman" w:hAnsi="Consolas" w:cs="Times New Roman"/>
          <w:color w:val="D4D4D4"/>
          <w:sz w:val="24"/>
          <w:szCs w:val="24"/>
          <w:lang w:eastAsia="en-IN"/>
        </w:rPr>
      </w:pPr>
      <w:r w:rsidRPr="008A60B9">
        <w:rPr>
          <w:rFonts w:ascii="Consolas" w:eastAsia="Times New Roman" w:hAnsi="Consolas" w:cs="Times New Roman"/>
          <w:color w:val="D4D4D4"/>
          <w:sz w:val="24"/>
          <w:szCs w:val="24"/>
          <w:lang w:eastAsia="en-IN"/>
        </w:rPr>
        <w:t>    </w:t>
      </w:r>
      <w:r w:rsidRPr="008A60B9">
        <w:rPr>
          <w:rFonts w:ascii="Consolas" w:eastAsia="Times New Roman" w:hAnsi="Consolas" w:cs="Times New Roman"/>
          <w:color w:val="CE9178"/>
          <w:sz w:val="24"/>
          <w:szCs w:val="24"/>
          <w:lang w:eastAsia="en-IN"/>
        </w:rPr>
        <w:t>'fav movies'</w:t>
      </w:r>
      <w:r w:rsidRPr="008A60B9">
        <w:rPr>
          <w:rFonts w:ascii="Consolas" w:eastAsia="Times New Roman" w:hAnsi="Consolas" w:cs="Times New Roman"/>
          <w:color w:val="D4D4D4"/>
          <w:sz w:val="24"/>
          <w:szCs w:val="24"/>
          <w:lang w:eastAsia="en-IN"/>
        </w:rPr>
        <w:t> : [</w:t>
      </w:r>
      <w:r w:rsidRPr="008A60B9">
        <w:rPr>
          <w:rFonts w:ascii="Consolas" w:eastAsia="Times New Roman" w:hAnsi="Consolas" w:cs="Times New Roman"/>
          <w:color w:val="CE9178"/>
          <w:sz w:val="24"/>
          <w:szCs w:val="24"/>
          <w:lang w:eastAsia="en-IN"/>
        </w:rPr>
        <w:t>'coco'</w:t>
      </w:r>
      <w:r w:rsidRPr="008A60B9">
        <w:rPr>
          <w:rFonts w:ascii="Consolas" w:eastAsia="Times New Roman" w:hAnsi="Consolas" w:cs="Times New Roman"/>
          <w:color w:val="D4D4D4"/>
          <w:sz w:val="24"/>
          <w:szCs w:val="24"/>
          <w:lang w:eastAsia="en-IN"/>
        </w:rPr>
        <w:t>, </w:t>
      </w:r>
      <w:r w:rsidRPr="008A60B9">
        <w:rPr>
          <w:rFonts w:ascii="Consolas" w:eastAsia="Times New Roman" w:hAnsi="Consolas" w:cs="Times New Roman"/>
          <w:color w:val="CE9178"/>
          <w:sz w:val="24"/>
          <w:szCs w:val="24"/>
          <w:lang w:eastAsia="en-IN"/>
        </w:rPr>
        <w:t>'kimino na wa'</w:t>
      </w:r>
      <w:r w:rsidRPr="008A60B9">
        <w:rPr>
          <w:rFonts w:ascii="Consolas" w:eastAsia="Times New Roman" w:hAnsi="Consolas" w:cs="Times New Roman"/>
          <w:color w:val="D4D4D4"/>
          <w:sz w:val="24"/>
          <w:szCs w:val="24"/>
          <w:lang w:eastAsia="en-IN"/>
        </w:rPr>
        <w:t>],</w:t>
      </w:r>
    </w:p>
    <w:p w:rsidR="008A60B9" w:rsidRPr="008A60B9" w:rsidRDefault="008A60B9" w:rsidP="008A60B9">
      <w:pPr>
        <w:shd w:val="clear" w:color="auto" w:fill="1E1E1E"/>
        <w:spacing w:after="0" w:line="330" w:lineRule="atLeast"/>
        <w:rPr>
          <w:rFonts w:ascii="Consolas" w:eastAsia="Times New Roman" w:hAnsi="Consolas" w:cs="Times New Roman"/>
          <w:color w:val="D4D4D4"/>
          <w:sz w:val="24"/>
          <w:szCs w:val="24"/>
          <w:lang w:eastAsia="en-IN"/>
        </w:rPr>
      </w:pPr>
      <w:r w:rsidRPr="008A60B9">
        <w:rPr>
          <w:rFonts w:ascii="Consolas" w:eastAsia="Times New Roman" w:hAnsi="Consolas" w:cs="Times New Roman"/>
          <w:color w:val="D4D4D4"/>
          <w:sz w:val="24"/>
          <w:szCs w:val="24"/>
          <w:lang w:eastAsia="en-IN"/>
        </w:rPr>
        <w:t>    </w:t>
      </w:r>
      <w:r w:rsidRPr="008A60B9">
        <w:rPr>
          <w:rFonts w:ascii="Consolas" w:eastAsia="Times New Roman" w:hAnsi="Consolas" w:cs="Times New Roman"/>
          <w:color w:val="CE9178"/>
          <w:sz w:val="24"/>
          <w:szCs w:val="24"/>
          <w:lang w:eastAsia="en-IN"/>
        </w:rPr>
        <w:t>'fav tunes'</w:t>
      </w:r>
      <w:r w:rsidRPr="008A60B9">
        <w:rPr>
          <w:rFonts w:ascii="Consolas" w:eastAsia="Times New Roman" w:hAnsi="Consolas" w:cs="Times New Roman"/>
          <w:color w:val="D4D4D4"/>
          <w:sz w:val="24"/>
          <w:szCs w:val="24"/>
          <w:lang w:eastAsia="en-IN"/>
        </w:rPr>
        <w:t> : [</w:t>
      </w:r>
      <w:r w:rsidRPr="008A60B9">
        <w:rPr>
          <w:rFonts w:ascii="Consolas" w:eastAsia="Times New Roman" w:hAnsi="Consolas" w:cs="Times New Roman"/>
          <w:color w:val="CE9178"/>
          <w:sz w:val="24"/>
          <w:szCs w:val="24"/>
          <w:lang w:eastAsia="en-IN"/>
        </w:rPr>
        <w:t>'awakening'</w:t>
      </w:r>
      <w:r w:rsidRPr="008A60B9">
        <w:rPr>
          <w:rFonts w:ascii="Consolas" w:eastAsia="Times New Roman" w:hAnsi="Consolas" w:cs="Times New Roman"/>
          <w:color w:val="D4D4D4"/>
          <w:sz w:val="24"/>
          <w:szCs w:val="24"/>
          <w:lang w:eastAsia="en-IN"/>
        </w:rPr>
        <w:t>, </w:t>
      </w:r>
      <w:r w:rsidRPr="008A60B9">
        <w:rPr>
          <w:rFonts w:ascii="Consolas" w:eastAsia="Times New Roman" w:hAnsi="Consolas" w:cs="Times New Roman"/>
          <w:color w:val="CE9178"/>
          <w:sz w:val="24"/>
          <w:szCs w:val="24"/>
          <w:lang w:eastAsia="en-IN"/>
        </w:rPr>
        <w:t>'fairy tale'</w:t>
      </w:r>
      <w:r w:rsidRPr="008A60B9">
        <w:rPr>
          <w:rFonts w:ascii="Consolas" w:eastAsia="Times New Roman" w:hAnsi="Consolas" w:cs="Times New Roman"/>
          <w:color w:val="D4D4D4"/>
          <w:sz w:val="24"/>
          <w:szCs w:val="24"/>
          <w:lang w:eastAsia="en-IN"/>
        </w:rPr>
        <w:t>]</w:t>
      </w:r>
    </w:p>
    <w:p w:rsidR="008A60B9" w:rsidRPr="008A60B9" w:rsidRDefault="008A60B9" w:rsidP="008A60B9">
      <w:pPr>
        <w:shd w:val="clear" w:color="auto" w:fill="1E1E1E"/>
        <w:spacing w:after="0" w:line="330" w:lineRule="atLeast"/>
        <w:rPr>
          <w:rFonts w:ascii="Consolas" w:eastAsia="Times New Roman" w:hAnsi="Consolas" w:cs="Times New Roman"/>
          <w:color w:val="D4D4D4"/>
          <w:sz w:val="24"/>
          <w:szCs w:val="24"/>
          <w:lang w:eastAsia="en-IN"/>
        </w:rPr>
      </w:pPr>
      <w:r w:rsidRPr="008A60B9">
        <w:rPr>
          <w:rFonts w:ascii="Consolas" w:eastAsia="Times New Roman" w:hAnsi="Consolas" w:cs="Times New Roman"/>
          <w:color w:val="D4D4D4"/>
          <w:sz w:val="24"/>
          <w:szCs w:val="24"/>
          <w:lang w:eastAsia="en-IN"/>
        </w:rPr>
        <w:t>}</w:t>
      </w:r>
    </w:p>
    <w:p w:rsidR="008A60B9" w:rsidRPr="008A60B9" w:rsidRDefault="008A60B9" w:rsidP="008A60B9">
      <w:pPr>
        <w:shd w:val="clear" w:color="auto" w:fill="1E1E1E"/>
        <w:spacing w:after="0" w:line="330" w:lineRule="atLeast"/>
        <w:rPr>
          <w:rFonts w:ascii="Consolas" w:eastAsia="Times New Roman" w:hAnsi="Consolas" w:cs="Times New Roman"/>
          <w:color w:val="D4D4D4"/>
          <w:sz w:val="24"/>
          <w:szCs w:val="24"/>
          <w:lang w:eastAsia="en-IN"/>
        </w:rPr>
      </w:pPr>
    </w:p>
    <w:p w:rsidR="008A60B9" w:rsidRPr="008A60B9" w:rsidRDefault="008A60B9" w:rsidP="008A60B9">
      <w:pPr>
        <w:shd w:val="clear" w:color="auto" w:fill="1E1E1E"/>
        <w:spacing w:after="0" w:line="330" w:lineRule="atLeast"/>
        <w:rPr>
          <w:rFonts w:ascii="Consolas" w:eastAsia="Times New Roman" w:hAnsi="Consolas" w:cs="Times New Roman"/>
          <w:color w:val="D4D4D4"/>
          <w:sz w:val="24"/>
          <w:szCs w:val="24"/>
          <w:lang w:eastAsia="en-IN"/>
        </w:rPr>
      </w:pPr>
      <w:r w:rsidRPr="008A60B9">
        <w:rPr>
          <w:rFonts w:ascii="Consolas" w:eastAsia="Times New Roman" w:hAnsi="Consolas" w:cs="Times New Roman"/>
          <w:color w:val="C586C0"/>
          <w:sz w:val="24"/>
          <w:szCs w:val="24"/>
          <w:lang w:eastAsia="en-IN"/>
        </w:rPr>
        <w:t>if</w:t>
      </w:r>
      <w:r w:rsidRPr="008A60B9">
        <w:rPr>
          <w:rFonts w:ascii="Consolas" w:eastAsia="Times New Roman" w:hAnsi="Consolas" w:cs="Times New Roman"/>
          <w:color w:val="D4D4D4"/>
          <w:sz w:val="24"/>
          <w:szCs w:val="24"/>
          <w:lang w:eastAsia="en-IN"/>
        </w:rPr>
        <w:t> </w:t>
      </w:r>
      <w:r w:rsidRPr="008A60B9">
        <w:rPr>
          <w:rFonts w:ascii="Consolas" w:eastAsia="Times New Roman" w:hAnsi="Consolas" w:cs="Times New Roman"/>
          <w:color w:val="CE9178"/>
          <w:sz w:val="24"/>
          <w:szCs w:val="24"/>
          <w:lang w:eastAsia="en-IN"/>
        </w:rPr>
        <w:t>'Pintu Raj'</w:t>
      </w:r>
      <w:r w:rsidRPr="008A60B9">
        <w:rPr>
          <w:rFonts w:ascii="Consolas" w:eastAsia="Times New Roman" w:hAnsi="Consolas" w:cs="Times New Roman"/>
          <w:color w:val="D4D4D4"/>
          <w:sz w:val="24"/>
          <w:szCs w:val="24"/>
          <w:lang w:eastAsia="en-IN"/>
        </w:rPr>
        <w:t> </w:t>
      </w:r>
      <w:r w:rsidRPr="008A60B9">
        <w:rPr>
          <w:rFonts w:ascii="Consolas" w:eastAsia="Times New Roman" w:hAnsi="Consolas" w:cs="Times New Roman"/>
          <w:color w:val="569CD6"/>
          <w:sz w:val="24"/>
          <w:szCs w:val="24"/>
          <w:lang w:eastAsia="en-IN"/>
        </w:rPr>
        <w:t>in</w:t>
      </w:r>
      <w:r w:rsidRPr="008A60B9">
        <w:rPr>
          <w:rFonts w:ascii="Consolas" w:eastAsia="Times New Roman" w:hAnsi="Consolas" w:cs="Times New Roman"/>
          <w:color w:val="D4D4D4"/>
          <w:sz w:val="24"/>
          <w:szCs w:val="24"/>
          <w:lang w:eastAsia="en-IN"/>
        </w:rPr>
        <w:t> user_info.values():</w:t>
      </w:r>
    </w:p>
    <w:p w:rsidR="008A60B9" w:rsidRPr="008A60B9" w:rsidRDefault="008A60B9" w:rsidP="008A60B9">
      <w:pPr>
        <w:shd w:val="clear" w:color="auto" w:fill="1E1E1E"/>
        <w:spacing w:after="0" w:line="330" w:lineRule="atLeast"/>
        <w:rPr>
          <w:rFonts w:ascii="Consolas" w:eastAsia="Times New Roman" w:hAnsi="Consolas" w:cs="Times New Roman"/>
          <w:color w:val="D4D4D4"/>
          <w:sz w:val="24"/>
          <w:szCs w:val="24"/>
          <w:lang w:eastAsia="en-IN"/>
        </w:rPr>
      </w:pPr>
      <w:r w:rsidRPr="008A60B9">
        <w:rPr>
          <w:rFonts w:ascii="Consolas" w:eastAsia="Times New Roman" w:hAnsi="Consolas" w:cs="Times New Roman"/>
          <w:color w:val="D4D4D4"/>
          <w:sz w:val="24"/>
          <w:szCs w:val="24"/>
          <w:lang w:eastAsia="en-IN"/>
        </w:rPr>
        <w:t>    </w:t>
      </w:r>
      <w:r w:rsidRPr="008A60B9">
        <w:rPr>
          <w:rFonts w:ascii="Consolas" w:eastAsia="Times New Roman" w:hAnsi="Consolas" w:cs="Times New Roman"/>
          <w:color w:val="DCDCAA"/>
          <w:sz w:val="24"/>
          <w:szCs w:val="24"/>
          <w:lang w:eastAsia="en-IN"/>
        </w:rPr>
        <w:t>print</w:t>
      </w:r>
      <w:r w:rsidRPr="008A60B9">
        <w:rPr>
          <w:rFonts w:ascii="Consolas" w:eastAsia="Times New Roman" w:hAnsi="Consolas" w:cs="Times New Roman"/>
          <w:color w:val="D4D4D4"/>
          <w:sz w:val="24"/>
          <w:szCs w:val="24"/>
          <w:lang w:eastAsia="en-IN"/>
        </w:rPr>
        <w:t>(</w:t>
      </w:r>
      <w:r w:rsidRPr="008A60B9">
        <w:rPr>
          <w:rFonts w:ascii="Consolas" w:eastAsia="Times New Roman" w:hAnsi="Consolas" w:cs="Times New Roman"/>
          <w:color w:val="CE9178"/>
          <w:sz w:val="24"/>
          <w:szCs w:val="24"/>
          <w:lang w:eastAsia="en-IN"/>
        </w:rPr>
        <w:t>'present'</w:t>
      </w:r>
      <w:r w:rsidRPr="008A60B9">
        <w:rPr>
          <w:rFonts w:ascii="Consolas" w:eastAsia="Times New Roman" w:hAnsi="Consolas" w:cs="Times New Roman"/>
          <w:color w:val="D4D4D4"/>
          <w:sz w:val="24"/>
          <w:szCs w:val="24"/>
          <w:lang w:eastAsia="en-IN"/>
        </w:rPr>
        <w:t>)</w:t>
      </w:r>
    </w:p>
    <w:p w:rsidR="008A60B9" w:rsidRPr="008A60B9" w:rsidRDefault="008A60B9" w:rsidP="008A60B9">
      <w:pPr>
        <w:shd w:val="clear" w:color="auto" w:fill="1E1E1E"/>
        <w:spacing w:after="0" w:line="330" w:lineRule="atLeast"/>
        <w:rPr>
          <w:rFonts w:ascii="Consolas" w:eastAsia="Times New Roman" w:hAnsi="Consolas" w:cs="Times New Roman"/>
          <w:color w:val="D4D4D4"/>
          <w:sz w:val="24"/>
          <w:szCs w:val="24"/>
          <w:lang w:eastAsia="en-IN"/>
        </w:rPr>
      </w:pPr>
      <w:r w:rsidRPr="008A60B9">
        <w:rPr>
          <w:rFonts w:ascii="Consolas" w:eastAsia="Times New Roman" w:hAnsi="Consolas" w:cs="Times New Roman"/>
          <w:color w:val="C586C0"/>
          <w:sz w:val="24"/>
          <w:szCs w:val="24"/>
          <w:lang w:eastAsia="en-IN"/>
        </w:rPr>
        <w:t>else</w:t>
      </w:r>
      <w:r w:rsidRPr="008A60B9">
        <w:rPr>
          <w:rFonts w:ascii="Consolas" w:eastAsia="Times New Roman" w:hAnsi="Consolas" w:cs="Times New Roman"/>
          <w:color w:val="D4D4D4"/>
          <w:sz w:val="24"/>
          <w:szCs w:val="24"/>
          <w:lang w:eastAsia="en-IN"/>
        </w:rPr>
        <w:t>:</w:t>
      </w:r>
    </w:p>
    <w:p w:rsidR="008A60B9" w:rsidRPr="008A60B9" w:rsidRDefault="008A60B9" w:rsidP="008A60B9">
      <w:pPr>
        <w:shd w:val="clear" w:color="auto" w:fill="1E1E1E"/>
        <w:spacing w:after="0" w:line="330" w:lineRule="atLeast"/>
        <w:rPr>
          <w:rFonts w:ascii="Consolas" w:eastAsia="Times New Roman" w:hAnsi="Consolas" w:cs="Times New Roman"/>
          <w:color w:val="D4D4D4"/>
          <w:sz w:val="24"/>
          <w:szCs w:val="24"/>
          <w:lang w:eastAsia="en-IN"/>
        </w:rPr>
      </w:pPr>
      <w:r w:rsidRPr="008A60B9">
        <w:rPr>
          <w:rFonts w:ascii="Consolas" w:eastAsia="Times New Roman" w:hAnsi="Consolas" w:cs="Times New Roman"/>
          <w:color w:val="D4D4D4"/>
          <w:sz w:val="24"/>
          <w:szCs w:val="24"/>
          <w:lang w:eastAsia="en-IN"/>
        </w:rPr>
        <w:t>    </w:t>
      </w:r>
      <w:r w:rsidRPr="008A60B9">
        <w:rPr>
          <w:rFonts w:ascii="Consolas" w:eastAsia="Times New Roman" w:hAnsi="Consolas" w:cs="Times New Roman"/>
          <w:color w:val="DCDCAA"/>
          <w:sz w:val="24"/>
          <w:szCs w:val="24"/>
          <w:lang w:eastAsia="en-IN"/>
        </w:rPr>
        <w:t>print</w:t>
      </w:r>
      <w:r w:rsidRPr="008A60B9">
        <w:rPr>
          <w:rFonts w:ascii="Consolas" w:eastAsia="Times New Roman" w:hAnsi="Consolas" w:cs="Times New Roman"/>
          <w:color w:val="D4D4D4"/>
          <w:sz w:val="24"/>
          <w:szCs w:val="24"/>
          <w:lang w:eastAsia="en-IN"/>
        </w:rPr>
        <w:t>(</w:t>
      </w:r>
      <w:r w:rsidRPr="008A60B9">
        <w:rPr>
          <w:rFonts w:ascii="Consolas" w:eastAsia="Times New Roman" w:hAnsi="Consolas" w:cs="Times New Roman"/>
          <w:color w:val="CE9178"/>
          <w:sz w:val="24"/>
          <w:szCs w:val="24"/>
          <w:lang w:eastAsia="en-IN"/>
        </w:rPr>
        <w:t>'not present'</w:t>
      </w:r>
      <w:r w:rsidRPr="008A60B9">
        <w:rPr>
          <w:rFonts w:ascii="Consolas" w:eastAsia="Times New Roman" w:hAnsi="Consolas" w:cs="Times New Roman"/>
          <w:color w:val="D4D4D4"/>
          <w:sz w:val="24"/>
          <w:szCs w:val="24"/>
          <w:lang w:eastAsia="en-IN"/>
        </w:rPr>
        <w:t>)</w:t>
      </w:r>
    </w:p>
    <w:p w:rsidR="008A60B9" w:rsidRPr="008A60B9" w:rsidRDefault="008A60B9" w:rsidP="008A60B9">
      <w:pPr>
        <w:shd w:val="clear" w:color="auto" w:fill="1E1E1E"/>
        <w:spacing w:after="0" w:line="330" w:lineRule="atLeast"/>
        <w:rPr>
          <w:rFonts w:ascii="Consolas" w:eastAsia="Times New Roman" w:hAnsi="Consolas" w:cs="Times New Roman"/>
          <w:color w:val="D4D4D4"/>
          <w:sz w:val="24"/>
          <w:szCs w:val="24"/>
          <w:lang w:eastAsia="en-IN"/>
        </w:rPr>
      </w:pPr>
    </w:p>
    <w:p w:rsidR="008A60B9" w:rsidRDefault="008A60B9" w:rsidP="00D76644">
      <w:pPr>
        <w:tabs>
          <w:tab w:val="left" w:pos="1513"/>
        </w:tabs>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this will give output as: present</w:t>
      </w:r>
    </w:p>
    <w:p w:rsidR="008A60B9" w:rsidRPr="006521D9" w:rsidRDefault="008A60B9" w:rsidP="00D76644">
      <w:pPr>
        <w:tabs>
          <w:tab w:val="left" w:pos="1513"/>
        </w:tabs>
        <w:rPr>
          <w:rFonts w:eastAsia="Times New Roman" w:cstheme="minorHAnsi"/>
          <w:color w:val="000000" w:themeColor="text1"/>
          <w:sz w:val="28"/>
          <w:szCs w:val="28"/>
          <w:lang w:eastAsia="en-IN"/>
        </w:rPr>
      </w:pPr>
    </w:p>
    <w:p w:rsidR="006521D9" w:rsidRDefault="008A60B9" w:rsidP="00D76644">
      <w:pPr>
        <w:tabs>
          <w:tab w:val="left" w:pos="1513"/>
        </w:tabs>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if we want to check the complete list then we have to give the complete list</w:t>
      </w:r>
    </w:p>
    <w:p w:rsidR="008A60B9" w:rsidRDefault="008A60B9" w:rsidP="00D76644">
      <w:pPr>
        <w:tabs>
          <w:tab w:val="left" w:pos="1513"/>
        </w:tabs>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lastRenderedPageBreak/>
        <w:t>eg:</w:t>
      </w:r>
    </w:p>
    <w:p w:rsidR="008A60B9" w:rsidRPr="008A60B9" w:rsidRDefault="008A60B9" w:rsidP="008A60B9">
      <w:pPr>
        <w:shd w:val="clear" w:color="auto" w:fill="1E1E1E"/>
        <w:spacing w:after="0" w:line="330" w:lineRule="atLeast"/>
        <w:rPr>
          <w:rFonts w:ascii="Consolas" w:eastAsia="Times New Roman" w:hAnsi="Consolas" w:cs="Times New Roman"/>
          <w:color w:val="D4D4D4"/>
          <w:sz w:val="24"/>
          <w:szCs w:val="24"/>
          <w:lang w:eastAsia="en-IN"/>
        </w:rPr>
      </w:pPr>
      <w:r w:rsidRPr="008A60B9">
        <w:rPr>
          <w:rFonts w:ascii="Consolas" w:eastAsia="Times New Roman" w:hAnsi="Consolas" w:cs="Times New Roman"/>
          <w:color w:val="D4D4D4"/>
          <w:sz w:val="24"/>
          <w:szCs w:val="24"/>
          <w:lang w:eastAsia="en-IN"/>
        </w:rPr>
        <w:t>user_info = {</w:t>
      </w:r>
    </w:p>
    <w:p w:rsidR="008A60B9" w:rsidRPr="008A60B9" w:rsidRDefault="008A60B9" w:rsidP="008A60B9">
      <w:pPr>
        <w:shd w:val="clear" w:color="auto" w:fill="1E1E1E"/>
        <w:spacing w:after="0" w:line="330" w:lineRule="atLeast"/>
        <w:rPr>
          <w:rFonts w:ascii="Consolas" w:eastAsia="Times New Roman" w:hAnsi="Consolas" w:cs="Times New Roman"/>
          <w:color w:val="D4D4D4"/>
          <w:sz w:val="24"/>
          <w:szCs w:val="24"/>
          <w:lang w:eastAsia="en-IN"/>
        </w:rPr>
      </w:pPr>
      <w:r w:rsidRPr="008A60B9">
        <w:rPr>
          <w:rFonts w:ascii="Consolas" w:eastAsia="Times New Roman" w:hAnsi="Consolas" w:cs="Times New Roman"/>
          <w:color w:val="D4D4D4"/>
          <w:sz w:val="24"/>
          <w:szCs w:val="24"/>
          <w:lang w:eastAsia="en-IN"/>
        </w:rPr>
        <w:t>    </w:t>
      </w:r>
      <w:r w:rsidRPr="008A60B9">
        <w:rPr>
          <w:rFonts w:ascii="Consolas" w:eastAsia="Times New Roman" w:hAnsi="Consolas" w:cs="Times New Roman"/>
          <w:color w:val="CE9178"/>
          <w:sz w:val="24"/>
          <w:szCs w:val="24"/>
          <w:lang w:eastAsia="en-IN"/>
        </w:rPr>
        <w:t>'name'</w:t>
      </w:r>
      <w:r w:rsidRPr="008A60B9">
        <w:rPr>
          <w:rFonts w:ascii="Consolas" w:eastAsia="Times New Roman" w:hAnsi="Consolas" w:cs="Times New Roman"/>
          <w:color w:val="D4D4D4"/>
          <w:sz w:val="24"/>
          <w:szCs w:val="24"/>
          <w:lang w:eastAsia="en-IN"/>
        </w:rPr>
        <w:t> : </w:t>
      </w:r>
      <w:r w:rsidRPr="008A60B9">
        <w:rPr>
          <w:rFonts w:ascii="Consolas" w:eastAsia="Times New Roman" w:hAnsi="Consolas" w:cs="Times New Roman"/>
          <w:color w:val="CE9178"/>
          <w:sz w:val="24"/>
          <w:szCs w:val="24"/>
          <w:lang w:eastAsia="en-IN"/>
        </w:rPr>
        <w:t>'Pintu Raj'</w:t>
      </w:r>
      <w:r w:rsidRPr="008A60B9">
        <w:rPr>
          <w:rFonts w:ascii="Consolas" w:eastAsia="Times New Roman" w:hAnsi="Consolas" w:cs="Times New Roman"/>
          <w:color w:val="D4D4D4"/>
          <w:sz w:val="24"/>
          <w:szCs w:val="24"/>
          <w:lang w:eastAsia="en-IN"/>
        </w:rPr>
        <w:t>,</w:t>
      </w:r>
    </w:p>
    <w:p w:rsidR="008A60B9" w:rsidRPr="008A60B9" w:rsidRDefault="008A60B9" w:rsidP="008A60B9">
      <w:pPr>
        <w:shd w:val="clear" w:color="auto" w:fill="1E1E1E"/>
        <w:spacing w:after="0" w:line="330" w:lineRule="atLeast"/>
        <w:rPr>
          <w:rFonts w:ascii="Consolas" w:eastAsia="Times New Roman" w:hAnsi="Consolas" w:cs="Times New Roman"/>
          <w:color w:val="D4D4D4"/>
          <w:sz w:val="24"/>
          <w:szCs w:val="24"/>
          <w:lang w:eastAsia="en-IN"/>
        </w:rPr>
      </w:pPr>
      <w:r w:rsidRPr="008A60B9">
        <w:rPr>
          <w:rFonts w:ascii="Consolas" w:eastAsia="Times New Roman" w:hAnsi="Consolas" w:cs="Times New Roman"/>
          <w:color w:val="D4D4D4"/>
          <w:sz w:val="24"/>
          <w:szCs w:val="24"/>
          <w:lang w:eastAsia="en-IN"/>
        </w:rPr>
        <w:t>    </w:t>
      </w:r>
      <w:r w:rsidRPr="008A60B9">
        <w:rPr>
          <w:rFonts w:ascii="Consolas" w:eastAsia="Times New Roman" w:hAnsi="Consolas" w:cs="Times New Roman"/>
          <w:color w:val="CE9178"/>
          <w:sz w:val="24"/>
          <w:szCs w:val="24"/>
          <w:lang w:eastAsia="en-IN"/>
        </w:rPr>
        <w:t>'age'</w:t>
      </w:r>
      <w:r w:rsidRPr="008A60B9">
        <w:rPr>
          <w:rFonts w:ascii="Consolas" w:eastAsia="Times New Roman" w:hAnsi="Consolas" w:cs="Times New Roman"/>
          <w:color w:val="D4D4D4"/>
          <w:sz w:val="24"/>
          <w:szCs w:val="24"/>
          <w:lang w:eastAsia="en-IN"/>
        </w:rPr>
        <w:t> : </w:t>
      </w:r>
      <w:r w:rsidRPr="008A60B9">
        <w:rPr>
          <w:rFonts w:ascii="Consolas" w:eastAsia="Times New Roman" w:hAnsi="Consolas" w:cs="Times New Roman"/>
          <w:color w:val="B5CEA8"/>
          <w:sz w:val="24"/>
          <w:szCs w:val="24"/>
          <w:lang w:eastAsia="en-IN"/>
        </w:rPr>
        <w:t>21</w:t>
      </w:r>
      <w:r w:rsidRPr="008A60B9">
        <w:rPr>
          <w:rFonts w:ascii="Consolas" w:eastAsia="Times New Roman" w:hAnsi="Consolas" w:cs="Times New Roman"/>
          <w:color w:val="D4D4D4"/>
          <w:sz w:val="24"/>
          <w:szCs w:val="24"/>
          <w:lang w:eastAsia="en-IN"/>
        </w:rPr>
        <w:t>,</w:t>
      </w:r>
    </w:p>
    <w:p w:rsidR="008A60B9" w:rsidRPr="008A60B9" w:rsidRDefault="008A60B9" w:rsidP="008A60B9">
      <w:pPr>
        <w:shd w:val="clear" w:color="auto" w:fill="1E1E1E"/>
        <w:spacing w:after="0" w:line="330" w:lineRule="atLeast"/>
        <w:rPr>
          <w:rFonts w:ascii="Consolas" w:eastAsia="Times New Roman" w:hAnsi="Consolas" w:cs="Times New Roman"/>
          <w:color w:val="D4D4D4"/>
          <w:sz w:val="24"/>
          <w:szCs w:val="24"/>
          <w:lang w:eastAsia="en-IN"/>
        </w:rPr>
      </w:pPr>
      <w:r w:rsidRPr="008A60B9">
        <w:rPr>
          <w:rFonts w:ascii="Consolas" w:eastAsia="Times New Roman" w:hAnsi="Consolas" w:cs="Times New Roman"/>
          <w:color w:val="D4D4D4"/>
          <w:sz w:val="24"/>
          <w:szCs w:val="24"/>
          <w:lang w:eastAsia="en-IN"/>
        </w:rPr>
        <w:t>    </w:t>
      </w:r>
      <w:r w:rsidRPr="008A60B9">
        <w:rPr>
          <w:rFonts w:ascii="Consolas" w:eastAsia="Times New Roman" w:hAnsi="Consolas" w:cs="Times New Roman"/>
          <w:color w:val="CE9178"/>
          <w:sz w:val="24"/>
          <w:szCs w:val="24"/>
          <w:lang w:eastAsia="en-IN"/>
        </w:rPr>
        <w:t>'fav movies'</w:t>
      </w:r>
      <w:r w:rsidRPr="008A60B9">
        <w:rPr>
          <w:rFonts w:ascii="Consolas" w:eastAsia="Times New Roman" w:hAnsi="Consolas" w:cs="Times New Roman"/>
          <w:color w:val="D4D4D4"/>
          <w:sz w:val="24"/>
          <w:szCs w:val="24"/>
          <w:lang w:eastAsia="en-IN"/>
        </w:rPr>
        <w:t> : [</w:t>
      </w:r>
      <w:r w:rsidRPr="008A60B9">
        <w:rPr>
          <w:rFonts w:ascii="Consolas" w:eastAsia="Times New Roman" w:hAnsi="Consolas" w:cs="Times New Roman"/>
          <w:color w:val="CE9178"/>
          <w:sz w:val="24"/>
          <w:szCs w:val="24"/>
          <w:lang w:eastAsia="en-IN"/>
        </w:rPr>
        <w:t>'coco'</w:t>
      </w:r>
      <w:r w:rsidRPr="008A60B9">
        <w:rPr>
          <w:rFonts w:ascii="Consolas" w:eastAsia="Times New Roman" w:hAnsi="Consolas" w:cs="Times New Roman"/>
          <w:color w:val="D4D4D4"/>
          <w:sz w:val="24"/>
          <w:szCs w:val="24"/>
          <w:lang w:eastAsia="en-IN"/>
        </w:rPr>
        <w:t>, </w:t>
      </w:r>
      <w:r w:rsidRPr="008A60B9">
        <w:rPr>
          <w:rFonts w:ascii="Consolas" w:eastAsia="Times New Roman" w:hAnsi="Consolas" w:cs="Times New Roman"/>
          <w:color w:val="CE9178"/>
          <w:sz w:val="24"/>
          <w:szCs w:val="24"/>
          <w:lang w:eastAsia="en-IN"/>
        </w:rPr>
        <w:t>'kimino na wa'</w:t>
      </w:r>
      <w:r w:rsidRPr="008A60B9">
        <w:rPr>
          <w:rFonts w:ascii="Consolas" w:eastAsia="Times New Roman" w:hAnsi="Consolas" w:cs="Times New Roman"/>
          <w:color w:val="D4D4D4"/>
          <w:sz w:val="24"/>
          <w:szCs w:val="24"/>
          <w:lang w:eastAsia="en-IN"/>
        </w:rPr>
        <w:t>],</w:t>
      </w:r>
    </w:p>
    <w:p w:rsidR="008A60B9" w:rsidRPr="008A60B9" w:rsidRDefault="008A60B9" w:rsidP="008A60B9">
      <w:pPr>
        <w:shd w:val="clear" w:color="auto" w:fill="1E1E1E"/>
        <w:spacing w:after="0" w:line="330" w:lineRule="atLeast"/>
        <w:rPr>
          <w:rFonts w:ascii="Consolas" w:eastAsia="Times New Roman" w:hAnsi="Consolas" w:cs="Times New Roman"/>
          <w:color w:val="D4D4D4"/>
          <w:sz w:val="24"/>
          <w:szCs w:val="24"/>
          <w:lang w:eastAsia="en-IN"/>
        </w:rPr>
      </w:pPr>
      <w:r w:rsidRPr="008A60B9">
        <w:rPr>
          <w:rFonts w:ascii="Consolas" w:eastAsia="Times New Roman" w:hAnsi="Consolas" w:cs="Times New Roman"/>
          <w:color w:val="D4D4D4"/>
          <w:sz w:val="24"/>
          <w:szCs w:val="24"/>
          <w:lang w:eastAsia="en-IN"/>
        </w:rPr>
        <w:t>    </w:t>
      </w:r>
      <w:r w:rsidRPr="008A60B9">
        <w:rPr>
          <w:rFonts w:ascii="Consolas" w:eastAsia="Times New Roman" w:hAnsi="Consolas" w:cs="Times New Roman"/>
          <w:color w:val="CE9178"/>
          <w:sz w:val="24"/>
          <w:szCs w:val="24"/>
          <w:lang w:eastAsia="en-IN"/>
        </w:rPr>
        <w:t>'fav tunes'</w:t>
      </w:r>
      <w:r w:rsidRPr="008A60B9">
        <w:rPr>
          <w:rFonts w:ascii="Consolas" w:eastAsia="Times New Roman" w:hAnsi="Consolas" w:cs="Times New Roman"/>
          <w:color w:val="D4D4D4"/>
          <w:sz w:val="24"/>
          <w:szCs w:val="24"/>
          <w:lang w:eastAsia="en-IN"/>
        </w:rPr>
        <w:t> : [</w:t>
      </w:r>
      <w:r w:rsidRPr="008A60B9">
        <w:rPr>
          <w:rFonts w:ascii="Consolas" w:eastAsia="Times New Roman" w:hAnsi="Consolas" w:cs="Times New Roman"/>
          <w:color w:val="CE9178"/>
          <w:sz w:val="24"/>
          <w:szCs w:val="24"/>
          <w:lang w:eastAsia="en-IN"/>
        </w:rPr>
        <w:t>'awakening'</w:t>
      </w:r>
      <w:r w:rsidRPr="008A60B9">
        <w:rPr>
          <w:rFonts w:ascii="Consolas" w:eastAsia="Times New Roman" w:hAnsi="Consolas" w:cs="Times New Roman"/>
          <w:color w:val="D4D4D4"/>
          <w:sz w:val="24"/>
          <w:szCs w:val="24"/>
          <w:lang w:eastAsia="en-IN"/>
        </w:rPr>
        <w:t>, </w:t>
      </w:r>
      <w:r w:rsidRPr="008A60B9">
        <w:rPr>
          <w:rFonts w:ascii="Consolas" w:eastAsia="Times New Roman" w:hAnsi="Consolas" w:cs="Times New Roman"/>
          <w:color w:val="CE9178"/>
          <w:sz w:val="24"/>
          <w:szCs w:val="24"/>
          <w:lang w:eastAsia="en-IN"/>
        </w:rPr>
        <w:t>'fairy tale'</w:t>
      </w:r>
      <w:r w:rsidRPr="008A60B9">
        <w:rPr>
          <w:rFonts w:ascii="Consolas" w:eastAsia="Times New Roman" w:hAnsi="Consolas" w:cs="Times New Roman"/>
          <w:color w:val="D4D4D4"/>
          <w:sz w:val="24"/>
          <w:szCs w:val="24"/>
          <w:lang w:eastAsia="en-IN"/>
        </w:rPr>
        <w:t>]</w:t>
      </w:r>
    </w:p>
    <w:p w:rsidR="008A60B9" w:rsidRPr="008A60B9" w:rsidRDefault="008A60B9" w:rsidP="008A60B9">
      <w:pPr>
        <w:shd w:val="clear" w:color="auto" w:fill="1E1E1E"/>
        <w:spacing w:after="0" w:line="330" w:lineRule="atLeast"/>
        <w:rPr>
          <w:rFonts w:ascii="Consolas" w:eastAsia="Times New Roman" w:hAnsi="Consolas" w:cs="Times New Roman"/>
          <w:color w:val="D4D4D4"/>
          <w:sz w:val="24"/>
          <w:szCs w:val="24"/>
          <w:lang w:eastAsia="en-IN"/>
        </w:rPr>
      </w:pPr>
      <w:r w:rsidRPr="008A60B9">
        <w:rPr>
          <w:rFonts w:ascii="Consolas" w:eastAsia="Times New Roman" w:hAnsi="Consolas" w:cs="Times New Roman"/>
          <w:color w:val="D4D4D4"/>
          <w:sz w:val="24"/>
          <w:szCs w:val="24"/>
          <w:lang w:eastAsia="en-IN"/>
        </w:rPr>
        <w:t>}</w:t>
      </w:r>
    </w:p>
    <w:p w:rsidR="008A60B9" w:rsidRPr="008A60B9" w:rsidRDefault="008A60B9" w:rsidP="008A60B9">
      <w:pPr>
        <w:shd w:val="clear" w:color="auto" w:fill="1E1E1E"/>
        <w:spacing w:after="0" w:line="330" w:lineRule="atLeast"/>
        <w:rPr>
          <w:rFonts w:ascii="Consolas" w:eastAsia="Times New Roman" w:hAnsi="Consolas" w:cs="Times New Roman"/>
          <w:color w:val="D4D4D4"/>
          <w:sz w:val="24"/>
          <w:szCs w:val="24"/>
          <w:lang w:eastAsia="en-IN"/>
        </w:rPr>
      </w:pPr>
    </w:p>
    <w:p w:rsidR="008A60B9" w:rsidRPr="008A60B9" w:rsidRDefault="008A60B9" w:rsidP="008A60B9">
      <w:pPr>
        <w:shd w:val="clear" w:color="auto" w:fill="1E1E1E"/>
        <w:spacing w:after="0" w:line="330" w:lineRule="atLeast"/>
        <w:rPr>
          <w:rFonts w:ascii="Consolas" w:eastAsia="Times New Roman" w:hAnsi="Consolas" w:cs="Times New Roman"/>
          <w:color w:val="D4D4D4"/>
          <w:sz w:val="24"/>
          <w:szCs w:val="24"/>
          <w:lang w:eastAsia="en-IN"/>
        </w:rPr>
      </w:pPr>
      <w:r w:rsidRPr="008A60B9">
        <w:rPr>
          <w:rFonts w:ascii="Consolas" w:eastAsia="Times New Roman" w:hAnsi="Consolas" w:cs="Times New Roman"/>
          <w:color w:val="C586C0"/>
          <w:sz w:val="24"/>
          <w:szCs w:val="24"/>
          <w:lang w:eastAsia="en-IN"/>
        </w:rPr>
        <w:t>if</w:t>
      </w:r>
      <w:r w:rsidRPr="008A60B9">
        <w:rPr>
          <w:rFonts w:ascii="Consolas" w:eastAsia="Times New Roman" w:hAnsi="Consolas" w:cs="Times New Roman"/>
          <w:color w:val="D4D4D4"/>
          <w:sz w:val="24"/>
          <w:szCs w:val="24"/>
          <w:lang w:eastAsia="en-IN"/>
        </w:rPr>
        <w:t> [</w:t>
      </w:r>
      <w:r w:rsidRPr="008A60B9">
        <w:rPr>
          <w:rFonts w:ascii="Consolas" w:eastAsia="Times New Roman" w:hAnsi="Consolas" w:cs="Times New Roman"/>
          <w:color w:val="CE9178"/>
          <w:sz w:val="24"/>
          <w:szCs w:val="24"/>
          <w:lang w:eastAsia="en-IN"/>
        </w:rPr>
        <w:t>'coco'</w:t>
      </w:r>
      <w:r w:rsidRPr="008A60B9">
        <w:rPr>
          <w:rFonts w:ascii="Consolas" w:eastAsia="Times New Roman" w:hAnsi="Consolas" w:cs="Times New Roman"/>
          <w:color w:val="D4D4D4"/>
          <w:sz w:val="24"/>
          <w:szCs w:val="24"/>
          <w:lang w:eastAsia="en-IN"/>
        </w:rPr>
        <w:t>, </w:t>
      </w:r>
      <w:r w:rsidRPr="008A60B9">
        <w:rPr>
          <w:rFonts w:ascii="Consolas" w:eastAsia="Times New Roman" w:hAnsi="Consolas" w:cs="Times New Roman"/>
          <w:color w:val="CE9178"/>
          <w:sz w:val="24"/>
          <w:szCs w:val="24"/>
          <w:lang w:eastAsia="en-IN"/>
        </w:rPr>
        <w:t>'kimino na wa'</w:t>
      </w:r>
      <w:r w:rsidRPr="008A60B9">
        <w:rPr>
          <w:rFonts w:ascii="Consolas" w:eastAsia="Times New Roman" w:hAnsi="Consolas" w:cs="Times New Roman"/>
          <w:color w:val="D4D4D4"/>
          <w:sz w:val="24"/>
          <w:szCs w:val="24"/>
          <w:lang w:eastAsia="en-IN"/>
        </w:rPr>
        <w:t>] </w:t>
      </w:r>
      <w:r w:rsidRPr="008A60B9">
        <w:rPr>
          <w:rFonts w:ascii="Consolas" w:eastAsia="Times New Roman" w:hAnsi="Consolas" w:cs="Times New Roman"/>
          <w:color w:val="569CD6"/>
          <w:sz w:val="24"/>
          <w:szCs w:val="24"/>
          <w:lang w:eastAsia="en-IN"/>
        </w:rPr>
        <w:t>in</w:t>
      </w:r>
      <w:r w:rsidRPr="008A60B9">
        <w:rPr>
          <w:rFonts w:ascii="Consolas" w:eastAsia="Times New Roman" w:hAnsi="Consolas" w:cs="Times New Roman"/>
          <w:color w:val="D4D4D4"/>
          <w:sz w:val="24"/>
          <w:szCs w:val="24"/>
          <w:lang w:eastAsia="en-IN"/>
        </w:rPr>
        <w:t> user_info.values():</w:t>
      </w:r>
    </w:p>
    <w:p w:rsidR="008A60B9" w:rsidRPr="008A60B9" w:rsidRDefault="008A60B9" w:rsidP="008A60B9">
      <w:pPr>
        <w:shd w:val="clear" w:color="auto" w:fill="1E1E1E"/>
        <w:spacing w:after="0" w:line="330" w:lineRule="atLeast"/>
        <w:rPr>
          <w:rFonts w:ascii="Consolas" w:eastAsia="Times New Roman" w:hAnsi="Consolas" w:cs="Times New Roman"/>
          <w:color w:val="D4D4D4"/>
          <w:sz w:val="24"/>
          <w:szCs w:val="24"/>
          <w:lang w:eastAsia="en-IN"/>
        </w:rPr>
      </w:pPr>
      <w:r w:rsidRPr="008A60B9">
        <w:rPr>
          <w:rFonts w:ascii="Consolas" w:eastAsia="Times New Roman" w:hAnsi="Consolas" w:cs="Times New Roman"/>
          <w:color w:val="D4D4D4"/>
          <w:sz w:val="24"/>
          <w:szCs w:val="24"/>
          <w:lang w:eastAsia="en-IN"/>
        </w:rPr>
        <w:t>    </w:t>
      </w:r>
      <w:r w:rsidRPr="008A60B9">
        <w:rPr>
          <w:rFonts w:ascii="Consolas" w:eastAsia="Times New Roman" w:hAnsi="Consolas" w:cs="Times New Roman"/>
          <w:color w:val="DCDCAA"/>
          <w:sz w:val="24"/>
          <w:szCs w:val="24"/>
          <w:lang w:eastAsia="en-IN"/>
        </w:rPr>
        <w:t>print</w:t>
      </w:r>
      <w:r w:rsidRPr="008A60B9">
        <w:rPr>
          <w:rFonts w:ascii="Consolas" w:eastAsia="Times New Roman" w:hAnsi="Consolas" w:cs="Times New Roman"/>
          <w:color w:val="D4D4D4"/>
          <w:sz w:val="24"/>
          <w:szCs w:val="24"/>
          <w:lang w:eastAsia="en-IN"/>
        </w:rPr>
        <w:t>(</w:t>
      </w:r>
      <w:r w:rsidRPr="008A60B9">
        <w:rPr>
          <w:rFonts w:ascii="Consolas" w:eastAsia="Times New Roman" w:hAnsi="Consolas" w:cs="Times New Roman"/>
          <w:color w:val="CE9178"/>
          <w:sz w:val="24"/>
          <w:szCs w:val="24"/>
          <w:lang w:eastAsia="en-IN"/>
        </w:rPr>
        <w:t>'present'</w:t>
      </w:r>
      <w:r w:rsidRPr="008A60B9">
        <w:rPr>
          <w:rFonts w:ascii="Consolas" w:eastAsia="Times New Roman" w:hAnsi="Consolas" w:cs="Times New Roman"/>
          <w:color w:val="D4D4D4"/>
          <w:sz w:val="24"/>
          <w:szCs w:val="24"/>
          <w:lang w:eastAsia="en-IN"/>
        </w:rPr>
        <w:t>)</w:t>
      </w:r>
    </w:p>
    <w:p w:rsidR="008A60B9" w:rsidRPr="008A60B9" w:rsidRDefault="008A60B9" w:rsidP="008A60B9">
      <w:pPr>
        <w:shd w:val="clear" w:color="auto" w:fill="1E1E1E"/>
        <w:spacing w:after="0" w:line="330" w:lineRule="atLeast"/>
        <w:rPr>
          <w:rFonts w:ascii="Consolas" w:eastAsia="Times New Roman" w:hAnsi="Consolas" w:cs="Times New Roman"/>
          <w:color w:val="D4D4D4"/>
          <w:sz w:val="24"/>
          <w:szCs w:val="24"/>
          <w:lang w:eastAsia="en-IN"/>
        </w:rPr>
      </w:pPr>
      <w:r w:rsidRPr="008A60B9">
        <w:rPr>
          <w:rFonts w:ascii="Consolas" w:eastAsia="Times New Roman" w:hAnsi="Consolas" w:cs="Times New Roman"/>
          <w:color w:val="C586C0"/>
          <w:sz w:val="24"/>
          <w:szCs w:val="24"/>
          <w:lang w:eastAsia="en-IN"/>
        </w:rPr>
        <w:t>else</w:t>
      </w:r>
      <w:r w:rsidRPr="008A60B9">
        <w:rPr>
          <w:rFonts w:ascii="Consolas" w:eastAsia="Times New Roman" w:hAnsi="Consolas" w:cs="Times New Roman"/>
          <w:color w:val="D4D4D4"/>
          <w:sz w:val="24"/>
          <w:szCs w:val="24"/>
          <w:lang w:eastAsia="en-IN"/>
        </w:rPr>
        <w:t>:</w:t>
      </w:r>
    </w:p>
    <w:p w:rsidR="008A60B9" w:rsidRPr="008A60B9" w:rsidRDefault="008A60B9" w:rsidP="008A60B9">
      <w:pPr>
        <w:shd w:val="clear" w:color="auto" w:fill="1E1E1E"/>
        <w:spacing w:after="0" w:line="330" w:lineRule="atLeast"/>
        <w:rPr>
          <w:rFonts w:ascii="Consolas" w:eastAsia="Times New Roman" w:hAnsi="Consolas" w:cs="Times New Roman"/>
          <w:color w:val="D4D4D4"/>
          <w:sz w:val="24"/>
          <w:szCs w:val="24"/>
          <w:lang w:eastAsia="en-IN"/>
        </w:rPr>
      </w:pPr>
      <w:r w:rsidRPr="008A60B9">
        <w:rPr>
          <w:rFonts w:ascii="Consolas" w:eastAsia="Times New Roman" w:hAnsi="Consolas" w:cs="Times New Roman"/>
          <w:color w:val="D4D4D4"/>
          <w:sz w:val="24"/>
          <w:szCs w:val="24"/>
          <w:lang w:eastAsia="en-IN"/>
        </w:rPr>
        <w:t>    </w:t>
      </w:r>
      <w:r w:rsidRPr="008A60B9">
        <w:rPr>
          <w:rFonts w:ascii="Consolas" w:eastAsia="Times New Roman" w:hAnsi="Consolas" w:cs="Times New Roman"/>
          <w:color w:val="DCDCAA"/>
          <w:sz w:val="24"/>
          <w:szCs w:val="24"/>
          <w:lang w:eastAsia="en-IN"/>
        </w:rPr>
        <w:t>print</w:t>
      </w:r>
      <w:r w:rsidRPr="008A60B9">
        <w:rPr>
          <w:rFonts w:ascii="Consolas" w:eastAsia="Times New Roman" w:hAnsi="Consolas" w:cs="Times New Roman"/>
          <w:color w:val="D4D4D4"/>
          <w:sz w:val="24"/>
          <w:szCs w:val="24"/>
          <w:lang w:eastAsia="en-IN"/>
        </w:rPr>
        <w:t>(</w:t>
      </w:r>
      <w:r w:rsidRPr="008A60B9">
        <w:rPr>
          <w:rFonts w:ascii="Consolas" w:eastAsia="Times New Roman" w:hAnsi="Consolas" w:cs="Times New Roman"/>
          <w:color w:val="CE9178"/>
          <w:sz w:val="24"/>
          <w:szCs w:val="24"/>
          <w:lang w:eastAsia="en-IN"/>
        </w:rPr>
        <w:t>'not present'</w:t>
      </w:r>
      <w:r w:rsidRPr="008A60B9">
        <w:rPr>
          <w:rFonts w:ascii="Consolas" w:eastAsia="Times New Roman" w:hAnsi="Consolas" w:cs="Times New Roman"/>
          <w:color w:val="D4D4D4"/>
          <w:sz w:val="24"/>
          <w:szCs w:val="24"/>
          <w:lang w:eastAsia="en-IN"/>
        </w:rPr>
        <w:t>)</w:t>
      </w:r>
    </w:p>
    <w:p w:rsidR="008A60B9" w:rsidRPr="008A60B9" w:rsidRDefault="008A60B9" w:rsidP="008A60B9">
      <w:pPr>
        <w:shd w:val="clear" w:color="auto" w:fill="1E1E1E"/>
        <w:spacing w:after="0" w:line="330" w:lineRule="atLeast"/>
        <w:rPr>
          <w:rFonts w:ascii="Consolas" w:eastAsia="Times New Roman" w:hAnsi="Consolas" w:cs="Times New Roman"/>
          <w:color w:val="D4D4D4"/>
          <w:sz w:val="24"/>
          <w:szCs w:val="24"/>
          <w:lang w:eastAsia="en-IN"/>
        </w:rPr>
      </w:pPr>
    </w:p>
    <w:p w:rsidR="008A60B9" w:rsidRDefault="008A60B9" w:rsidP="00D76644">
      <w:pPr>
        <w:tabs>
          <w:tab w:val="left" w:pos="1513"/>
        </w:tabs>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this will give the output as : present</w:t>
      </w:r>
    </w:p>
    <w:p w:rsidR="008A60B9" w:rsidRDefault="008A60B9" w:rsidP="00D76644">
      <w:pPr>
        <w:tabs>
          <w:tab w:val="left" w:pos="1513"/>
        </w:tabs>
        <w:rPr>
          <w:rFonts w:eastAsia="Times New Roman" w:cstheme="minorHAnsi"/>
          <w:color w:val="000000" w:themeColor="text1"/>
          <w:sz w:val="28"/>
          <w:szCs w:val="28"/>
          <w:lang w:eastAsia="en-IN"/>
        </w:rPr>
      </w:pPr>
    </w:p>
    <w:p w:rsidR="008A60B9" w:rsidRDefault="008A60B9" w:rsidP="00D76644">
      <w:pPr>
        <w:tabs>
          <w:tab w:val="left" w:pos="1513"/>
        </w:tabs>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Looping in dictionaries:</w:t>
      </w:r>
    </w:p>
    <w:p w:rsidR="008A60B9" w:rsidRPr="008A60B9" w:rsidRDefault="008A60B9" w:rsidP="008A60B9">
      <w:pPr>
        <w:shd w:val="clear" w:color="auto" w:fill="1E1E1E"/>
        <w:spacing w:after="0" w:line="330" w:lineRule="atLeast"/>
        <w:rPr>
          <w:rFonts w:ascii="Consolas" w:eastAsia="Times New Roman" w:hAnsi="Consolas" w:cs="Times New Roman"/>
          <w:color w:val="D4D4D4"/>
          <w:sz w:val="24"/>
          <w:szCs w:val="24"/>
          <w:lang w:eastAsia="en-IN"/>
        </w:rPr>
      </w:pPr>
      <w:r w:rsidRPr="008A60B9">
        <w:rPr>
          <w:rFonts w:ascii="Consolas" w:eastAsia="Times New Roman" w:hAnsi="Consolas" w:cs="Times New Roman"/>
          <w:color w:val="D4D4D4"/>
          <w:sz w:val="24"/>
          <w:szCs w:val="24"/>
          <w:lang w:eastAsia="en-IN"/>
        </w:rPr>
        <w:t>user_info = {</w:t>
      </w:r>
    </w:p>
    <w:p w:rsidR="008A60B9" w:rsidRPr="008A60B9" w:rsidRDefault="008A60B9" w:rsidP="008A60B9">
      <w:pPr>
        <w:shd w:val="clear" w:color="auto" w:fill="1E1E1E"/>
        <w:spacing w:after="0" w:line="330" w:lineRule="atLeast"/>
        <w:rPr>
          <w:rFonts w:ascii="Consolas" w:eastAsia="Times New Roman" w:hAnsi="Consolas" w:cs="Times New Roman"/>
          <w:color w:val="D4D4D4"/>
          <w:sz w:val="24"/>
          <w:szCs w:val="24"/>
          <w:lang w:eastAsia="en-IN"/>
        </w:rPr>
      </w:pPr>
      <w:r w:rsidRPr="008A60B9">
        <w:rPr>
          <w:rFonts w:ascii="Consolas" w:eastAsia="Times New Roman" w:hAnsi="Consolas" w:cs="Times New Roman"/>
          <w:color w:val="D4D4D4"/>
          <w:sz w:val="24"/>
          <w:szCs w:val="24"/>
          <w:lang w:eastAsia="en-IN"/>
        </w:rPr>
        <w:t>    </w:t>
      </w:r>
      <w:r w:rsidRPr="008A60B9">
        <w:rPr>
          <w:rFonts w:ascii="Consolas" w:eastAsia="Times New Roman" w:hAnsi="Consolas" w:cs="Times New Roman"/>
          <w:color w:val="CE9178"/>
          <w:sz w:val="24"/>
          <w:szCs w:val="24"/>
          <w:lang w:eastAsia="en-IN"/>
        </w:rPr>
        <w:t>'name'</w:t>
      </w:r>
      <w:r w:rsidRPr="008A60B9">
        <w:rPr>
          <w:rFonts w:ascii="Consolas" w:eastAsia="Times New Roman" w:hAnsi="Consolas" w:cs="Times New Roman"/>
          <w:color w:val="D4D4D4"/>
          <w:sz w:val="24"/>
          <w:szCs w:val="24"/>
          <w:lang w:eastAsia="en-IN"/>
        </w:rPr>
        <w:t> : </w:t>
      </w:r>
      <w:r w:rsidRPr="008A60B9">
        <w:rPr>
          <w:rFonts w:ascii="Consolas" w:eastAsia="Times New Roman" w:hAnsi="Consolas" w:cs="Times New Roman"/>
          <w:color w:val="CE9178"/>
          <w:sz w:val="24"/>
          <w:szCs w:val="24"/>
          <w:lang w:eastAsia="en-IN"/>
        </w:rPr>
        <w:t>'Pintu Raj'</w:t>
      </w:r>
      <w:r w:rsidRPr="008A60B9">
        <w:rPr>
          <w:rFonts w:ascii="Consolas" w:eastAsia="Times New Roman" w:hAnsi="Consolas" w:cs="Times New Roman"/>
          <w:color w:val="D4D4D4"/>
          <w:sz w:val="24"/>
          <w:szCs w:val="24"/>
          <w:lang w:eastAsia="en-IN"/>
        </w:rPr>
        <w:t>,</w:t>
      </w:r>
    </w:p>
    <w:p w:rsidR="008A60B9" w:rsidRPr="008A60B9" w:rsidRDefault="008A60B9" w:rsidP="008A60B9">
      <w:pPr>
        <w:shd w:val="clear" w:color="auto" w:fill="1E1E1E"/>
        <w:spacing w:after="0" w:line="330" w:lineRule="atLeast"/>
        <w:rPr>
          <w:rFonts w:ascii="Consolas" w:eastAsia="Times New Roman" w:hAnsi="Consolas" w:cs="Times New Roman"/>
          <w:color w:val="D4D4D4"/>
          <w:sz w:val="24"/>
          <w:szCs w:val="24"/>
          <w:lang w:eastAsia="en-IN"/>
        </w:rPr>
      </w:pPr>
      <w:r w:rsidRPr="008A60B9">
        <w:rPr>
          <w:rFonts w:ascii="Consolas" w:eastAsia="Times New Roman" w:hAnsi="Consolas" w:cs="Times New Roman"/>
          <w:color w:val="D4D4D4"/>
          <w:sz w:val="24"/>
          <w:szCs w:val="24"/>
          <w:lang w:eastAsia="en-IN"/>
        </w:rPr>
        <w:t>    </w:t>
      </w:r>
      <w:r w:rsidRPr="008A60B9">
        <w:rPr>
          <w:rFonts w:ascii="Consolas" w:eastAsia="Times New Roman" w:hAnsi="Consolas" w:cs="Times New Roman"/>
          <w:color w:val="CE9178"/>
          <w:sz w:val="24"/>
          <w:szCs w:val="24"/>
          <w:lang w:eastAsia="en-IN"/>
        </w:rPr>
        <w:t>'age'</w:t>
      </w:r>
      <w:r w:rsidRPr="008A60B9">
        <w:rPr>
          <w:rFonts w:ascii="Consolas" w:eastAsia="Times New Roman" w:hAnsi="Consolas" w:cs="Times New Roman"/>
          <w:color w:val="D4D4D4"/>
          <w:sz w:val="24"/>
          <w:szCs w:val="24"/>
          <w:lang w:eastAsia="en-IN"/>
        </w:rPr>
        <w:t> : </w:t>
      </w:r>
      <w:r w:rsidRPr="008A60B9">
        <w:rPr>
          <w:rFonts w:ascii="Consolas" w:eastAsia="Times New Roman" w:hAnsi="Consolas" w:cs="Times New Roman"/>
          <w:color w:val="B5CEA8"/>
          <w:sz w:val="24"/>
          <w:szCs w:val="24"/>
          <w:lang w:eastAsia="en-IN"/>
        </w:rPr>
        <w:t>21</w:t>
      </w:r>
      <w:r w:rsidRPr="008A60B9">
        <w:rPr>
          <w:rFonts w:ascii="Consolas" w:eastAsia="Times New Roman" w:hAnsi="Consolas" w:cs="Times New Roman"/>
          <w:color w:val="D4D4D4"/>
          <w:sz w:val="24"/>
          <w:szCs w:val="24"/>
          <w:lang w:eastAsia="en-IN"/>
        </w:rPr>
        <w:t>,</w:t>
      </w:r>
    </w:p>
    <w:p w:rsidR="008A60B9" w:rsidRPr="008A60B9" w:rsidRDefault="008A60B9" w:rsidP="008A60B9">
      <w:pPr>
        <w:shd w:val="clear" w:color="auto" w:fill="1E1E1E"/>
        <w:spacing w:after="0" w:line="330" w:lineRule="atLeast"/>
        <w:rPr>
          <w:rFonts w:ascii="Consolas" w:eastAsia="Times New Roman" w:hAnsi="Consolas" w:cs="Times New Roman"/>
          <w:color w:val="D4D4D4"/>
          <w:sz w:val="24"/>
          <w:szCs w:val="24"/>
          <w:lang w:eastAsia="en-IN"/>
        </w:rPr>
      </w:pPr>
      <w:r w:rsidRPr="008A60B9">
        <w:rPr>
          <w:rFonts w:ascii="Consolas" w:eastAsia="Times New Roman" w:hAnsi="Consolas" w:cs="Times New Roman"/>
          <w:color w:val="D4D4D4"/>
          <w:sz w:val="24"/>
          <w:szCs w:val="24"/>
          <w:lang w:eastAsia="en-IN"/>
        </w:rPr>
        <w:t>    </w:t>
      </w:r>
      <w:r w:rsidRPr="008A60B9">
        <w:rPr>
          <w:rFonts w:ascii="Consolas" w:eastAsia="Times New Roman" w:hAnsi="Consolas" w:cs="Times New Roman"/>
          <w:color w:val="CE9178"/>
          <w:sz w:val="24"/>
          <w:szCs w:val="24"/>
          <w:lang w:eastAsia="en-IN"/>
        </w:rPr>
        <w:t>'fav movies'</w:t>
      </w:r>
      <w:r w:rsidRPr="008A60B9">
        <w:rPr>
          <w:rFonts w:ascii="Consolas" w:eastAsia="Times New Roman" w:hAnsi="Consolas" w:cs="Times New Roman"/>
          <w:color w:val="D4D4D4"/>
          <w:sz w:val="24"/>
          <w:szCs w:val="24"/>
          <w:lang w:eastAsia="en-IN"/>
        </w:rPr>
        <w:t> : [</w:t>
      </w:r>
      <w:r w:rsidRPr="008A60B9">
        <w:rPr>
          <w:rFonts w:ascii="Consolas" w:eastAsia="Times New Roman" w:hAnsi="Consolas" w:cs="Times New Roman"/>
          <w:color w:val="CE9178"/>
          <w:sz w:val="24"/>
          <w:szCs w:val="24"/>
          <w:lang w:eastAsia="en-IN"/>
        </w:rPr>
        <w:t>'coco'</w:t>
      </w:r>
      <w:r w:rsidRPr="008A60B9">
        <w:rPr>
          <w:rFonts w:ascii="Consolas" w:eastAsia="Times New Roman" w:hAnsi="Consolas" w:cs="Times New Roman"/>
          <w:color w:val="D4D4D4"/>
          <w:sz w:val="24"/>
          <w:szCs w:val="24"/>
          <w:lang w:eastAsia="en-IN"/>
        </w:rPr>
        <w:t>, </w:t>
      </w:r>
      <w:r w:rsidRPr="008A60B9">
        <w:rPr>
          <w:rFonts w:ascii="Consolas" w:eastAsia="Times New Roman" w:hAnsi="Consolas" w:cs="Times New Roman"/>
          <w:color w:val="CE9178"/>
          <w:sz w:val="24"/>
          <w:szCs w:val="24"/>
          <w:lang w:eastAsia="en-IN"/>
        </w:rPr>
        <w:t>'kimino na wa'</w:t>
      </w:r>
      <w:r w:rsidRPr="008A60B9">
        <w:rPr>
          <w:rFonts w:ascii="Consolas" w:eastAsia="Times New Roman" w:hAnsi="Consolas" w:cs="Times New Roman"/>
          <w:color w:val="D4D4D4"/>
          <w:sz w:val="24"/>
          <w:szCs w:val="24"/>
          <w:lang w:eastAsia="en-IN"/>
        </w:rPr>
        <w:t>],</w:t>
      </w:r>
    </w:p>
    <w:p w:rsidR="008A60B9" w:rsidRPr="008A60B9" w:rsidRDefault="008A60B9" w:rsidP="008A60B9">
      <w:pPr>
        <w:shd w:val="clear" w:color="auto" w:fill="1E1E1E"/>
        <w:spacing w:after="0" w:line="330" w:lineRule="atLeast"/>
        <w:rPr>
          <w:rFonts w:ascii="Consolas" w:eastAsia="Times New Roman" w:hAnsi="Consolas" w:cs="Times New Roman"/>
          <w:color w:val="D4D4D4"/>
          <w:sz w:val="24"/>
          <w:szCs w:val="24"/>
          <w:lang w:eastAsia="en-IN"/>
        </w:rPr>
      </w:pPr>
      <w:r w:rsidRPr="008A60B9">
        <w:rPr>
          <w:rFonts w:ascii="Consolas" w:eastAsia="Times New Roman" w:hAnsi="Consolas" w:cs="Times New Roman"/>
          <w:color w:val="D4D4D4"/>
          <w:sz w:val="24"/>
          <w:szCs w:val="24"/>
          <w:lang w:eastAsia="en-IN"/>
        </w:rPr>
        <w:t>    </w:t>
      </w:r>
      <w:r w:rsidRPr="008A60B9">
        <w:rPr>
          <w:rFonts w:ascii="Consolas" w:eastAsia="Times New Roman" w:hAnsi="Consolas" w:cs="Times New Roman"/>
          <w:color w:val="CE9178"/>
          <w:sz w:val="24"/>
          <w:szCs w:val="24"/>
          <w:lang w:eastAsia="en-IN"/>
        </w:rPr>
        <w:t>'fav tunes'</w:t>
      </w:r>
      <w:r w:rsidRPr="008A60B9">
        <w:rPr>
          <w:rFonts w:ascii="Consolas" w:eastAsia="Times New Roman" w:hAnsi="Consolas" w:cs="Times New Roman"/>
          <w:color w:val="D4D4D4"/>
          <w:sz w:val="24"/>
          <w:szCs w:val="24"/>
          <w:lang w:eastAsia="en-IN"/>
        </w:rPr>
        <w:t> : [</w:t>
      </w:r>
      <w:r w:rsidRPr="008A60B9">
        <w:rPr>
          <w:rFonts w:ascii="Consolas" w:eastAsia="Times New Roman" w:hAnsi="Consolas" w:cs="Times New Roman"/>
          <w:color w:val="CE9178"/>
          <w:sz w:val="24"/>
          <w:szCs w:val="24"/>
          <w:lang w:eastAsia="en-IN"/>
        </w:rPr>
        <w:t>'awakening'</w:t>
      </w:r>
      <w:r w:rsidRPr="008A60B9">
        <w:rPr>
          <w:rFonts w:ascii="Consolas" w:eastAsia="Times New Roman" w:hAnsi="Consolas" w:cs="Times New Roman"/>
          <w:color w:val="D4D4D4"/>
          <w:sz w:val="24"/>
          <w:szCs w:val="24"/>
          <w:lang w:eastAsia="en-IN"/>
        </w:rPr>
        <w:t>, </w:t>
      </w:r>
      <w:r w:rsidRPr="008A60B9">
        <w:rPr>
          <w:rFonts w:ascii="Consolas" w:eastAsia="Times New Roman" w:hAnsi="Consolas" w:cs="Times New Roman"/>
          <w:color w:val="CE9178"/>
          <w:sz w:val="24"/>
          <w:szCs w:val="24"/>
          <w:lang w:eastAsia="en-IN"/>
        </w:rPr>
        <w:t>'fairy tale'</w:t>
      </w:r>
      <w:r w:rsidRPr="008A60B9">
        <w:rPr>
          <w:rFonts w:ascii="Consolas" w:eastAsia="Times New Roman" w:hAnsi="Consolas" w:cs="Times New Roman"/>
          <w:color w:val="D4D4D4"/>
          <w:sz w:val="24"/>
          <w:szCs w:val="24"/>
          <w:lang w:eastAsia="en-IN"/>
        </w:rPr>
        <w:t>]</w:t>
      </w:r>
    </w:p>
    <w:p w:rsidR="008A60B9" w:rsidRPr="008A60B9" w:rsidRDefault="008A60B9" w:rsidP="008A60B9">
      <w:pPr>
        <w:shd w:val="clear" w:color="auto" w:fill="1E1E1E"/>
        <w:spacing w:after="0" w:line="330" w:lineRule="atLeast"/>
        <w:rPr>
          <w:rFonts w:ascii="Consolas" w:eastAsia="Times New Roman" w:hAnsi="Consolas" w:cs="Times New Roman"/>
          <w:color w:val="D4D4D4"/>
          <w:sz w:val="24"/>
          <w:szCs w:val="24"/>
          <w:lang w:eastAsia="en-IN"/>
        </w:rPr>
      </w:pPr>
      <w:r w:rsidRPr="008A60B9">
        <w:rPr>
          <w:rFonts w:ascii="Consolas" w:eastAsia="Times New Roman" w:hAnsi="Consolas" w:cs="Times New Roman"/>
          <w:color w:val="D4D4D4"/>
          <w:sz w:val="24"/>
          <w:szCs w:val="24"/>
          <w:lang w:eastAsia="en-IN"/>
        </w:rPr>
        <w:t>}</w:t>
      </w:r>
    </w:p>
    <w:p w:rsidR="008A60B9" w:rsidRPr="008A60B9" w:rsidRDefault="008A60B9" w:rsidP="008A60B9">
      <w:pPr>
        <w:shd w:val="clear" w:color="auto" w:fill="1E1E1E"/>
        <w:spacing w:after="0" w:line="330" w:lineRule="atLeast"/>
        <w:rPr>
          <w:rFonts w:ascii="Consolas" w:eastAsia="Times New Roman" w:hAnsi="Consolas" w:cs="Times New Roman"/>
          <w:color w:val="D4D4D4"/>
          <w:sz w:val="24"/>
          <w:szCs w:val="24"/>
          <w:lang w:eastAsia="en-IN"/>
        </w:rPr>
      </w:pPr>
    </w:p>
    <w:p w:rsidR="008A60B9" w:rsidRPr="008A60B9" w:rsidRDefault="008A60B9" w:rsidP="008A60B9">
      <w:pPr>
        <w:shd w:val="clear" w:color="auto" w:fill="1E1E1E"/>
        <w:spacing w:after="0" w:line="330" w:lineRule="atLeast"/>
        <w:rPr>
          <w:rFonts w:ascii="Consolas" w:eastAsia="Times New Roman" w:hAnsi="Consolas" w:cs="Times New Roman"/>
          <w:color w:val="D4D4D4"/>
          <w:sz w:val="24"/>
          <w:szCs w:val="24"/>
          <w:lang w:eastAsia="en-IN"/>
        </w:rPr>
      </w:pPr>
      <w:r w:rsidRPr="008A60B9">
        <w:rPr>
          <w:rFonts w:ascii="Consolas" w:eastAsia="Times New Roman" w:hAnsi="Consolas" w:cs="Times New Roman"/>
          <w:color w:val="C586C0"/>
          <w:sz w:val="24"/>
          <w:szCs w:val="24"/>
          <w:lang w:eastAsia="en-IN"/>
        </w:rPr>
        <w:t>for</w:t>
      </w:r>
      <w:r w:rsidRPr="008A60B9">
        <w:rPr>
          <w:rFonts w:ascii="Consolas" w:eastAsia="Times New Roman" w:hAnsi="Consolas" w:cs="Times New Roman"/>
          <w:color w:val="D4D4D4"/>
          <w:sz w:val="24"/>
          <w:szCs w:val="24"/>
          <w:lang w:eastAsia="en-IN"/>
        </w:rPr>
        <w:t> i </w:t>
      </w:r>
      <w:r w:rsidRPr="008A60B9">
        <w:rPr>
          <w:rFonts w:ascii="Consolas" w:eastAsia="Times New Roman" w:hAnsi="Consolas" w:cs="Times New Roman"/>
          <w:color w:val="C586C0"/>
          <w:sz w:val="24"/>
          <w:szCs w:val="24"/>
          <w:lang w:eastAsia="en-IN"/>
        </w:rPr>
        <w:t>in</w:t>
      </w:r>
      <w:r w:rsidRPr="008A60B9">
        <w:rPr>
          <w:rFonts w:ascii="Consolas" w:eastAsia="Times New Roman" w:hAnsi="Consolas" w:cs="Times New Roman"/>
          <w:color w:val="D4D4D4"/>
          <w:sz w:val="24"/>
          <w:szCs w:val="24"/>
          <w:lang w:eastAsia="en-IN"/>
        </w:rPr>
        <w:t> user_info:</w:t>
      </w:r>
    </w:p>
    <w:p w:rsidR="008A60B9" w:rsidRPr="008A60B9" w:rsidRDefault="008A60B9" w:rsidP="008A60B9">
      <w:pPr>
        <w:shd w:val="clear" w:color="auto" w:fill="1E1E1E"/>
        <w:spacing w:after="0" w:line="330" w:lineRule="atLeast"/>
        <w:rPr>
          <w:rFonts w:ascii="Consolas" w:eastAsia="Times New Roman" w:hAnsi="Consolas" w:cs="Times New Roman"/>
          <w:color w:val="D4D4D4"/>
          <w:sz w:val="24"/>
          <w:szCs w:val="24"/>
          <w:lang w:eastAsia="en-IN"/>
        </w:rPr>
      </w:pPr>
      <w:r w:rsidRPr="008A60B9">
        <w:rPr>
          <w:rFonts w:ascii="Consolas" w:eastAsia="Times New Roman" w:hAnsi="Consolas" w:cs="Times New Roman"/>
          <w:color w:val="D4D4D4"/>
          <w:sz w:val="24"/>
          <w:szCs w:val="24"/>
          <w:lang w:eastAsia="en-IN"/>
        </w:rPr>
        <w:t>    </w:t>
      </w:r>
      <w:r w:rsidRPr="008A60B9">
        <w:rPr>
          <w:rFonts w:ascii="Consolas" w:eastAsia="Times New Roman" w:hAnsi="Consolas" w:cs="Times New Roman"/>
          <w:color w:val="DCDCAA"/>
          <w:sz w:val="24"/>
          <w:szCs w:val="24"/>
          <w:lang w:eastAsia="en-IN"/>
        </w:rPr>
        <w:t>print</w:t>
      </w:r>
      <w:r w:rsidRPr="008A60B9">
        <w:rPr>
          <w:rFonts w:ascii="Consolas" w:eastAsia="Times New Roman" w:hAnsi="Consolas" w:cs="Times New Roman"/>
          <w:color w:val="D4D4D4"/>
          <w:sz w:val="24"/>
          <w:szCs w:val="24"/>
          <w:lang w:eastAsia="en-IN"/>
        </w:rPr>
        <w:t>(i)</w:t>
      </w:r>
    </w:p>
    <w:p w:rsidR="008A60B9" w:rsidRPr="008A60B9" w:rsidRDefault="008A60B9" w:rsidP="008A60B9">
      <w:pPr>
        <w:tabs>
          <w:tab w:val="left" w:pos="1513"/>
        </w:tabs>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 xml:space="preserve">this will give the all keys: </w:t>
      </w:r>
      <w:r w:rsidRPr="008A60B9">
        <w:rPr>
          <w:rFonts w:eastAsia="Times New Roman" w:cstheme="minorHAnsi"/>
          <w:color w:val="000000" w:themeColor="text1"/>
          <w:sz w:val="28"/>
          <w:szCs w:val="28"/>
          <w:lang w:eastAsia="en-IN"/>
        </w:rPr>
        <w:t>name</w:t>
      </w:r>
    </w:p>
    <w:p w:rsidR="008A60B9" w:rsidRPr="008A60B9" w:rsidRDefault="008A60B9" w:rsidP="008A60B9">
      <w:pPr>
        <w:tabs>
          <w:tab w:val="left" w:pos="1513"/>
        </w:tabs>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ab/>
      </w:r>
      <w:r>
        <w:rPr>
          <w:rFonts w:eastAsia="Times New Roman" w:cstheme="minorHAnsi"/>
          <w:color w:val="000000" w:themeColor="text1"/>
          <w:sz w:val="28"/>
          <w:szCs w:val="28"/>
          <w:lang w:eastAsia="en-IN"/>
        </w:rPr>
        <w:tab/>
      </w:r>
      <w:r>
        <w:rPr>
          <w:rFonts w:eastAsia="Times New Roman" w:cstheme="minorHAnsi"/>
          <w:color w:val="000000" w:themeColor="text1"/>
          <w:sz w:val="28"/>
          <w:szCs w:val="28"/>
          <w:lang w:eastAsia="en-IN"/>
        </w:rPr>
        <w:tab/>
      </w:r>
      <w:r w:rsidRPr="008A60B9">
        <w:rPr>
          <w:rFonts w:eastAsia="Times New Roman" w:cstheme="minorHAnsi"/>
          <w:color w:val="000000" w:themeColor="text1"/>
          <w:sz w:val="28"/>
          <w:szCs w:val="28"/>
          <w:lang w:eastAsia="en-IN"/>
        </w:rPr>
        <w:t>age</w:t>
      </w:r>
    </w:p>
    <w:p w:rsidR="008A60B9" w:rsidRPr="008A60B9" w:rsidRDefault="008A60B9" w:rsidP="008A60B9">
      <w:pPr>
        <w:tabs>
          <w:tab w:val="left" w:pos="1513"/>
        </w:tabs>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ab/>
      </w:r>
      <w:r>
        <w:rPr>
          <w:rFonts w:eastAsia="Times New Roman" w:cstheme="minorHAnsi"/>
          <w:color w:val="000000" w:themeColor="text1"/>
          <w:sz w:val="28"/>
          <w:szCs w:val="28"/>
          <w:lang w:eastAsia="en-IN"/>
        </w:rPr>
        <w:tab/>
      </w:r>
      <w:r>
        <w:rPr>
          <w:rFonts w:eastAsia="Times New Roman" w:cstheme="minorHAnsi"/>
          <w:color w:val="000000" w:themeColor="text1"/>
          <w:sz w:val="28"/>
          <w:szCs w:val="28"/>
          <w:lang w:eastAsia="en-IN"/>
        </w:rPr>
        <w:tab/>
      </w:r>
      <w:r w:rsidRPr="008A60B9">
        <w:rPr>
          <w:rFonts w:eastAsia="Times New Roman" w:cstheme="minorHAnsi"/>
          <w:color w:val="000000" w:themeColor="text1"/>
          <w:sz w:val="28"/>
          <w:szCs w:val="28"/>
          <w:lang w:eastAsia="en-IN"/>
        </w:rPr>
        <w:t>fav movies</w:t>
      </w:r>
    </w:p>
    <w:p w:rsidR="008A60B9" w:rsidRDefault="008A60B9" w:rsidP="008A60B9">
      <w:pPr>
        <w:tabs>
          <w:tab w:val="left" w:pos="1513"/>
        </w:tabs>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ab/>
      </w:r>
      <w:r>
        <w:rPr>
          <w:rFonts w:eastAsia="Times New Roman" w:cstheme="minorHAnsi"/>
          <w:color w:val="000000" w:themeColor="text1"/>
          <w:sz w:val="28"/>
          <w:szCs w:val="28"/>
          <w:lang w:eastAsia="en-IN"/>
        </w:rPr>
        <w:tab/>
      </w:r>
      <w:r>
        <w:rPr>
          <w:rFonts w:eastAsia="Times New Roman" w:cstheme="minorHAnsi"/>
          <w:color w:val="000000" w:themeColor="text1"/>
          <w:sz w:val="28"/>
          <w:szCs w:val="28"/>
          <w:lang w:eastAsia="en-IN"/>
        </w:rPr>
        <w:tab/>
      </w:r>
      <w:r w:rsidRPr="008A60B9">
        <w:rPr>
          <w:rFonts w:eastAsia="Times New Roman" w:cstheme="minorHAnsi"/>
          <w:color w:val="000000" w:themeColor="text1"/>
          <w:sz w:val="28"/>
          <w:szCs w:val="28"/>
          <w:lang w:eastAsia="en-IN"/>
        </w:rPr>
        <w:t>fav tunes</w:t>
      </w:r>
    </w:p>
    <w:p w:rsidR="008A60B9" w:rsidRDefault="008A60B9" w:rsidP="008A60B9">
      <w:pPr>
        <w:tabs>
          <w:tab w:val="left" w:pos="1513"/>
        </w:tabs>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if we want to print values of keys then we have to do as follow:</w:t>
      </w:r>
    </w:p>
    <w:p w:rsidR="00AB50D1" w:rsidRPr="00AB50D1" w:rsidRDefault="00AB50D1" w:rsidP="00AB50D1">
      <w:pPr>
        <w:shd w:val="clear" w:color="auto" w:fill="1E1E1E"/>
        <w:spacing w:after="0" w:line="330" w:lineRule="atLeast"/>
        <w:rPr>
          <w:rFonts w:ascii="Consolas" w:eastAsia="Times New Roman" w:hAnsi="Consolas" w:cs="Times New Roman"/>
          <w:color w:val="D4D4D4"/>
          <w:sz w:val="24"/>
          <w:szCs w:val="24"/>
          <w:lang w:eastAsia="en-IN"/>
        </w:rPr>
      </w:pPr>
      <w:r w:rsidRPr="00AB50D1">
        <w:rPr>
          <w:rFonts w:ascii="Consolas" w:eastAsia="Times New Roman" w:hAnsi="Consolas" w:cs="Times New Roman"/>
          <w:color w:val="D4D4D4"/>
          <w:sz w:val="24"/>
          <w:szCs w:val="24"/>
          <w:lang w:eastAsia="en-IN"/>
        </w:rPr>
        <w:t>user_info = {</w:t>
      </w:r>
    </w:p>
    <w:p w:rsidR="00AB50D1" w:rsidRPr="00AB50D1" w:rsidRDefault="00AB50D1" w:rsidP="00AB50D1">
      <w:pPr>
        <w:shd w:val="clear" w:color="auto" w:fill="1E1E1E"/>
        <w:spacing w:after="0" w:line="330" w:lineRule="atLeast"/>
        <w:rPr>
          <w:rFonts w:ascii="Consolas" w:eastAsia="Times New Roman" w:hAnsi="Consolas" w:cs="Times New Roman"/>
          <w:color w:val="D4D4D4"/>
          <w:sz w:val="24"/>
          <w:szCs w:val="24"/>
          <w:lang w:eastAsia="en-IN"/>
        </w:rPr>
      </w:pPr>
      <w:r w:rsidRPr="00AB50D1">
        <w:rPr>
          <w:rFonts w:ascii="Consolas" w:eastAsia="Times New Roman" w:hAnsi="Consolas" w:cs="Times New Roman"/>
          <w:color w:val="D4D4D4"/>
          <w:sz w:val="24"/>
          <w:szCs w:val="24"/>
          <w:lang w:eastAsia="en-IN"/>
        </w:rPr>
        <w:t>    </w:t>
      </w:r>
      <w:r w:rsidRPr="00AB50D1">
        <w:rPr>
          <w:rFonts w:ascii="Consolas" w:eastAsia="Times New Roman" w:hAnsi="Consolas" w:cs="Times New Roman"/>
          <w:color w:val="CE9178"/>
          <w:sz w:val="24"/>
          <w:szCs w:val="24"/>
          <w:lang w:eastAsia="en-IN"/>
        </w:rPr>
        <w:t>'name'</w:t>
      </w:r>
      <w:r w:rsidRPr="00AB50D1">
        <w:rPr>
          <w:rFonts w:ascii="Consolas" w:eastAsia="Times New Roman" w:hAnsi="Consolas" w:cs="Times New Roman"/>
          <w:color w:val="D4D4D4"/>
          <w:sz w:val="24"/>
          <w:szCs w:val="24"/>
          <w:lang w:eastAsia="en-IN"/>
        </w:rPr>
        <w:t> : </w:t>
      </w:r>
      <w:r w:rsidRPr="00AB50D1">
        <w:rPr>
          <w:rFonts w:ascii="Consolas" w:eastAsia="Times New Roman" w:hAnsi="Consolas" w:cs="Times New Roman"/>
          <w:color w:val="CE9178"/>
          <w:sz w:val="24"/>
          <w:szCs w:val="24"/>
          <w:lang w:eastAsia="en-IN"/>
        </w:rPr>
        <w:t>'Pintu Raj'</w:t>
      </w:r>
      <w:r w:rsidRPr="00AB50D1">
        <w:rPr>
          <w:rFonts w:ascii="Consolas" w:eastAsia="Times New Roman" w:hAnsi="Consolas" w:cs="Times New Roman"/>
          <w:color w:val="D4D4D4"/>
          <w:sz w:val="24"/>
          <w:szCs w:val="24"/>
          <w:lang w:eastAsia="en-IN"/>
        </w:rPr>
        <w:t>,</w:t>
      </w:r>
    </w:p>
    <w:p w:rsidR="00AB50D1" w:rsidRPr="00AB50D1" w:rsidRDefault="00AB50D1" w:rsidP="00AB50D1">
      <w:pPr>
        <w:shd w:val="clear" w:color="auto" w:fill="1E1E1E"/>
        <w:spacing w:after="0" w:line="330" w:lineRule="atLeast"/>
        <w:rPr>
          <w:rFonts w:ascii="Consolas" w:eastAsia="Times New Roman" w:hAnsi="Consolas" w:cs="Times New Roman"/>
          <w:color w:val="D4D4D4"/>
          <w:sz w:val="24"/>
          <w:szCs w:val="24"/>
          <w:lang w:eastAsia="en-IN"/>
        </w:rPr>
      </w:pPr>
      <w:r w:rsidRPr="00AB50D1">
        <w:rPr>
          <w:rFonts w:ascii="Consolas" w:eastAsia="Times New Roman" w:hAnsi="Consolas" w:cs="Times New Roman"/>
          <w:color w:val="D4D4D4"/>
          <w:sz w:val="24"/>
          <w:szCs w:val="24"/>
          <w:lang w:eastAsia="en-IN"/>
        </w:rPr>
        <w:t>    </w:t>
      </w:r>
      <w:r w:rsidRPr="00AB50D1">
        <w:rPr>
          <w:rFonts w:ascii="Consolas" w:eastAsia="Times New Roman" w:hAnsi="Consolas" w:cs="Times New Roman"/>
          <w:color w:val="CE9178"/>
          <w:sz w:val="24"/>
          <w:szCs w:val="24"/>
          <w:lang w:eastAsia="en-IN"/>
        </w:rPr>
        <w:t>'age'</w:t>
      </w:r>
      <w:r w:rsidRPr="00AB50D1">
        <w:rPr>
          <w:rFonts w:ascii="Consolas" w:eastAsia="Times New Roman" w:hAnsi="Consolas" w:cs="Times New Roman"/>
          <w:color w:val="D4D4D4"/>
          <w:sz w:val="24"/>
          <w:szCs w:val="24"/>
          <w:lang w:eastAsia="en-IN"/>
        </w:rPr>
        <w:t> : </w:t>
      </w:r>
      <w:r w:rsidRPr="00AB50D1">
        <w:rPr>
          <w:rFonts w:ascii="Consolas" w:eastAsia="Times New Roman" w:hAnsi="Consolas" w:cs="Times New Roman"/>
          <w:color w:val="B5CEA8"/>
          <w:sz w:val="24"/>
          <w:szCs w:val="24"/>
          <w:lang w:eastAsia="en-IN"/>
        </w:rPr>
        <w:t>21</w:t>
      </w:r>
      <w:r w:rsidRPr="00AB50D1">
        <w:rPr>
          <w:rFonts w:ascii="Consolas" w:eastAsia="Times New Roman" w:hAnsi="Consolas" w:cs="Times New Roman"/>
          <w:color w:val="D4D4D4"/>
          <w:sz w:val="24"/>
          <w:szCs w:val="24"/>
          <w:lang w:eastAsia="en-IN"/>
        </w:rPr>
        <w:t>,</w:t>
      </w:r>
    </w:p>
    <w:p w:rsidR="00AB50D1" w:rsidRPr="00AB50D1" w:rsidRDefault="00AB50D1" w:rsidP="00AB50D1">
      <w:pPr>
        <w:shd w:val="clear" w:color="auto" w:fill="1E1E1E"/>
        <w:spacing w:after="0" w:line="330" w:lineRule="atLeast"/>
        <w:rPr>
          <w:rFonts w:ascii="Consolas" w:eastAsia="Times New Roman" w:hAnsi="Consolas" w:cs="Times New Roman"/>
          <w:color w:val="D4D4D4"/>
          <w:sz w:val="24"/>
          <w:szCs w:val="24"/>
          <w:lang w:eastAsia="en-IN"/>
        </w:rPr>
      </w:pPr>
      <w:r w:rsidRPr="00AB50D1">
        <w:rPr>
          <w:rFonts w:ascii="Consolas" w:eastAsia="Times New Roman" w:hAnsi="Consolas" w:cs="Times New Roman"/>
          <w:color w:val="D4D4D4"/>
          <w:sz w:val="24"/>
          <w:szCs w:val="24"/>
          <w:lang w:eastAsia="en-IN"/>
        </w:rPr>
        <w:t>    </w:t>
      </w:r>
      <w:r w:rsidRPr="00AB50D1">
        <w:rPr>
          <w:rFonts w:ascii="Consolas" w:eastAsia="Times New Roman" w:hAnsi="Consolas" w:cs="Times New Roman"/>
          <w:color w:val="CE9178"/>
          <w:sz w:val="24"/>
          <w:szCs w:val="24"/>
          <w:lang w:eastAsia="en-IN"/>
        </w:rPr>
        <w:t>'fav movies'</w:t>
      </w:r>
      <w:r w:rsidRPr="00AB50D1">
        <w:rPr>
          <w:rFonts w:ascii="Consolas" w:eastAsia="Times New Roman" w:hAnsi="Consolas" w:cs="Times New Roman"/>
          <w:color w:val="D4D4D4"/>
          <w:sz w:val="24"/>
          <w:szCs w:val="24"/>
          <w:lang w:eastAsia="en-IN"/>
        </w:rPr>
        <w:t> : [</w:t>
      </w:r>
      <w:r w:rsidRPr="00AB50D1">
        <w:rPr>
          <w:rFonts w:ascii="Consolas" w:eastAsia="Times New Roman" w:hAnsi="Consolas" w:cs="Times New Roman"/>
          <w:color w:val="CE9178"/>
          <w:sz w:val="24"/>
          <w:szCs w:val="24"/>
          <w:lang w:eastAsia="en-IN"/>
        </w:rPr>
        <w:t>'coco'</w:t>
      </w:r>
      <w:r w:rsidRPr="00AB50D1">
        <w:rPr>
          <w:rFonts w:ascii="Consolas" w:eastAsia="Times New Roman" w:hAnsi="Consolas" w:cs="Times New Roman"/>
          <w:color w:val="D4D4D4"/>
          <w:sz w:val="24"/>
          <w:szCs w:val="24"/>
          <w:lang w:eastAsia="en-IN"/>
        </w:rPr>
        <w:t>, </w:t>
      </w:r>
      <w:r w:rsidRPr="00AB50D1">
        <w:rPr>
          <w:rFonts w:ascii="Consolas" w:eastAsia="Times New Roman" w:hAnsi="Consolas" w:cs="Times New Roman"/>
          <w:color w:val="CE9178"/>
          <w:sz w:val="24"/>
          <w:szCs w:val="24"/>
          <w:lang w:eastAsia="en-IN"/>
        </w:rPr>
        <w:t>'kimino na wa'</w:t>
      </w:r>
      <w:r w:rsidRPr="00AB50D1">
        <w:rPr>
          <w:rFonts w:ascii="Consolas" w:eastAsia="Times New Roman" w:hAnsi="Consolas" w:cs="Times New Roman"/>
          <w:color w:val="D4D4D4"/>
          <w:sz w:val="24"/>
          <w:szCs w:val="24"/>
          <w:lang w:eastAsia="en-IN"/>
        </w:rPr>
        <w:t>],</w:t>
      </w:r>
    </w:p>
    <w:p w:rsidR="00AB50D1" w:rsidRPr="00AB50D1" w:rsidRDefault="00AB50D1" w:rsidP="00AB50D1">
      <w:pPr>
        <w:shd w:val="clear" w:color="auto" w:fill="1E1E1E"/>
        <w:spacing w:after="0" w:line="330" w:lineRule="atLeast"/>
        <w:rPr>
          <w:rFonts w:ascii="Consolas" w:eastAsia="Times New Roman" w:hAnsi="Consolas" w:cs="Times New Roman"/>
          <w:color w:val="D4D4D4"/>
          <w:sz w:val="24"/>
          <w:szCs w:val="24"/>
          <w:lang w:eastAsia="en-IN"/>
        </w:rPr>
      </w:pPr>
      <w:r w:rsidRPr="00AB50D1">
        <w:rPr>
          <w:rFonts w:ascii="Consolas" w:eastAsia="Times New Roman" w:hAnsi="Consolas" w:cs="Times New Roman"/>
          <w:color w:val="D4D4D4"/>
          <w:sz w:val="24"/>
          <w:szCs w:val="24"/>
          <w:lang w:eastAsia="en-IN"/>
        </w:rPr>
        <w:t>    </w:t>
      </w:r>
      <w:r w:rsidRPr="00AB50D1">
        <w:rPr>
          <w:rFonts w:ascii="Consolas" w:eastAsia="Times New Roman" w:hAnsi="Consolas" w:cs="Times New Roman"/>
          <w:color w:val="CE9178"/>
          <w:sz w:val="24"/>
          <w:szCs w:val="24"/>
          <w:lang w:eastAsia="en-IN"/>
        </w:rPr>
        <w:t>'fav tunes'</w:t>
      </w:r>
      <w:r w:rsidRPr="00AB50D1">
        <w:rPr>
          <w:rFonts w:ascii="Consolas" w:eastAsia="Times New Roman" w:hAnsi="Consolas" w:cs="Times New Roman"/>
          <w:color w:val="D4D4D4"/>
          <w:sz w:val="24"/>
          <w:szCs w:val="24"/>
          <w:lang w:eastAsia="en-IN"/>
        </w:rPr>
        <w:t> : [</w:t>
      </w:r>
      <w:r w:rsidRPr="00AB50D1">
        <w:rPr>
          <w:rFonts w:ascii="Consolas" w:eastAsia="Times New Roman" w:hAnsi="Consolas" w:cs="Times New Roman"/>
          <w:color w:val="CE9178"/>
          <w:sz w:val="24"/>
          <w:szCs w:val="24"/>
          <w:lang w:eastAsia="en-IN"/>
        </w:rPr>
        <w:t>'awakening'</w:t>
      </w:r>
      <w:r w:rsidRPr="00AB50D1">
        <w:rPr>
          <w:rFonts w:ascii="Consolas" w:eastAsia="Times New Roman" w:hAnsi="Consolas" w:cs="Times New Roman"/>
          <w:color w:val="D4D4D4"/>
          <w:sz w:val="24"/>
          <w:szCs w:val="24"/>
          <w:lang w:eastAsia="en-IN"/>
        </w:rPr>
        <w:t>, </w:t>
      </w:r>
      <w:r w:rsidRPr="00AB50D1">
        <w:rPr>
          <w:rFonts w:ascii="Consolas" w:eastAsia="Times New Roman" w:hAnsi="Consolas" w:cs="Times New Roman"/>
          <w:color w:val="CE9178"/>
          <w:sz w:val="24"/>
          <w:szCs w:val="24"/>
          <w:lang w:eastAsia="en-IN"/>
        </w:rPr>
        <w:t>'fairy tale'</w:t>
      </w:r>
      <w:r w:rsidRPr="00AB50D1">
        <w:rPr>
          <w:rFonts w:ascii="Consolas" w:eastAsia="Times New Roman" w:hAnsi="Consolas" w:cs="Times New Roman"/>
          <w:color w:val="D4D4D4"/>
          <w:sz w:val="24"/>
          <w:szCs w:val="24"/>
          <w:lang w:eastAsia="en-IN"/>
        </w:rPr>
        <w:t>]</w:t>
      </w:r>
    </w:p>
    <w:p w:rsidR="00AB50D1" w:rsidRPr="00AB50D1" w:rsidRDefault="00AB50D1" w:rsidP="00AB50D1">
      <w:pPr>
        <w:shd w:val="clear" w:color="auto" w:fill="1E1E1E"/>
        <w:spacing w:after="0" w:line="330" w:lineRule="atLeast"/>
        <w:rPr>
          <w:rFonts w:ascii="Consolas" w:eastAsia="Times New Roman" w:hAnsi="Consolas" w:cs="Times New Roman"/>
          <w:color w:val="D4D4D4"/>
          <w:sz w:val="24"/>
          <w:szCs w:val="24"/>
          <w:lang w:eastAsia="en-IN"/>
        </w:rPr>
      </w:pPr>
      <w:r w:rsidRPr="00AB50D1">
        <w:rPr>
          <w:rFonts w:ascii="Consolas" w:eastAsia="Times New Roman" w:hAnsi="Consolas" w:cs="Times New Roman"/>
          <w:color w:val="D4D4D4"/>
          <w:sz w:val="24"/>
          <w:szCs w:val="24"/>
          <w:lang w:eastAsia="en-IN"/>
        </w:rPr>
        <w:t>}</w:t>
      </w:r>
    </w:p>
    <w:p w:rsidR="00AB50D1" w:rsidRPr="00AB50D1" w:rsidRDefault="00AB50D1" w:rsidP="00AB50D1">
      <w:pPr>
        <w:shd w:val="clear" w:color="auto" w:fill="1E1E1E"/>
        <w:spacing w:after="0" w:line="330" w:lineRule="atLeast"/>
        <w:rPr>
          <w:rFonts w:ascii="Consolas" w:eastAsia="Times New Roman" w:hAnsi="Consolas" w:cs="Times New Roman"/>
          <w:color w:val="D4D4D4"/>
          <w:sz w:val="24"/>
          <w:szCs w:val="24"/>
          <w:lang w:eastAsia="en-IN"/>
        </w:rPr>
      </w:pPr>
    </w:p>
    <w:p w:rsidR="00AB50D1" w:rsidRPr="00AB50D1" w:rsidRDefault="00AB50D1" w:rsidP="00AB50D1">
      <w:pPr>
        <w:shd w:val="clear" w:color="auto" w:fill="1E1E1E"/>
        <w:spacing w:after="0" w:line="330" w:lineRule="atLeast"/>
        <w:rPr>
          <w:rFonts w:ascii="Consolas" w:eastAsia="Times New Roman" w:hAnsi="Consolas" w:cs="Times New Roman"/>
          <w:color w:val="D4D4D4"/>
          <w:sz w:val="24"/>
          <w:szCs w:val="24"/>
          <w:lang w:eastAsia="en-IN"/>
        </w:rPr>
      </w:pPr>
      <w:r w:rsidRPr="00AB50D1">
        <w:rPr>
          <w:rFonts w:ascii="Consolas" w:eastAsia="Times New Roman" w:hAnsi="Consolas" w:cs="Times New Roman"/>
          <w:color w:val="C586C0"/>
          <w:sz w:val="24"/>
          <w:szCs w:val="24"/>
          <w:lang w:eastAsia="en-IN"/>
        </w:rPr>
        <w:t>for</w:t>
      </w:r>
      <w:r w:rsidRPr="00AB50D1">
        <w:rPr>
          <w:rFonts w:ascii="Consolas" w:eastAsia="Times New Roman" w:hAnsi="Consolas" w:cs="Times New Roman"/>
          <w:color w:val="D4D4D4"/>
          <w:sz w:val="24"/>
          <w:szCs w:val="24"/>
          <w:lang w:eastAsia="en-IN"/>
        </w:rPr>
        <w:t> i </w:t>
      </w:r>
      <w:r w:rsidRPr="00AB50D1">
        <w:rPr>
          <w:rFonts w:ascii="Consolas" w:eastAsia="Times New Roman" w:hAnsi="Consolas" w:cs="Times New Roman"/>
          <w:color w:val="C586C0"/>
          <w:sz w:val="24"/>
          <w:szCs w:val="24"/>
          <w:lang w:eastAsia="en-IN"/>
        </w:rPr>
        <w:t>in</w:t>
      </w:r>
      <w:r w:rsidRPr="00AB50D1">
        <w:rPr>
          <w:rFonts w:ascii="Consolas" w:eastAsia="Times New Roman" w:hAnsi="Consolas" w:cs="Times New Roman"/>
          <w:color w:val="D4D4D4"/>
          <w:sz w:val="24"/>
          <w:szCs w:val="24"/>
          <w:lang w:eastAsia="en-IN"/>
        </w:rPr>
        <w:t> user_info.values():</w:t>
      </w:r>
    </w:p>
    <w:p w:rsidR="00AB50D1" w:rsidRPr="00AB50D1" w:rsidRDefault="00AB50D1" w:rsidP="00AB50D1">
      <w:pPr>
        <w:shd w:val="clear" w:color="auto" w:fill="1E1E1E"/>
        <w:spacing w:after="0" w:line="330" w:lineRule="atLeast"/>
        <w:rPr>
          <w:rFonts w:ascii="Consolas" w:eastAsia="Times New Roman" w:hAnsi="Consolas" w:cs="Times New Roman"/>
          <w:color w:val="D4D4D4"/>
          <w:sz w:val="24"/>
          <w:szCs w:val="24"/>
          <w:lang w:eastAsia="en-IN"/>
        </w:rPr>
      </w:pPr>
      <w:r w:rsidRPr="00AB50D1">
        <w:rPr>
          <w:rFonts w:ascii="Consolas" w:eastAsia="Times New Roman" w:hAnsi="Consolas" w:cs="Times New Roman"/>
          <w:color w:val="D4D4D4"/>
          <w:sz w:val="24"/>
          <w:szCs w:val="24"/>
          <w:lang w:eastAsia="en-IN"/>
        </w:rPr>
        <w:t>    </w:t>
      </w:r>
      <w:r w:rsidRPr="00AB50D1">
        <w:rPr>
          <w:rFonts w:ascii="Consolas" w:eastAsia="Times New Roman" w:hAnsi="Consolas" w:cs="Times New Roman"/>
          <w:color w:val="DCDCAA"/>
          <w:sz w:val="24"/>
          <w:szCs w:val="24"/>
          <w:lang w:eastAsia="en-IN"/>
        </w:rPr>
        <w:t>print</w:t>
      </w:r>
      <w:r w:rsidRPr="00AB50D1">
        <w:rPr>
          <w:rFonts w:ascii="Consolas" w:eastAsia="Times New Roman" w:hAnsi="Consolas" w:cs="Times New Roman"/>
          <w:color w:val="D4D4D4"/>
          <w:sz w:val="24"/>
          <w:szCs w:val="24"/>
          <w:lang w:eastAsia="en-IN"/>
        </w:rPr>
        <w:t>(i)</w:t>
      </w:r>
    </w:p>
    <w:p w:rsidR="008A60B9" w:rsidRDefault="00AB50D1" w:rsidP="008A60B9">
      <w:pPr>
        <w:tabs>
          <w:tab w:val="left" w:pos="1513"/>
        </w:tabs>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this will give the output as :</w:t>
      </w:r>
    </w:p>
    <w:p w:rsidR="00AB50D1" w:rsidRPr="00AB50D1" w:rsidRDefault="00AB50D1" w:rsidP="00AB50D1">
      <w:pPr>
        <w:tabs>
          <w:tab w:val="left" w:pos="1513"/>
        </w:tabs>
        <w:rPr>
          <w:rFonts w:eastAsia="Times New Roman" w:cstheme="minorHAnsi"/>
          <w:color w:val="000000" w:themeColor="text1"/>
          <w:sz w:val="28"/>
          <w:szCs w:val="28"/>
          <w:lang w:eastAsia="en-IN"/>
        </w:rPr>
      </w:pPr>
      <w:r w:rsidRPr="00AB50D1">
        <w:rPr>
          <w:rFonts w:eastAsia="Times New Roman" w:cstheme="minorHAnsi"/>
          <w:color w:val="000000" w:themeColor="text1"/>
          <w:sz w:val="28"/>
          <w:szCs w:val="28"/>
          <w:lang w:eastAsia="en-IN"/>
        </w:rPr>
        <w:lastRenderedPageBreak/>
        <w:t>Pintu Raj</w:t>
      </w:r>
    </w:p>
    <w:p w:rsidR="00AB50D1" w:rsidRPr="00AB50D1" w:rsidRDefault="00AB50D1" w:rsidP="00AB50D1">
      <w:pPr>
        <w:tabs>
          <w:tab w:val="left" w:pos="1513"/>
        </w:tabs>
        <w:rPr>
          <w:rFonts w:eastAsia="Times New Roman" w:cstheme="minorHAnsi"/>
          <w:color w:val="000000" w:themeColor="text1"/>
          <w:sz w:val="28"/>
          <w:szCs w:val="28"/>
          <w:lang w:eastAsia="en-IN"/>
        </w:rPr>
      </w:pPr>
      <w:r w:rsidRPr="00AB50D1">
        <w:rPr>
          <w:rFonts w:eastAsia="Times New Roman" w:cstheme="minorHAnsi"/>
          <w:color w:val="000000" w:themeColor="text1"/>
          <w:sz w:val="28"/>
          <w:szCs w:val="28"/>
          <w:lang w:eastAsia="en-IN"/>
        </w:rPr>
        <w:t>21</w:t>
      </w:r>
    </w:p>
    <w:p w:rsidR="00AB50D1" w:rsidRPr="00AB50D1" w:rsidRDefault="00AB50D1" w:rsidP="00AB50D1">
      <w:pPr>
        <w:tabs>
          <w:tab w:val="left" w:pos="1513"/>
        </w:tabs>
        <w:rPr>
          <w:rFonts w:eastAsia="Times New Roman" w:cstheme="minorHAnsi"/>
          <w:color w:val="000000" w:themeColor="text1"/>
          <w:sz w:val="28"/>
          <w:szCs w:val="28"/>
          <w:lang w:eastAsia="en-IN"/>
        </w:rPr>
      </w:pPr>
      <w:r w:rsidRPr="00AB50D1">
        <w:rPr>
          <w:rFonts w:eastAsia="Times New Roman" w:cstheme="minorHAnsi"/>
          <w:color w:val="000000" w:themeColor="text1"/>
          <w:sz w:val="28"/>
          <w:szCs w:val="28"/>
          <w:lang w:eastAsia="en-IN"/>
        </w:rPr>
        <w:t>['coco', 'kimino na wa']</w:t>
      </w:r>
    </w:p>
    <w:p w:rsidR="00AB50D1" w:rsidRDefault="00AB50D1" w:rsidP="00AB50D1">
      <w:pPr>
        <w:tabs>
          <w:tab w:val="left" w:pos="1513"/>
        </w:tabs>
        <w:rPr>
          <w:rFonts w:eastAsia="Times New Roman" w:cstheme="minorHAnsi"/>
          <w:color w:val="000000" w:themeColor="text1"/>
          <w:sz w:val="28"/>
          <w:szCs w:val="28"/>
          <w:lang w:eastAsia="en-IN"/>
        </w:rPr>
      </w:pPr>
      <w:r w:rsidRPr="00AB50D1">
        <w:rPr>
          <w:rFonts w:eastAsia="Times New Roman" w:cstheme="minorHAnsi"/>
          <w:color w:val="000000" w:themeColor="text1"/>
          <w:sz w:val="28"/>
          <w:szCs w:val="28"/>
          <w:lang w:eastAsia="en-IN"/>
        </w:rPr>
        <w:t>['awakening', 'fairy tale']</w:t>
      </w:r>
    </w:p>
    <w:p w:rsidR="00AB50D1" w:rsidRDefault="00AB50D1" w:rsidP="00AB50D1">
      <w:pPr>
        <w:tabs>
          <w:tab w:val="left" w:pos="1513"/>
        </w:tabs>
        <w:rPr>
          <w:rFonts w:eastAsia="Times New Roman" w:cstheme="minorHAnsi"/>
          <w:color w:val="000000" w:themeColor="text1"/>
          <w:sz w:val="28"/>
          <w:szCs w:val="28"/>
          <w:lang w:eastAsia="en-IN"/>
        </w:rPr>
      </w:pPr>
    </w:p>
    <w:p w:rsidR="00AB50D1" w:rsidRDefault="00AB50D1" w:rsidP="00AB50D1">
      <w:pPr>
        <w:tabs>
          <w:tab w:val="left" w:pos="1513"/>
        </w:tabs>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Similarly we can use key() method:</w:t>
      </w:r>
    </w:p>
    <w:p w:rsidR="00AB50D1" w:rsidRDefault="00AB50D1" w:rsidP="00AB50D1">
      <w:pPr>
        <w:tabs>
          <w:tab w:val="left" w:pos="1513"/>
        </w:tabs>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Eg:</w:t>
      </w:r>
    </w:p>
    <w:p w:rsidR="00AB50D1" w:rsidRPr="00AB50D1" w:rsidRDefault="00AB50D1" w:rsidP="00AB50D1">
      <w:pPr>
        <w:shd w:val="clear" w:color="auto" w:fill="1E1E1E"/>
        <w:spacing w:after="0" w:line="330" w:lineRule="atLeast"/>
        <w:rPr>
          <w:rFonts w:ascii="Consolas" w:eastAsia="Times New Roman" w:hAnsi="Consolas" w:cs="Times New Roman"/>
          <w:color w:val="D4D4D4"/>
          <w:sz w:val="24"/>
          <w:szCs w:val="24"/>
          <w:lang w:eastAsia="en-IN"/>
        </w:rPr>
      </w:pPr>
      <w:r w:rsidRPr="00AB50D1">
        <w:rPr>
          <w:rFonts w:ascii="Consolas" w:eastAsia="Times New Roman" w:hAnsi="Consolas" w:cs="Times New Roman"/>
          <w:color w:val="D4D4D4"/>
          <w:sz w:val="24"/>
          <w:szCs w:val="24"/>
          <w:lang w:eastAsia="en-IN"/>
        </w:rPr>
        <w:t>user_info = {</w:t>
      </w:r>
    </w:p>
    <w:p w:rsidR="00AB50D1" w:rsidRPr="00AB50D1" w:rsidRDefault="00AB50D1" w:rsidP="00AB50D1">
      <w:pPr>
        <w:shd w:val="clear" w:color="auto" w:fill="1E1E1E"/>
        <w:spacing w:after="0" w:line="330" w:lineRule="atLeast"/>
        <w:rPr>
          <w:rFonts w:ascii="Consolas" w:eastAsia="Times New Roman" w:hAnsi="Consolas" w:cs="Times New Roman"/>
          <w:color w:val="D4D4D4"/>
          <w:sz w:val="24"/>
          <w:szCs w:val="24"/>
          <w:lang w:eastAsia="en-IN"/>
        </w:rPr>
      </w:pPr>
      <w:r w:rsidRPr="00AB50D1">
        <w:rPr>
          <w:rFonts w:ascii="Consolas" w:eastAsia="Times New Roman" w:hAnsi="Consolas" w:cs="Times New Roman"/>
          <w:color w:val="D4D4D4"/>
          <w:sz w:val="24"/>
          <w:szCs w:val="24"/>
          <w:lang w:eastAsia="en-IN"/>
        </w:rPr>
        <w:t>    </w:t>
      </w:r>
      <w:r w:rsidRPr="00AB50D1">
        <w:rPr>
          <w:rFonts w:ascii="Consolas" w:eastAsia="Times New Roman" w:hAnsi="Consolas" w:cs="Times New Roman"/>
          <w:color w:val="CE9178"/>
          <w:sz w:val="24"/>
          <w:szCs w:val="24"/>
          <w:lang w:eastAsia="en-IN"/>
        </w:rPr>
        <w:t>'name'</w:t>
      </w:r>
      <w:r w:rsidRPr="00AB50D1">
        <w:rPr>
          <w:rFonts w:ascii="Consolas" w:eastAsia="Times New Roman" w:hAnsi="Consolas" w:cs="Times New Roman"/>
          <w:color w:val="D4D4D4"/>
          <w:sz w:val="24"/>
          <w:szCs w:val="24"/>
          <w:lang w:eastAsia="en-IN"/>
        </w:rPr>
        <w:t> : </w:t>
      </w:r>
      <w:r w:rsidRPr="00AB50D1">
        <w:rPr>
          <w:rFonts w:ascii="Consolas" w:eastAsia="Times New Roman" w:hAnsi="Consolas" w:cs="Times New Roman"/>
          <w:color w:val="CE9178"/>
          <w:sz w:val="24"/>
          <w:szCs w:val="24"/>
          <w:lang w:eastAsia="en-IN"/>
        </w:rPr>
        <w:t>'Pintu Raj'</w:t>
      </w:r>
      <w:r w:rsidRPr="00AB50D1">
        <w:rPr>
          <w:rFonts w:ascii="Consolas" w:eastAsia="Times New Roman" w:hAnsi="Consolas" w:cs="Times New Roman"/>
          <w:color w:val="D4D4D4"/>
          <w:sz w:val="24"/>
          <w:szCs w:val="24"/>
          <w:lang w:eastAsia="en-IN"/>
        </w:rPr>
        <w:t>,</w:t>
      </w:r>
    </w:p>
    <w:p w:rsidR="00AB50D1" w:rsidRPr="00AB50D1" w:rsidRDefault="00AB50D1" w:rsidP="00AB50D1">
      <w:pPr>
        <w:shd w:val="clear" w:color="auto" w:fill="1E1E1E"/>
        <w:spacing w:after="0" w:line="330" w:lineRule="atLeast"/>
        <w:rPr>
          <w:rFonts w:ascii="Consolas" w:eastAsia="Times New Roman" w:hAnsi="Consolas" w:cs="Times New Roman"/>
          <w:color w:val="D4D4D4"/>
          <w:sz w:val="24"/>
          <w:szCs w:val="24"/>
          <w:lang w:eastAsia="en-IN"/>
        </w:rPr>
      </w:pPr>
      <w:r w:rsidRPr="00AB50D1">
        <w:rPr>
          <w:rFonts w:ascii="Consolas" w:eastAsia="Times New Roman" w:hAnsi="Consolas" w:cs="Times New Roman"/>
          <w:color w:val="D4D4D4"/>
          <w:sz w:val="24"/>
          <w:szCs w:val="24"/>
          <w:lang w:eastAsia="en-IN"/>
        </w:rPr>
        <w:t>    </w:t>
      </w:r>
      <w:r w:rsidRPr="00AB50D1">
        <w:rPr>
          <w:rFonts w:ascii="Consolas" w:eastAsia="Times New Roman" w:hAnsi="Consolas" w:cs="Times New Roman"/>
          <w:color w:val="CE9178"/>
          <w:sz w:val="24"/>
          <w:szCs w:val="24"/>
          <w:lang w:eastAsia="en-IN"/>
        </w:rPr>
        <w:t>'age'</w:t>
      </w:r>
      <w:r w:rsidRPr="00AB50D1">
        <w:rPr>
          <w:rFonts w:ascii="Consolas" w:eastAsia="Times New Roman" w:hAnsi="Consolas" w:cs="Times New Roman"/>
          <w:color w:val="D4D4D4"/>
          <w:sz w:val="24"/>
          <w:szCs w:val="24"/>
          <w:lang w:eastAsia="en-IN"/>
        </w:rPr>
        <w:t> : </w:t>
      </w:r>
      <w:r w:rsidRPr="00AB50D1">
        <w:rPr>
          <w:rFonts w:ascii="Consolas" w:eastAsia="Times New Roman" w:hAnsi="Consolas" w:cs="Times New Roman"/>
          <w:color w:val="B5CEA8"/>
          <w:sz w:val="24"/>
          <w:szCs w:val="24"/>
          <w:lang w:eastAsia="en-IN"/>
        </w:rPr>
        <w:t>21</w:t>
      </w:r>
      <w:r w:rsidRPr="00AB50D1">
        <w:rPr>
          <w:rFonts w:ascii="Consolas" w:eastAsia="Times New Roman" w:hAnsi="Consolas" w:cs="Times New Roman"/>
          <w:color w:val="D4D4D4"/>
          <w:sz w:val="24"/>
          <w:szCs w:val="24"/>
          <w:lang w:eastAsia="en-IN"/>
        </w:rPr>
        <w:t>,</w:t>
      </w:r>
    </w:p>
    <w:p w:rsidR="00AB50D1" w:rsidRPr="00AB50D1" w:rsidRDefault="00AB50D1" w:rsidP="00AB50D1">
      <w:pPr>
        <w:shd w:val="clear" w:color="auto" w:fill="1E1E1E"/>
        <w:spacing w:after="0" w:line="330" w:lineRule="atLeast"/>
        <w:rPr>
          <w:rFonts w:ascii="Consolas" w:eastAsia="Times New Roman" w:hAnsi="Consolas" w:cs="Times New Roman"/>
          <w:color w:val="D4D4D4"/>
          <w:sz w:val="24"/>
          <w:szCs w:val="24"/>
          <w:lang w:eastAsia="en-IN"/>
        </w:rPr>
      </w:pPr>
      <w:r w:rsidRPr="00AB50D1">
        <w:rPr>
          <w:rFonts w:ascii="Consolas" w:eastAsia="Times New Roman" w:hAnsi="Consolas" w:cs="Times New Roman"/>
          <w:color w:val="D4D4D4"/>
          <w:sz w:val="24"/>
          <w:szCs w:val="24"/>
          <w:lang w:eastAsia="en-IN"/>
        </w:rPr>
        <w:t>    </w:t>
      </w:r>
      <w:r w:rsidRPr="00AB50D1">
        <w:rPr>
          <w:rFonts w:ascii="Consolas" w:eastAsia="Times New Roman" w:hAnsi="Consolas" w:cs="Times New Roman"/>
          <w:color w:val="CE9178"/>
          <w:sz w:val="24"/>
          <w:szCs w:val="24"/>
          <w:lang w:eastAsia="en-IN"/>
        </w:rPr>
        <w:t>'fav movies'</w:t>
      </w:r>
      <w:r w:rsidRPr="00AB50D1">
        <w:rPr>
          <w:rFonts w:ascii="Consolas" w:eastAsia="Times New Roman" w:hAnsi="Consolas" w:cs="Times New Roman"/>
          <w:color w:val="D4D4D4"/>
          <w:sz w:val="24"/>
          <w:szCs w:val="24"/>
          <w:lang w:eastAsia="en-IN"/>
        </w:rPr>
        <w:t> : [</w:t>
      </w:r>
      <w:r w:rsidRPr="00AB50D1">
        <w:rPr>
          <w:rFonts w:ascii="Consolas" w:eastAsia="Times New Roman" w:hAnsi="Consolas" w:cs="Times New Roman"/>
          <w:color w:val="CE9178"/>
          <w:sz w:val="24"/>
          <w:szCs w:val="24"/>
          <w:lang w:eastAsia="en-IN"/>
        </w:rPr>
        <w:t>'coco'</w:t>
      </w:r>
      <w:r w:rsidRPr="00AB50D1">
        <w:rPr>
          <w:rFonts w:ascii="Consolas" w:eastAsia="Times New Roman" w:hAnsi="Consolas" w:cs="Times New Roman"/>
          <w:color w:val="D4D4D4"/>
          <w:sz w:val="24"/>
          <w:szCs w:val="24"/>
          <w:lang w:eastAsia="en-IN"/>
        </w:rPr>
        <w:t>, </w:t>
      </w:r>
      <w:r w:rsidRPr="00AB50D1">
        <w:rPr>
          <w:rFonts w:ascii="Consolas" w:eastAsia="Times New Roman" w:hAnsi="Consolas" w:cs="Times New Roman"/>
          <w:color w:val="CE9178"/>
          <w:sz w:val="24"/>
          <w:szCs w:val="24"/>
          <w:lang w:eastAsia="en-IN"/>
        </w:rPr>
        <w:t>'kimino na wa'</w:t>
      </w:r>
      <w:r w:rsidRPr="00AB50D1">
        <w:rPr>
          <w:rFonts w:ascii="Consolas" w:eastAsia="Times New Roman" w:hAnsi="Consolas" w:cs="Times New Roman"/>
          <w:color w:val="D4D4D4"/>
          <w:sz w:val="24"/>
          <w:szCs w:val="24"/>
          <w:lang w:eastAsia="en-IN"/>
        </w:rPr>
        <w:t>],</w:t>
      </w:r>
    </w:p>
    <w:p w:rsidR="00AB50D1" w:rsidRPr="00AB50D1" w:rsidRDefault="00AB50D1" w:rsidP="00AB50D1">
      <w:pPr>
        <w:shd w:val="clear" w:color="auto" w:fill="1E1E1E"/>
        <w:spacing w:after="0" w:line="330" w:lineRule="atLeast"/>
        <w:rPr>
          <w:rFonts w:ascii="Consolas" w:eastAsia="Times New Roman" w:hAnsi="Consolas" w:cs="Times New Roman"/>
          <w:color w:val="D4D4D4"/>
          <w:sz w:val="24"/>
          <w:szCs w:val="24"/>
          <w:lang w:eastAsia="en-IN"/>
        </w:rPr>
      </w:pPr>
      <w:r w:rsidRPr="00AB50D1">
        <w:rPr>
          <w:rFonts w:ascii="Consolas" w:eastAsia="Times New Roman" w:hAnsi="Consolas" w:cs="Times New Roman"/>
          <w:color w:val="D4D4D4"/>
          <w:sz w:val="24"/>
          <w:szCs w:val="24"/>
          <w:lang w:eastAsia="en-IN"/>
        </w:rPr>
        <w:t>    </w:t>
      </w:r>
      <w:r w:rsidRPr="00AB50D1">
        <w:rPr>
          <w:rFonts w:ascii="Consolas" w:eastAsia="Times New Roman" w:hAnsi="Consolas" w:cs="Times New Roman"/>
          <w:color w:val="CE9178"/>
          <w:sz w:val="24"/>
          <w:szCs w:val="24"/>
          <w:lang w:eastAsia="en-IN"/>
        </w:rPr>
        <w:t>'fav tunes'</w:t>
      </w:r>
      <w:r w:rsidRPr="00AB50D1">
        <w:rPr>
          <w:rFonts w:ascii="Consolas" w:eastAsia="Times New Roman" w:hAnsi="Consolas" w:cs="Times New Roman"/>
          <w:color w:val="D4D4D4"/>
          <w:sz w:val="24"/>
          <w:szCs w:val="24"/>
          <w:lang w:eastAsia="en-IN"/>
        </w:rPr>
        <w:t> : [</w:t>
      </w:r>
      <w:r w:rsidRPr="00AB50D1">
        <w:rPr>
          <w:rFonts w:ascii="Consolas" w:eastAsia="Times New Roman" w:hAnsi="Consolas" w:cs="Times New Roman"/>
          <w:color w:val="CE9178"/>
          <w:sz w:val="24"/>
          <w:szCs w:val="24"/>
          <w:lang w:eastAsia="en-IN"/>
        </w:rPr>
        <w:t>'awakening'</w:t>
      </w:r>
      <w:r w:rsidRPr="00AB50D1">
        <w:rPr>
          <w:rFonts w:ascii="Consolas" w:eastAsia="Times New Roman" w:hAnsi="Consolas" w:cs="Times New Roman"/>
          <w:color w:val="D4D4D4"/>
          <w:sz w:val="24"/>
          <w:szCs w:val="24"/>
          <w:lang w:eastAsia="en-IN"/>
        </w:rPr>
        <w:t>, </w:t>
      </w:r>
      <w:r w:rsidRPr="00AB50D1">
        <w:rPr>
          <w:rFonts w:ascii="Consolas" w:eastAsia="Times New Roman" w:hAnsi="Consolas" w:cs="Times New Roman"/>
          <w:color w:val="CE9178"/>
          <w:sz w:val="24"/>
          <w:szCs w:val="24"/>
          <w:lang w:eastAsia="en-IN"/>
        </w:rPr>
        <w:t>'fairy tale'</w:t>
      </w:r>
      <w:r w:rsidRPr="00AB50D1">
        <w:rPr>
          <w:rFonts w:ascii="Consolas" w:eastAsia="Times New Roman" w:hAnsi="Consolas" w:cs="Times New Roman"/>
          <w:color w:val="D4D4D4"/>
          <w:sz w:val="24"/>
          <w:szCs w:val="24"/>
          <w:lang w:eastAsia="en-IN"/>
        </w:rPr>
        <w:t>]</w:t>
      </w:r>
    </w:p>
    <w:p w:rsidR="00AB50D1" w:rsidRPr="00AB50D1" w:rsidRDefault="00AB50D1" w:rsidP="00AB50D1">
      <w:pPr>
        <w:shd w:val="clear" w:color="auto" w:fill="1E1E1E"/>
        <w:spacing w:after="0" w:line="330" w:lineRule="atLeast"/>
        <w:rPr>
          <w:rFonts w:ascii="Consolas" w:eastAsia="Times New Roman" w:hAnsi="Consolas" w:cs="Times New Roman"/>
          <w:color w:val="D4D4D4"/>
          <w:sz w:val="24"/>
          <w:szCs w:val="24"/>
          <w:lang w:eastAsia="en-IN"/>
        </w:rPr>
      </w:pPr>
      <w:r w:rsidRPr="00AB50D1">
        <w:rPr>
          <w:rFonts w:ascii="Consolas" w:eastAsia="Times New Roman" w:hAnsi="Consolas" w:cs="Times New Roman"/>
          <w:color w:val="D4D4D4"/>
          <w:sz w:val="24"/>
          <w:szCs w:val="24"/>
          <w:lang w:eastAsia="en-IN"/>
        </w:rPr>
        <w:t>}</w:t>
      </w:r>
    </w:p>
    <w:p w:rsidR="00AB50D1" w:rsidRPr="00AB50D1" w:rsidRDefault="00AB50D1" w:rsidP="00AB50D1">
      <w:pPr>
        <w:shd w:val="clear" w:color="auto" w:fill="1E1E1E"/>
        <w:spacing w:after="0" w:line="330" w:lineRule="atLeast"/>
        <w:rPr>
          <w:rFonts w:ascii="Consolas" w:eastAsia="Times New Roman" w:hAnsi="Consolas" w:cs="Times New Roman"/>
          <w:color w:val="D4D4D4"/>
          <w:sz w:val="24"/>
          <w:szCs w:val="24"/>
          <w:lang w:eastAsia="en-IN"/>
        </w:rPr>
      </w:pPr>
    </w:p>
    <w:p w:rsidR="00AB50D1" w:rsidRPr="00AB50D1" w:rsidRDefault="00AB50D1" w:rsidP="00AB50D1">
      <w:pPr>
        <w:shd w:val="clear" w:color="auto" w:fill="1E1E1E"/>
        <w:spacing w:after="0" w:line="330" w:lineRule="atLeast"/>
        <w:rPr>
          <w:rFonts w:ascii="Consolas" w:eastAsia="Times New Roman" w:hAnsi="Consolas" w:cs="Times New Roman"/>
          <w:color w:val="D4D4D4"/>
          <w:sz w:val="24"/>
          <w:szCs w:val="24"/>
          <w:lang w:eastAsia="en-IN"/>
        </w:rPr>
      </w:pPr>
      <w:r w:rsidRPr="00AB50D1">
        <w:rPr>
          <w:rFonts w:ascii="Consolas" w:eastAsia="Times New Roman" w:hAnsi="Consolas" w:cs="Times New Roman"/>
          <w:color w:val="C586C0"/>
          <w:sz w:val="24"/>
          <w:szCs w:val="24"/>
          <w:lang w:eastAsia="en-IN"/>
        </w:rPr>
        <w:t>for</w:t>
      </w:r>
      <w:r w:rsidRPr="00AB50D1">
        <w:rPr>
          <w:rFonts w:ascii="Consolas" w:eastAsia="Times New Roman" w:hAnsi="Consolas" w:cs="Times New Roman"/>
          <w:color w:val="D4D4D4"/>
          <w:sz w:val="24"/>
          <w:szCs w:val="24"/>
          <w:lang w:eastAsia="en-IN"/>
        </w:rPr>
        <w:t> i </w:t>
      </w:r>
      <w:r w:rsidRPr="00AB50D1">
        <w:rPr>
          <w:rFonts w:ascii="Consolas" w:eastAsia="Times New Roman" w:hAnsi="Consolas" w:cs="Times New Roman"/>
          <w:color w:val="C586C0"/>
          <w:sz w:val="24"/>
          <w:szCs w:val="24"/>
          <w:lang w:eastAsia="en-IN"/>
        </w:rPr>
        <w:t>in</w:t>
      </w:r>
      <w:r w:rsidRPr="00AB50D1">
        <w:rPr>
          <w:rFonts w:ascii="Consolas" w:eastAsia="Times New Roman" w:hAnsi="Consolas" w:cs="Times New Roman"/>
          <w:color w:val="D4D4D4"/>
          <w:sz w:val="24"/>
          <w:szCs w:val="24"/>
          <w:lang w:eastAsia="en-IN"/>
        </w:rPr>
        <w:t> user_info.keys():</w:t>
      </w:r>
    </w:p>
    <w:p w:rsidR="00AB50D1" w:rsidRPr="00AB50D1" w:rsidRDefault="00AB50D1" w:rsidP="00AB50D1">
      <w:pPr>
        <w:shd w:val="clear" w:color="auto" w:fill="1E1E1E"/>
        <w:spacing w:after="0" w:line="330" w:lineRule="atLeast"/>
        <w:rPr>
          <w:rFonts w:ascii="Consolas" w:eastAsia="Times New Roman" w:hAnsi="Consolas" w:cs="Times New Roman"/>
          <w:color w:val="D4D4D4"/>
          <w:sz w:val="24"/>
          <w:szCs w:val="24"/>
          <w:lang w:eastAsia="en-IN"/>
        </w:rPr>
      </w:pPr>
      <w:r w:rsidRPr="00AB50D1">
        <w:rPr>
          <w:rFonts w:ascii="Consolas" w:eastAsia="Times New Roman" w:hAnsi="Consolas" w:cs="Times New Roman"/>
          <w:color w:val="D4D4D4"/>
          <w:sz w:val="24"/>
          <w:szCs w:val="24"/>
          <w:lang w:eastAsia="en-IN"/>
        </w:rPr>
        <w:t>    </w:t>
      </w:r>
      <w:r w:rsidRPr="00AB50D1">
        <w:rPr>
          <w:rFonts w:ascii="Consolas" w:eastAsia="Times New Roman" w:hAnsi="Consolas" w:cs="Times New Roman"/>
          <w:color w:val="DCDCAA"/>
          <w:sz w:val="24"/>
          <w:szCs w:val="24"/>
          <w:lang w:eastAsia="en-IN"/>
        </w:rPr>
        <w:t>print</w:t>
      </w:r>
      <w:r w:rsidRPr="00AB50D1">
        <w:rPr>
          <w:rFonts w:ascii="Consolas" w:eastAsia="Times New Roman" w:hAnsi="Consolas" w:cs="Times New Roman"/>
          <w:color w:val="D4D4D4"/>
          <w:sz w:val="24"/>
          <w:szCs w:val="24"/>
          <w:lang w:eastAsia="en-IN"/>
        </w:rPr>
        <w:t>(i)</w:t>
      </w:r>
    </w:p>
    <w:p w:rsidR="00AB50D1" w:rsidRDefault="00AB50D1" w:rsidP="00AB50D1">
      <w:pPr>
        <w:tabs>
          <w:tab w:val="left" w:pos="1513"/>
        </w:tabs>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this will give output as:</w:t>
      </w:r>
    </w:p>
    <w:p w:rsidR="00AB50D1" w:rsidRPr="00AB50D1" w:rsidRDefault="00AB50D1" w:rsidP="00AB50D1">
      <w:pPr>
        <w:tabs>
          <w:tab w:val="left" w:pos="1513"/>
        </w:tabs>
        <w:rPr>
          <w:rFonts w:eastAsia="Times New Roman" w:cstheme="minorHAnsi"/>
          <w:color w:val="000000" w:themeColor="text1"/>
          <w:sz w:val="28"/>
          <w:szCs w:val="28"/>
          <w:lang w:eastAsia="en-IN"/>
        </w:rPr>
      </w:pPr>
      <w:r w:rsidRPr="00AB50D1">
        <w:rPr>
          <w:rFonts w:eastAsia="Times New Roman" w:cstheme="minorHAnsi"/>
          <w:color w:val="000000" w:themeColor="text1"/>
          <w:sz w:val="28"/>
          <w:szCs w:val="28"/>
          <w:lang w:eastAsia="en-IN"/>
        </w:rPr>
        <w:t>name</w:t>
      </w:r>
    </w:p>
    <w:p w:rsidR="00AB50D1" w:rsidRPr="00AB50D1" w:rsidRDefault="00AB50D1" w:rsidP="00AB50D1">
      <w:pPr>
        <w:tabs>
          <w:tab w:val="left" w:pos="1513"/>
        </w:tabs>
        <w:rPr>
          <w:rFonts w:eastAsia="Times New Roman" w:cstheme="minorHAnsi"/>
          <w:color w:val="000000" w:themeColor="text1"/>
          <w:sz w:val="28"/>
          <w:szCs w:val="28"/>
          <w:lang w:eastAsia="en-IN"/>
        </w:rPr>
      </w:pPr>
      <w:r w:rsidRPr="00AB50D1">
        <w:rPr>
          <w:rFonts w:eastAsia="Times New Roman" w:cstheme="minorHAnsi"/>
          <w:color w:val="000000" w:themeColor="text1"/>
          <w:sz w:val="28"/>
          <w:szCs w:val="28"/>
          <w:lang w:eastAsia="en-IN"/>
        </w:rPr>
        <w:t>age</w:t>
      </w:r>
    </w:p>
    <w:p w:rsidR="00AB50D1" w:rsidRPr="00AB50D1" w:rsidRDefault="00AB50D1" w:rsidP="00AB50D1">
      <w:pPr>
        <w:tabs>
          <w:tab w:val="left" w:pos="1513"/>
        </w:tabs>
        <w:rPr>
          <w:rFonts w:eastAsia="Times New Roman" w:cstheme="minorHAnsi"/>
          <w:color w:val="000000" w:themeColor="text1"/>
          <w:sz w:val="28"/>
          <w:szCs w:val="28"/>
          <w:lang w:eastAsia="en-IN"/>
        </w:rPr>
      </w:pPr>
      <w:r w:rsidRPr="00AB50D1">
        <w:rPr>
          <w:rFonts w:eastAsia="Times New Roman" w:cstheme="minorHAnsi"/>
          <w:color w:val="000000" w:themeColor="text1"/>
          <w:sz w:val="28"/>
          <w:szCs w:val="28"/>
          <w:lang w:eastAsia="en-IN"/>
        </w:rPr>
        <w:t>fav movies</w:t>
      </w:r>
    </w:p>
    <w:p w:rsidR="00AB50D1" w:rsidRDefault="00AB50D1" w:rsidP="00AB50D1">
      <w:pPr>
        <w:tabs>
          <w:tab w:val="left" w:pos="1513"/>
        </w:tabs>
        <w:rPr>
          <w:rFonts w:eastAsia="Times New Roman" w:cstheme="minorHAnsi"/>
          <w:color w:val="000000" w:themeColor="text1"/>
          <w:sz w:val="28"/>
          <w:szCs w:val="28"/>
          <w:lang w:eastAsia="en-IN"/>
        </w:rPr>
      </w:pPr>
      <w:r w:rsidRPr="00AB50D1">
        <w:rPr>
          <w:rFonts w:eastAsia="Times New Roman" w:cstheme="minorHAnsi"/>
          <w:color w:val="000000" w:themeColor="text1"/>
          <w:sz w:val="28"/>
          <w:szCs w:val="28"/>
          <w:lang w:eastAsia="en-IN"/>
        </w:rPr>
        <w:t>fav tunes</w:t>
      </w:r>
    </w:p>
    <w:p w:rsidR="00AB50D1" w:rsidRDefault="00AB50D1" w:rsidP="00AB50D1">
      <w:pPr>
        <w:tabs>
          <w:tab w:val="left" w:pos="1513"/>
        </w:tabs>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this is same as simply writing as:</w:t>
      </w:r>
    </w:p>
    <w:p w:rsidR="00AB50D1" w:rsidRPr="00AB50D1" w:rsidRDefault="00AB50D1" w:rsidP="00AB50D1">
      <w:pPr>
        <w:shd w:val="clear" w:color="auto" w:fill="1E1E1E"/>
        <w:spacing w:after="0" w:line="330" w:lineRule="atLeast"/>
        <w:rPr>
          <w:rFonts w:ascii="Consolas" w:eastAsia="Times New Roman" w:hAnsi="Consolas" w:cs="Times New Roman"/>
          <w:color w:val="D4D4D4"/>
          <w:sz w:val="24"/>
          <w:szCs w:val="24"/>
          <w:lang w:eastAsia="en-IN"/>
        </w:rPr>
      </w:pPr>
      <w:r w:rsidRPr="00AB50D1">
        <w:rPr>
          <w:rFonts w:ascii="Consolas" w:eastAsia="Times New Roman" w:hAnsi="Consolas" w:cs="Times New Roman"/>
          <w:color w:val="C586C0"/>
          <w:sz w:val="24"/>
          <w:szCs w:val="24"/>
          <w:lang w:eastAsia="en-IN"/>
        </w:rPr>
        <w:t>for</w:t>
      </w:r>
      <w:r w:rsidRPr="00AB50D1">
        <w:rPr>
          <w:rFonts w:ascii="Consolas" w:eastAsia="Times New Roman" w:hAnsi="Consolas" w:cs="Times New Roman"/>
          <w:color w:val="D4D4D4"/>
          <w:sz w:val="24"/>
          <w:szCs w:val="24"/>
          <w:lang w:eastAsia="en-IN"/>
        </w:rPr>
        <w:t> i </w:t>
      </w:r>
      <w:r w:rsidRPr="00AB50D1">
        <w:rPr>
          <w:rFonts w:ascii="Consolas" w:eastAsia="Times New Roman" w:hAnsi="Consolas" w:cs="Times New Roman"/>
          <w:color w:val="C586C0"/>
          <w:sz w:val="24"/>
          <w:szCs w:val="24"/>
          <w:lang w:eastAsia="en-IN"/>
        </w:rPr>
        <w:t>in</w:t>
      </w:r>
      <w:r w:rsidRPr="00AB50D1">
        <w:rPr>
          <w:rFonts w:ascii="Consolas" w:eastAsia="Times New Roman" w:hAnsi="Consolas" w:cs="Times New Roman"/>
          <w:color w:val="D4D4D4"/>
          <w:sz w:val="24"/>
          <w:szCs w:val="24"/>
          <w:lang w:eastAsia="en-IN"/>
        </w:rPr>
        <w:t> user_info:</w:t>
      </w:r>
    </w:p>
    <w:p w:rsidR="00AB50D1" w:rsidRPr="00AB50D1" w:rsidRDefault="00AB50D1" w:rsidP="00AB50D1">
      <w:pPr>
        <w:shd w:val="clear" w:color="auto" w:fill="1E1E1E"/>
        <w:spacing w:after="0" w:line="330" w:lineRule="atLeast"/>
        <w:rPr>
          <w:rFonts w:ascii="Consolas" w:eastAsia="Times New Roman" w:hAnsi="Consolas" w:cs="Times New Roman"/>
          <w:color w:val="D4D4D4"/>
          <w:sz w:val="24"/>
          <w:szCs w:val="24"/>
          <w:lang w:eastAsia="en-IN"/>
        </w:rPr>
      </w:pPr>
      <w:r w:rsidRPr="00AB50D1">
        <w:rPr>
          <w:rFonts w:ascii="Consolas" w:eastAsia="Times New Roman" w:hAnsi="Consolas" w:cs="Times New Roman"/>
          <w:color w:val="D4D4D4"/>
          <w:sz w:val="24"/>
          <w:szCs w:val="24"/>
          <w:lang w:eastAsia="en-IN"/>
        </w:rPr>
        <w:t>    </w:t>
      </w:r>
      <w:r w:rsidRPr="00AB50D1">
        <w:rPr>
          <w:rFonts w:ascii="Consolas" w:eastAsia="Times New Roman" w:hAnsi="Consolas" w:cs="Times New Roman"/>
          <w:color w:val="DCDCAA"/>
          <w:sz w:val="24"/>
          <w:szCs w:val="24"/>
          <w:lang w:eastAsia="en-IN"/>
        </w:rPr>
        <w:t>print</w:t>
      </w:r>
      <w:r w:rsidRPr="00AB50D1">
        <w:rPr>
          <w:rFonts w:ascii="Consolas" w:eastAsia="Times New Roman" w:hAnsi="Consolas" w:cs="Times New Roman"/>
          <w:color w:val="D4D4D4"/>
          <w:sz w:val="24"/>
          <w:szCs w:val="24"/>
          <w:lang w:eastAsia="en-IN"/>
        </w:rPr>
        <w:t>(i)</w:t>
      </w:r>
    </w:p>
    <w:p w:rsidR="00AB50D1" w:rsidRDefault="00AB50D1" w:rsidP="00AB50D1">
      <w:pPr>
        <w:tabs>
          <w:tab w:val="left" w:pos="1513"/>
        </w:tabs>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 xml:space="preserve"> </w:t>
      </w:r>
    </w:p>
    <w:p w:rsidR="00AB50D1" w:rsidRDefault="00AB50D1" w:rsidP="00AB50D1">
      <w:pPr>
        <w:tabs>
          <w:tab w:val="left" w:pos="1513"/>
        </w:tabs>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also for the value we can also write as:</w:t>
      </w:r>
    </w:p>
    <w:p w:rsidR="00AB50D1" w:rsidRPr="00AB50D1" w:rsidRDefault="00AB50D1" w:rsidP="00AB50D1">
      <w:pPr>
        <w:shd w:val="clear" w:color="auto" w:fill="1E1E1E"/>
        <w:spacing w:after="0" w:line="330" w:lineRule="atLeast"/>
        <w:rPr>
          <w:rFonts w:ascii="Consolas" w:eastAsia="Times New Roman" w:hAnsi="Consolas" w:cs="Times New Roman"/>
          <w:color w:val="D4D4D4"/>
          <w:sz w:val="24"/>
          <w:szCs w:val="24"/>
          <w:lang w:eastAsia="en-IN"/>
        </w:rPr>
      </w:pPr>
      <w:r w:rsidRPr="00AB50D1">
        <w:rPr>
          <w:rFonts w:ascii="Consolas" w:eastAsia="Times New Roman" w:hAnsi="Consolas" w:cs="Times New Roman"/>
          <w:color w:val="C586C0"/>
          <w:sz w:val="24"/>
          <w:szCs w:val="24"/>
          <w:lang w:eastAsia="en-IN"/>
        </w:rPr>
        <w:t>for</w:t>
      </w:r>
      <w:r w:rsidRPr="00AB50D1">
        <w:rPr>
          <w:rFonts w:ascii="Consolas" w:eastAsia="Times New Roman" w:hAnsi="Consolas" w:cs="Times New Roman"/>
          <w:color w:val="D4D4D4"/>
          <w:sz w:val="24"/>
          <w:szCs w:val="24"/>
          <w:lang w:eastAsia="en-IN"/>
        </w:rPr>
        <w:t> i </w:t>
      </w:r>
      <w:r w:rsidRPr="00AB50D1">
        <w:rPr>
          <w:rFonts w:ascii="Consolas" w:eastAsia="Times New Roman" w:hAnsi="Consolas" w:cs="Times New Roman"/>
          <w:color w:val="C586C0"/>
          <w:sz w:val="24"/>
          <w:szCs w:val="24"/>
          <w:lang w:eastAsia="en-IN"/>
        </w:rPr>
        <w:t>in</w:t>
      </w:r>
      <w:r w:rsidRPr="00AB50D1">
        <w:rPr>
          <w:rFonts w:ascii="Consolas" w:eastAsia="Times New Roman" w:hAnsi="Consolas" w:cs="Times New Roman"/>
          <w:color w:val="D4D4D4"/>
          <w:sz w:val="24"/>
          <w:szCs w:val="24"/>
          <w:lang w:eastAsia="en-IN"/>
        </w:rPr>
        <w:t> user_info:</w:t>
      </w:r>
    </w:p>
    <w:p w:rsidR="00AB50D1" w:rsidRPr="00AB50D1" w:rsidRDefault="00AB50D1" w:rsidP="00AB50D1">
      <w:pPr>
        <w:shd w:val="clear" w:color="auto" w:fill="1E1E1E"/>
        <w:spacing w:after="0" w:line="330" w:lineRule="atLeast"/>
        <w:rPr>
          <w:rFonts w:ascii="Consolas" w:eastAsia="Times New Roman" w:hAnsi="Consolas" w:cs="Times New Roman"/>
          <w:color w:val="D4D4D4"/>
          <w:sz w:val="24"/>
          <w:szCs w:val="24"/>
          <w:lang w:eastAsia="en-IN"/>
        </w:rPr>
      </w:pPr>
      <w:r w:rsidRPr="00AB50D1">
        <w:rPr>
          <w:rFonts w:ascii="Consolas" w:eastAsia="Times New Roman" w:hAnsi="Consolas" w:cs="Times New Roman"/>
          <w:color w:val="D4D4D4"/>
          <w:sz w:val="24"/>
          <w:szCs w:val="24"/>
          <w:lang w:eastAsia="en-IN"/>
        </w:rPr>
        <w:t>    </w:t>
      </w:r>
      <w:r w:rsidRPr="00AB50D1">
        <w:rPr>
          <w:rFonts w:ascii="Consolas" w:eastAsia="Times New Roman" w:hAnsi="Consolas" w:cs="Times New Roman"/>
          <w:color w:val="DCDCAA"/>
          <w:sz w:val="24"/>
          <w:szCs w:val="24"/>
          <w:lang w:eastAsia="en-IN"/>
        </w:rPr>
        <w:t>print</w:t>
      </w:r>
      <w:r w:rsidRPr="00AB50D1">
        <w:rPr>
          <w:rFonts w:ascii="Consolas" w:eastAsia="Times New Roman" w:hAnsi="Consolas" w:cs="Times New Roman"/>
          <w:color w:val="D4D4D4"/>
          <w:sz w:val="24"/>
          <w:szCs w:val="24"/>
          <w:lang w:eastAsia="en-IN"/>
        </w:rPr>
        <w:t>(user_info[i])</w:t>
      </w:r>
    </w:p>
    <w:p w:rsidR="00AB50D1" w:rsidRDefault="00AB50D1" w:rsidP="00AB50D1">
      <w:pPr>
        <w:tabs>
          <w:tab w:val="left" w:pos="1513"/>
        </w:tabs>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item method:</w:t>
      </w:r>
    </w:p>
    <w:p w:rsidR="00DB4FF7" w:rsidRDefault="00DB4FF7" w:rsidP="00AB50D1">
      <w:pPr>
        <w:tabs>
          <w:tab w:val="left" w:pos="1513"/>
        </w:tabs>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in this method we use following dictionary:</w:t>
      </w:r>
    </w:p>
    <w:p w:rsidR="00DB4FF7" w:rsidRPr="00DB4FF7" w:rsidRDefault="00DB4FF7" w:rsidP="00DB4FF7">
      <w:pPr>
        <w:shd w:val="clear" w:color="auto" w:fill="1E1E1E"/>
        <w:spacing w:after="0" w:line="330" w:lineRule="atLeast"/>
        <w:rPr>
          <w:rFonts w:ascii="Consolas" w:eastAsia="Times New Roman" w:hAnsi="Consolas" w:cs="Times New Roman"/>
          <w:color w:val="D4D4D4"/>
          <w:sz w:val="24"/>
          <w:szCs w:val="24"/>
          <w:lang w:eastAsia="en-IN"/>
        </w:rPr>
      </w:pPr>
      <w:r w:rsidRPr="00DB4FF7">
        <w:rPr>
          <w:rFonts w:ascii="Consolas" w:eastAsia="Times New Roman" w:hAnsi="Consolas" w:cs="Times New Roman"/>
          <w:color w:val="D4D4D4"/>
          <w:sz w:val="24"/>
          <w:szCs w:val="24"/>
          <w:lang w:eastAsia="en-IN"/>
        </w:rPr>
        <w:t>user_info = {</w:t>
      </w:r>
    </w:p>
    <w:p w:rsidR="00DB4FF7" w:rsidRPr="00DB4FF7" w:rsidRDefault="00DB4FF7" w:rsidP="00DB4FF7">
      <w:pPr>
        <w:shd w:val="clear" w:color="auto" w:fill="1E1E1E"/>
        <w:spacing w:after="0" w:line="330" w:lineRule="atLeast"/>
        <w:rPr>
          <w:rFonts w:ascii="Consolas" w:eastAsia="Times New Roman" w:hAnsi="Consolas" w:cs="Times New Roman"/>
          <w:color w:val="D4D4D4"/>
          <w:sz w:val="24"/>
          <w:szCs w:val="24"/>
          <w:lang w:eastAsia="en-IN"/>
        </w:rPr>
      </w:pPr>
      <w:r w:rsidRPr="00DB4FF7">
        <w:rPr>
          <w:rFonts w:ascii="Consolas" w:eastAsia="Times New Roman" w:hAnsi="Consolas" w:cs="Times New Roman"/>
          <w:color w:val="D4D4D4"/>
          <w:sz w:val="24"/>
          <w:szCs w:val="24"/>
          <w:lang w:eastAsia="en-IN"/>
        </w:rPr>
        <w:t>    </w:t>
      </w:r>
      <w:r w:rsidRPr="00DB4FF7">
        <w:rPr>
          <w:rFonts w:ascii="Consolas" w:eastAsia="Times New Roman" w:hAnsi="Consolas" w:cs="Times New Roman"/>
          <w:color w:val="CE9178"/>
          <w:sz w:val="24"/>
          <w:szCs w:val="24"/>
          <w:lang w:eastAsia="en-IN"/>
        </w:rPr>
        <w:t>'name'</w:t>
      </w:r>
      <w:r w:rsidRPr="00DB4FF7">
        <w:rPr>
          <w:rFonts w:ascii="Consolas" w:eastAsia="Times New Roman" w:hAnsi="Consolas" w:cs="Times New Roman"/>
          <w:color w:val="D4D4D4"/>
          <w:sz w:val="24"/>
          <w:szCs w:val="24"/>
          <w:lang w:eastAsia="en-IN"/>
        </w:rPr>
        <w:t> : </w:t>
      </w:r>
      <w:r w:rsidRPr="00DB4FF7">
        <w:rPr>
          <w:rFonts w:ascii="Consolas" w:eastAsia="Times New Roman" w:hAnsi="Consolas" w:cs="Times New Roman"/>
          <w:color w:val="CE9178"/>
          <w:sz w:val="24"/>
          <w:szCs w:val="24"/>
          <w:lang w:eastAsia="en-IN"/>
        </w:rPr>
        <w:t>'Pintu Raj'</w:t>
      </w:r>
      <w:r w:rsidRPr="00DB4FF7">
        <w:rPr>
          <w:rFonts w:ascii="Consolas" w:eastAsia="Times New Roman" w:hAnsi="Consolas" w:cs="Times New Roman"/>
          <w:color w:val="D4D4D4"/>
          <w:sz w:val="24"/>
          <w:szCs w:val="24"/>
          <w:lang w:eastAsia="en-IN"/>
        </w:rPr>
        <w:t>,</w:t>
      </w:r>
    </w:p>
    <w:p w:rsidR="00DB4FF7" w:rsidRPr="00DB4FF7" w:rsidRDefault="00DB4FF7" w:rsidP="00DB4FF7">
      <w:pPr>
        <w:shd w:val="clear" w:color="auto" w:fill="1E1E1E"/>
        <w:spacing w:after="0" w:line="330" w:lineRule="atLeast"/>
        <w:rPr>
          <w:rFonts w:ascii="Consolas" w:eastAsia="Times New Roman" w:hAnsi="Consolas" w:cs="Times New Roman"/>
          <w:color w:val="D4D4D4"/>
          <w:sz w:val="24"/>
          <w:szCs w:val="24"/>
          <w:lang w:eastAsia="en-IN"/>
        </w:rPr>
      </w:pPr>
      <w:r w:rsidRPr="00DB4FF7">
        <w:rPr>
          <w:rFonts w:ascii="Consolas" w:eastAsia="Times New Roman" w:hAnsi="Consolas" w:cs="Times New Roman"/>
          <w:color w:val="D4D4D4"/>
          <w:sz w:val="24"/>
          <w:szCs w:val="24"/>
          <w:lang w:eastAsia="en-IN"/>
        </w:rPr>
        <w:t>    </w:t>
      </w:r>
      <w:r w:rsidRPr="00DB4FF7">
        <w:rPr>
          <w:rFonts w:ascii="Consolas" w:eastAsia="Times New Roman" w:hAnsi="Consolas" w:cs="Times New Roman"/>
          <w:color w:val="CE9178"/>
          <w:sz w:val="24"/>
          <w:szCs w:val="24"/>
          <w:lang w:eastAsia="en-IN"/>
        </w:rPr>
        <w:t>'age'</w:t>
      </w:r>
      <w:r w:rsidRPr="00DB4FF7">
        <w:rPr>
          <w:rFonts w:ascii="Consolas" w:eastAsia="Times New Roman" w:hAnsi="Consolas" w:cs="Times New Roman"/>
          <w:color w:val="D4D4D4"/>
          <w:sz w:val="24"/>
          <w:szCs w:val="24"/>
          <w:lang w:eastAsia="en-IN"/>
        </w:rPr>
        <w:t> : </w:t>
      </w:r>
      <w:r w:rsidRPr="00DB4FF7">
        <w:rPr>
          <w:rFonts w:ascii="Consolas" w:eastAsia="Times New Roman" w:hAnsi="Consolas" w:cs="Times New Roman"/>
          <w:color w:val="B5CEA8"/>
          <w:sz w:val="24"/>
          <w:szCs w:val="24"/>
          <w:lang w:eastAsia="en-IN"/>
        </w:rPr>
        <w:t>21</w:t>
      </w:r>
      <w:r w:rsidRPr="00DB4FF7">
        <w:rPr>
          <w:rFonts w:ascii="Consolas" w:eastAsia="Times New Roman" w:hAnsi="Consolas" w:cs="Times New Roman"/>
          <w:color w:val="D4D4D4"/>
          <w:sz w:val="24"/>
          <w:szCs w:val="24"/>
          <w:lang w:eastAsia="en-IN"/>
        </w:rPr>
        <w:t>,</w:t>
      </w:r>
    </w:p>
    <w:p w:rsidR="00DB4FF7" w:rsidRPr="00DB4FF7" w:rsidRDefault="00DB4FF7" w:rsidP="00DB4FF7">
      <w:pPr>
        <w:shd w:val="clear" w:color="auto" w:fill="1E1E1E"/>
        <w:spacing w:after="0" w:line="330" w:lineRule="atLeast"/>
        <w:rPr>
          <w:rFonts w:ascii="Consolas" w:eastAsia="Times New Roman" w:hAnsi="Consolas" w:cs="Times New Roman"/>
          <w:color w:val="D4D4D4"/>
          <w:sz w:val="24"/>
          <w:szCs w:val="24"/>
          <w:lang w:eastAsia="en-IN"/>
        </w:rPr>
      </w:pPr>
      <w:r w:rsidRPr="00DB4FF7">
        <w:rPr>
          <w:rFonts w:ascii="Consolas" w:eastAsia="Times New Roman" w:hAnsi="Consolas" w:cs="Times New Roman"/>
          <w:color w:val="D4D4D4"/>
          <w:sz w:val="24"/>
          <w:szCs w:val="24"/>
          <w:lang w:eastAsia="en-IN"/>
        </w:rPr>
        <w:t>    </w:t>
      </w:r>
      <w:r w:rsidRPr="00DB4FF7">
        <w:rPr>
          <w:rFonts w:ascii="Consolas" w:eastAsia="Times New Roman" w:hAnsi="Consolas" w:cs="Times New Roman"/>
          <w:color w:val="CE9178"/>
          <w:sz w:val="24"/>
          <w:szCs w:val="24"/>
          <w:lang w:eastAsia="en-IN"/>
        </w:rPr>
        <w:t>'fav movies'</w:t>
      </w:r>
      <w:r w:rsidRPr="00DB4FF7">
        <w:rPr>
          <w:rFonts w:ascii="Consolas" w:eastAsia="Times New Roman" w:hAnsi="Consolas" w:cs="Times New Roman"/>
          <w:color w:val="D4D4D4"/>
          <w:sz w:val="24"/>
          <w:szCs w:val="24"/>
          <w:lang w:eastAsia="en-IN"/>
        </w:rPr>
        <w:t> : [</w:t>
      </w:r>
      <w:r w:rsidRPr="00DB4FF7">
        <w:rPr>
          <w:rFonts w:ascii="Consolas" w:eastAsia="Times New Roman" w:hAnsi="Consolas" w:cs="Times New Roman"/>
          <w:color w:val="CE9178"/>
          <w:sz w:val="24"/>
          <w:szCs w:val="24"/>
          <w:lang w:eastAsia="en-IN"/>
        </w:rPr>
        <w:t>'coco'</w:t>
      </w:r>
      <w:r w:rsidRPr="00DB4FF7">
        <w:rPr>
          <w:rFonts w:ascii="Consolas" w:eastAsia="Times New Roman" w:hAnsi="Consolas" w:cs="Times New Roman"/>
          <w:color w:val="D4D4D4"/>
          <w:sz w:val="24"/>
          <w:szCs w:val="24"/>
          <w:lang w:eastAsia="en-IN"/>
        </w:rPr>
        <w:t>, </w:t>
      </w:r>
      <w:r w:rsidRPr="00DB4FF7">
        <w:rPr>
          <w:rFonts w:ascii="Consolas" w:eastAsia="Times New Roman" w:hAnsi="Consolas" w:cs="Times New Roman"/>
          <w:color w:val="CE9178"/>
          <w:sz w:val="24"/>
          <w:szCs w:val="24"/>
          <w:lang w:eastAsia="en-IN"/>
        </w:rPr>
        <w:t>'kimino na wa'</w:t>
      </w:r>
      <w:r w:rsidRPr="00DB4FF7">
        <w:rPr>
          <w:rFonts w:ascii="Consolas" w:eastAsia="Times New Roman" w:hAnsi="Consolas" w:cs="Times New Roman"/>
          <w:color w:val="D4D4D4"/>
          <w:sz w:val="24"/>
          <w:szCs w:val="24"/>
          <w:lang w:eastAsia="en-IN"/>
        </w:rPr>
        <w:t>],</w:t>
      </w:r>
    </w:p>
    <w:p w:rsidR="00DB4FF7" w:rsidRPr="00DB4FF7" w:rsidRDefault="00DB4FF7" w:rsidP="00DB4FF7">
      <w:pPr>
        <w:shd w:val="clear" w:color="auto" w:fill="1E1E1E"/>
        <w:spacing w:after="0" w:line="330" w:lineRule="atLeast"/>
        <w:rPr>
          <w:rFonts w:ascii="Consolas" w:eastAsia="Times New Roman" w:hAnsi="Consolas" w:cs="Times New Roman"/>
          <w:color w:val="D4D4D4"/>
          <w:sz w:val="24"/>
          <w:szCs w:val="24"/>
          <w:lang w:eastAsia="en-IN"/>
        </w:rPr>
      </w:pPr>
      <w:r w:rsidRPr="00DB4FF7">
        <w:rPr>
          <w:rFonts w:ascii="Consolas" w:eastAsia="Times New Roman" w:hAnsi="Consolas" w:cs="Times New Roman"/>
          <w:color w:val="D4D4D4"/>
          <w:sz w:val="24"/>
          <w:szCs w:val="24"/>
          <w:lang w:eastAsia="en-IN"/>
        </w:rPr>
        <w:t>    </w:t>
      </w:r>
      <w:r w:rsidRPr="00DB4FF7">
        <w:rPr>
          <w:rFonts w:ascii="Consolas" w:eastAsia="Times New Roman" w:hAnsi="Consolas" w:cs="Times New Roman"/>
          <w:color w:val="CE9178"/>
          <w:sz w:val="24"/>
          <w:szCs w:val="24"/>
          <w:lang w:eastAsia="en-IN"/>
        </w:rPr>
        <w:t>'fav tunes'</w:t>
      </w:r>
      <w:r w:rsidRPr="00DB4FF7">
        <w:rPr>
          <w:rFonts w:ascii="Consolas" w:eastAsia="Times New Roman" w:hAnsi="Consolas" w:cs="Times New Roman"/>
          <w:color w:val="D4D4D4"/>
          <w:sz w:val="24"/>
          <w:szCs w:val="24"/>
          <w:lang w:eastAsia="en-IN"/>
        </w:rPr>
        <w:t> : [</w:t>
      </w:r>
      <w:r w:rsidRPr="00DB4FF7">
        <w:rPr>
          <w:rFonts w:ascii="Consolas" w:eastAsia="Times New Roman" w:hAnsi="Consolas" w:cs="Times New Roman"/>
          <w:color w:val="CE9178"/>
          <w:sz w:val="24"/>
          <w:szCs w:val="24"/>
          <w:lang w:eastAsia="en-IN"/>
        </w:rPr>
        <w:t>'awakening'</w:t>
      </w:r>
      <w:r w:rsidRPr="00DB4FF7">
        <w:rPr>
          <w:rFonts w:ascii="Consolas" w:eastAsia="Times New Roman" w:hAnsi="Consolas" w:cs="Times New Roman"/>
          <w:color w:val="D4D4D4"/>
          <w:sz w:val="24"/>
          <w:szCs w:val="24"/>
          <w:lang w:eastAsia="en-IN"/>
        </w:rPr>
        <w:t>, </w:t>
      </w:r>
      <w:r w:rsidRPr="00DB4FF7">
        <w:rPr>
          <w:rFonts w:ascii="Consolas" w:eastAsia="Times New Roman" w:hAnsi="Consolas" w:cs="Times New Roman"/>
          <w:color w:val="CE9178"/>
          <w:sz w:val="24"/>
          <w:szCs w:val="24"/>
          <w:lang w:eastAsia="en-IN"/>
        </w:rPr>
        <w:t>'fairy tale'</w:t>
      </w:r>
      <w:r w:rsidRPr="00DB4FF7">
        <w:rPr>
          <w:rFonts w:ascii="Consolas" w:eastAsia="Times New Roman" w:hAnsi="Consolas" w:cs="Times New Roman"/>
          <w:color w:val="D4D4D4"/>
          <w:sz w:val="24"/>
          <w:szCs w:val="24"/>
          <w:lang w:eastAsia="en-IN"/>
        </w:rPr>
        <w:t>]</w:t>
      </w:r>
    </w:p>
    <w:p w:rsidR="00DB4FF7" w:rsidRPr="00DB4FF7" w:rsidRDefault="00DB4FF7" w:rsidP="00DB4FF7">
      <w:pPr>
        <w:shd w:val="clear" w:color="auto" w:fill="1E1E1E"/>
        <w:spacing w:after="0" w:line="330" w:lineRule="atLeast"/>
        <w:rPr>
          <w:rFonts w:ascii="Consolas" w:eastAsia="Times New Roman" w:hAnsi="Consolas" w:cs="Times New Roman"/>
          <w:color w:val="D4D4D4"/>
          <w:sz w:val="24"/>
          <w:szCs w:val="24"/>
          <w:lang w:eastAsia="en-IN"/>
        </w:rPr>
      </w:pPr>
      <w:r w:rsidRPr="00DB4FF7">
        <w:rPr>
          <w:rFonts w:ascii="Consolas" w:eastAsia="Times New Roman" w:hAnsi="Consolas" w:cs="Times New Roman"/>
          <w:color w:val="D4D4D4"/>
          <w:sz w:val="24"/>
          <w:szCs w:val="24"/>
          <w:lang w:eastAsia="en-IN"/>
        </w:rPr>
        <w:t>}</w:t>
      </w:r>
    </w:p>
    <w:p w:rsidR="00DB4FF7" w:rsidRDefault="00DB4FF7" w:rsidP="00AB50D1">
      <w:pPr>
        <w:tabs>
          <w:tab w:val="left" w:pos="1513"/>
        </w:tabs>
        <w:rPr>
          <w:rFonts w:eastAsia="Times New Roman" w:cstheme="minorHAnsi"/>
          <w:color w:val="000000" w:themeColor="text1"/>
          <w:sz w:val="28"/>
          <w:szCs w:val="28"/>
          <w:lang w:eastAsia="en-IN"/>
        </w:rPr>
      </w:pPr>
    </w:p>
    <w:p w:rsidR="008C0694" w:rsidRDefault="008C0694" w:rsidP="00AB50D1">
      <w:pPr>
        <w:tabs>
          <w:tab w:val="left" w:pos="1513"/>
        </w:tabs>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this is very important method.</w:t>
      </w:r>
    </w:p>
    <w:p w:rsidR="008C0694" w:rsidRDefault="008C0694" w:rsidP="00AB50D1">
      <w:pPr>
        <w:tabs>
          <w:tab w:val="left" w:pos="1513"/>
        </w:tabs>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Items method is basically gives us a key value pair tuple inside a list</w:t>
      </w:r>
    </w:p>
    <w:p w:rsidR="008C0694" w:rsidRPr="008C0694" w:rsidRDefault="008C0694" w:rsidP="008C0694">
      <w:pPr>
        <w:shd w:val="clear" w:color="auto" w:fill="1E1E1E"/>
        <w:spacing w:line="330" w:lineRule="atLeast"/>
        <w:rPr>
          <w:rFonts w:ascii="Consolas" w:eastAsia="Times New Roman" w:hAnsi="Consolas" w:cs="Times New Roman"/>
          <w:color w:val="D4D4D4"/>
          <w:sz w:val="24"/>
          <w:szCs w:val="24"/>
          <w:lang w:eastAsia="en-IN"/>
        </w:rPr>
      </w:pPr>
      <w:r>
        <w:rPr>
          <w:rFonts w:eastAsia="Times New Roman" w:cstheme="minorHAnsi"/>
          <w:color w:val="000000" w:themeColor="text1"/>
          <w:sz w:val="28"/>
          <w:szCs w:val="28"/>
          <w:lang w:eastAsia="en-IN"/>
        </w:rPr>
        <w:t>For eg:</w:t>
      </w:r>
      <w:r w:rsidRPr="008C0694">
        <w:rPr>
          <w:rFonts w:ascii="Consolas" w:hAnsi="Consolas"/>
          <w:color w:val="D4D4D4"/>
        </w:rPr>
        <w:t xml:space="preserve"> </w:t>
      </w:r>
      <w:r w:rsidRPr="008C0694">
        <w:rPr>
          <w:rFonts w:ascii="Consolas" w:eastAsia="Times New Roman" w:hAnsi="Consolas" w:cs="Times New Roman"/>
          <w:color w:val="D4D4D4"/>
          <w:sz w:val="24"/>
          <w:szCs w:val="24"/>
          <w:lang w:eastAsia="en-IN"/>
        </w:rPr>
        <w:t>user_info = {</w:t>
      </w:r>
    </w:p>
    <w:p w:rsidR="008C0694" w:rsidRPr="008C0694" w:rsidRDefault="008C0694" w:rsidP="008C0694">
      <w:pPr>
        <w:shd w:val="clear" w:color="auto" w:fill="1E1E1E"/>
        <w:spacing w:after="0" w:line="330" w:lineRule="atLeast"/>
        <w:rPr>
          <w:rFonts w:ascii="Consolas" w:eastAsia="Times New Roman" w:hAnsi="Consolas" w:cs="Times New Roman"/>
          <w:color w:val="D4D4D4"/>
          <w:sz w:val="24"/>
          <w:szCs w:val="24"/>
          <w:lang w:eastAsia="en-IN"/>
        </w:rPr>
      </w:pPr>
      <w:r w:rsidRPr="008C0694">
        <w:rPr>
          <w:rFonts w:ascii="Consolas" w:eastAsia="Times New Roman" w:hAnsi="Consolas" w:cs="Times New Roman"/>
          <w:color w:val="D4D4D4"/>
          <w:sz w:val="24"/>
          <w:szCs w:val="24"/>
          <w:lang w:eastAsia="en-IN"/>
        </w:rPr>
        <w:t>    </w:t>
      </w:r>
      <w:r w:rsidRPr="008C0694">
        <w:rPr>
          <w:rFonts w:ascii="Consolas" w:eastAsia="Times New Roman" w:hAnsi="Consolas" w:cs="Times New Roman"/>
          <w:color w:val="CE9178"/>
          <w:sz w:val="24"/>
          <w:szCs w:val="24"/>
          <w:lang w:eastAsia="en-IN"/>
        </w:rPr>
        <w:t>'name'</w:t>
      </w:r>
      <w:r w:rsidRPr="008C0694">
        <w:rPr>
          <w:rFonts w:ascii="Consolas" w:eastAsia="Times New Roman" w:hAnsi="Consolas" w:cs="Times New Roman"/>
          <w:color w:val="D4D4D4"/>
          <w:sz w:val="24"/>
          <w:szCs w:val="24"/>
          <w:lang w:eastAsia="en-IN"/>
        </w:rPr>
        <w:t> : </w:t>
      </w:r>
      <w:r w:rsidRPr="008C0694">
        <w:rPr>
          <w:rFonts w:ascii="Consolas" w:eastAsia="Times New Roman" w:hAnsi="Consolas" w:cs="Times New Roman"/>
          <w:color w:val="CE9178"/>
          <w:sz w:val="24"/>
          <w:szCs w:val="24"/>
          <w:lang w:eastAsia="en-IN"/>
        </w:rPr>
        <w:t>'Pintu Raj'</w:t>
      </w:r>
      <w:r w:rsidRPr="008C0694">
        <w:rPr>
          <w:rFonts w:ascii="Consolas" w:eastAsia="Times New Roman" w:hAnsi="Consolas" w:cs="Times New Roman"/>
          <w:color w:val="D4D4D4"/>
          <w:sz w:val="24"/>
          <w:szCs w:val="24"/>
          <w:lang w:eastAsia="en-IN"/>
        </w:rPr>
        <w:t>,</w:t>
      </w:r>
    </w:p>
    <w:p w:rsidR="008C0694" w:rsidRPr="008C0694" w:rsidRDefault="008C0694" w:rsidP="008C0694">
      <w:pPr>
        <w:shd w:val="clear" w:color="auto" w:fill="1E1E1E"/>
        <w:spacing w:after="0" w:line="330" w:lineRule="atLeast"/>
        <w:rPr>
          <w:rFonts w:ascii="Consolas" w:eastAsia="Times New Roman" w:hAnsi="Consolas" w:cs="Times New Roman"/>
          <w:color w:val="D4D4D4"/>
          <w:sz w:val="24"/>
          <w:szCs w:val="24"/>
          <w:lang w:eastAsia="en-IN"/>
        </w:rPr>
      </w:pPr>
      <w:r w:rsidRPr="008C0694">
        <w:rPr>
          <w:rFonts w:ascii="Consolas" w:eastAsia="Times New Roman" w:hAnsi="Consolas" w:cs="Times New Roman"/>
          <w:color w:val="D4D4D4"/>
          <w:sz w:val="24"/>
          <w:szCs w:val="24"/>
          <w:lang w:eastAsia="en-IN"/>
        </w:rPr>
        <w:t>    </w:t>
      </w:r>
      <w:r w:rsidRPr="008C0694">
        <w:rPr>
          <w:rFonts w:ascii="Consolas" w:eastAsia="Times New Roman" w:hAnsi="Consolas" w:cs="Times New Roman"/>
          <w:color w:val="CE9178"/>
          <w:sz w:val="24"/>
          <w:szCs w:val="24"/>
          <w:lang w:eastAsia="en-IN"/>
        </w:rPr>
        <w:t>'age'</w:t>
      </w:r>
      <w:r w:rsidRPr="008C0694">
        <w:rPr>
          <w:rFonts w:ascii="Consolas" w:eastAsia="Times New Roman" w:hAnsi="Consolas" w:cs="Times New Roman"/>
          <w:color w:val="D4D4D4"/>
          <w:sz w:val="24"/>
          <w:szCs w:val="24"/>
          <w:lang w:eastAsia="en-IN"/>
        </w:rPr>
        <w:t> : </w:t>
      </w:r>
      <w:r w:rsidRPr="008C0694">
        <w:rPr>
          <w:rFonts w:ascii="Consolas" w:eastAsia="Times New Roman" w:hAnsi="Consolas" w:cs="Times New Roman"/>
          <w:color w:val="B5CEA8"/>
          <w:sz w:val="24"/>
          <w:szCs w:val="24"/>
          <w:lang w:eastAsia="en-IN"/>
        </w:rPr>
        <w:t>21</w:t>
      </w:r>
      <w:r w:rsidRPr="008C0694">
        <w:rPr>
          <w:rFonts w:ascii="Consolas" w:eastAsia="Times New Roman" w:hAnsi="Consolas" w:cs="Times New Roman"/>
          <w:color w:val="D4D4D4"/>
          <w:sz w:val="24"/>
          <w:szCs w:val="24"/>
          <w:lang w:eastAsia="en-IN"/>
        </w:rPr>
        <w:t>,</w:t>
      </w:r>
    </w:p>
    <w:p w:rsidR="008C0694" w:rsidRPr="008C0694" w:rsidRDefault="008C0694" w:rsidP="008C0694">
      <w:pPr>
        <w:shd w:val="clear" w:color="auto" w:fill="1E1E1E"/>
        <w:spacing w:after="0" w:line="330" w:lineRule="atLeast"/>
        <w:rPr>
          <w:rFonts w:ascii="Consolas" w:eastAsia="Times New Roman" w:hAnsi="Consolas" w:cs="Times New Roman"/>
          <w:color w:val="D4D4D4"/>
          <w:sz w:val="24"/>
          <w:szCs w:val="24"/>
          <w:lang w:eastAsia="en-IN"/>
        </w:rPr>
      </w:pPr>
      <w:r w:rsidRPr="008C0694">
        <w:rPr>
          <w:rFonts w:ascii="Consolas" w:eastAsia="Times New Roman" w:hAnsi="Consolas" w:cs="Times New Roman"/>
          <w:color w:val="D4D4D4"/>
          <w:sz w:val="24"/>
          <w:szCs w:val="24"/>
          <w:lang w:eastAsia="en-IN"/>
        </w:rPr>
        <w:t>    </w:t>
      </w:r>
      <w:r w:rsidRPr="008C0694">
        <w:rPr>
          <w:rFonts w:ascii="Consolas" w:eastAsia="Times New Roman" w:hAnsi="Consolas" w:cs="Times New Roman"/>
          <w:color w:val="CE9178"/>
          <w:sz w:val="24"/>
          <w:szCs w:val="24"/>
          <w:lang w:eastAsia="en-IN"/>
        </w:rPr>
        <w:t>'fav movies'</w:t>
      </w:r>
      <w:r w:rsidRPr="008C0694">
        <w:rPr>
          <w:rFonts w:ascii="Consolas" w:eastAsia="Times New Roman" w:hAnsi="Consolas" w:cs="Times New Roman"/>
          <w:color w:val="D4D4D4"/>
          <w:sz w:val="24"/>
          <w:szCs w:val="24"/>
          <w:lang w:eastAsia="en-IN"/>
        </w:rPr>
        <w:t> : [</w:t>
      </w:r>
      <w:r w:rsidRPr="008C0694">
        <w:rPr>
          <w:rFonts w:ascii="Consolas" w:eastAsia="Times New Roman" w:hAnsi="Consolas" w:cs="Times New Roman"/>
          <w:color w:val="CE9178"/>
          <w:sz w:val="24"/>
          <w:szCs w:val="24"/>
          <w:lang w:eastAsia="en-IN"/>
        </w:rPr>
        <w:t>'coco'</w:t>
      </w:r>
      <w:r w:rsidRPr="008C0694">
        <w:rPr>
          <w:rFonts w:ascii="Consolas" w:eastAsia="Times New Roman" w:hAnsi="Consolas" w:cs="Times New Roman"/>
          <w:color w:val="D4D4D4"/>
          <w:sz w:val="24"/>
          <w:szCs w:val="24"/>
          <w:lang w:eastAsia="en-IN"/>
        </w:rPr>
        <w:t>, </w:t>
      </w:r>
      <w:r w:rsidRPr="008C0694">
        <w:rPr>
          <w:rFonts w:ascii="Consolas" w:eastAsia="Times New Roman" w:hAnsi="Consolas" w:cs="Times New Roman"/>
          <w:color w:val="CE9178"/>
          <w:sz w:val="24"/>
          <w:szCs w:val="24"/>
          <w:lang w:eastAsia="en-IN"/>
        </w:rPr>
        <w:t>'kimino na wa'</w:t>
      </w:r>
      <w:r w:rsidRPr="008C0694">
        <w:rPr>
          <w:rFonts w:ascii="Consolas" w:eastAsia="Times New Roman" w:hAnsi="Consolas" w:cs="Times New Roman"/>
          <w:color w:val="D4D4D4"/>
          <w:sz w:val="24"/>
          <w:szCs w:val="24"/>
          <w:lang w:eastAsia="en-IN"/>
        </w:rPr>
        <w:t>],</w:t>
      </w:r>
    </w:p>
    <w:p w:rsidR="008C0694" w:rsidRPr="008C0694" w:rsidRDefault="008C0694" w:rsidP="008C0694">
      <w:pPr>
        <w:shd w:val="clear" w:color="auto" w:fill="1E1E1E"/>
        <w:spacing w:after="0" w:line="330" w:lineRule="atLeast"/>
        <w:rPr>
          <w:rFonts w:ascii="Consolas" w:eastAsia="Times New Roman" w:hAnsi="Consolas" w:cs="Times New Roman"/>
          <w:color w:val="D4D4D4"/>
          <w:sz w:val="24"/>
          <w:szCs w:val="24"/>
          <w:lang w:eastAsia="en-IN"/>
        </w:rPr>
      </w:pPr>
      <w:r w:rsidRPr="008C0694">
        <w:rPr>
          <w:rFonts w:ascii="Consolas" w:eastAsia="Times New Roman" w:hAnsi="Consolas" w:cs="Times New Roman"/>
          <w:color w:val="D4D4D4"/>
          <w:sz w:val="24"/>
          <w:szCs w:val="24"/>
          <w:lang w:eastAsia="en-IN"/>
        </w:rPr>
        <w:t>    </w:t>
      </w:r>
      <w:r w:rsidRPr="008C0694">
        <w:rPr>
          <w:rFonts w:ascii="Consolas" w:eastAsia="Times New Roman" w:hAnsi="Consolas" w:cs="Times New Roman"/>
          <w:color w:val="CE9178"/>
          <w:sz w:val="24"/>
          <w:szCs w:val="24"/>
          <w:lang w:eastAsia="en-IN"/>
        </w:rPr>
        <w:t>'fav tunes'</w:t>
      </w:r>
      <w:r w:rsidRPr="008C0694">
        <w:rPr>
          <w:rFonts w:ascii="Consolas" w:eastAsia="Times New Roman" w:hAnsi="Consolas" w:cs="Times New Roman"/>
          <w:color w:val="D4D4D4"/>
          <w:sz w:val="24"/>
          <w:szCs w:val="24"/>
          <w:lang w:eastAsia="en-IN"/>
        </w:rPr>
        <w:t> : [</w:t>
      </w:r>
      <w:r w:rsidRPr="008C0694">
        <w:rPr>
          <w:rFonts w:ascii="Consolas" w:eastAsia="Times New Roman" w:hAnsi="Consolas" w:cs="Times New Roman"/>
          <w:color w:val="CE9178"/>
          <w:sz w:val="24"/>
          <w:szCs w:val="24"/>
          <w:lang w:eastAsia="en-IN"/>
        </w:rPr>
        <w:t>'awakening'</w:t>
      </w:r>
      <w:r w:rsidRPr="008C0694">
        <w:rPr>
          <w:rFonts w:ascii="Consolas" w:eastAsia="Times New Roman" w:hAnsi="Consolas" w:cs="Times New Roman"/>
          <w:color w:val="D4D4D4"/>
          <w:sz w:val="24"/>
          <w:szCs w:val="24"/>
          <w:lang w:eastAsia="en-IN"/>
        </w:rPr>
        <w:t>, </w:t>
      </w:r>
      <w:r w:rsidRPr="008C0694">
        <w:rPr>
          <w:rFonts w:ascii="Consolas" w:eastAsia="Times New Roman" w:hAnsi="Consolas" w:cs="Times New Roman"/>
          <w:color w:val="CE9178"/>
          <w:sz w:val="24"/>
          <w:szCs w:val="24"/>
          <w:lang w:eastAsia="en-IN"/>
        </w:rPr>
        <w:t>'fairy tale'</w:t>
      </w:r>
      <w:r w:rsidRPr="008C0694">
        <w:rPr>
          <w:rFonts w:ascii="Consolas" w:eastAsia="Times New Roman" w:hAnsi="Consolas" w:cs="Times New Roman"/>
          <w:color w:val="D4D4D4"/>
          <w:sz w:val="24"/>
          <w:szCs w:val="24"/>
          <w:lang w:eastAsia="en-IN"/>
        </w:rPr>
        <w:t>]</w:t>
      </w:r>
    </w:p>
    <w:p w:rsidR="008C0694" w:rsidRPr="008C0694" w:rsidRDefault="008C0694" w:rsidP="008C0694">
      <w:pPr>
        <w:shd w:val="clear" w:color="auto" w:fill="1E1E1E"/>
        <w:spacing w:after="0" w:line="330" w:lineRule="atLeast"/>
        <w:rPr>
          <w:rFonts w:ascii="Consolas" w:eastAsia="Times New Roman" w:hAnsi="Consolas" w:cs="Times New Roman"/>
          <w:color w:val="D4D4D4"/>
          <w:sz w:val="24"/>
          <w:szCs w:val="24"/>
          <w:lang w:eastAsia="en-IN"/>
        </w:rPr>
      </w:pPr>
      <w:r w:rsidRPr="008C0694">
        <w:rPr>
          <w:rFonts w:ascii="Consolas" w:eastAsia="Times New Roman" w:hAnsi="Consolas" w:cs="Times New Roman"/>
          <w:color w:val="D4D4D4"/>
          <w:sz w:val="24"/>
          <w:szCs w:val="24"/>
          <w:lang w:eastAsia="en-IN"/>
        </w:rPr>
        <w:t>}</w:t>
      </w:r>
    </w:p>
    <w:p w:rsidR="008C0694" w:rsidRPr="008C0694" w:rsidRDefault="008C0694" w:rsidP="008C0694">
      <w:pPr>
        <w:shd w:val="clear" w:color="auto" w:fill="1E1E1E"/>
        <w:spacing w:after="240" w:line="330" w:lineRule="atLeast"/>
        <w:rPr>
          <w:rFonts w:ascii="Consolas" w:eastAsia="Times New Roman" w:hAnsi="Consolas" w:cs="Times New Roman"/>
          <w:color w:val="D4D4D4"/>
          <w:sz w:val="24"/>
          <w:szCs w:val="24"/>
          <w:lang w:eastAsia="en-IN"/>
        </w:rPr>
      </w:pPr>
    </w:p>
    <w:p w:rsidR="008C0694" w:rsidRPr="008C0694" w:rsidRDefault="008C0694" w:rsidP="008C0694">
      <w:pPr>
        <w:shd w:val="clear" w:color="auto" w:fill="1E1E1E"/>
        <w:spacing w:after="0" w:line="330" w:lineRule="atLeast"/>
        <w:rPr>
          <w:rFonts w:ascii="Consolas" w:eastAsia="Times New Roman" w:hAnsi="Consolas" w:cs="Times New Roman"/>
          <w:color w:val="D4D4D4"/>
          <w:sz w:val="24"/>
          <w:szCs w:val="24"/>
          <w:lang w:eastAsia="en-IN"/>
        </w:rPr>
      </w:pPr>
      <w:r w:rsidRPr="008C0694">
        <w:rPr>
          <w:rFonts w:ascii="Consolas" w:eastAsia="Times New Roman" w:hAnsi="Consolas" w:cs="Times New Roman"/>
          <w:color w:val="D4D4D4"/>
          <w:sz w:val="24"/>
          <w:szCs w:val="24"/>
          <w:lang w:eastAsia="en-IN"/>
        </w:rPr>
        <w:t>user_items = user_info.items()</w:t>
      </w:r>
    </w:p>
    <w:p w:rsidR="008C0694" w:rsidRPr="008C0694" w:rsidRDefault="008C0694" w:rsidP="008C0694">
      <w:pPr>
        <w:shd w:val="clear" w:color="auto" w:fill="1E1E1E"/>
        <w:spacing w:after="0" w:line="330" w:lineRule="atLeast"/>
        <w:rPr>
          <w:rFonts w:ascii="Consolas" w:eastAsia="Times New Roman" w:hAnsi="Consolas" w:cs="Times New Roman"/>
          <w:color w:val="D4D4D4"/>
          <w:sz w:val="24"/>
          <w:szCs w:val="24"/>
          <w:lang w:eastAsia="en-IN"/>
        </w:rPr>
      </w:pPr>
      <w:r w:rsidRPr="008C0694">
        <w:rPr>
          <w:rFonts w:ascii="Consolas" w:eastAsia="Times New Roman" w:hAnsi="Consolas" w:cs="Times New Roman"/>
          <w:color w:val="DCDCAA"/>
          <w:sz w:val="24"/>
          <w:szCs w:val="24"/>
          <w:lang w:eastAsia="en-IN"/>
        </w:rPr>
        <w:t>print</w:t>
      </w:r>
      <w:r w:rsidRPr="008C0694">
        <w:rPr>
          <w:rFonts w:ascii="Consolas" w:eastAsia="Times New Roman" w:hAnsi="Consolas" w:cs="Times New Roman"/>
          <w:color w:val="D4D4D4"/>
          <w:sz w:val="24"/>
          <w:szCs w:val="24"/>
          <w:lang w:eastAsia="en-IN"/>
        </w:rPr>
        <w:t>(user_items)</w:t>
      </w:r>
    </w:p>
    <w:p w:rsidR="008C0694" w:rsidRDefault="008C0694" w:rsidP="00AB50D1">
      <w:pPr>
        <w:tabs>
          <w:tab w:val="left" w:pos="1513"/>
        </w:tabs>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 xml:space="preserve">this will give the output as: </w:t>
      </w:r>
    </w:p>
    <w:p w:rsidR="008C0694" w:rsidRDefault="008C0694" w:rsidP="00AB50D1">
      <w:pPr>
        <w:tabs>
          <w:tab w:val="left" w:pos="1513"/>
        </w:tabs>
        <w:rPr>
          <w:rFonts w:eastAsia="Times New Roman" w:cstheme="minorHAnsi"/>
          <w:color w:val="000000" w:themeColor="text1"/>
          <w:sz w:val="28"/>
          <w:szCs w:val="28"/>
          <w:lang w:eastAsia="en-IN"/>
        </w:rPr>
      </w:pPr>
      <w:r w:rsidRPr="008C0694">
        <w:rPr>
          <w:rFonts w:eastAsia="Times New Roman" w:cstheme="minorHAnsi"/>
          <w:color w:val="000000" w:themeColor="text1"/>
          <w:sz w:val="28"/>
          <w:szCs w:val="28"/>
          <w:lang w:eastAsia="en-IN"/>
        </w:rPr>
        <w:t>dict_items([('name', 'Pintu Raj'), ('age', 21), ('fav movies', ['coco', 'kimino na wa']), ('fav tunes', ['awakening', 'fairy tale'])])</w:t>
      </w:r>
      <w:r>
        <w:rPr>
          <w:rFonts w:eastAsia="Times New Roman" w:cstheme="minorHAnsi"/>
          <w:color w:val="000000" w:themeColor="text1"/>
          <w:sz w:val="28"/>
          <w:szCs w:val="28"/>
          <w:lang w:eastAsia="en-IN"/>
        </w:rPr>
        <w:t xml:space="preserve"> </w:t>
      </w:r>
    </w:p>
    <w:p w:rsidR="00DB4FF7" w:rsidRDefault="00DB4FF7" w:rsidP="00AB50D1">
      <w:pPr>
        <w:tabs>
          <w:tab w:val="left" w:pos="1513"/>
        </w:tabs>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why iteams method is important in looping?</w:t>
      </w:r>
    </w:p>
    <w:p w:rsidR="00DB4FF7" w:rsidRDefault="00DB4FF7" w:rsidP="00AB50D1">
      <w:pPr>
        <w:tabs>
          <w:tab w:val="left" w:pos="1513"/>
        </w:tabs>
        <w:rPr>
          <w:rFonts w:eastAsia="Times New Roman" w:cstheme="minorHAnsi"/>
          <w:color w:val="000000" w:themeColor="text1"/>
          <w:sz w:val="28"/>
          <w:szCs w:val="28"/>
          <w:lang w:eastAsia="en-IN"/>
        </w:rPr>
      </w:pPr>
    </w:p>
    <w:p w:rsidR="00DB4FF7" w:rsidRDefault="00DB4FF7" w:rsidP="00AB50D1">
      <w:pPr>
        <w:tabs>
          <w:tab w:val="left" w:pos="1513"/>
        </w:tabs>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For eg:</w:t>
      </w:r>
    </w:p>
    <w:p w:rsidR="00DB4FF7" w:rsidRPr="00DB4FF7" w:rsidRDefault="00DB4FF7" w:rsidP="00DB4FF7">
      <w:pPr>
        <w:shd w:val="clear" w:color="auto" w:fill="1E1E1E"/>
        <w:spacing w:after="0" w:line="330" w:lineRule="atLeast"/>
        <w:rPr>
          <w:rFonts w:ascii="Consolas" w:eastAsia="Times New Roman" w:hAnsi="Consolas" w:cs="Times New Roman"/>
          <w:color w:val="D4D4D4"/>
          <w:sz w:val="24"/>
          <w:szCs w:val="24"/>
          <w:lang w:eastAsia="en-IN"/>
        </w:rPr>
      </w:pPr>
      <w:r w:rsidRPr="00DB4FF7">
        <w:rPr>
          <w:rFonts w:ascii="Consolas" w:eastAsia="Times New Roman" w:hAnsi="Consolas" w:cs="Times New Roman"/>
          <w:color w:val="C586C0"/>
          <w:sz w:val="24"/>
          <w:szCs w:val="24"/>
          <w:lang w:eastAsia="en-IN"/>
        </w:rPr>
        <w:t>for</w:t>
      </w:r>
      <w:r w:rsidRPr="00DB4FF7">
        <w:rPr>
          <w:rFonts w:ascii="Consolas" w:eastAsia="Times New Roman" w:hAnsi="Consolas" w:cs="Times New Roman"/>
          <w:color w:val="D4D4D4"/>
          <w:sz w:val="24"/>
          <w:szCs w:val="24"/>
          <w:lang w:eastAsia="en-IN"/>
        </w:rPr>
        <w:t> i </w:t>
      </w:r>
      <w:r w:rsidRPr="00DB4FF7">
        <w:rPr>
          <w:rFonts w:ascii="Consolas" w:eastAsia="Times New Roman" w:hAnsi="Consolas" w:cs="Times New Roman"/>
          <w:color w:val="C586C0"/>
          <w:sz w:val="24"/>
          <w:szCs w:val="24"/>
          <w:lang w:eastAsia="en-IN"/>
        </w:rPr>
        <w:t>in</w:t>
      </w:r>
      <w:r w:rsidRPr="00DB4FF7">
        <w:rPr>
          <w:rFonts w:ascii="Consolas" w:eastAsia="Times New Roman" w:hAnsi="Consolas" w:cs="Times New Roman"/>
          <w:color w:val="D4D4D4"/>
          <w:sz w:val="24"/>
          <w:szCs w:val="24"/>
          <w:lang w:eastAsia="en-IN"/>
        </w:rPr>
        <w:t> user_info.items():</w:t>
      </w:r>
    </w:p>
    <w:p w:rsidR="00DB4FF7" w:rsidRPr="00DB4FF7" w:rsidRDefault="00DB4FF7" w:rsidP="00DB4FF7">
      <w:pPr>
        <w:shd w:val="clear" w:color="auto" w:fill="1E1E1E"/>
        <w:spacing w:after="0" w:line="330" w:lineRule="atLeast"/>
        <w:rPr>
          <w:rFonts w:ascii="Consolas" w:eastAsia="Times New Roman" w:hAnsi="Consolas" w:cs="Times New Roman"/>
          <w:color w:val="D4D4D4"/>
          <w:sz w:val="24"/>
          <w:szCs w:val="24"/>
          <w:lang w:eastAsia="en-IN"/>
        </w:rPr>
      </w:pPr>
      <w:r w:rsidRPr="00DB4FF7">
        <w:rPr>
          <w:rFonts w:ascii="Consolas" w:eastAsia="Times New Roman" w:hAnsi="Consolas" w:cs="Times New Roman"/>
          <w:color w:val="D4D4D4"/>
          <w:sz w:val="24"/>
          <w:szCs w:val="24"/>
          <w:lang w:eastAsia="en-IN"/>
        </w:rPr>
        <w:t>    </w:t>
      </w:r>
      <w:r w:rsidRPr="00DB4FF7">
        <w:rPr>
          <w:rFonts w:ascii="Consolas" w:eastAsia="Times New Roman" w:hAnsi="Consolas" w:cs="Times New Roman"/>
          <w:color w:val="DCDCAA"/>
          <w:sz w:val="24"/>
          <w:szCs w:val="24"/>
          <w:lang w:eastAsia="en-IN"/>
        </w:rPr>
        <w:t>print</w:t>
      </w:r>
      <w:r w:rsidRPr="00DB4FF7">
        <w:rPr>
          <w:rFonts w:ascii="Consolas" w:eastAsia="Times New Roman" w:hAnsi="Consolas" w:cs="Times New Roman"/>
          <w:color w:val="D4D4D4"/>
          <w:sz w:val="24"/>
          <w:szCs w:val="24"/>
          <w:lang w:eastAsia="en-IN"/>
        </w:rPr>
        <w:t>(i)</w:t>
      </w:r>
    </w:p>
    <w:p w:rsidR="00DB4FF7" w:rsidRDefault="00DB4FF7" w:rsidP="00AB50D1">
      <w:pPr>
        <w:tabs>
          <w:tab w:val="left" w:pos="1513"/>
        </w:tabs>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this will give the tuple of each key value pair</w:t>
      </w:r>
    </w:p>
    <w:p w:rsidR="00DB4FF7" w:rsidRDefault="00DB4FF7" w:rsidP="00AB50D1">
      <w:pPr>
        <w:tabs>
          <w:tab w:val="left" w:pos="1513"/>
        </w:tabs>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output is:</w:t>
      </w:r>
    </w:p>
    <w:p w:rsidR="00DB4FF7" w:rsidRPr="00DB4FF7" w:rsidRDefault="00DB4FF7" w:rsidP="00DB4FF7">
      <w:pPr>
        <w:tabs>
          <w:tab w:val="left" w:pos="1513"/>
        </w:tabs>
        <w:rPr>
          <w:rFonts w:eastAsia="Times New Roman" w:cstheme="minorHAnsi"/>
          <w:color w:val="000000" w:themeColor="text1"/>
          <w:sz w:val="28"/>
          <w:szCs w:val="28"/>
          <w:lang w:eastAsia="en-IN"/>
        </w:rPr>
      </w:pPr>
      <w:r w:rsidRPr="00DB4FF7">
        <w:rPr>
          <w:rFonts w:eastAsia="Times New Roman" w:cstheme="minorHAnsi"/>
          <w:color w:val="000000" w:themeColor="text1"/>
          <w:sz w:val="28"/>
          <w:szCs w:val="28"/>
          <w:lang w:eastAsia="en-IN"/>
        </w:rPr>
        <w:t>('name', 'Pintu Raj')</w:t>
      </w:r>
    </w:p>
    <w:p w:rsidR="00DB4FF7" w:rsidRPr="00DB4FF7" w:rsidRDefault="00DB4FF7" w:rsidP="00DB4FF7">
      <w:pPr>
        <w:tabs>
          <w:tab w:val="left" w:pos="1513"/>
        </w:tabs>
        <w:rPr>
          <w:rFonts w:eastAsia="Times New Roman" w:cstheme="minorHAnsi"/>
          <w:color w:val="000000" w:themeColor="text1"/>
          <w:sz w:val="28"/>
          <w:szCs w:val="28"/>
          <w:lang w:eastAsia="en-IN"/>
        </w:rPr>
      </w:pPr>
      <w:r w:rsidRPr="00DB4FF7">
        <w:rPr>
          <w:rFonts w:eastAsia="Times New Roman" w:cstheme="minorHAnsi"/>
          <w:color w:val="000000" w:themeColor="text1"/>
          <w:sz w:val="28"/>
          <w:szCs w:val="28"/>
          <w:lang w:eastAsia="en-IN"/>
        </w:rPr>
        <w:t>('age', 21)</w:t>
      </w:r>
    </w:p>
    <w:p w:rsidR="00DB4FF7" w:rsidRPr="00DB4FF7" w:rsidRDefault="00DB4FF7" w:rsidP="00DB4FF7">
      <w:pPr>
        <w:tabs>
          <w:tab w:val="left" w:pos="1513"/>
        </w:tabs>
        <w:rPr>
          <w:rFonts w:eastAsia="Times New Roman" w:cstheme="minorHAnsi"/>
          <w:color w:val="000000" w:themeColor="text1"/>
          <w:sz w:val="28"/>
          <w:szCs w:val="28"/>
          <w:lang w:eastAsia="en-IN"/>
        </w:rPr>
      </w:pPr>
      <w:r w:rsidRPr="00DB4FF7">
        <w:rPr>
          <w:rFonts w:eastAsia="Times New Roman" w:cstheme="minorHAnsi"/>
          <w:color w:val="000000" w:themeColor="text1"/>
          <w:sz w:val="28"/>
          <w:szCs w:val="28"/>
          <w:lang w:eastAsia="en-IN"/>
        </w:rPr>
        <w:t>('fav movies', ['coco', 'kimino na wa'])</w:t>
      </w:r>
    </w:p>
    <w:p w:rsidR="00DB4FF7" w:rsidRDefault="00DB4FF7" w:rsidP="00DB4FF7">
      <w:pPr>
        <w:tabs>
          <w:tab w:val="left" w:pos="1513"/>
        </w:tabs>
        <w:rPr>
          <w:rFonts w:eastAsia="Times New Roman" w:cstheme="minorHAnsi"/>
          <w:color w:val="000000" w:themeColor="text1"/>
          <w:sz w:val="28"/>
          <w:szCs w:val="28"/>
          <w:lang w:eastAsia="en-IN"/>
        </w:rPr>
      </w:pPr>
      <w:r w:rsidRPr="00DB4FF7">
        <w:rPr>
          <w:rFonts w:eastAsia="Times New Roman" w:cstheme="minorHAnsi"/>
          <w:color w:val="000000" w:themeColor="text1"/>
          <w:sz w:val="28"/>
          <w:szCs w:val="28"/>
          <w:lang w:eastAsia="en-IN"/>
        </w:rPr>
        <w:t>('fav tunes', ['awakening', 'fairy tale'])</w:t>
      </w:r>
    </w:p>
    <w:p w:rsidR="00DB4FF7" w:rsidRDefault="00DB4FF7" w:rsidP="00DB4FF7">
      <w:pPr>
        <w:tabs>
          <w:tab w:val="left" w:pos="1513"/>
        </w:tabs>
        <w:rPr>
          <w:rFonts w:eastAsia="Times New Roman" w:cstheme="minorHAnsi"/>
          <w:color w:val="000000" w:themeColor="text1"/>
          <w:sz w:val="28"/>
          <w:szCs w:val="28"/>
          <w:lang w:eastAsia="en-IN"/>
        </w:rPr>
      </w:pPr>
    </w:p>
    <w:p w:rsidR="00DB4FF7" w:rsidRDefault="00DB4FF7" w:rsidP="00DB4FF7">
      <w:pPr>
        <w:tabs>
          <w:tab w:val="left" w:pos="1513"/>
        </w:tabs>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This unpacked tuple we can use in following ways:</w:t>
      </w:r>
    </w:p>
    <w:p w:rsidR="00DB4FF7" w:rsidRPr="00DB4FF7" w:rsidRDefault="00DB4FF7" w:rsidP="00DB4FF7">
      <w:pPr>
        <w:shd w:val="clear" w:color="auto" w:fill="1E1E1E"/>
        <w:spacing w:after="0" w:line="330" w:lineRule="atLeast"/>
        <w:rPr>
          <w:rFonts w:ascii="Consolas" w:eastAsia="Times New Roman" w:hAnsi="Consolas" w:cs="Times New Roman"/>
          <w:color w:val="D4D4D4"/>
          <w:sz w:val="24"/>
          <w:szCs w:val="24"/>
          <w:lang w:eastAsia="en-IN"/>
        </w:rPr>
      </w:pPr>
      <w:r w:rsidRPr="00DB4FF7">
        <w:rPr>
          <w:rFonts w:ascii="Consolas" w:eastAsia="Times New Roman" w:hAnsi="Consolas" w:cs="Times New Roman"/>
          <w:color w:val="C586C0"/>
          <w:sz w:val="24"/>
          <w:szCs w:val="24"/>
          <w:lang w:eastAsia="en-IN"/>
        </w:rPr>
        <w:t>for</w:t>
      </w:r>
      <w:r w:rsidRPr="00DB4FF7">
        <w:rPr>
          <w:rFonts w:ascii="Consolas" w:eastAsia="Times New Roman" w:hAnsi="Consolas" w:cs="Times New Roman"/>
          <w:color w:val="D4D4D4"/>
          <w:sz w:val="24"/>
          <w:szCs w:val="24"/>
          <w:lang w:eastAsia="en-IN"/>
        </w:rPr>
        <w:t> i, j </w:t>
      </w:r>
      <w:r w:rsidRPr="00DB4FF7">
        <w:rPr>
          <w:rFonts w:ascii="Consolas" w:eastAsia="Times New Roman" w:hAnsi="Consolas" w:cs="Times New Roman"/>
          <w:color w:val="C586C0"/>
          <w:sz w:val="24"/>
          <w:szCs w:val="24"/>
          <w:lang w:eastAsia="en-IN"/>
        </w:rPr>
        <w:t>in</w:t>
      </w:r>
      <w:r w:rsidRPr="00DB4FF7">
        <w:rPr>
          <w:rFonts w:ascii="Consolas" w:eastAsia="Times New Roman" w:hAnsi="Consolas" w:cs="Times New Roman"/>
          <w:color w:val="D4D4D4"/>
          <w:sz w:val="24"/>
          <w:szCs w:val="24"/>
          <w:lang w:eastAsia="en-IN"/>
        </w:rPr>
        <w:t> user_info.items():</w:t>
      </w:r>
    </w:p>
    <w:p w:rsidR="00DB4FF7" w:rsidRPr="00DB4FF7" w:rsidRDefault="00DB4FF7" w:rsidP="00DB4FF7">
      <w:pPr>
        <w:shd w:val="clear" w:color="auto" w:fill="1E1E1E"/>
        <w:spacing w:after="0" w:line="330" w:lineRule="atLeast"/>
        <w:rPr>
          <w:rFonts w:ascii="Consolas" w:eastAsia="Times New Roman" w:hAnsi="Consolas" w:cs="Times New Roman"/>
          <w:color w:val="D4D4D4"/>
          <w:sz w:val="24"/>
          <w:szCs w:val="24"/>
          <w:lang w:eastAsia="en-IN"/>
        </w:rPr>
      </w:pPr>
      <w:r w:rsidRPr="00DB4FF7">
        <w:rPr>
          <w:rFonts w:ascii="Consolas" w:eastAsia="Times New Roman" w:hAnsi="Consolas" w:cs="Times New Roman"/>
          <w:color w:val="D4D4D4"/>
          <w:sz w:val="24"/>
          <w:szCs w:val="24"/>
          <w:lang w:eastAsia="en-IN"/>
        </w:rPr>
        <w:t>    </w:t>
      </w:r>
      <w:r w:rsidRPr="00DB4FF7">
        <w:rPr>
          <w:rFonts w:ascii="Consolas" w:eastAsia="Times New Roman" w:hAnsi="Consolas" w:cs="Times New Roman"/>
          <w:color w:val="DCDCAA"/>
          <w:sz w:val="24"/>
          <w:szCs w:val="24"/>
          <w:lang w:eastAsia="en-IN"/>
        </w:rPr>
        <w:t>print</w:t>
      </w:r>
      <w:r w:rsidRPr="00DB4FF7">
        <w:rPr>
          <w:rFonts w:ascii="Consolas" w:eastAsia="Times New Roman" w:hAnsi="Consolas" w:cs="Times New Roman"/>
          <w:color w:val="D4D4D4"/>
          <w:sz w:val="24"/>
          <w:szCs w:val="24"/>
          <w:lang w:eastAsia="en-IN"/>
        </w:rPr>
        <w:t>(</w:t>
      </w:r>
      <w:r w:rsidRPr="00DB4FF7">
        <w:rPr>
          <w:rFonts w:ascii="Consolas" w:eastAsia="Times New Roman" w:hAnsi="Consolas" w:cs="Times New Roman"/>
          <w:color w:val="569CD6"/>
          <w:sz w:val="24"/>
          <w:szCs w:val="24"/>
          <w:lang w:eastAsia="en-IN"/>
        </w:rPr>
        <w:t>f</w:t>
      </w:r>
      <w:r w:rsidRPr="00DB4FF7">
        <w:rPr>
          <w:rFonts w:ascii="Consolas" w:eastAsia="Times New Roman" w:hAnsi="Consolas" w:cs="Times New Roman"/>
          <w:color w:val="CE9178"/>
          <w:sz w:val="24"/>
          <w:szCs w:val="24"/>
          <w:lang w:eastAsia="en-IN"/>
        </w:rPr>
        <w:t>'the key is </w:t>
      </w:r>
      <w:r w:rsidRPr="00DB4FF7">
        <w:rPr>
          <w:rFonts w:ascii="Consolas" w:eastAsia="Times New Roman" w:hAnsi="Consolas" w:cs="Times New Roman"/>
          <w:color w:val="569CD6"/>
          <w:sz w:val="24"/>
          <w:szCs w:val="24"/>
          <w:lang w:eastAsia="en-IN"/>
        </w:rPr>
        <w:t>{</w:t>
      </w:r>
      <w:r w:rsidRPr="00DB4FF7">
        <w:rPr>
          <w:rFonts w:ascii="Consolas" w:eastAsia="Times New Roman" w:hAnsi="Consolas" w:cs="Times New Roman"/>
          <w:color w:val="D4D4D4"/>
          <w:sz w:val="24"/>
          <w:szCs w:val="24"/>
          <w:lang w:eastAsia="en-IN"/>
        </w:rPr>
        <w:t>i</w:t>
      </w:r>
      <w:r w:rsidRPr="00DB4FF7">
        <w:rPr>
          <w:rFonts w:ascii="Consolas" w:eastAsia="Times New Roman" w:hAnsi="Consolas" w:cs="Times New Roman"/>
          <w:color w:val="569CD6"/>
          <w:sz w:val="24"/>
          <w:szCs w:val="24"/>
          <w:lang w:eastAsia="en-IN"/>
        </w:rPr>
        <w:t>}</w:t>
      </w:r>
      <w:r w:rsidRPr="00DB4FF7">
        <w:rPr>
          <w:rFonts w:ascii="Consolas" w:eastAsia="Times New Roman" w:hAnsi="Consolas" w:cs="Times New Roman"/>
          <w:color w:val="CE9178"/>
          <w:sz w:val="24"/>
          <w:szCs w:val="24"/>
          <w:lang w:eastAsia="en-IN"/>
        </w:rPr>
        <w:t> and its value is </w:t>
      </w:r>
      <w:r w:rsidRPr="00DB4FF7">
        <w:rPr>
          <w:rFonts w:ascii="Consolas" w:eastAsia="Times New Roman" w:hAnsi="Consolas" w:cs="Times New Roman"/>
          <w:color w:val="569CD6"/>
          <w:sz w:val="24"/>
          <w:szCs w:val="24"/>
          <w:lang w:eastAsia="en-IN"/>
        </w:rPr>
        <w:t>{</w:t>
      </w:r>
      <w:r w:rsidRPr="00DB4FF7">
        <w:rPr>
          <w:rFonts w:ascii="Consolas" w:eastAsia="Times New Roman" w:hAnsi="Consolas" w:cs="Times New Roman"/>
          <w:color w:val="D4D4D4"/>
          <w:sz w:val="24"/>
          <w:szCs w:val="24"/>
          <w:lang w:eastAsia="en-IN"/>
        </w:rPr>
        <w:t>j</w:t>
      </w:r>
      <w:r w:rsidRPr="00DB4FF7">
        <w:rPr>
          <w:rFonts w:ascii="Consolas" w:eastAsia="Times New Roman" w:hAnsi="Consolas" w:cs="Times New Roman"/>
          <w:color w:val="569CD6"/>
          <w:sz w:val="24"/>
          <w:szCs w:val="24"/>
          <w:lang w:eastAsia="en-IN"/>
        </w:rPr>
        <w:t>}</w:t>
      </w:r>
      <w:r w:rsidRPr="00DB4FF7">
        <w:rPr>
          <w:rFonts w:ascii="Consolas" w:eastAsia="Times New Roman" w:hAnsi="Consolas" w:cs="Times New Roman"/>
          <w:color w:val="CE9178"/>
          <w:sz w:val="24"/>
          <w:szCs w:val="24"/>
          <w:lang w:eastAsia="en-IN"/>
        </w:rPr>
        <w:t>'</w:t>
      </w:r>
      <w:r w:rsidRPr="00DB4FF7">
        <w:rPr>
          <w:rFonts w:ascii="Consolas" w:eastAsia="Times New Roman" w:hAnsi="Consolas" w:cs="Times New Roman"/>
          <w:color w:val="D4D4D4"/>
          <w:sz w:val="24"/>
          <w:szCs w:val="24"/>
          <w:lang w:eastAsia="en-IN"/>
        </w:rPr>
        <w:t>)</w:t>
      </w:r>
    </w:p>
    <w:p w:rsidR="00DB4FF7" w:rsidRPr="00DB4FF7" w:rsidRDefault="00DB4FF7" w:rsidP="00DB4FF7">
      <w:pPr>
        <w:shd w:val="clear" w:color="auto" w:fill="1E1E1E"/>
        <w:spacing w:after="0" w:line="330" w:lineRule="atLeast"/>
        <w:rPr>
          <w:rFonts w:ascii="Consolas" w:eastAsia="Times New Roman" w:hAnsi="Consolas" w:cs="Times New Roman"/>
          <w:color w:val="D4D4D4"/>
          <w:sz w:val="24"/>
          <w:szCs w:val="24"/>
          <w:lang w:eastAsia="en-IN"/>
        </w:rPr>
      </w:pPr>
    </w:p>
    <w:p w:rsidR="00DB4FF7" w:rsidRDefault="00DB4FF7" w:rsidP="00DB4FF7">
      <w:pPr>
        <w:tabs>
          <w:tab w:val="left" w:pos="1513"/>
        </w:tabs>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this will give the output as :</w:t>
      </w:r>
    </w:p>
    <w:p w:rsidR="00DB4FF7" w:rsidRPr="00DB4FF7" w:rsidRDefault="00DB4FF7" w:rsidP="00DB4FF7">
      <w:pPr>
        <w:tabs>
          <w:tab w:val="left" w:pos="1513"/>
        </w:tabs>
        <w:rPr>
          <w:rFonts w:eastAsia="Times New Roman" w:cstheme="minorHAnsi"/>
          <w:color w:val="000000" w:themeColor="text1"/>
          <w:sz w:val="28"/>
          <w:szCs w:val="28"/>
          <w:lang w:eastAsia="en-IN"/>
        </w:rPr>
      </w:pPr>
      <w:r w:rsidRPr="00DB4FF7">
        <w:rPr>
          <w:rFonts w:eastAsia="Times New Roman" w:cstheme="minorHAnsi"/>
          <w:color w:val="000000" w:themeColor="text1"/>
          <w:sz w:val="28"/>
          <w:szCs w:val="28"/>
          <w:lang w:eastAsia="en-IN"/>
        </w:rPr>
        <w:t>the key is name and its value is Pintu Raj</w:t>
      </w:r>
    </w:p>
    <w:p w:rsidR="00DB4FF7" w:rsidRPr="00DB4FF7" w:rsidRDefault="00DB4FF7" w:rsidP="00DB4FF7">
      <w:pPr>
        <w:tabs>
          <w:tab w:val="left" w:pos="1513"/>
        </w:tabs>
        <w:rPr>
          <w:rFonts w:eastAsia="Times New Roman" w:cstheme="minorHAnsi"/>
          <w:color w:val="000000" w:themeColor="text1"/>
          <w:sz w:val="28"/>
          <w:szCs w:val="28"/>
          <w:lang w:eastAsia="en-IN"/>
        </w:rPr>
      </w:pPr>
      <w:r w:rsidRPr="00DB4FF7">
        <w:rPr>
          <w:rFonts w:eastAsia="Times New Roman" w:cstheme="minorHAnsi"/>
          <w:color w:val="000000" w:themeColor="text1"/>
          <w:sz w:val="28"/>
          <w:szCs w:val="28"/>
          <w:lang w:eastAsia="en-IN"/>
        </w:rPr>
        <w:t>the key is age and its value is 21</w:t>
      </w:r>
    </w:p>
    <w:p w:rsidR="00DB4FF7" w:rsidRPr="00DB4FF7" w:rsidRDefault="00DB4FF7" w:rsidP="00DB4FF7">
      <w:pPr>
        <w:tabs>
          <w:tab w:val="left" w:pos="1513"/>
        </w:tabs>
        <w:rPr>
          <w:rFonts w:eastAsia="Times New Roman" w:cstheme="minorHAnsi"/>
          <w:color w:val="000000" w:themeColor="text1"/>
          <w:sz w:val="28"/>
          <w:szCs w:val="28"/>
          <w:lang w:eastAsia="en-IN"/>
        </w:rPr>
      </w:pPr>
      <w:r w:rsidRPr="00DB4FF7">
        <w:rPr>
          <w:rFonts w:eastAsia="Times New Roman" w:cstheme="minorHAnsi"/>
          <w:color w:val="000000" w:themeColor="text1"/>
          <w:sz w:val="28"/>
          <w:szCs w:val="28"/>
          <w:lang w:eastAsia="en-IN"/>
        </w:rPr>
        <w:lastRenderedPageBreak/>
        <w:t>the key is fav movies and its value is ['coco', 'kimino na wa']</w:t>
      </w:r>
    </w:p>
    <w:p w:rsidR="00DB4FF7" w:rsidRDefault="00DB4FF7" w:rsidP="00DB4FF7">
      <w:pPr>
        <w:tabs>
          <w:tab w:val="left" w:pos="1513"/>
        </w:tabs>
        <w:rPr>
          <w:rFonts w:eastAsia="Times New Roman" w:cstheme="minorHAnsi"/>
          <w:color w:val="000000" w:themeColor="text1"/>
          <w:sz w:val="28"/>
          <w:szCs w:val="28"/>
          <w:lang w:eastAsia="en-IN"/>
        </w:rPr>
      </w:pPr>
      <w:r w:rsidRPr="00DB4FF7">
        <w:rPr>
          <w:rFonts w:eastAsia="Times New Roman" w:cstheme="minorHAnsi"/>
          <w:color w:val="000000" w:themeColor="text1"/>
          <w:sz w:val="28"/>
          <w:szCs w:val="28"/>
          <w:lang w:eastAsia="en-IN"/>
        </w:rPr>
        <w:t>the key is fav tunes and its value is ['awakening', 'fairy tale']</w:t>
      </w:r>
    </w:p>
    <w:p w:rsidR="00DB4FF7" w:rsidRDefault="00DB4FF7" w:rsidP="00DB4FF7">
      <w:pPr>
        <w:tabs>
          <w:tab w:val="left" w:pos="1513"/>
        </w:tabs>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Adding amd deleting data inside dictionary:</w:t>
      </w:r>
    </w:p>
    <w:p w:rsidR="00DB4FF7" w:rsidRPr="00DB4FF7" w:rsidRDefault="00DB4FF7" w:rsidP="00DB4FF7">
      <w:pPr>
        <w:shd w:val="clear" w:color="auto" w:fill="1E1E1E"/>
        <w:spacing w:after="0" w:line="330" w:lineRule="atLeast"/>
        <w:rPr>
          <w:rFonts w:ascii="Consolas" w:eastAsia="Times New Roman" w:hAnsi="Consolas" w:cs="Times New Roman"/>
          <w:color w:val="D4D4D4"/>
          <w:sz w:val="24"/>
          <w:szCs w:val="24"/>
          <w:lang w:eastAsia="en-IN"/>
        </w:rPr>
      </w:pPr>
      <w:r w:rsidRPr="00DB4FF7">
        <w:rPr>
          <w:rFonts w:ascii="Consolas" w:eastAsia="Times New Roman" w:hAnsi="Consolas" w:cs="Times New Roman"/>
          <w:color w:val="D4D4D4"/>
          <w:sz w:val="24"/>
          <w:szCs w:val="24"/>
          <w:lang w:eastAsia="en-IN"/>
        </w:rPr>
        <w:t>user_info = {</w:t>
      </w:r>
    </w:p>
    <w:p w:rsidR="00DB4FF7" w:rsidRPr="00DB4FF7" w:rsidRDefault="00DB4FF7" w:rsidP="00DB4FF7">
      <w:pPr>
        <w:shd w:val="clear" w:color="auto" w:fill="1E1E1E"/>
        <w:spacing w:after="0" w:line="330" w:lineRule="atLeast"/>
        <w:rPr>
          <w:rFonts w:ascii="Consolas" w:eastAsia="Times New Roman" w:hAnsi="Consolas" w:cs="Times New Roman"/>
          <w:color w:val="D4D4D4"/>
          <w:sz w:val="24"/>
          <w:szCs w:val="24"/>
          <w:lang w:eastAsia="en-IN"/>
        </w:rPr>
      </w:pPr>
      <w:r w:rsidRPr="00DB4FF7">
        <w:rPr>
          <w:rFonts w:ascii="Consolas" w:eastAsia="Times New Roman" w:hAnsi="Consolas" w:cs="Times New Roman"/>
          <w:color w:val="D4D4D4"/>
          <w:sz w:val="24"/>
          <w:szCs w:val="24"/>
          <w:lang w:eastAsia="en-IN"/>
        </w:rPr>
        <w:t>    </w:t>
      </w:r>
      <w:r w:rsidRPr="00DB4FF7">
        <w:rPr>
          <w:rFonts w:ascii="Consolas" w:eastAsia="Times New Roman" w:hAnsi="Consolas" w:cs="Times New Roman"/>
          <w:color w:val="CE9178"/>
          <w:sz w:val="24"/>
          <w:szCs w:val="24"/>
          <w:lang w:eastAsia="en-IN"/>
        </w:rPr>
        <w:t>'name'</w:t>
      </w:r>
      <w:r w:rsidRPr="00DB4FF7">
        <w:rPr>
          <w:rFonts w:ascii="Consolas" w:eastAsia="Times New Roman" w:hAnsi="Consolas" w:cs="Times New Roman"/>
          <w:color w:val="D4D4D4"/>
          <w:sz w:val="24"/>
          <w:szCs w:val="24"/>
          <w:lang w:eastAsia="en-IN"/>
        </w:rPr>
        <w:t> : </w:t>
      </w:r>
      <w:r w:rsidRPr="00DB4FF7">
        <w:rPr>
          <w:rFonts w:ascii="Consolas" w:eastAsia="Times New Roman" w:hAnsi="Consolas" w:cs="Times New Roman"/>
          <w:color w:val="CE9178"/>
          <w:sz w:val="24"/>
          <w:szCs w:val="24"/>
          <w:lang w:eastAsia="en-IN"/>
        </w:rPr>
        <w:t>'Pintu Raj'</w:t>
      </w:r>
      <w:r w:rsidRPr="00DB4FF7">
        <w:rPr>
          <w:rFonts w:ascii="Consolas" w:eastAsia="Times New Roman" w:hAnsi="Consolas" w:cs="Times New Roman"/>
          <w:color w:val="D4D4D4"/>
          <w:sz w:val="24"/>
          <w:szCs w:val="24"/>
          <w:lang w:eastAsia="en-IN"/>
        </w:rPr>
        <w:t>,</w:t>
      </w:r>
    </w:p>
    <w:p w:rsidR="00DB4FF7" w:rsidRPr="00DB4FF7" w:rsidRDefault="00DB4FF7" w:rsidP="00DB4FF7">
      <w:pPr>
        <w:shd w:val="clear" w:color="auto" w:fill="1E1E1E"/>
        <w:spacing w:after="0" w:line="330" w:lineRule="atLeast"/>
        <w:rPr>
          <w:rFonts w:ascii="Consolas" w:eastAsia="Times New Roman" w:hAnsi="Consolas" w:cs="Times New Roman"/>
          <w:color w:val="D4D4D4"/>
          <w:sz w:val="24"/>
          <w:szCs w:val="24"/>
          <w:lang w:eastAsia="en-IN"/>
        </w:rPr>
      </w:pPr>
      <w:r w:rsidRPr="00DB4FF7">
        <w:rPr>
          <w:rFonts w:ascii="Consolas" w:eastAsia="Times New Roman" w:hAnsi="Consolas" w:cs="Times New Roman"/>
          <w:color w:val="D4D4D4"/>
          <w:sz w:val="24"/>
          <w:szCs w:val="24"/>
          <w:lang w:eastAsia="en-IN"/>
        </w:rPr>
        <w:t>    </w:t>
      </w:r>
      <w:r w:rsidRPr="00DB4FF7">
        <w:rPr>
          <w:rFonts w:ascii="Consolas" w:eastAsia="Times New Roman" w:hAnsi="Consolas" w:cs="Times New Roman"/>
          <w:color w:val="CE9178"/>
          <w:sz w:val="24"/>
          <w:szCs w:val="24"/>
          <w:lang w:eastAsia="en-IN"/>
        </w:rPr>
        <w:t>'age'</w:t>
      </w:r>
      <w:r w:rsidRPr="00DB4FF7">
        <w:rPr>
          <w:rFonts w:ascii="Consolas" w:eastAsia="Times New Roman" w:hAnsi="Consolas" w:cs="Times New Roman"/>
          <w:color w:val="D4D4D4"/>
          <w:sz w:val="24"/>
          <w:szCs w:val="24"/>
          <w:lang w:eastAsia="en-IN"/>
        </w:rPr>
        <w:t> : </w:t>
      </w:r>
      <w:r w:rsidRPr="00DB4FF7">
        <w:rPr>
          <w:rFonts w:ascii="Consolas" w:eastAsia="Times New Roman" w:hAnsi="Consolas" w:cs="Times New Roman"/>
          <w:color w:val="B5CEA8"/>
          <w:sz w:val="24"/>
          <w:szCs w:val="24"/>
          <w:lang w:eastAsia="en-IN"/>
        </w:rPr>
        <w:t>21</w:t>
      </w:r>
      <w:r w:rsidRPr="00DB4FF7">
        <w:rPr>
          <w:rFonts w:ascii="Consolas" w:eastAsia="Times New Roman" w:hAnsi="Consolas" w:cs="Times New Roman"/>
          <w:color w:val="D4D4D4"/>
          <w:sz w:val="24"/>
          <w:szCs w:val="24"/>
          <w:lang w:eastAsia="en-IN"/>
        </w:rPr>
        <w:t>,</w:t>
      </w:r>
    </w:p>
    <w:p w:rsidR="00DB4FF7" w:rsidRPr="00DB4FF7" w:rsidRDefault="00DB4FF7" w:rsidP="00DB4FF7">
      <w:pPr>
        <w:shd w:val="clear" w:color="auto" w:fill="1E1E1E"/>
        <w:spacing w:after="0" w:line="330" w:lineRule="atLeast"/>
        <w:rPr>
          <w:rFonts w:ascii="Consolas" w:eastAsia="Times New Roman" w:hAnsi="Consolas" w:cs="Times New Roman"/>
          <w:color w:val="D4D4D4"/>
          <w:sz w:val="24"/>
          <w:szCs w:val="24"/>
          <w:lang w:eastAsia="en-IN"/>
        </w:rPr>
      </w:pPr>
      <w:r w:rsidRPr="00DB4FF7">
        <w:rPr>
          <w:rFonts w:ascii="Consolas" w:eastAsia="Times New Roman" w:hAnsi="Consolas" w:cs="Times New Roman"/>
          <w:color w:val="D4D4D4"/>
          <w:sz w:val="24"/>
          <w:szCs w:val="24"/>
          <w:lang w:eastAsia="en-IN"/>
        </w:rPr>
        <w:t>    </w:t>
      </w:r>
      <w:r w:rsidRPr="00DB4FF7">
        <w:rPr>
          <w:rFonts w:ascii="Consolas" w:eastAsia="Times New Roman" w:hAnsi="Consolas" w:cs="Times New Roman"/>
          <w:color w:val="CE9178"/>
          <w:sz w:val="24"/>
          <w:szCs w:val="24"/>
          <w:lang w:eastAsia="en-IN"/>
        </w:rPr>
        <w:t>'fav movies'</w:t>
      </w:r>
      <w:r w:rsidRPr="00DB4FF7">
        <w:rPr>
          <w:rFonts w:ascii="Consolas" w:eastAsia="Times New Roman" w:hAnsi="Consolas" w:cs="Times New Roman"/>
          <w:color w:val="D4D4D4"/>
          <w:sz w:val="24"/>
          <w:szCs w:val="24"/>
          <w:lang w:eastAsia="en-IN"/>
        </w:rPr>
        <w:t> : [</w:t>
      </w:r>
      <w:r w:rsidRPr="00DB4FF7">
        <w:rPr>
          <w:rFonts w:ascii="Consolas" w:eastAsia="Times New Roman" w:hAnsi="Consolas" w:cs="Times New Roman"/>
          <w:color w:val="CE9178"/>
          <w:sz w:val="24"/>
          <w:szCs w:val="24"/>
          <w:lang w:eastAsia="en-IN"/>
        </w:rPr>
        <w:t>'coco'</w:t>
      </w:r>
      <w:r w:rsidRPr="00DB4FF7">
        <w:rPr>
          <w:rFonts w:ascii="Consolas" w:eastAsia="Times New Roman" w:hAnsi="Consolas" w:cs="Times New Roman"/>
          <w:color w:val="D4D4D4"/>
          <w:sz w:val="24"/>
          <w:szCs w:val="24"/>
          <w:lang w:eastAsia="en-IN"/>
        </w:rPr>
        <w:t>, </w:t>
      </w:r>
      <w:r w:rsidRPr="00DB4FF7">
        <w:rPr>
          <w:rFonts w:ascii="Consolas" w:eastAsia="Times New Roman" w:hAnsi="Consolas" w:cs="Times New Roman"/>
          <w:color w:val="CE9178"/>
          <w:sz w:val="24"/>
          <w:szCs w:val="24"/>
          <w:lang w:eastAsia="en-IN"/>
        </w:rPr>
        <w:t>'kimino na wa'</w:t>
      </w:r>
      <w:r w:rsidRPr="00DB4FF7">
        <w:rPr>
          <w:rFonts w:ascii="Consolas" w:eastAsia="Times New Roman" w:hAnsi="Consolas" w:cs="Times New Roman"/>
          <w:color w:val="D4D4D4"/>
          <w:sz w:val="24"/>
          <w:szCs w:val="24"/>
          <w:lang w:eastAsia="en-IN"/>
        </w:rPr>
        <w:t>],</w:t>
      </w:r>
    </w:p>
    <w:p w:rsidR="00DB4FF7" w:rsidRPr="00DB4FF7" w:rsidRDefault="00DB4FF7" w:rsidP="00DB4FF7">
      <w:pPr>
        <w:shd w:val="clear" w:color="auto" w:fill="1E1E1E"/>
        <w:spacing w:after="0" w:line="330" w:lineRule="atLeast"/>
        <w:rPr>
          <w:rFonts w:ascii="Consolas" w:eastAsia="Times New Roman" w:hAnsi="Consolas" w:cs="Times New Roman"/>
          <w:color w:val="D4D4D4"/>
          <w:sz w:val="24"/>
          <w:szCs w:val="24"/>
          <w:lang w:eastAsia="en-IN"/>
        </w:rPr>
      </w:pPr>
      <w:r w:rsidRPr="00DB4FF7">
        <w:rPr>
          <w:rFonts w:ascii="Consolas" w:eastAsia="Times New Roman" w:hAnsi="Consolas" w:cs="Times New Roman"/>
          <w:color w:val="D4D4D4"/>
          <w:sz w:val="24"/>
          <w:szCs w:val="24"/>
          <w:lang w:eastAsia="en-IN"/>
        </w:rPr>
        <w:t>    </w:t>
      </w:r>
      <w:r w:rsidRPr="00DB4FF7">
        <w:rPr>
          <w:rFonts w:ascii="Consolas" w:eastAsia="Times New Roman" w:hAnsi="Consolas" w:cs="Times New Roman"/>
          <w:color w:val="CE9178"/>
          <w:sz w:val="24"/>
          <w:szCs w:val="24"/>
          <w:lang w:eastAsia="en-IN"/>
        </w:rPr>
        <w:t>'fav tunes'</w:t>
      </w:r>
      <w:r w:rsidRPr="00DB4FF7">
        <w:rPr>
          <w:rFonts w:ascii="Consolas" w:eastAsia="Times New Roman" w:hAnsi="Consolas" w:cs="Times New Roman"/>
          <w:color w:val="D4D4D4"/>
          <w:sz w:val="24"/>
          <w:szCs w:val="24"/>
          <w:lang w:eastAsia="en-IN"/>
        </w:rPr>
        <w:t> : [</w:t>
      </w:r>
      <w:r w:rsidRPr="00DB4FF7">
        <w:rPr>
          <w:rFonts w:ascii="Consolas" w:eastAsia="Times New Roman" w:hAnsi="Consolas" w:cs="Times New Roman"/>
          <w:color w:val="CE9178"/>
          <w:sz w:val="24"/>
          <w:szCs w:val="24"/>
          <w:lang w:eastAsia="en-IN"/>
        </w:rPr>
        <w:t>'awakening'</w:t>
      </w:r>
      <w:r w:rsidRPr="00DB4FF7">
        <w:rPr>
          <w:rFonts w:ascii="Consolas" w:eastAsia="Times New Roman" w:hAnsi="Consolas" w:cs="Times New Roman"/>
          <w:color w:val="D4D4D4"/>
          <w:sz w:val="24"/>
          <w:szCs w:val="24"/>
          <w:lang w:eastAsia="en-IN"/>
        </w:rPr>
        <w:t>, </w:t>
      </w:r>
      <w:r w:rsidRPr="00DB4FF7">
        <w:rPr>
          <w:rFonts w:ascii="Consolas" w:eastAsia="Times New Roman" w:hAnsi="Consolas" w:cs="Times New Roman"/>
          <w:color w:val="CE9178"/>
          <w:sz w:val="24"/>
          <w:szCs w:val="24"/>
          <w:lang w:eastAsia="en-IN"/>
        </w:rPr>
        <w:t>'fairy tale'</w:t>
      </w:r>
      <w:r w:rsidRPr="00DB4FF7">
        <w:rPr>
          <w:rFonts w:ascii="Consolas" w:eastAsia="Times New Roman" w:hAnsi="Consolas" w:cs="Times New Roman"/>
          <w:color w:val="D4D4D4"/>
          <w:sz w:val="24"/>
          <w:szCs w:val="24"/>
          <w:lang w:eastAsia="en-IN"/>
        </w:rPr>
        <w:t>]</w:t>
      </w:r>
    </w:p>
    <w:p w:rsidR="00DB4FF7" w:rsidRPr="00DB4FF7" w:rsidRDefault="00DB4FF7" w:rsidP="00DB4FF7">
      <w:pPr>
        <w:shd w:val="clear" w:color="auto" w:fill="1E1E1E"/>
        <w:spacing w:after="0" w:line="330" w:lineRule="atLeast"/>
        <w:rPr>
          <w:rFonts w:ascii="Consolas" w:eastAsia="Times New Roman" w:hAnsi="Consolas" w:cs="Times New Roman"/>
          <w:color w:val="D4D4D4"/>
          <w:sz w:val="24"/>
          <w:szCs w:val="24"/>
          <w:lang w:eastAsia="en-IN"/>
        </w:rPr>
      </w:pPr>
      <w:r w:rsidRPr="00DB4FF7">
        <w:rPr>
          <w:rFonts w:ascii="Consolas" w:eastAsia="Times New Roman" w:hAnsi="Consolas" w:cs="Times New Roman"/>
          <w:color w:val="D4D4D4"/>
          <w:sz w:val="24"/>
          <w:szCs w:val="24"/>
          <w:lang w:eastAsia="en-IN"/>
        </w:rPr>
        <w:t>}</w:t>
      </w:r>
    </w:p>
    <w:p w:rsidR="00DB4FF7" w:rsidRPr="00DB4FF7" w:rsidRDefault="00DB4FF7" w:rsidP="00DB4FF7">
      <w:pPr>
        <w:shd w:val="clear" w:color="auto" w:fill="1E1E1E"/>
        <w:spacing w:after="0" w:line="330" w:lineRule="atLeast"/>
        <w:rPr>
          <w:rFonts w:ascii="Consolas" w:eastAsia="Times New Roman" w:hAnsi="Consolas" w:cs="Times New Roman"/>
          <w:color w:val="D4D4D4"/>
          <w:sz w:val="24"/>
          <w:szCs w:val="24"/>
          <w:lang w:eastAsia="en-IN"/>
        </w:rPr>
      </w:pPr>
      <w:r w:rsidRPr="00DB4FF7">
        <w:rPr>
          <w:rFonts w:ascii="Consolas" w:eastAsia="Times New Roman" w:hAnsi="Consolas" w:cs="Times New Roman"/>
          <w:color w:val="6A9955"/>
          <w:sz w:val="24"/>
          <w:szCs w:val="24"/>
          <w:lang w:eastAsia="en-IN"/>
        </w:rPr>
        <w:t># For adding data inside the dictionary we do as follow:</w:t>
      </w:r>
    </w:p>
    <w:p w:rsidR="00DB4FF7" w:rsidRPr="00DB4FF7" w:rsidRDefault="00DB4FF7" w:rsidP="00DB4FF7">
      <w:pPr>
        <w:shd w:val="clear" w:color="auto" w:fill="1E1E1E"/>
        <w:spacing w:after="0" w:line="330" w:lineRule="atLeast"/>
        <w:rPr>
          <w:rFonts w:ascii="Consolas" w:eastAsia="Times New Roman" w:hAnsi="Consolas" w:cs="Times New Roman"/>
          <w:color w:val="D4D4D4"/>
          <w:sz w:val="24"/>
          <w:szCs w:val="24"/>
          <w:lang w:eastAsia="en-IN"/>
        </w:rPr>
      </w:pPr>
    </w:p>
    <w:p w:rsidR="00DB4FF7" w:rsidRPr="00DB4FF7" w:rsidRDefault="00DB4FF7" w:rsidP="00DB4FF7">
      <w:pPr>
        <w:shd w:val="clear" w:color="auto" w:fill="1E1E1E"/>
        <w:spacing w:after="0" w:line="330" w:lineRule="atLeast"/>
        <w:rPr>
          <w:rFonts w:ascii="Consolas" w:eastAsia="Times New Roman" w:hAnsi="Consolas" w:cs="Times New Roman"/>
          <w:color w:val="D4D4D4"/>
          <w:sz w:val="24"/>
          <w:szCs w:val="24"/>
          <w:lang w:eastAsia="en-IN"/>
        </w:rPr>
      </w:pPr>
      <w:r w:rsidRPr="00DB4FF7">
        <w:rPr>
          <w:rFonts w:ascii="Consolas" w:eastAsia="Times New Roman" w:hAnsi="Consolas" w:cs="Times New Roman"/>
          <w:color w:val="D4D4D4"/>
          <w:sz w:val="24"/>
          <w:szCs w:val="24"/>
          <w:lang w:eastAsia="en-IN"/>
        </w:rPr>
        <w:t>user_info[</w:t>
      </w:r>
      <w:r w:rsidRPr="00DB4FF7">
        <w:rPr>
          <w:rFonts w:ascii="Consolas" w:eastAsia="Times New Roman" w:hAnsi="Consolas" w:cs="Times New Roman"/>
          <w:color w:val="CE9178"/>
          <w:sz w:val="24"/>
          <w:szCs w:val="24"/>
          <w:lang w:eastAsia="en-IN"/>
        </w:rPr>
        <w:t>'fav_songs'</w:t>
      </w:r>
      <w:r w:rsidRPr="00DB4FF7">
        <w:rPr>
          <w:rFonts w:ascii="Consolas" w:eastAsia="Times New Roman" w:hAnsi="Consolas" w:cs="Times New Roman"/>
          <w:color w:val="D4D4D4"/>
          <w:sz w:val="24"/>
          <w:szCs w:val="24"/>
          <w:lang w:eastAsia="en-IN"/>
        </w:rPr>
        <w:t>] = [</w:t>
      </w:r>
      <w:r w:rsidRPr="00DB4FF7">
        <w:rPr>
          <w:rFonts w:ascii="Consolas" w:eastAsia="Times New Roman" w:hAnsi="Consolas" w:cs="Times New Roman"/>
          <w:color w:val="CE9178"/>
          <w:sz w:val="24"/>
          <w:szCs w:val="24"/>
          <w:lang w:eastAsia="en-IN"/>
        </w:rPr>
        <w:t>'song1'</w:t>
      </w:r>
      <w:r w:rsidRPr="00DB4FF7">
        <w:rPr>
          <w:rFonts w:ascii="Consolas" w:eastAsia="Times New Roman" w:hAnsi="Consolas" w:cs="Times New Roman"/>
          <w:color w:val="D4D4D4"/>
          <w:sz w:val="24"/>
          <w:szCs w:val="24"/>
          <w:lang w:eastAsia="en-IN"/>
        </w:rPr>
        <w:t>, </w:t>
      </w:r>
      <w:r w:rsidRPr="00DB4FF7">
        <w:rPr>
          <w:rFonts w:ascii="Consolas" w:eastAsia="Times New Roman" w:hAnsi="Consolas" w:cs="Times New Roman"/>
          <w:color w:val="CE9178"/>
          <w:sz w:val="24"/>
          <w:szCs w:val="24"/>
          <w:lang w:eastAsia="en-IN"/>
        </w:rPr>
        <w:t>'song2'</w:t>
      </w:r>
      <w:r w:rsidRPr="00DB4FF7">
        <w:rPr>
          <w:rFonts w:ascii="Consolas" w:eastAsia="Times New Roman" w:hAnsi="Consolas" w:cs="Times New Roman"/>
          <w:color w:val="D4D4D4"/>
          <w:sz w:val="24"/>
          <w:szCs w:val="24"/>
          <w:lang w:eastAsia="en-IN"/>
        </w:rPr>
        <w:t>]</w:t>
      </w:r>
    </w:p>
    <w:p w:rsidR="00DB4FF7" w:rsidRPr="00DB4FF7" w:rsidRDefault="00DB4FF7" w:rsidP="00DB4FF7">
      <w:pPr>
        <w:shd w:val="clear" w:color="auto" w:fill="1E1E1E"/>
        <w:spacing w:after="0" w:line="330" w:lineRule="atLeast"/>
        <w:rPr>
          <w:rFonts w:ascii="Consolas" w:eastAsia="Times New Roman" w:hAnsi="Consolas" w:cs="Times New Roman"/>
          <w:color w:val="D4D4D4"/>
          <w:sz w:val="24"/>
          <w:szCs w:val="24"/>
          <w:lang w:eastAsia="en-IN"/>
        </w:rPr>
      </w:pPr>
    </w:p>
    <w:p w:rsidR="00DB4FF7" w:rsidRPr="00DB4FF7" w:rsidRDefault="00DB4FF7" w:rsidP="00DB4FF7">
      <w:pPr>
        <w:shd w:val="clear" w:color="auto" w:fill="1E1E1E"/>
        <w:spacing w:after="0" w:line="330" w:lineRule="atLeast"/>
        <w:rPr>
          <w:rFonts w:ascii="Consolas" w:eastAsia="Times New Roman" w:hAnsi="Consolas" w:cs="Times New Roman"/>
          <w:color w:val="D4D4D4"/>
          <w:sz w:val="24"/>
          <w:szCs w:val="24"/>
          <w:lang w:eastAsia="en-IN"/>
        </w:rPr>
      </w:pPr>
      <w:r w:rsidRPr="00DB4FF7">
        <w:rPr>
          <w:rFonts w:ascii="Consolas" w:eastAsia="Times New Roman" w:hAnsi="Consolas" w:cs="Times New Roman"/>
          <w:color w:val="DCDCAA"/>
          <w:sz w:val="24"/>
          <w:szCs w:val="24"/>
          <w:lang w:eastAsia="en-IN"/>
        </w:rPr>
        <w:t>print</w:t>
      </w:r>
      <w:r w:rsidRPr="00DB4FF7">
        <w:rPr>
          <w:rFonts w:ascii="Consolas" w:eastAsia="Times New Roman" w:hAnsi="Consolas" w:cs="Times New Roman"/>
          <w:color w:val="D4D4D4"/>
          <w:sz w:val="24"/>
          <w:szCs w:val="24"/>
          <w:lang w:eastAsia="en-IN"/>
        </w:rPr>
        <w:t>(user_info)</w:t>
      </w:r>
    </w:p>
    <w:p w:rsidR="00DB4FF7" w:rsidRDefault="00742177" w:rsidP="00DB4FF7">
      <w:pPr>
        <w:tabs>
          <w:tab w:val="left" w:pos="1513"/>
        </w:tabs>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this will give the output as :</w:t>
      </w:r>
    </w:p>
    <w:p w:rsidR="00742177" w:rsidRDefault="00742177" w:rsidP="00DB4FF7">
      <w:pPr>
        <w:tabs>
          <w:tab w:val="left" w:pos="1513"/>
        </w:tabs>
        <w:rPr>
          <w:rFonts w:eastAsia="Times New Roman" w:cstheme="minorHAnsi"/>
          <w:color w:val="000000" w:themeColor="text1"/>
          <w:sz w:val="28"/>
          <w:szCs w:val="28"/>
          <w:lang w:eastAsia="en-IN"/>
        </w:rPr>
      </w:pPr>
      <w:r w:rsidRPr="00742177">
        <w:rPr>
          <w:rFonts w:eastAsia="Times New Roman" w:cstheme="minorHAnsi"/>
          <w:color w:val="000000" w:themeColor="text1"/>
          <w:sz w:val="28"/>
          <w:szCs w:val="28"/>
          <w:lang w:eastAsia="en-IN"/>
        </w:rPr>
        <w:t xml:space="preserve">{'name': 'Pintu Raj', 'age': 21, 'fav movies': ['coco', 'kimino na wa'], 'fav tunes': ['awakening', 'fairy tale'], </w:t>
      </w:r>
      <w:r>
        <w:rPr>
          <w:rFonts w:eastAsia="Times New Roman" w:cstheme="minorHAnsi"/>
          <w:color w:val="000000" w:themeColor="text1"/>
          <w:sz w:val="28"/>
          <w:szCs w:val="28"/>
          <w:lang w:eastAsia="en-IN"/>
        </w:rPr>
        <w:t>'fav_songs': ['song1', 'song2']</w:t>
      </w:r>
    </w:p>
    <w:p w:rsidR="00742177" w:rsidRDefault="00742177" w:rsidP="00DB4FF7">
      <w:pPr>
        <w:tabs>
          <w:tab w:val="left" w:pos="1513"/>
        </w:tabs>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Here  fav_song is added inside the dictionary</w:t>
      </w:r>
    </w:p>
    <w:p w:rsidR="00742177" w:rsidRDefault="00742177" w:rsidP="00DB4FF7">
      <w:pPr>
        <w:tabs>
          <w:tab w:val="left" w:pos="1513"/>
        </w:tabs>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For delete we use pop method here also in following ways</w:t>
      </w:r>
    </w:p>
    <w:p w:rsidR="00742177" w:rsidRPr="00742177" w:rsidRDefault="00742177" w:rsidP="00742177">
      <w:pPr>
        <w:shd w:val="clear" w:color="auto" w:fill="1E1E1E"/>
        <w:spacing w:after="0" w:line="330" w:lineRule="atLeast"/>
        <w:rPr>
          <w:rFonts w:ascii="Consolas" w:eastAsia="Times New Roman" w:hAnsi="Consolas" w:cs="Times New Roman"/>
          <w:color w:val="D4D4D4"/>
          <w:sz w:val="24"/>
          <w:szCs w:val="24"/>
          <w:lang w:eastAsia="en-IN"/>
        </w:rPr>
      </w:pPr>
      <w:r w:rsidRPr="00742177">
        <w:rPr>
          <w:rFonts w:ascii="Consolas" w:eastAsia="Times New Roman" w:hAnsi="Consolas" w:cs="Times New Roman"/>
          <w:color w:val="D4D4D4"/>
          <w:sz w:val="24"/>
          <w:szCs w:val="24"/>
          <w:lang w:eastAsia="en-IN"/>
        </w:rPr>
        <w:t>user_info = {</w:t>
      </w:r>
    </w:p>
    <w:p w:rsidR="00742177" w:rsidRPr="00742177" w:rsidRDefault="00742177" w:rsidP="00742177">
      <w:pPr>
        <w:shd w:val="clear" w:color="auto" w:fill="1E1E1E"/>
        <w:spacing w:after="0" w:line="330" w:lineRule="atLeast"/>
        <w:rPr>
          <w:rFonts w:ascii="Consolas" w:eastAsia="Times New Roman" w:hAnsi="Consolas" w:cs="Times New Roman"/>
          <w:color w:val="D4D4D4"/>
          <w:sz w:val="24"/>
          <w:szCs w:val="24"/>
          <w:lang w:eastAsia="en-IN"/>
        </w:rPr>
      </w:pPr>
      <w:r w:rsidRPr="00742177">
        <w:rPr>
          <w:rFonts w:ascii="Consolas" w:eastAsia="Times New Roman" w:hAnsi="Consolas" w:cs="Times New Roman"/>
          <w:color w:val="D4D4D4"/>
          <w:sz w:val="24"/>
          <w:szCs w:val="24"/>
          <w:lang w:eastAsia="en-IN"/>
        </w:rPr>
        <w:t>    </w:t>
      </w:r>
      <w:r w:rsidRPr="00742177">
        <w:rPr>
          <w:rFonts w:ascii="Consolas" w:eastAsia="Times New Roman" w:hAnsi="Consolas" w:cs="Times New Roman"/>
          <w:color w:val="CE9178"/>
          <w:sz w:val="24"/>
          <w:szCs w:val="24"/>
          <w:lang w:eastAsia="en-IN"/>
        </w:rPr>
        <w:t>'name'</w:t>
      </w:r>
      <w:r w:rsidRPr="00742177">
        <w:rPr>
          <w:rFonts w:ascii="Consolas" w:eastAsia="Times New Roman" w:hAnsi="Consolas" w:cs="Times New Roman"/>
          <w:color w:val="D4D4D4"/>
          <w:sz w:val="24"/>
          <w:szCs w:val="24"/>
          <w:lang w:eastAsia="en-IN"/>
        </w:rPr>
        <w:t> : </w:t>
      </w:r>
      <w:r w:rsidRPr="00742177">
        <w:rPr>
          <w:rFonts w:ascii="Consolas" w:eastAsia="Times New Roman" w:hAnsi="Consolas" w:cs="Times New Roman"/>
          <w:color w:val="CE9178"/>
          <w:sz w:val="24"/>
          <w:szCs w:val="24"/>
          <w:lang w:eastAsia="en-IN"/>
        </w:rPr>
        <w:t>'Pintu Raj'</w:t>
      </w:r>
      <w:r w:rsidRPr="00742177">
        <w:rPr>
          <w:rFonts w:ascii="Consolas" w:eastAsia="Times New Roman" w:hAnsi="Consolas" w:cs="Times New Roman"/>
          <w:color w:val="D4D4D4"/>
          <w:sz w:val="24"/>
          <w:szCs w:val="24"/>
          <w:lang w:eastAsia="en-IN"/>
        </w:rPr>
        <w:t>,</w:t>
      </w:r>
    </w:p>
    <w:p w:rsidR="00742177" w:rsidRPr="00742177" w:rsidRDefault="00742177" w:rsidP="00742177">
      <w:pPr>
        <w:shd w:val="clear" w:color="auto" w:fill="1E1E1E"/>
        <w:spacing w:after="0" w:line="330" w:lineRule="atLeast"/>
        <w:rPr>
          <w:rFonts w:ascii="Consolas" w:eastAsia="Times New Roman" w:hAnsi="Consolas" w:cs="Times New Roman"/>
          <w:color w:val="D4D4D4"/>
          <w:sz w:val="24"/>
          <w:szCs w:val="24"/>
          <w:lang w:eastAsia="en-IN"/>
        </w:rPr>
      </w:pPr>
      <w:r w:rsidRPr="00742177">
        <w:rPr>
          <w:rFonts w:ascii="Consolas" w:eastAsia="Times New Roman" w:hAnsi="Consolas" w:cs="Times New Roman"/>
          <w:color w:val="D4D4D4"/>
          <w:sz w:val="24"/>
          <w:szCs w:val="24"/>
          <w:lang w:eastAsia="en-IN"/>
        </w:rPr>
        <w:t>    </w:t>
      </w:r>
      <w:r w:rsidRPr="00742177">
        <w:rPr>
          <w:rFonts w:ascii="Consolas" w:eastAsia="Times New Roman" w:hAnsi="Consolas" w:cs="Times New Roman"/>
          <w:color w:val="CE9178"/>
          <w:sz w:val="24"/>
          <w:szCs w:val="24"/>
          <w:lang w:eastAsia="en-IN"/>
        </w:rPr>
        <w:t>'age'</w:t>
      </w:r>
      <w:r w:rsidRPr="00742177">
        <w:rPr>
          <w:rFonts w:ascii="Consolas" w:eastAsia="Times New Roman" w:hAnsi="Consolas" w:cs="Times New Roman"/>
          <w:color w:val="D4D4D4"/>
          <w:sz w:val="24"/>
          <w:szCs w:val="24"/>
          <w:lang w:eastAsia="en-IN"/>
        </w:rPr>
        <w:t> : </w:t>
      </w:r>
      <w:r w:rsidRPr="00742177">
        <w:rPr>
          <w:rFonts w:ascii="Consolas" w:eastAsia="Times New Roman" w:hAnsi="Consolas" w:cs="Times New Roman"/>
          <w:color w:val="B5CEA8"/>
          <w:sz w:val="24"/>
          <w:szCs w:val="24"/>
          <w:lang w:eastAsia="en-IN"/>
        </w:rPr>
        <w:t>21</w:t>
      </w:r>
      <w:r w:rsidRPr="00742177">
        <w:rPr>
          <w:rFonts w:ascii="Consolas" w:eastAsia="Times New Roman" w:hAnsi="Consolas" w:cs="Times New Roman"/>
          <w:color w:val="D4D4D4"/>
          <w:sz w:val="24"/>
          <w:szCs w:val="24"/>
          <w:lang w:eastAsia="en-IN"/>
        </w:rPr>
        <w:t>,</w:t>
      </w:r>
    </w:p>
    <w:p w:rsidR="00742177" w:rsidRPr="00742177" w:rsidRDefault="00742177" w:rsidP="00742177">
      <w:pPr>
        <w:shd w:val="clear" w:color="auto" w:fill="1E1E1E"/>
        <w:spacing w:after="0" w:line="330" w:lineRule="atLeast"/>
        <w:rPr>
          <w:rFonts w:ascii="Consolas" w:eastAsia="Times New Roman" w:hAnsi="Consolas" w:cs="Times New Roman"/>
          <w:color w:val="D4D4D4"/>
          <w:sz w:val="24"/>
          <w:szCs w:val="24"/>
          <w:lang w:eastAsia="en-IN"/>
        </w:rPr>
      </w:pPr>
      <w:r w:rsidRPr="00742177">
        <w:rPr>
          <w:rFonts w:ascii="Consolas" w:eastAsia="Times New Roman" w:hAnsi="Consolas" w:cs="Times New Roman"/>
          <w:color w:val="D4D4D4"/>
          <w:sz w:val="24"/>
          <w:szCs w:val="24"/>
          <w:lang w:eastAsia="en-IN"/>
        </w:rPr>
        <w:t>    </w:t>
      </w:r>
      <w:r w:rsidRPr="00742177">
        <w:rPr>
          <w:rFonts w:ascii="Consolas" w:eastAsia="Times New Roman" w:hAnsi="Consolas" w:cs="Times New Roman"/>
          <w:color w:val="CE9178"/>
          <w:sz w:val="24"/>
          <w:szCs w:val="24"/>
          <w:lang w:eastAsia="en-IN"/>
        </w:rPr>
        <w:t>'fav movies'</w:t>
      </w:r>
      <w:r w:rsidRPr="00742177">
        <w:rPr>
          <w:rFonts w:ascii="Consolas" w:eastAsia="Times New Roman" w:hAnsi="Consolas" w:cs="Times New Roman"/>
          <w:color w:val="D4D4D4"/>
          <w:sz w:val="24"/>
          <w:szCs w:val="24"/>
          <w:lang w:eastAsia="en-IN"/>
        </w:rPr>
        <w:t> : [</w:t>
      </w:r>
      <w:r w:rsidRPr="00742177">
        <w:rPr>
          <w:rFonts w:ascii="Consolas" w:eastAsia="Times New Roman" w:hAnsi="Consolas" w:cs="Times New Roman"/>
          <w:color w:val="CE9178"/>
          <w:sz w:val="24"/>
          <w:szCs w:val="24"/>
          <w:lang w:eastAsia="en-IN"/>
        </w:rPr>
        <w:t>'coco'</w:t>
      </w:r>
      <w:r w:rsidRPr="00742177">
        <w:rPr>
          <w:rFonts w:ascii="Consolas" w:eastAsia="Times New Roman" w:hAnsi="Consolas" w:cs="Times New Roman"/>
          <w:color w:val="D4D4D4"/>
          <w:sz w:val="24"/>
          <w:szCs w:val="24"/>
          <w:lang w:eastAsia="en-IN"/>
        </w:rPr>
        <w:t>, </w:t>
      </w:r>
      <w:r w:rsidRPr="00742177">
        <w:rPr>
          <w:rFonts w:ascii="Consolas" w:eastAsia="Times New Roman" w:hAnsi="Consolas" w:cs="Times New Roman"/>
          <w:color w:val="CE9178"/>
          <w:sz w:val="24"/>
          <w:szCs w:val="24"/>
          <w:lang w:eastAsia="en-IN"/>
        </w:rPr>
        <w:t>'kimino na wa'</w:t>
      </w:r>
      <w:r w:rsidRPr="00742177">
        <w:rPr>
          <w:rFonts w:ascii="Consolas" w:eastAsia="Times New Roman" w:hAnsi="Consolas" w:cs="Times New Roman"/>
          <w:color w:val="D4D4D4"/>
          <w:sz w:val="24"/>
          <w:szCs w:val="24"/>
          <w:lang w:eastAsia="en-IN"/>
        </w:rPr>
        <w:t>],</w:t>
      </w:r>
    </w:p>
    <w:p w:rsidR="00742177" w:rsidRPr="00742177" w:rsidRDefault="00742177" w:rsidP="00742177">
      <w:pPr>
        <w:shd w:val="clear" w:color="auto" w:fill="1E1E1E"/>
        <w:spacing w:after="0" w:line="330" w:lineRule="atLeast"/>
        <w:rPr>
          <w:rFonts w:ascii="Consolas" w:eastAsia="Times New Roman" w:hAnsi="Consolas" w:cs="Times New Roman"/>
          <w:color w:val="D4D4D4"/>
          <w:sz w:val="24"/>
          <w:szCs w:val="24"/>
          <w:lang w:eastAsia="en-IN"/>
        </w:rPr>
      </w:pPr>
      <w:r w:rsidRPr="00742177">
        <w:rPr>
          <w:rFonts w:ascii="Consolas" w:eastAsia="Times New Roman" w:hAnsi="Consolas" w:cs="Times New Roman"/>
          <w:color w:val="D4D4D4"/>
          <w:sz w:val="24"/>
          <w:szCs w:val="24"/>
          <w:lang w:eastAsia="en-IN"/>
        </w:rPr>
        <w:t>    </w:t>
      </w:r>
      <w:r w:rsidRPr="00742177">
        <w:rPr>
          <w:rFonts w:ascii="Consolas" w:eastAsia="Times New Roman" w:hAnsi="Consolas" w:cs="Times New Roman"/>
          <w:color w:val="CE9178"/>
          <w:sz w:val="24"/>
          <w:szCs w:val="24"/>
          <w:lang w:eastAsia="en-IN"/>
        </w:rPr>
        <w:t>'fav tunes'</w:t>
      </w:r>
      <w:r w:rsidRPr="00742177">
        <w:rPr>
          <w:rFonts w:ascii="Consolas" w:eastAsia="Times New Roman" w:hAnsi="Consolas" w:cs="Times New Roman"/>
          <w:color w:val="D4D4D4"/>
          <w:sz w:val="24"/>
          <w:szCs w:val="24"/>
          <w:lang w:eastAsia="en-IN"/>
        </w:rPr>
        <w:t> : [</w:t>
      </w:r>
      <w:r w:rsidRPr="00742177">
        <w:rPr>
          <w:rFonts w:ascii="Consolas" w:eastAsia="Times New Roman" w:hAnsi="Consolas" w:cs="Times New Roman"/>
          <w:color w:val="CE9178"/>
          <w:sz w:val="24"/>
          <w:szCs w:val="24"/>
          <w:lang w:eastAsia="en-IN"/>
        </w:rPr>
        <w:t>'awakening'</w:t>
      </w:r>
      <w:r w:rsidRPr="00742177">
        <w:rPr>
          <w:rFonts w:ascii="Consolas" w:eastAsia="Times New Roman" w:hAnsi="Consolas" w:cs="Times New Roman"/>
          <w:color w:val="D4D4D4"/>
          <w:sz w:val="24"/>
          <w:szCs w:val="24"/>
          <w:lang w:eastAsia="en-IN"/>
        </w:rPr>
        <w:t>, </w:t>
      </w:r>
      <w:r w:rsidRPr="00742177">
        <w:rPr>
          <w:rFonts w:ascii="Consolas" w:eastAsia="Times New Roman" w:hAnsi="Consolas" w:cs="Times New Roman"/>
          <w:color w:val="CE9178"/>
          <w:sz w:val="24"/>
          <w:szCs w:val="24"/>
          <w:lang w:eastAsia="en-IN"/>
        </w:rPr>
        <w:t>'fairy tale'</w:t>
      </w:r>
      <w:r w:rsidRPr="00742177">
        <w:rPr>
          <w:rFonts w:ascii="Consolas" w:eastAsia="Times New Roman" w:hAnsi="Consolas" w:cs="Times New Roman"/>
          <w:color w:val="D4D4D4"/>
          <w:sz w:val="24"/>
          <w:szCs w:val="24"/>
          <w:lang w:eastAsia="en-IN"/>
        </w:rPr>
        <w:t>]</w:t>
      </w:r>
    </w:p>
    <w:p w:rsidR="00742177" w:rsidRPr="00742177" w:rsidRDefault="00742177" w:rsidP="00742177">
      <w:pPr>
        <w:shd w:val="clear" w:color="auto" w:fill="1E1E1E"/>
        <w:spacing w:after="0" w:line="330" w:lineRule="atLeast"/>
        <w:rPr>
          <w:rFonts w:ascii="Consolas" w:eastAsia="Times New Roman" w:hAnsi="Consolas" w:cs="Times New Roman"/>
          <w:color w:val="D4D4D4"/>
          <w:sz w:val="24"/>
          <w:szCs w:val="24"/>
          <w:lang w:eastAsia="en-IN"/>
        </w:rPr>
      </w:pPr>
      <w:r w:rsidRPr="00742177">
        <w:rPr>
          <w:rFonts w:ascii="Consolas" w:eastAsia="Times New Roman" w:hAnsi="Consolas" w:cs="Times New Roman"/>
          <w:color w:val="D4D4D4"/>
          <w:sz w:val="24"/>
          <w:szCs w:val="24"/>
          <w:lang w:eastAsia="en-IN"/>
        </w:rPr>
        <w:t>}</w:t>
      </w:r>
    </w:p>
    <w:p w:rsidR="00742177" w:rsidRPr="00742177" w:rsidRDefault="00742177" w:rsidP="00742177">
      <w:pPr>
        <w:shd w:val="clear" w:color="auto" w:fill="1E1E1E"/>
        <w:spacing w:after="0" w:line="330" w:lineRule="atLeast"/>
        <w:rPr>
          <w:rFonts w:ascii="Consolas" w:eastAsia="Times New Roman" w:hAnsi="Consolas" w:cs="Times New Roman"/>
          <w:color w:val="D4D4D4"/>
          <w:sz w:val="24"/>
          <w:szCs w:val="24"/>
          <w:lang w:eastAsia="en-IN"/>
        </w:rPr>
      </w:pPr>
    </w:p>
    <w:p w:rsidR="00742177" w:rsidRPr="00742177" w:rsidRDefault="00742177" w:rsidP="00742177">
      <w:pPr>
        <w:shd w:val="clear" w:color="auto" w:fill="1E1E1E"/>
        <w:spacing w:after="0" w:line="330" w:lineRule="atLeast"/>
        <w:rPr>
          <w:rFonts w:ascii="Consolas" w:eastAsia="Times New Roman" w:hAnsi="Consolas" w:cs="Times New Roman"/>
          <w:color w:val="D4D4D4"/>
          <w:sz w:val="24"/>
          <w:szCs w:val="24"/>
          <w:lang w:eastAsia="en-IN"/>
        </w:rPr>
      </w:pPr>
      <w:r w:rsidRPr="00742177">
        <w:rPr>
          <w:rFonts w:ascii="Consolas" w:eastAsia="Times New Roman" w:hAnsi="Consolas" w:cs="Times New Roman"/>
          <w:color w:val="6A9955"/>
          <w:sz w:val="24"/>
          <w:szCs w:val="24"/>
          <w:lang w:eastAsia="en-IN"/>
        </w:rPr>
        <w:t># for deleting from the dict:</w:t>
      </w:r>
    </w:p>
    <w:p w:rsidR="00742177" w:rsidRPr="00742177" w:rsidRDefault="00742177" w:rsidP="00742177">
      <w:pPr>
        <w:shd w:val="clear" w:color="auto" w:fill="1E1E1E"/>
        <w:spacing w:after="0" w:line="330" w:lineRule="atLeast"/>
        <w:rPr>
          <w:rFonts w:ascii="Consolas" w:eastAsia="Times New Roman" w:hAnsi="Consolas" w:cs="Times New Roman"/>
          <w:color w:val="D4D4D4"/>
          <w:sz w:val="24"/>
          <w:szCs w:val="24"/>
          <w:lang w:eastAsia="en-IN"/>
        </w:rPr>
      </w:pPr>
      <w:r w:rsidRPr="00742177">
        <w:rPr>
          <w:rFonts w:ascii="Consolas" w:eastAsia="Times New Roman" w:hAnsi="Consolas" w:cs="Times New Roman"/>
          <w:color w:val="D4D4D4"/>
          <w:sz w:val="24"/>
          <w:szCs w:val="24"/>
          <w:lang w:eastAsia="en-IN"/>
        </w:rPr>
        <w:t>pooped_items = user_info.pop(</w:t>
      </w:r>
      <w:r w:rsidRPr="00742177">
        <w:rPr>
          <w:rFonts w:ascii="Consolas" w:eastAsia="Times New Roman" w:hAnsi="Consolas" w:cs="Times New Roman"/>
          <w:color w:val="CE9178"/>
          <w:sz w:val="24"/>
          <w:szCs w:val="24"/>
          <w:lang w:eastAsia="en-IN"/>
        </w:rPr>
        <w:t>'fav tunes'</w:t>
      </w:r>
      <w:r w:rsidRPr="00742177">
        <w:rPr>
          <w:rFonts w:ascii="Consolas" w:eastAsia="Times New Roman" w:hAnsi="Consolas" w:cs="Times New Roman"/>
          <w:color w:val="D4D4D4"/>
          <w:sz w:val="24"/>
          <w:szCs w:val="24"/>
          <w:lang w:eastAsia="en-IN"/>
        </w:rPr>
        <w:t>)</w:t>
      </w:r>
    </w:p>
    <w:p w:rsidR="00742177" w:rsidRPr="00742177" w:rsidRDefault="00742177" w:rsidP="00742177">
      <w:pPr>
        <w:shd w:val="clear" w:color="auto" w:fill="1E1E1E"/>
        <w:spacing w:after="0" w:line="330" w:lineRule="atLeast"/>
        <w:rPr>
          <w:rFonts w:ascii="Consolas" w:eastAsia="Times New Roman" w:hAnsi="Consolas" w:cs="Times New Roman"/>
          <w:color w:val="D4D4D4"/>
          <w:sz w:val="24"/>
          <w:szCs w:val="24"/>
          <w:lang w:eastAsia="en-IN"/>
        </w:rPr>
      </w:pPr>
      <w:r w:rsidRPr="00742177">
        <w:rPr>
          <w:rFonts w:ascii="Consolas" w:eastAsia="Times New Roman" w:hAnsi="Consolas" w:cs="Times New Roman"/>
          <w:color w:val="DCDCAA"/>
          <w:sz w:val="24"/>
          <w:szCs w:val="24"/>
          <w:lang w:eastAsia="en-IN"/>
        </w:rPr>
        <w:t>print</w:t>
      </w:r>
      <w:r w:rsidRPr="00742177">
        <w:rPr>
          <w:rFonts w:ascii="Consolas" w:eastAsia="Times New Roman" w:hAnsi="Consolas" w:cs="Times New Roman"/>
          <w:color w:val="D4D4D4"/>
          <w:sz w:val="24"/>
          <w:szCs w:val="24"/>
          <w:lang w:eastAsia="en-IN"/>
        </w:rPr>
        <w:t>(pooped_items)</w:t>
      </w:r>
    </w:p>
    <w:p w:rsidR="00742177" w:rsidRPr="00742177" w:rsidRDefault="00742177" w:rsidP="00742177">
      <w:pPr>
        <w:shd w:val="clear" w:color="auto" w:fill="1E1E1E"/>
        <w:spacing w:after="0" w:line="330" w:lineRule="atLeast"/>
        <w:rPr>
          <w:rFonts w:ascii="Consolas" w:eastAsia="Times New Roman" w:hAnsi="Consolas" w:cs="Times New Roman"/>
          <w:color w:val="D4D4D4"/>
          <w:sz w:val="24"/>
          <w:szCs w:val="24"/>
          <w:lang w:eastAsia="en-IN"/>
        </w:rPr>
      </w:pPr>
      <w:r w:rsidRPr="00742177">
        <w:rPr>
          <w:rFonts w:ascii="Consolas" w:eastAsia="Times New Roman" w:hAnsi="Consolas" w:cs="Times New Roman"/>
          <w:color w:val="D4D4D4"/>
          <w:sz w:val="24"/>
          <w:szCs w:val="24"/>
          <w:lang w:eastAsia="en-IN"/>
        </w:rPr>
        <w:t>  </w:t>
      </w:r>
      <w:r w:rsidRPr="00742177">
        <w:rPr>
          <w:rFonts w:ascii="Consolas" w:eastAsia="Times New Roman" w:hAnsi="Consolas" w:cs="Times New Roman"/>
          <w:color w:val="6A9955"/>
          <w:sz w:val="24"/>
          <w:szCs w:val="24"/>
          <w:lang w:eastAsia="en-IN"/>
        </w:rPr>
        <w:t>#here pooped items will give only the value of the deleted key </w:t>
      </w:r>
    </w:p>
    <w:p w:rsidR="00742177" w:rsidRPr="00742177" w:rsidRDefault="00742177" w:rsidP="00742177">
      <w:pPr>
        <w:shd w:val="clear" w:color="auto" w:fill="1E1E1E"/>
        <w:spacing w:after="0" w:line="330" w:lineRule="atLeast"/>
        <w:rPr>
          <w:rFonts w:ascii="Consolas" w:eastAsia="Times New Roman" w:hAnsi="Consolas" w:cs="Times New Roman"/>
          <w:color w:val="D4D4D4"/>
          <w:sz w:val="24"/>
          <w:szCs w:val="24"/>
          <w:lang w:eastAsia="en-IN"/>
        </w:rPr>
      </w:pPr>
      <w:r w:rsidRPr="00742177">
        <w:rPr>
          <w:rFonts w:ascii="Consolas" w:eastAsia="Times New Roman" w:hAnsi="Consolas" w:cs="Times New Roman"/>
          <w:color w:val="D4D4D4"/>
          <w:sz w:val="24"/>
          <w:szCs w:val="24"/>
          <w:lang w:eastAsia="en-IN"/>
        </w:rPr>
        <w:t>  </w:t>
      </w:r>
      <w:r w:rsidRPr="00742177">
        <w:rPr>
          <w:rFonts w:ascii="Consolas" w:eastAsia="Times New Roman" w:hAnsi="Consolas" w:cs="Times New Roman"/>
          <w:color w:val="6A9955"/>
          <w:sz w:val="24"/>
          <w:szCs w:val="24"/>
          <w:lang w:eastAsia="en-IN"/>
        </w:rPr>
        <w:t>#but it will delete both key value pair</w:t>
      </w:r>
    </w:p>
    <w:p w:rsidR="00742177" w:rsidRPr="00742177" w:rsidRDefault="00742177" w:rsidP="00742177">
      <w:pPr>
        <w:shd w:val="clear" w:color="auto" w:fill="1E1E1E"/>
        <w:spacing w:after="0" w:line="330" w:lineRule="atLeast"/>
        <w:rPr>
          <w:rFonts w:ascii="Consolas" w:eastAsia="Times New Roman" w:hAnsi="Consolas" w:cs="Times New Roman"/>
          <w:color w:val="D4D4D4"/>
          <w:sz w:val="24"/>
          <w:szCs w:val="24"/>
          <w:lang w:eastAsia="en-IN"/>
        </w:rPr>
      </w:pPr>
      <w:r w:rsidRPr="00742177">
        <w:rPr>
          <w:rFonts w:ascii="Consolas" w:eastAsia="Times New Roman" w:hAnsi="Consolas" w:cs="Times New Roman"/>
          <w:color w:val="DCDCAA"/>
          <w:sz w:val="24"/>
          <w:szCs w:val="24"/>
          <w:lang w:eastAsia="en-IN"/>
        </w:rPr>
        <w:t>print</w:t>
      </w:r>
      <w:r w:rsidRPr="00742177">
        <w:rPr>
          <w:rFonts w:ascii="Consolas" w:eastAsia="Times New Roman" w:hAnsi="Consolas" w:cs="Times New Roman"/>
          <w:color w:val="D4D4D4"/>
          <w:sz w:val="24"/>
          <w:szCs w:val="24"/>
          <w:lang w:eastAsia="en-IN"/>
        </w:rPr>
        <w:t>(user_info) </w:t>
      </w:r>
    </w:p>
    <w:p w:rsidR="00742177" w:rsidRDefault="00742177" w:rsidP="00DB4FF7">
      <w:pPr>
        <w:tabs>
          <w:tab w:val="left" w:pos="1513"/>
        </w:tabs>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output of print(pooped items):</w:t>
      </w:r>
    </w:p>
    <w:p w:rsidR="00742177" w:rsidRDefault="00742177" w:rsidP="00DB4FF7">
      <w:pPr>
        <w:tabs>
          <w:tab w:val="left" w:pos="1513"/>
        </w:tabs>
        <w:rPr>
          <w:rFonts w:eastAsia="Times New Roman" w:cstheme="minorHAnsi"/>
          <w:color w:val="000000" w:themeColor="text1"/>
          <w:sz w:val="28"/>
          <w:szCs w:val="28"/>
          <w:lang w:eastAsia="en-IN"/>
        </w:rPr>
      </w:pPr>
      <w:r w:rsidRPr="00742177">
        <w:rPr>
          <w:rFonts w:eastAsia="Times New Roman" w:cstheme="minorHAnsi"/>
          <w:color w:val="000000" w:themeColor="text1"/>
          <w:sz w:val="28"/>
          <w:szCs w:val="28"/>
          <w:lang w:eastAsia="en-IN"/>
        </w:rPr>
        <w:t>['awakening', 'fairy tale']</w:t>
      </w:r>
    </w:p>
    <w:p w:rsidR="00742177" w:rsidRDefault="00742177" w:rsidP="00DB4FF7">
      <w:pPr>
        <w:tabs>
          <w:tab w:val="left" w:pos="1513"/>
        </w:tabs>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output of print(user_info):</w:t>
      </w:r>
    </w:p>
    <w:p w:rsidR="00742177" w:rsidRDefault="00742177" w:rsidP="00DB4FF7">
      <w:pPr>
        <w:tabs>
          <w:tab w:val="left" w:pos="1513"/>
        </w:tabs>
        <w:rPr>
          <w:rFonts w:eastAsia="Times New Roman" w:cstheme="minorHAnsi"/>
          <w:color w:val="000000" w:themeColor="text1"/>
          <w:sz w:val="28"/>
          <w:szCs w:val="28"/>
          <w:lang w:eastAsia="en-IN"/>
        </w:rPr>
      </w:pPr>
      <w:r w:rsidRPr="00742177">
        <w:rPr>
          <w:rFonts w:eastAsia="Times New Roman" w:cstheme="minorHAnsi"/>
          <w:color w:val="000000" w:themeColor="text1"/>
          <w:sz w:val="28"/>
          <w:szCs w:val="28"/>
          <w:lang w:eastAsia="en-IN"/>
        </w:rPr>
        <w:t>{'name': 'Pintu Raj', 'age': 21, 'fav movies': ['coco', 'kimino na wa']}</w:t>
      </w:r>
    </w:p>
    <w:p w:rsidR="00742177" w:rsidRDefault="00742177" w:rsidP="00DB4FF7">
      <w:pPr>
        <w:tabs>
          <w:tab w:val="left" w:pos="1513"/>
        </w:tabs>
        <w:rPr>
          <w:rFonts w:eastAsia="Times New Roman" w:cstheme="minorHAnsi"/>
          <w:color w:val="000000" w:themeColor="text1"/>
          <w:sz w:val="28"/>
          <w:szCs w:val="28"/>
          <w:lang w:eastAsia="en-IN"/>
        </w:rPr>
      </w:pPr>
    </w:p>
    <w:p w:rsidR="00742177" w:rsidRDefault="00742177" w:rsidP="00DB4FF7">
      <w:pPr>
        <w:tabs>
          <w:tab w:val="left" w:pos="1513"/>
        </w:tabs>
        <w:rPr>
          <w:rFonts w:eastAsia="Times New Roman" w:cstheme="minorHAnsi"/>
          <w:b/>
          <w:bCs/>
          <w:color w:val="FF0000"/>
          <w:sz w:val="28"/>
          <w:szCs w:val="28"/>
          <w:u w:val="single"/>
          <w:lang w:eastAsia="en-IN"/>
        </w:rPr>
      </w:pPr>
      <w:r>
        <w:rPr>
          <w:rFonts w:eastAsia="Times New Roman" w:cstheme="minorHAnsi"/>
          <w:b/>
          <w:bCs/>
          <w:color w:val="FF0000"/>
          <w:sz w:val="28"/>
          <w:szCs w:val="28"/>
          <w:u w:val="single"/>
          <w:lang w:eastAsia="en-IN"/>
        </w:rPr>
        <w:t xml:space="preserve">Note: In pop method we cannot use empty  like pop() as we can do in list, this will give an error </w:t>
      </w:r>
    </w:p>
    <w:p w:rsidR="00742177" w:rsidRDefault="00742177" w:rsidP="00742177">
      <w:pPr>
        <w:rPr>
          <w:sz w:val="28"/>
          <w:szCs w:val="24"/>
        </w:rPr>
      </w:pPr>
      <w:r>
        <w:rPr>
          <w:sz w:val="28"/>
          <w:szCs w:val="24"/>
        </w:rPr>
        <w:lastRenderedPageBreak/>
        <w:t>Popitem method:</w:t>
      </w:r>
    </w:p>
    <w:p w:rsidR="00742177" w:rsidRDefault="00493EE0" w:rsidP="00742177">
      <w:pPr>
        <w:rPr>
          <w:sz w:val="28"/>
          <w:szCs w:val="24"/>
        </w:rPr>
      </w:pPr>
      <w:r>
        <w:rPr>
          <w:sz w:val="28"/>
          <w:szCs w:val="24"/>
        </w:rPr>
        <w:t>This will delete the last inserted item in the dictionary, in eailer then python 3.7  it remove randomly</w:t>
      </w:r>
    </w:p>
    <w:p w:rsidR="00493EE0" w:rsidRDefault="00493EE0" w:rsidP="00742177">
      <w:pPr>
        <w:rPr>
          <w:sz w:val="28"/>
          <w:szCs w:val="24"/>
        </w:rPr>
      </w:pPr>
      <w:r>
        <w:rPr>
          <w:sz w:val="28"/>
          <w:szCs w:val="24"/>
        </w:rPr>
        <w:t>For eg:</w:t>
      </w:r>
    </w:p>
    <w:p w:rsidR="00493EE0" w:rsidRPr="00493EE0" w:rsidRDefault="00493EE0" w:rsidP="00493EE0">
      <w:pPr>
        <w:shd w:val="clear" w:color="auto" w:fill="1E1E1E"/>
        <w:spacing w:after="0" w:line="330" w:lineRule="atLeast"/>
        <w:rPr>
          <w:rFonts w:ascii="Consolas" w:eastAsia="Times New Roman" w:hAnsi="Consolas" w:cs="Times New Roman"/>
          <w:color w:val="D4D4D4"/>
          <w:sz w:val="24"/>
          <w:szCs w:val="24"/>
          <w:lang w:eastAsia="en-IN"/>
        </w:rPr>
      </w:pPr>
      <w:r w:rsidRPr="00493EE0">
        <w:rPr>
          <w:rFonts w:ascii="Consolas" w:eastAsia="Times New Roman" w:hAnsi="Consolas" w:cs="Times New Roman"/>
          <w:color w:val="D4D4D4"/>
          <w:sz w:val="24"/>
          <w:szCs w:val="24"/>
          <w:lang w:eastAsia="en-IN"/>
        </w:rPr>
        <w:t>user_info = {</w:t>
      </w:r>
    </w:p>
    <w:p w:rsidR="00493EE0" w:rsidRPr="00493EE0" w:rsidRDefault="00493EE0" w:rsidP="00493EE0">
      <w:pPr>
        <w:shd w:val="clear" w:color="auto" w:fill="1E1E1E"/>
        <w:spacing w:after="0" w:line="330" w:lineRule="atLeast"/>
        <w:rPr>
          <w:rFonts w:ascii="Consolas" w:eastAsia="Times New Roman" w:hAnsi="Consolas" w:cs="Times New Roman"/>
          <w:color w:val="D4D4D4"/>
          <w:sz w:val="24"/>
          <w:szCs w:val="24"/>
          <w:lang w:eastAsia="en-IN"/>
        </w:rPr>
      </w:pPr>
      <w:r w:rsidRPr="00493EE0">
        <w:rPr>
          <w:rFonts w:ascii="Consolas" w:eastAsia="Times New Roman" w:hAnsi="Consolas" w:cs="Times New Roman"/>
          <w:color w:val="D4D4D4"/>
          <w:sz w:val="24"/>
          <w:szCs w:val="24"/>
          <w:lang w:eastAsia="en-IN"/>
        </w:rPr>
        <w:t>    </w:t>
      </w:r>
      <w:r w:rsidRPr="00493EE0">
        <w:rPr>
          <w:rFonts w:ascii="Consolas" w:eastAsia="Times New Roman" w:hAnsi="Consolas" w:cs="Times New Roman"/>
          <w:color w:val="CE9178"/>
          <w:sz w:val="24"/>
          <w:szCs w:val="24"/>
          <w:lang w:eastAsia="en-IN"/>
        </w:rPr>
        <w:t>'name'</w:t>
      </w:r>
      <w:r w:rsidRPr="00493EE0">
        <w:rPr>
          <w:rFonts w:ascii="Consolas" w:eastAsia="Times New Roman" w:hAnsi="Consolas" w:cs="Times New Roman"/>
          <w:color w:val="D4D4D4"/>
          <w:sz w:val="24"/>
          <w:szCs w:val="24"/>
          <w:lang w:eastAsia="en-IN"/>
        </w:rPr>
        <w:t> : </w:t>
      </w:r>
      <w:r w:rsidRPr="00493EE0">
        <w:rPr>
          <w:rFonts w:ascii="Consolas" w:eastAsia="Times New Roman" w:hAnsi="Consolas" w:cs="Times New Roman"/>
          <w:color w:val="CE9178"/>
          <w:sz w:val="24"/>
          <w:szCs w:val="24"/>
          <w:lang w:eastAsia="en-IN"/>
        </w:rPr>
        <w:t>'Pintu Raj'</w:t>
      </w:r>
      <w:r w:rsidRPr="00493EE0">
        <w:rPr>
          <w:rFonts w:ascii="Consolas" w:eastAsia="Times New Roman" w:hAnsi="Consolas" w:cs="Times New Roman"/>
          <w:color w:val="D4D4D4"/>
          <w:sz w:val="24"/>
          <w:szCs w:val="24"/>
          <w:lang w:eastAsia="en-IN"/>
        </w:rPr>
        <w:t>,</w:t>
      </w:r>
    </w:p>
    <w:p w:rsidR="00493EE0" w:rsidRPr="00493EE0" w:rsidRDefault="00493EE0" w:rsidP="00493EE0">
      <w:pPr>
        <w:shd w:val="clear" w:color="auto" w:fill="1E1E1E"/>
        <w:spacing w:after="0" w:line="330" w:lineRule="atLeast"/>
        <w:rPr>
          <w:rFonts w:ascii="Consolas" w:eastAsia="Times New Roman" w:hAnsi="Consolas" w:cs="Times New Roman"/>
          <w:color w:val="D4D4D4"/>
          <w:sz w:val="24"/>
          <w:szCs w:val="24"/>
          <w:lang w:eastAsia="en-IN"/>
        </w:rPr>
      </w:pPr>
      <w:r w:rsidRPr="00493EE0">
        <w:rPr>
          <w:rFonts w:ascii="Consolas" w:eastAsia="Times New Roman" w:hAnsi="Consolas" w:cs="Times New Roman"/>
          <w:color w:val="D4D4D4"/>
          <w:sz w:val="24"/>
          <w:szCs w:val="24"/>
          <w:lang w:eastAsia="en-IN"/>
        </w:rPr>
        <w:t>    </w:t>
      </w:r>
      <w:r w:rsidRPr="00493EE0">
        <w:rPr>
          <w:rFonts w:ascii="Consolas" w:eastAsia="Times New Roman" w:hAnsi="Consolas" w:cs="Times New Roman"/>
          <w:color w:val="CE9178"/>
          <w:sz w:val="24"/>
          <w:szCs w:val="24"/>
          <w:lang w:eastAsia="en-IN"/>
        </w:rPr>
        <w:t>'age'</w:t>
      </w:r>
      <w:r w:rsidRPr="00493EE0">
        <w:rPr>
          <w:rFonts w:ascii="Consolas" w:eastAsia="Times New Roman" w:hAnsi="Consolas" w:cs="Times New Roman"/>
          <w:color w:val="D4D4D4"/>
          <w:sz w:val="24"/>
          <w:szCs w:val="24"/>
          <w:lang w:eastAsia="en-IN"/>
        </w:rPr>
        <w:t> : </w:t>
      </w:r>
      <w:r w:rsidRPr="00493EE0">
        <w:rPr>
          <w:rFonts w:ascii="Consolas" w:eastAsia="Times New Roman" w:hAnsi="Consolas" w:cs="Times New Roman"/>
          <w:color w:val="B5CEA8"/>
          <w:sz w:val="24"/>
          <w:szCs w:val="24"/>
          <w:lang w:eastAsia="en-IN"/>
        </w:rPr>
        <w:t>21</w:t>
      </w:r>
      <w:r w:rsidRPr="00493EE0">
        <w:rPr>
          <w:rFonts w:ascii="Consolas" w:eastAsia="Times New Roman" w:hAnsi="Consolas" w:cs="Times New Roman"/>
          <w:color w:val="D4D4D4"/>
          <w:sz w:val="24"/>
          <w:szCs w:val="24"/>
          <w:lang w:eastAsia="en-IN"/>
        </w:rPr>
        <w:t>,</w:t>
      </w:r>
    </w:p>
    <w:p w:rsidR="00493EE0" w:rsidRPr="00493EE0" w:rsidRDefault="00493EE0" w:rsidP="00493EE0">
      <w:pPr>
        <w:shd w:val="clear" w:color="auto" w:fill="1E1E1E"/>
        <w:spacing w:after="0" w:line="330" w:lineRule="atLeast"/>
        <w:rPr>
          <w:rFonts w:ascii="Consolas" w:eastAsia="Times New Roman" w:hAnsi="Consolas" w:cs="Times New Roman"/>
          <w:color w:val="D4D4D4"/>
          <w:sz w:val="24"/>
          <w:szCs w:val="24"/>
          <w:lang w:eastAsia="en-IN"/>
        </w:rPr>
      </w:pPr>
      <w:r w:rsidRPr="00493EE0">
        <w:rPr>
          <w:rFonts w:ascii="Consolas" w:eastAsia="Times New Roman" w:hAnsi="Consolas" w:cs="Times New Roman"/>
          <w:color w:val="D4D4D4"/>
          <w:sz w:val="24"/>
          <w:szCs w:val="24"/>
          <w:lang w:eastAsia="en-IN"/>
        </w:rPr>
        <w:t>    </w:t>
      </w:r>
      <w:r w:rsidRPr="00493EE0">
        <w:rPr>
          <w:rFonts w:ascii="Consolas" w:eastAsia="Times New Roman" w:hAnsi="Consolas" w:cs="Times New Roman"/>
          <w:color w:val="CE9178"/>
          <w:sz w:val="24"/>
          <w:szCs w:val="24"/>
          <w:lang w:eastAsia="en-IN"/>
        </w:rPr>
        <w:t>'fav movies'</w:t>
      </w:r>
      <w:r w:rsidRPr="00493EE0">
        <w:rPr>
          <w:rFonts w:ascii="Consolas" w:eastAsia="Times New Roman" w:hAnsi="Consolas" w:cs="Times New Roman"/>
          <w:color w:val="D4D4D4"/>
          <w:sz w:val="24"/>
          <w:szCs w:val="24"/>
          <w:lang w:eastAsia="en-IN"/>
        </w:rPr>
        <w:t> : [</w:t>
      </w:r>
      <w:r w:rsidRPr="00493EE0">
        <w:rPr>
          <w:rFonts w:ascii="Consolas" w:eastAsia="Times New Roman" w:hAnsi="Consolas" w:cs="Times New Roman"/>
          <w:color w:val="CE9178"/>
          <w:sz w:val="24"/>
          <w:szCs w:val="24"/>
          <w:lang w:eastAsia="en-IN"/>
        </w:rPr>
        <w:t>'coco'</w:t>
      </w:r>
      <w:r w:rsidRPr="00493EE0">
        <w:rPr>
          <w:rFonts w:ascii="Consolas" w:eastAsia="Times New Roman" w:hAnsi="Consolas" w:cs="Times New Roman"/>
          <w:color w:val="D4D4D4"/>
          <w:sz w:val="24"/>
          <w:szCs w:val="24"/>
          <w:lang w:eastAsia="en-IN"/>
        </w:rPr>
        <w:t>, </w:t>
      </w:r>
      <w:r w:rsidRPr="00493EE0">
        <w:rPr>
          <w:rFonts w:ascii="Consolas" w:eastAsia="Times New Roman" w:hAnsi="Consolas" w:cs="Times New Roman"/>
          <w:color w:val="CE9178"/>
          <w:sz w:val="24"/>
          <w:szCs w:val="24"/>
          <w:lang w:eastAsia="en-IN"/>
        </w:rPr>
        <w:t>'kimino na wa'</w:t>
      </w:r>
      <w:r w:rsidRPr="00493EE0">
        <w:rPr>
          <w:rFonts w:ascii="Consolas" w:eastAsia="Times New Roman" w:hAnsi="Consolas" w:cs="Times New Roman"/>
          <w:color w:val="D4D4D4"/>
          <w:sz w:val="24"/>
          <w:szCs w:val="24"/>
          <w:lang w:eastAsia="en-IN"/>
        </w:rPr>
        <w:t>],</w:t>
      </w:r>
    </w:p>
    <w:p w:rsidR="00493EE0" w:rsidRPr="00493EE0" w:rsidRDefault="00493EE0" w:rsidP="00493EE0">
      <w:pPr>
        <w:shd w:val="clear" w:color="auto" w:fill="1E1E1E"/>
        <w:spacing w:after="0" w:line="330" w:lineRule="atLeast"/>
        <w:rPr>
          <w:rFonts w:ascii="Consolas" w:eastAsia="Times New Roman" w:hAnsi="Consolas" w:cs="Times New Roman"/>
          <w:color w:val="D4D4D4"/>
          <w:sz w:val="24"/>
          <w:szCs w:val="24"/>
          <w:lang w:eastAsia="en-IN"/>
        </w:rPr>
      </w:pPr>
      <w:r w:rsidRPr="00493EE0">
        <w:rPr>
          <w:rFonts w:ascii="Consolas" w:eastAsia="Times New Roman" w:hAnsi="Consolas" w:cs="Times New Roman"/>
          <w:color w:val="D4D4D4"/>
          <w:sz w:val="24"/>
          <w:szCs w:val="24"/>
          <w:lang w:eastAsia="en-IN"/>
        </w:rPr>
        <w:t>    </w:t>
      </w:r>
      <w:r w:rsidRPr="00493EE0">
        <w:rPr>
          <w:rFonts w:ascii="Consolas" w:eastAsia="Times New Roman" w:hAnsi="Consolas" w:cs="Times New Roman"/>
          <w:color w:val="CE9178"/>
          <w:sz w:val="24"/>
          <w:szCs w:val="24"/>
          <w:lang w:eastAsia="en-IN"/>
        </w:rPr>
        <w:t>'fav tunes'</w:t>
      </w:r>
      <w:r w:rsidRPr="00493EE0">
        <w:rPr>
          <w:rFonts w:ascii="Consolas" w:eastAsia="Times New Roman" w:hAnsi="Consolas" w:cs="Times New Roman"/>
          <w:color w:val="D4D4D4"/>
          <w:sz w:val="24"/>
          <w:szCs w:val="24"/>
          <w:lang w:eastAsia="en-IN"/>
        </w:rPr>
        <w:t> : [</w:t>
      </w:r>
      <w:r w:rsidRPr="00493EE0">
        <w:rPr>
          <w:rFonts w:ascii="Consolas" w:eastAsia="Times New Roman" w:hAnsi="Consolas" w:cs="Times New Roman"/>
          <w:color w:val="CE9178"/>
          <w:sz w:val="24"/>
          <w:szCs w:val="24"/>
          <w:lang w:eastAsia="en-IN"/>
        </w:rPr>
        <w:t>'awakening'</w:t>
      </w:r>
      <w:r w:rsidRPr="00493EE0">
        <w:rPr>
          <w:rFonts w:ascii="Consolas" w:eastAsia="Times New Roman" w:hAnsi="Consolas" w:cs="Times New Roman"/>
          <w:color w:val="D4D4D4"/>
          <w:sz w:val="24"/>
          <w:szCs w:val="24"/>
          <w:lang w:eastAsia="en-IN"/>
        </w:rPr>
        <w:t>, </w:t>
      </w:r>
      <w:r w:rsidRPr="00493EE0">
        <w:rPr>
          <w:rFonts w:ascii="Consolas" w:eastAsia="Times New Roman" w:hAnsi="Consolas" w:cs="Times New Roman"/>
          <w:color w:val="CE9178"/>
          <w:sz w:val="24"/>
          <w:szCs w:val="24"/>
          <w:lang w:eastAsia="en-IN"/>
        </w:rPr>
        <w:t>'fairy tale'</w:t>
      </w:r>
      <w:r w:rsidRPr="00493EE0">
        <w:rPr>
          <w:rFonts w:ascii="Consolas" w:eastAsia="Times New Roman" w:hAnsi="Consolas" w:cs="Times New Roman"/>
          <w:color w:val="D4D4D4"/>
          <w:sz w:val="24"/>
          <w:szCs w:val="24"/>
          <w:lang w:eastAsia="en-IN"/>
        </w:rPr>
        <w:t>]</w:t>
      </w:r>
    </w:p>
    <w:p w:rsidR="00493EE0" w:rsidRPr="00493EE0" w:rsidRDefault="00493EE0" w:rsidP="00493EE0">
      <w:pPr>
        <w:shd w:val="clear" w:color="auto" w:fill="1E1E1E"/>
        <w:spacing w:after="0" w:line="330" w:lineRule="atLeast"/>
        <w:rPr>
          <w:rFonts w:ascii="Consolas" w:eastAsia="Times New Roman" w:hAnsi="Consolas" w:cs="Times New Roman"/>
          <w:color w:val="D4D4D4"/>
          <w:sz w:val="24"/>
          <w:szCs w:val="24"/>
          <w:lang w:eastAsia="en-IN"/>
        </w:rPr>
      </w:pPr>
      <w:r w:rsidRPr="00493EE0">
        <w:rPr>
          <w:rFonts w:ascii="Consolas" w:eastAsia="Times New Roman" w:hAnsi="Consolas" w:cs="Times New Roman"/>
          <w:color w:val="D4D4D4"/>
          <w:sz w:val="24"/>
          <w:szCs w:val="24"/>
          <w:lang w:eastAsia="en-IN"/>
        </w:rPr>
        <w:t>}</w:t>
      </w:r>
    </w:p>
    <w:p w:rsidR="00493EE0" w:rsidRPr="00493EE0" w:rsidRDefault="00493EE0" w:rsidP="00493EE0">
      <w:pPr>
        <w:shd w:val="clear" w:color="auto" w:fill="1E1E1E"/>
        <w:spacing w:after="0" w:line="330" w:lineRule="atLeast"/>
        <w:rPr>
          <w:rFonts w:ascii="Consolas" w:eastAsia="Times New Roman" w:hAnsi="Consolas" w:cs="Times New Roman"/>
          <w:color w:val="D4D4D4"/>
          <w:sz w:val="24"/>
          <w:szCs w:val="24"/>
          <w:lang w:eastAsia="en-IN"/>
        </w:rPr>
      </w:pPr>
    </w:p>
    <w:p w:rsidR="00493EE0" w:rsidRPr="00493EE0" w:rsidRDefault="00493EE0" w:rsidP="00493EE0">
      <w:pPr>
        <w:shd w:val="clear" w:color="auto" w:fill="1E1E1E"/>
        <w:spacing w:after="0" w:line="330" w:lineRule="atLeast"/>
        <w:rPr>
          <w:rFonts w:ascii="Consolas" w:eastAsia="Times New Roman" w:hAnsi="Consolas" w:cs="Times New Roman"/>
          <w:color w:val="D4D4D4"/>
          <w:sz w:val="24"/>
          <w:szCs w:val="24"/>
          <w:lang w:eastAsia="en-IN"/>
        </w:rPr>
      </w:pPr>
      <w:r w:rsidRPr="00493EE0">
        <w:rPr>
          <w:rFonts w:ascii="Consolas" w:eastAsia="Times New Roman" w:hAnsi="Consolas" w:cs="Times New Roman"/>
          <w:color w:val="D4D4D4"/>
          <w:sz w:val="24"/>
          <w:szCs w:val="24"/>
          <w:lang w:eastAsia="en-IN"/>
        </w:rPr>
        <w:t>popped_items = user_info.popitem() </w:t>
      </w:r>
      <w:r w:rsidRPr="00493EE0">
        <w:rPr>
          <w:rFonts w:ascii="Consolas" w:eastAsia="Times New Roman" w:hAnsi="Consolas" w:cs="Times New Roman"/>
          <w:color w:val="6A9955"/>
          <w:sz w:val="24"/>
          <w:szCs w:val="24"/>
          <w:lang w:eastAsia="en-IN"/>
        </w:rPr>
        <w:t>#This will give delete the fav tunes key value pair</w:t>
      </w:r>
    </w:p>
    <w:p w:rsidR="00493EE0" w:rsidRPr="00493EE0" w:rsidRDefault="00493EE0" w:rsidP="00493EE0">
      <w:pPr>
        <w:shd w:val="clear" w:color="auto" w:fill="1E1E1E"/>
        <w:spacing w:after="0" w:line="330" w:lineRule="atLeast"/>
        <w:rPr>
          <w:rFonts w:ascii="Consolas" w:eastAsia="Times New Roman" w:hAnsi="Consolas" w:cs="Times New Roman"/>
          <w:color w:val="D4D4D4"/>
          <w:sz w:val="24"/>
          <w:szCs w:val="24"/>
          <w:lang w:eastAsia="en-IN"/>
        </w:rPr>
      </w:pPr>
      <w:r w:rsidRPr="00493EE0">
        <w:rPr>
          <w:rFonts w:ascii="Consolas" w:eastAsia="Times New Roman" w:hAnsi="Consolas" w:cs="Times New Roman"/>
          <w:color w:val="DCDCAA"/>
          <w:sz w:val="24"/>
          <w:szCs w:val="24"/>
          <w:lang w:eastAsia="en-IN"/>
        </w:rPr>
        <w:t>print</w:t>
      </w:r>
      <w:r w:rsidRPr="00493EE0">
        <w:rPr>
          <w:rFonts w:ascii="Consolas" w:eastAsia="Times New Roman" w:hAnsi="Consolas" w:cs="Times New Roman"/>
          <w:color w:val="D4D4D4"/>
          <w:sz w:val="24"/>
          <w:szCs w:val="24"/>
          <w:lang w:eastAsia="en-IN"/>
        </w:rPr>
        <w:t>(popped_items) </w:t>
      </w:r>
    </w:p>
    <w:p w:rsidR="00493EE0" w:rsidRPr="00493EE0" w:rsidRDefault="00493EE0" w:rsidP="00493EE0">
      <w:pPr>
        <w:shd w:val="clear" w:color="auto" w:fill="1E1E1E"/>
        <w:spacing w:after="0" w:line="330" w:lineRule="atLeast"/>
        <w:rPr>
          <w:rFonts w:ascii="Consolas" w:eastAsia="Times New Roman" w:hAnsi="Consolas" w:cs="Times New Roman"/>
          <w:color w:val="D4D4D4"/>
          <w:sz w:val="24"/>
          <w:szCs w:val="24"/>
          <w:lang w:eastAsia="en-IN"/>
        </w:rPr>
      </w:pPr>
    </w:p>
    <w:p w:rsidR="00493EE0" w:rsidRPr="00493EE0" w:rsidRDefault="00493EE0" w:rsidP="00493EE0">
      <w:pPr>
        <w:shd w:val="clear" w:color="auto" w:fill="1E1E1E"/>
        <w:spacing w:after="0" w:line="330" w:lineRule="atLeast"/>
        <w:rPr>
          <w:rFonts w:ascii="Consolas" w:eastAsia="Times New Roman" w:hAnsi="Consolas" w:cs="Times New Roman"/>
          <w:color w:val="D4D4D4"/>
          <w:sz w:val="24"/>
          <w:szCs w:val="24"/>
          <w:lang w:eastAsia="en-IN"/>
        </w:rPr>
      </w:pPr>
      <w:r w:rsidRPr="00493EE0">
        <w:rPr>
          <w:rFonts w:ascii="Consolas" w:eastAsia="Times New Roman" w:hAnsi="Consolas" w:cs="Times New Roman"/>
          <w:color w:val="DCDCAA"/>
          <w:sz w:val="24"/>
          <w:szCs w:val="24"/>
          <w:lang w:eastAsia="en-IN"/>
        </w:rPr>
        <w:t>print</w:t>
      </w:r>
      <w:r w:rsidRPr="00493EE0">
        <w:rPr>
          <w:rFonts w:ascii="Consolas" w:eastAsia="Times New Roman" w:hAnsi="Consolas" w:cs="Times New Roman"/>
          <w:color w:val="D4D4D4"/>
          <w:sz w:val="24"/>
          <w:szCs w:val="24"/>
          <w:lang w:eastAsia="en-IN"/>
        </w:rPr>
        <w:t>(user_info)</w:t>
      </w:r>
    </w:p>
    <w:p w:rsidR="00493EE0" w:rsidRPr="00493EE0" w:rsidRDefault="00493EE0" w:rsidP="00493EE0">
      <w:pPr>
        <w:shd w:val="clear" w:color="auto" w:fill="1E1E1E"/>
        <w:spacing w:after="0" w:line="330" w:lineRule="atLeast"/>
        <w:rPr>
          <w:rFonts w:ascii="Consolas" w:eastAsia="Times New Roman" w:hAnsi="Consolas" w:cs="Times New Roman"/>
          <w:color w:val="D4D4D4"/>
          <w:sz w:val="24"/>
          <w:szCs w:val="24"/>
          <w:lang w:eastAsia="en-IN"/>
        </w:rPr>
      </w:pPr>
    </w:p>
    <w:p w:rsidR="00493EE0" w:rsidRDefault="00493EE0" w:rsidP="00742177">
      <w:pPr>
        <w:rPr>
          <w:sz w:val="28"/>
          <w:szCs w:val="24"/>
        </w:rPr>
      </w:pPr>
      <w:r>
        <w:rPr>
          <w:sz w:val="28"/>
          <w:szCs w:val="24"/>
        </w:rPr>
        <w:t>output if print(popped_items):</w:t>
      </w:r>
    </w:p>
    <w:p w:rsidR="00493EE0" w:rsidRDefault="00493EE0" w:rsidP="00742177">
      <w:pPr>
        <w:rPr>
          <w:sz w:val="28"/>
          <w:szCs w:val="24"/>
        </w:rPr>
      </w:pPr>
      <w:r w:rsidRPr="00493EE0">
        <w:rPr>
          <w:sz w:val="28"/>
          <w:szCs w:val="24"/>
        </w:rPr>
        <w:t>('fav tunes', ['awakening', 'fairy tale'])</w:t>
      </w:r>
    </w:p>
    <w:p w:rsidR="00493EE0" w:rsidRDefault="00493EE0" w:rsidP="00742177">
      <w:pPr>
        <w:rPr>
          <w:sz w:val="28"/>
          <w:szCs w:val="24"/>
        </w:rPr>
      </w:pPr>
      <w:r>
        <w:rPr>
          <w:sz w:val="28"/>
          <w:szCs w:val="24"/>
        </w:rPr>
        <w:t>Output of print(user_info):</w:t>
      </w:r>
    </w:p>
    <w:p w:rsidR="00493EE0" w:rsidRDefault="00493EE0" w:rsidP="00742177">
      <w:pPr>
        <w:rPr>
          <w:sz w:val="28"/>
          <w:szCs w:val="24"/>
        </w:rPr>
      </w:pPr>
      <w:r w:rsidRPr="00493EE0">
        <w:rPr>
          <w:sz w:val="28"/>
          <w:szCs w:val="24"/>
        </w:rPr>
        <w:t>{'name': 'Pintu Raj', 'age': 21, 'fav movies': ['coco', 'kimino na wa']}</w:t>
      </w:r>
    </w:p>
    <w:p w:rsidR="00493EE0" w:rsidRDefault="00493EE0" w:rsidP="00742177">
      <w:pPr>
        <w:rPr>
          <w:sz w:val="28"/>
          <w:szCs w:val="24"/>
        </w:rPr>
      </w:pPr>
      <w:r>
        <w:rPr>
          <w:sz w:val="28"/>
          <w:szCs w:val="24"/>
        </w:rPr>
        <w:t xml:space="preserve">Popitem </w:t>
      </w:r>
      <w:r w:rsidR="00865A3A">
        <w:rPr>
          <w:sz w:val="28"/>
          <w:szCs w:val="24"/>
        </w:rPr>
        <w:t xml:space="preserve">method </w:t>
      </w:r>
      <w:r>
        <w:rPr>
          <w:sz w:val="28"/>
          <w:szCs w:val="24"/>
        </w:rPr>
        <w:t>return tuple</w:t>
      </w:r>
      <w:r w:rsidR="00865A3A">
        <w:rPr>
          <w:sz w:val="28"/>
          <w:szCs w:val="24"/>
        </w:rPr>
        <w:t xml:space="preserve"> of key value pair and in </w:t>
      </w:r>
      <w:r>
        <w:rPr>
          <w:sz w:val="28"/>
          <w:szCs w:val="24"/>
        </w:rPr>
        <w:t xml:space="preserve"> </w:t>
      </w:r>
      <w:r w:rsidR="00865A3A">
        <w:rPr>
          <w:sz w:val="28"/>
          <w:szCs w:val="24"/>
        </w:rPr>
        <w:t xml:space="preserve"> pop method it return thing in which value is stored for string it will return string for tuple it will return tuple for list it will return list.</w:t>
      </w:r>
    </w:p>
    <w:p w:rsidR="00865A3A" w:rsidRDefault="00865A3A" w:rsidP="00742177">
      <w:pPr>
        <w:rPr>
          <w:sz w:val="28"/>
          <w:szCs w:val="24"/>
        </w:rPr>
      </w:pPr>
    </w:p>
    <w:p w:rsidR="00865A3A" w:rsidRDefault="00865A3A" w:rsidP="00742177">
      <w:pPr>
        <w:rPr>
          <w:sz w:val="28"/>
          <w:szCs w:val="24"/>
        </w:rPr>
      </w:pPr>
      <w:r>
        <w:rPr>
          <w:sz w:val="28"/>
          <w:szCs w:val="24"/>
        </w:rPr>
        <w:t>Update dictionary:</w:t>
      </w:r>
    </w:p>
    <w:p w:rsidR="00865A3A" w:rsidRDefault="00865A3A" w:rsidP="00742177">
      <w:pPr>
        <w:rPr>
          <w:sz w:val="28"/>
          <w:szCs w:val="24"/>
        </w:rPr>
      </w:pPr>
      <w:r>
        <w:rPr>
          <w:sz w:val="28"/>
          <w:szCs w:val="24"/>
        </w:rPr>
        <w:t>Update dictionary is basically update the key value pair inside the dictionary, for new key value pair it will add inside the dictionary.</w:t>
      </w:r>
    </w:p>
    <w:p w:rsidR="00865A3A" w:rsidRDefault="00865A3A" w:rsidP="00742177">
      <w:pPr>
        <w:rPr>
          <w:sz w:val="28"/>
          <w:szCs w:val="24"/>
        </w:rPr>
      </w:pPr>
      <w:r>
        <w:rPr>
          <w:sz w:val="28"/>
          <w:szCs w:val="24"/>
        </w:rPr>
        <w:t>Eg:</w:t>
      </w:r>
    </w:p>
    <w:p w:rsidR="00865A3A" w:rsidRPr="00865A3A" w:rsidRDefault="00865A3A" w:rsidP="00865A3A">
      <w:pPr>
        <w:shd w:val="clear" w:color="auto" w:fill="1E1E1E"/>
        <w:spacing w:after="0" w:line="330" w:lineRule="atLeast"/>
        <w:rPr>
          <w:rFonts w:ascii="Consolas" w:eastAsia="Times New Roman" w:hAnsi="Consolas" w:cs="Times New Roman"/>
          <w:color w:val="D4D4D4"/>
          <w:sz w:val="24"/>
          <w:szCs w:val="24"/>
          <w:lang w:eastAsia="en-IN"/>
        </w:rPr>
      </w:pPr>
      <w:r w:rsidRPr="00865A3A">
        <w:rPr>
          <w:rFonts w:ascii="Consolas" w:eastAsia="Times New Roman" w:hAnsi="Consolas" w:cs="Times New Roman"/>
          <w:color w:val="D4D4D4"/>
          <w:sz w:val="24"/>
          <w:szCs w:val="24"/>
          <w:lang w:eastAsia="en-IN"/>
        </w:rPr>
        <w:t>user_info = {</w:t>
      </w:r>
    </w:p>
    <w:p w:rsidR="00865A3A" w:rsidRPr="00865A3A" w:rsidRDefault="00865A3A" w:rsidP="00865A3A">
      <w:pPr>
        <w:shd w:val="clear" w:color="auto" w:fill="1E1E1E"/>
        <w:spacing w:after="0" w:line="330" w:lineRule="atLeast"/>
        <w:rPr>
          <w:rFonts w:ascii="Consolas" w:eastAsia="Times New Roman" w:hAnsi="Consolas" w:cs="Times New Roman"/>
          <w:color w:val="D4D4D4"/>
          <w:sz w:val="24"/>
          <w:szCs w:val="24"/>
          <w:lang w:eastAsia="en-IN"/>
        </w:rPr>
      </w:pPr>
      <w:r w:rsidRPr="00865A3A">
        <w:rPr>
          <w:rFonts w:ascii="Consolas" w:eastAsia="Times New Roman" w:hAnsi="Consolas" w:cs="Times New Roman"/>
          <w:color w:val="D4D4D4"/>
          <w:sz w:val="24"/>
          <w:szCs w:val="24"/>
          <w:lang w:eastAsia="en-IN"/>
        </w:rPr>
        <w:t>    </w:t>
      </w:r>
      <w:r w:rsidRPr="00865A3A">
        <w:rPr>
          <w:rFonts w:ascii="Consolas" w:eastAsia="Times New Roman" w:hAnsi="Consolas" w:cs="Times New Roman"/>
          <w:color w:val="CE9178"/>
          <w:sz w:val="24"/>
          <w:szCs w:val="24"/>
          <w:lang w:eastAsia="en-IN"/>
        </w:rPr>
        <w:t>'name'</w:t>
      </w:r>
      <w:r w:rsidRPr="00865A3A">
        <w:rPr>
          <w:rFonts w:ascii="Consolas" w:eastAsia="Times New Roman" w:hAnsi="Consolas" w:cs="Times New Roman"/>
          <w:color w:val="D4D4D4"/>
          <w:sz w:val="24"/>
          <w:szCs w:val="24"/>
          <w:lang w:eastAsia="en-IN"/>
        </w:rPr>
        <w:t> : </w:t>
      </w:r>
      <w:r w:rsidRPr="00865A3A">
        <w:rPr>
          <w:rFonts w:ascii="Consolas" w:eastAsia="Times New Roman" w:hAnsi="Consolas" w:cs="Times New Roman"/>
          <w:color w:val="CE9178"/>
          <w:sz w:val="24"/>
          <w:szCs w:val="24"/>
          <w:lang w:eastAsia="en-IN"/>
        </w:rPr>
        <w:t>'Pintu Raj'</w:t>
      </w:r>
      <w:r w:rsidRPr="00865A3A">
        <w:rPr>
          <w:rFonts w:ascii="Consolas" w:eastAsia="Times New Roman" w:hAnsi="Consolas" w:cs="Times New Roman"/>
          <w:color w:val="D4D4D4"/>
          <w:sz w:val="24"/>
          <w:szCs w:val="24"/>
          <w:lang w:eastAsia="en-IN"/>
        </w:rPr>
        <w:t>,</w:t>
      </w:r>
    </w:p>
    <w:p w:rsidR="00865A3A" w:rsidRPr="00865A3A" w:rsidRDefault="00865A3A" w:rsidP="00865A3A">
      <w:pPr>
        <w:shd w:val="clear" w:color="auto" w:fill="1E1E1E"/>
        <w:spacing w:after="0" w:line="330" w:lineRule="atLeast"/>
        <w:rPr>
          <w:rFonts w:ascii="Consolas" w:eastAsia="Times New Roman" w:hAnsi="Consolas" w:cs="Times New Roman"/>
          <w:color w:val="D4D4D4"/>
          <w:sz w:val="24"/>
          <w:szCs w:val="24"/>
          <w:lang w:eastAsia="en-IN"/>
        </w:rPr>
      </w:pPr>
      <w:r w:rsidRPr="00865A3A">
        <w:rPr>
          <w:rFonts w:ascii="Consolas" w:eastAsia="Times New Roman" w:hAnsi="Consolas" w:cs="Times New Roman"/>
          <w:color w:val="D4D4D4"/>
          <w:sz w:val="24"/>
          <w:szCs w:val="24"/>
          <w:lang w:eastAsia="en-IN"/>
        </w:rPr>
        <w:t>    </w:t>
      </w:r>
      <w:r w:rsidRPr="00865A3A">
        <w:rPr>
          <w:rFonts w:ascii="Consolas" w:eastAsia="Times New Roman" w:hAnsi="Consolas" w:cs="Times New Roman"/>
          <w:color w:val="CE9178"/>
          <w:sz w:val="24"/>
          <w:szCs w:val="24"/>
          <w:lang w:eastAsia="en-IN"/>
        </w:rPr>
        <w:t>'age'</w:t>
      </w:r>
      <w:r w:rsidRPr="00865A3A">
        <w:rPr>
          <w:rFonts w:ascii="Consolas" w:eastAsia="Times New Roman" w:hAnsi="Consolas" w:cs="Times New Roman"/>
          <w:color w:val="D4D4D4"/>
          <w:sz w:val="24"/>
          <w:szCs w:val="24"/>
          <w:lang w:eastAsia="en-IN"/>
        </w:rPr>
        <w:t> : </w:t>
      </w:r>
      <w:r w:rsidRPr="00865A3A">
        <w:rPr>
          <w:rFonts w:ascii="Consolas" w:eastAsia="Times New Roman" w:hAnsi="Consolas" w:cs="Times New Roman"/>
          <w:color w:val="B5CEA8"/>
          <w:sz w:val="24"/>
          <w:szCs w:val="24"/>
          <w:lang w:eastAsia="en-IN"/>
        </w:rPr>
        <w:t>21</w:t>
      </w:r>
      <w:r w:rsidRPr="00865A3A">
        <w:rPr>
          <w:rFonts w:ascii="Consolas" w:eastAsia="Times New Roman" w:hAnsi="Consolas" w:cs="Times New Roman"/>
          <w:color w:val="D4D4D4"/>
          <w:sz w:val="24"/>
          <w:szCs w:val="24"/>
          <w:lang w:eastAsia="en-IN"/>
        </w:rPr>
        <w:t>,</w:t>
      </w:r>
    </w:p>
    <w:p w:rsidR="00865A3A" w:rsidRPr="00865A3A" w:rsidRDefault="00865A3A" w:rsidP="00865A3A">
      <w:pPr>
        <w:shd w:val="clear" w:color="auto" w:fill="1E1E1E"/>
        <w:spacing w:after="0" w:line="330" w:lineRule="atLeast"/>
        <w:rPr>
          <w:rFonts w:ascii="Consolas" w:eastAsia="Times New Roman" w:hAnsi="Consolas" w:cs="Times New Roman"/>
          <w:color w:val="D4D4D4"/>
          <w:sz w:val="24"/>
          <w:szCs w:val="24"/>
          <w:lang w:eastAsia="en-IN"/>
        </w:rPr>
      </w:pPr>
      <w:r w:rsidRPr="00865A3A">
        <w:rPr>
          <w:rFonts w:ascii="Consolas" w:eastAsia="Times New Roman" w:hAnsi="Consolas" w:cs="Times New Roman"/>
          <w:color w:val="D4D4D4"/>
          <w:sz w:val="24"/>
          <w:szCs w:val="24"/>
          <w:lang w:eastAsia="en-IN"/>
        </w:rPr>
        <w:t>    </w:t>
      </w:r>
      <w:r w:rsidRPr="00865A3A">
        <w:rPr>
          <w:rFonts w:ascii="Consolas" w:eastAsia="Times New Roman" w:hAnsi="Consolas" w:cs="Times New Roman"/>
          <w:color w:val="CE9178"/>
          <w:sz w:val="24"/>
          <w:szCs w:val="24"/>
          <w:lang w:eastAsia="en-IN"/>
        </w:rPr>
        <w:t>'fav movies'</w:t>
      </w:r>
      <w:r w:rsidRPr="00865A3A">
        <w:rPr>
          <w:rFonts w:ascii="Consolas" w:eastAsia="Times New Roman" w:hAnsi="Consolas" w:cs="Times New Roman"/>
          <w:color w:val="D4D4D4"/>
          <w:sz w:val="24"/>
          <w:szCs w:val="24"/>
          <w:lang w:eastAsia="en-IN"/>
        </w:rPr>
        <w:t> : [</w:t>
      </w:r>
      <w:r w:rsidRPr="00865A3A">
        <w:rPr>
          <w:rFonts w:ascii="Consolas" w:eastAsia="Times New Roman" w:hAnsi="Consolas" w:cs="Times New Roman"/>
          <w:color w:val="CE9178"/>
          <w:sz w:val="24"/>
          <w:szCs w:val="24"/>
          <w:lang w:eastAsia="en-IN"/>
        </w:rPr>
        <w:t>'coco'</w:t>
      </w:r>
      <w:r w:rsidRPr="00865A3A">
        <w:rPr>
          <w:rFonts w:ascii="Consolas" w:eastAsia="Times New Roman" w:hAnsi="Consolas" w:cs="Times New Roman"/>
          <w:color w:val="D4D4D4"/>
          <w:sz w:val="24"/>
          <w:szCs w:val="24"/>
          <w:lang w:eastAsia="en-IN"/>
        </w:rPr>
        <w:t>, </w:t>
      </w:r>
      <w:r w:rsidRPr="00865A3A">
        <w:rPr>
          <w:rFonts w:ascii="Consolas" w:eastAsia="Times New Roman" w:hAnsi="Consolas" w:cs="Times New Roman"/>
          <w:color w:val="CE9178"/>
          <w:sz w:val="24"/>
          <w:szCs w:val="24"/>
          <w:lang w:eastAsia="en-IN"/>
        </w:rPr>
        <w:t>'kimino na wa'</w:t>
      </w:r>
      <w:r w:rsidRPr="00865A3A">
        <w:rPr>
          <w:rFonts w:ascii="Consolas" w:eastAsia="Times New Roman" w:hAnsi="Consolas" w:cs="Times New Roman"/>
          <w:color w:val="D4D4D4"/>
          <w:sz w:val="24"/>
          <w:szCs w:val="24"/>
          <w:lang w:eastAsia="en-IN"/>
        </w:rPr>
        <w:t>],</w:t>
      </w:r>
    </w:p>
    <w:p w:rsidR="00865A3A" w:rsidRPr="00865A3A" w:rsidRDefault="00865A3A" w:rsidP="00865A3A">
      <w:pPr>
        <w:shd w:val="clear" w:color="auto" w:fill="1E1E1E"/>
        <w:spacing w:after="0" w:line="330" w:lineRule="atLeast"/>
        <w:rPr>
          <w:rFonts w:ascii="Consolas" w:eastAsia="Times New Roman" w:hAnsi="Consolas" w:cs="Times New Roman"/>
          <w:color w:val="D4D4D4"/>
          <w:sz w:val="24"/>
          <w:szCs w:val="24"/>
          <w:lang w:eastAsia="en-IN"/>
        </w:rPr>
      </w:pPr>
      <w:r w:rsidRPr="00865A3A">
        <w:rPr>
          <w:rFonts w:ascii="Consolas" w:eastAsia="Times New Roman" w:hAnsi="Consolas" w:cs="Times New Roman"/>
          <w:color w:val="D4D4D4"/>
          <w:sz w:val="24"/>
          <w:szCs w:val="24"/>
          <w:lang w:eastAsia="en-IN"/>
        </w:rPr>
        <w:t>    </w:t>
      </w:r>
      <w:r w:rsidRPr="00865A3A">
        <w:rPr>
          <w:rFonts w:ascii="Consolas" w:eastAsia="Times New Roman" w:hAnsi="Consolas" w:cs="Times New Roman"/>
          <w:color w:val="CE9178"/>
          <w:sz w:val="24"/>
          <w:szCs w:val="24"/>
          <w:lang w:eastAsia="en-IN"/>
        </w:rPr>
        <w:t>'fav tunes'</w:t>
      </w:r>
      <w:r w:rsidRPr="00865A3A">
        <w:rPr>
          <w:rFonts w:ascii="Consolas" w:eastAsia="Times New Roman" w:hAnsi="Consolas" w:cs="Times New Roman"/>
          <w:color w:val="D4D4D4"/>
          <w:sz w:val="24"/>
          <w:szCs w:val="24"/>
          <w:lang w:eastAsia="en-IN"/>
        </w:rPr>
        <w:t> : [</w:t>
      </w:r>
      <w:r w:rsidRPr="00865A3A">
        <w:rPr>
          <w:rFonts w:ascii="Consolas" w:eastAsia="Times New Roman" w:hAnsi="Consolas" w:cs="Times New Roman"/>
          <w:color w:val="CE9178"/>
          <w:sz w:val="24"/>
          <w:szCs w:val="24"/>
          <w:lang w:eastAsia="en-IN"/>
        </w:rPr>
        <w:t>'awakening'</w:t>
      </w:r>
      <w:r w:rsidRPr="00865A3A">
        <w:rPr>
          <w:rFonts w:ascii="Consolas" w:eastAsia="Times New Roman" w:hAnsi="Consolas" w:cs="Times New Roman"/>
          <w:color w:val="D4D4D4"/>
          <w:sz w:val="24"/>
          <w:szCs w:val="24"/>
          <w:lang w:eastAsia="en-IN"/>
        </w:rPr>
        <w:t>, </w:t>
      </w:r>
      <w:r w:rsidRPr="00865A3A">
        <w:rPr>
          <w:rFonts w:ascii="Consolas" w:eastAsia="Times New Roman" w:hAnsi="Consolas" w:cs="Times New Roman"/>
          <w:color w:val="CE9178"/>
          <w:sz w:val="24"/>
          <w:szCs w:val="24"/>
          <w:lang w:eastAsia="en-IN"/>
        </w:rPr>
        <w:t>'fairy tale'</w:t>
      </w:r>
      <w:r w:rsidRPr="00865A3A">
        <w:rPr>
          <w:rFonts w:ascii="Consolas" w:eastAsia="Times New Roman" w:hAnsi="Consolas" w:cs="Times New Roman"/>
          <w:color w:val="D4D4D4"/>
          <w:sz w:val="24"/>
          <w:szCs w:val="24"/>
          <w:lang w:eastAsia="en-IN"/>
        </w:rPr>
        <w:t>],</w:t>
      </w:r>
    </w:p>
    <w:p w:rsidR="00865A3A" w:rsidRPr="00865A3A" w:rsidRDefault="00865A3A" w:rsidP="00865A3A">
      <w:pPr>
        <w:shd w:val="clear" w:color="auto" w:fill="1E1E1E"/>
        <w:spacing w:after="0" w:line="330" w:lineRule="atLeast"/>
        <w:rPr>
          <w:rFonts w:ascii="Consolas" w:eastAsia="Times New Roman" w:hAnsi="Consolas" w:cs="Times New Roman"/>
          <w:color w:val="D4D4D4"/>
          <w:sz w:val="24"/>
          <w:szCs w:val="24"/>
          <w:lang w:eastAsia="en-IN"/>
        </w:rPr>
      </w:pPr>
      <w:r w:rsidRPr="00865A3A">
        <w:rPr>
          <w:rFonts w:ascii="Consolas" w:eastAsia="Times New Roman" w:hAnsi="Consolas" w:cs="Times New Roman"/>
          <w:color w:val="D4D4D4"/>
          <w:sz w:val="24"/>
          <w:szCs w:val="24"/>
          <w:lang w:eastAsia="en-IN"/>
        </w:rPr>
        <w:t>}</w:t>
      </w:r>
    </w:p>
    <w:p w:rsidR="00865A3A" w:rsidRPr="00865A3A" w:rsidRDefault="00865A3A" w:rsidP="00865A3A">
      <w:pPr>
        <w:shd w:val="clear" w:color="auto" w:fill="1E1E1E"/>
        <w:spacing w:after="0" w:line="330" w:lineRule="atLeast"/>
        <w:rPr>
          <w:rFonts w:ascii="Consolas" w:eastAsia="Times New Roman" w:hAnsi="Consolas" w:cs="Times New Roman"/>
          <w:color w:val="D4D4D4"/>
          <w:sz w:val="24"/>
          <w:szCs w:val="24"/>
          <w:lang w:eastAsia="en-IN"/>
        </w:rPr>
      </w:pPr>
    </w:p>
    <w:p w:rsidR="00865A3A" w:rsidRPr="00865A3A" w:rsidRDefault="00865A3A" w:rsidP="00865A3A">
      <w:pPr>
        <w:shd w:val="clear" w:color="auto" w:fill="1E1E1E"/>
        <w:spacing w:after="0" w:line="330" w:lineRule="atLeast"/>
        <w:rPr>
          <w:rFonts w:ascii="Consolas" w:eastAsia="Times New Roman" w:hAnsi="Consolas" w:cs="Times New Roman"/>
          <w:color w:val="D4D4D4"/>
          <w:sz w:val="24"/>
          <w:szCs w:val="24"/>
          <w:lang w:eastAsia="en-IN"/>
        </w:rPr>
      </w:pPr>
      <w:r w:rsidRPr="00865A3A">
        <w:rPr>
          <w:rFonts w:ascii="Consolas" w:eastAsia="Times New Roman" w:hAnsi="Consolas" w:cs="Times New Roman"/>
          <w:color w:val="D4D4D4"/>
          <w:sz w:val="24"/>
          <w:szCs w:val="24"/>
          <w:lang w:eastAsia="en-IN"/>
        </w:rPr>
        <w:t>more_info = {</w:t>
      </w:r>
      <w:r w:rsidRPr="00865A3A">
        <w:rPr>
          <w:rFonts w:ascii="Consolas" w:eastAsia="Times New Roman" w:hAnsi="Consolas" w:cs="Times New Roman"/>
          <w:color w:val="CE9178"/>
          <w:sz w:val="24"/>
          <w:szCs w:val="24"/>
          <w:lang w:eastAsia="en-IN"/>
        </w:rPr>
        <w:t>'name'</w:t>
      </w:r>
      <w:r w:rsidRPr="00865A3A">
        <w:rPr>
          <w:rFonts w:ascii="Consolas" w:eastAsia="Times New Roman" w:hAnsi="Consolas" w:cs="Times New Roman"/>
          <w:color w:val="D4D4D4"/>
          <w:sz w:val="24"/>
          <w:szCs w:val="24"/>
          <w:lang w:eastAsia="en-IN"/>
        </w:rPr>
        <w:t> : </w:t>
      </w:r>
      <w:r w:rsidRPr="00865A3A">
        <w:rPr>
          <w:rFonts w:ascii="Consolas" w:eastAsia="Times New Roman" w:hAnsi="Consolas" w:cs="Times New Roman"/>
          <w:color w:val="CE9178"/>
          <w:sz w:val="24"/>
          <w:szCs w:val="24"/>
          <w:lang w:eastAsia="en-IN"/>
        </w:rPr>
        <w:t>'Satyam Ranjan'</w:t>
      </w:r>
      <w:r w:rsidRPr="00865A3A">
        <w:rPr>
          <w:rFonts w:ascii="Consolas" w:eastAsia="Times New Roman" w:hAnsi="Consolas" w:cs="Times New Roman"/>
          <w:color w:val="D4D4D4"/>
          <w:sz w:val="24"/>
          <w:szCs w:val="24"/>
          <w:lang w:eastAsia="en-IN"/>
        </w:rPr>
        <w:t>, </w:t>
      </w:r>
      <w:r w:rsidRPr="00865A3A">
        <w:rPr>
          <w:rFonts w:ascii="Consolas" w:eastAsia="Times New Roman" w:hAnsi="Consolas" w:cs="Times New Roman"/>
          <w:color w:val="CE9178"/>
          <w:sz w:val="24"/>
          <w:szCs w:val="24"/>
          <w:lang w:eastAsia="en-IN"/>
        </w:rPr>
        <w:t>'State'</w:t>
      </w:r>
      <w:r w:rsidRPr="00865A3A">
        <w:rPr>
          <w:rFonts w:ascii="Consolas" w:eastAsia="Times New Roman" w:hAnsi="Consolas" w:cs="Times New Roman"/>
          <w:color w:val="D4D4D4"/>
          <w:sz w:val="24"/>
          <w:szCs w:val="24"/>
          <w:lang w:eastAsia="en-IN"/>
        </w:rPr>
        <w:t> : </w:t>
      </w:r>
      <w:r w:rsidRPr="00865A3A">
        <w:rPr>
          <w:rFonts w:ascii="Consolas" w:eastAsia="Times New Roman" w:hAnsi="Consolas" w:cs="Times New Roman"/>
          <w:color w:val="CE9178"/>
          <w:sz w:val="24"/>
          <w:szCs w:val="24"/>
          <w:lang w:eastAsia="en-IN"/>
        </w:rPr>
        <w:t>'Bihar'</w:t>
      </w:r>
      <w:r w:rsidRPr="00865A3A">
        <w:rPr>
          <w:rFonts w:ascii="Consolas" w:eastAsia="Times New Roman" w:hAnsi="Consolas" w:cs="Times New Roman"/>
          <w:color w:val="D4D4D4"/>
          <w:sz w:val="24"/>
          <w:szCs w:val="24"/>
          <w:lang w:eastAsia="en-IN"/>
        </w:rPr>
        <w:t>, </w:t>
      </w:r>
      <w:r w:rsidRPr="00865A3A">
        <w:rPr>
          <w:rFonts w:ascii="Consolas" w:eastAsia="Times New Roman" w:hAnsi="Consolas" w:cs="Times New Roman"/>
          <w:color w:val="CE9178"/>
          <w:sz w:val="24"/>
          <w:szCs w:val="24"/>
          <w:lang w:eastAsia="en-IN"/>
        </w:rPr>
        <w:t>'Hobbies'</w:t>
      </w:r>
      <w:r w:rsidRPr="00865A3A">
        <w:rPr>
          <w:rFonts w:ascii="Consolas" w:eastAsia="Times New Roman" w:hAnsi="Consolas" w:cs="Times New Roman"/>
          <w:color w:val="D4D4D4"/>
          <w:sz w:val="24"/>
          <w:szCs w:val="24"/>
          <w:lang w:eastAsia="en-IN"/>
        </w:rPr>
        <w:t> : [</w:t>
      </w:r>
      <w:r w:rsidRPr="00865A3A">
        <w:rPr>
          <w:rFonts w:ascii="Consolas" w:eastAsia="Times New Roman" w:hAnsi="Consolas" w:cs="Times New Roman"/>
          <w:color w:val="CE9178"/>
          <w:sz w:val="24"/>
          <w:szCs w:val="24"/>
          <w:lang w:eastAsia="en-IN"/>
        </w:rPr>
        <w:t>'coding'</w:t>
      </w:r>
      <w:r w:rsidRPr="00865A3A">
        <w:rPr>
          <w:rFonts w:ascii="Consolas" w:eastAsia="Times New Roman" w:hAnsi="Consolas" w:cs="Times New Roman"/>
          <w:color w:val="D4D4D4"/>
          <w:sz w:val="24"/>
          <w:szCs w:val="24"/>
          <w:lang w:eastAsia="en-IN"/>
        </w:rPr>
        <w:t>, </w:t>
      </w:r>
      <w:r w:rsidRPr="00865A3A">
        <w:rPr>
          <w:rFonts w:ascii="Consolas" w:eastAsia="Times New Roman" w:hAnsi="Consolas" w:cs="Times New Roman"/>
          <w:color w:val="CE9178"/>
          <w:sz w:val="24"/>
          <w:szCs w:val="24"/>
          <w:lang w:eastAsia="en-IN"/>
        </w:rPr>
        <w:t>'reading'</w:t>
      </w:r>
      <w:r w:rsidRPr="00865A3A">
        <w:rPr>
          <w:rFonts w:ascii="Consolas" w:eastAsia="Times New Roman" w:hAnsi="Consolas" w:cs="Times New Roman"/>
          <w:color w:val="D4D4D4"/>
          <w:sz w:val="24"/>
          <w:szCs w:val="24"/>
          <w:lang w:eastAsia="en-IN"/>
        </w:rPr>
        <w:t>, </w:t>
      </w:r>
      <w:r w:rsidRPr="00865A3A">
        <w:rPr>
          <w:rFonts w:ascii="Consolas" w:eastAsia="Times New Roman" w:hAnsi="Consolas" w:cs="Times New Roman"/>
          <w:color w:val="CE9178"/>
          <w:sz w:val="24"/>
          <w:szCs w:val="24"/>
          <w:lang w:eastAsia="en-IN"/>
        </w:rPr>
        <w:t>'guitar'</w:t>
      </w:r>
      <w:r w:rsidRPr="00865A3A">
        <w:rPr>
          <w:rFonts w:ascii="Consolas" w:eastAsia="Times New Roman" w:hAnsi="Consolas" w:cs="Times New Roman"/>
          <w:color w:val="D4D4D4"/>
          <w:sz w:val="24"/>
          <w:szCs w:val="24"/>
          <w:lang w:eastAsia="en-IN"/>
        </w:rPr>
        <w:t>]}</w:t>
      </w:r>
    </w:p>
    <w:p w:rsidR="00865A3A" w:rsidRPr="00865A3A" w:rsidRDefault="00865A3A" w:rsidP="00865A3A">
      <w:pPr>
        <w:shd w:val="clear" w:color="auto" w:fill="1E1E1E"/>
        <w:spacing w:after="0" w:line="330" w:lineRule="atLeast"/>
        <w:rPr>
          <w:rFonts w:ascii="Consolas" w:eastAsia="Times New Roman" w:hAnsi="Consolas" w:cs="Times New Roman"/>
          <w:color w:val="D4D4D4"/>
          <w:sz w:val="24"/>
          <w:szCs w:val="24"/>
          <w:lang w:eastAsia="en-IN"/>
        </w:rPr>
      </w:pPr>
    </w:p>
    <w:p w:rsidR="00865A3A" w:rsidRPr="00865A3A" w:rsidRDefault="00865A3A" w:rsidP="00865A3A">
      <w:pPr>
        <w:shd w:val="clear" w:color="auto" w:fill="1E1E1E"/>
        <w:spacing w:after="0" w:line="330" w:lineRule="atLeast"/>
        <w:rPr>
          <w:rFonts w:ascii="Consolas" w:eastAsia="Times New Roman" w:hAnsi="Consolas" w:cs="Times New Roman"/>
          <w:color w:val="D4D4D4"/>
          <w:sz w:val="24"/>
          <w:szCs w:val="24"/>
          <w:lang w:eastAsia="en-IN"/>
        </w:rPr>
      </w:pPr>
      <w:r w:rsidRPr="00865A3A">
        <w:rPr>
          <w:rFonts w:ascii="Consolas" w:eastAsia="Times New Roman" w:hAnsi="Consolas" w:cs="Times New Roman"/>
          <w:color w:val="D4D4D4"/>
          <w:sz w:val="24"/>
          <w:szCs w:val="24"/>
          <w:lang w:eastAsia="en-IN"/>
        </w:rPr>
        <w:t>user_info.update(more_info)</w:t>
      </w:r>
    </w:p>
    <w:p w:rsidR="00865A3A" w:rsidRPr="00865A3A" w:rsidRDefault="00865A3A" w:rsidP="00865A3A">
      <w:pPr>
        <w:shd w:val="clear" w:color="auto" w:fill="1E1E1E"/>
        <w:spacing w:after="0" w:line="330" w:lineRule="atLeast"/>
        <w:rPr>
          <w:rFonts w:ascii="Consolas" w:eastAsia="Times New Roman" w:hAnsi="Consolas" w:cs="Times New Roman"/>
          <w:color w:val="D4D4D4"/>
          <w:sz w:val="24"/>
          <w:szCs w:val="24"/>
          <w:lang w:eastAsia="en-IN"/>
        </w:rPr>
      </w:pPr>
    </w:p>
    <w:p w:rsidR="00865A3A" w:rsidRPr="00865A3A" w:rsidRDefault="00865A3A" w:rsidP="00865A3A">
      <w:pPr>
        <w:shd w:val="clear" w:color="auto" w:fill="1E1E1E"/>
        <w:spacing w:after="0" w:line="330" w:lineRule="atLeast"/>
        <w:rPr>
          <w:rFonts w:ascii="Consolas" w:eastAsia="Times New Roman" w:hAnsi="Consolas" w:cs="Times New Roman"/>
          <w:color w:val="D4D4D4"/>
          <w:sz w:val="24"/>
          <w:szCs w:val="24"/>
          <w:lang w:eastAsia="en-IN"/>
        </w:rPr>
      </w:pPr>
      <w:r w:rsidRPr="00865A3A">
        <w:rPr>
          <w:rFonts w:ascii="Consolas" w:eastAsia="Times New Roman" w:hAnsi="Consolas" w:cs="Times New Roman"/>
          <w:color w:val="DCDCAA"/>
          <w:sz w:val="24"/>
          <w:szCs w:val="24"/>
          <w:lang w:eastAsia="en-IN"/>
        </w:rPr>
        <w:t>print</w:t>
      </w:r>
      <w:r w:rsidRPr="00865A3A">
        <w:rPr>
          <w:rFonts w:ascii="Consolas" w:eastAsia="Times New Roman" w:hAnsi="Consolas" w:cs="Times New Roman"/>
          <w:color w:val="D4D4D4"/>
          <w:sz w:val="24"/>
          <w:szCs w:val="24"/>
          <w:lang w:eastAsia="en-IN"/>
        </w:rPr>
        <w:t>(user_info)</w:t>
      </w:r>
    </w:p>
    <w:p w:rsidR="008C6DE6" w:rsidRDefault="008C6DE6" w:rsidP="00742177">
      <w:pPr>
        <w:rPr>
          <w:sz w:val="28"/>
          <w:szCs w:val="24"/>
        </w:rPr>
      </w:pPr>
      <w:r>
        <w:rPr>
          <w:sz w:val="28"/>
          <w:szCs w:val="24"/>
        </w:rPr>
        <w:t>since in dictionary key value pair of name is present so update method is just update the key value pair of name , for the key value pair of state and hobbies is not present inside the dictionary so it added in the dictionary.</w:t>
      </w:r>
    </w:p>
    <w:p w:rsidR="008C6DE6" w:rsidRDefault="008C6DE6" w:rsidP="00742177">
      <w:pPr>
        <w:rPr>
          <w:sz w:val="28"/>
          <w:szCs w:val="24"/>
        </w:rPr>
      </w:pPr>
      <w:r>
        <w:rPr>
          <w:sz w:val="28"/>
          <w:szCs w:val="24"/>
        </w:rPr>
        <w:t>The output of this are:</w:t>
      </w:r>
    </w:p>
    <w:p w:rsidR="008C6DE6" w:rsidRDefault="008C6DE6" w:rsidP="00742177">
      <w:pPr>
        <w:rPr>
          <w:sz w:val="28"/>
          <w:szCs w:val="24"/>
        </w:rPr>
      </w:pPr>
      <w:r w:rsidRPr="008C6DE6">
        <w:rPr>
          <w:sz w:val="28"/>
          <w:szCs w:val="24"/>
        </w:rPr>
        <w:t>{'name': 'Satyam Ranjan', 'age': 21, 'fav movies': ['coco', 'kimino na wa'], 'fav tunes': ['awakening', 'fairy tale'], 'State': 'Bihar', 'Hobbies': ['coding', 'reading', 'guitar']}</w:t>
      </w:r>
    </w:p>
    <w:p w:rsidR="008C6DE6" w:rsidRDefault="008C6DE6" w:rsidP="00742177">
      <w:pPr>
        <w:rPr>
          <w:sz w:val="28"/>
          <w:szCs w:val="24"/>
        </w:rPr>
      </w:pPr>
    </w:p>
    <w:p w:rsidR="00865A3A" w:rsidRDefault="00610C76" w:rsidP="00742177">
      <w:pPr>
        <w:rPr>
          <w:sz w:val="28"/>
          <w:szCs w:val="24"/>
        </w:rPr>
      </w:pPr>
      <w:r>
        <w:rPr>
          <w:sz w:val="28"/>
          <w:szCs w:val="24"/>
        </w:rPr>
        <w:t>Fromkeys method :</w:t>
      </w:r>
    </w:p>
    <w:p w:rsidR="00610C76" w:rsidRDefault="00610C76" w:rsidP="00742177">
      <w:pPr>
        <w:rPr>
          <w:sz w:val="28"/>
          <w:szCs w:val="24"/>
        </w:rPr>
      </w:pPr>
      <w:r>
        <w:rPr>
          <w:sz w:val="28"/>
          <w:szCs w:val="24"/>
        </w:rPr>
        <w:t>It is used for creating dictionary having different keys with same value</w:t>
      </w:r>
    </w:p>
    <w:p w:rsidR="00610C76" w:rsidRPr="00610C76" w:rsidRDefault="00610C76" w:rsidP="00610C76">
      <w:pPr>
        <w:shd w:val="clear" w:color="auto" w:fill="1E1E1E"/>
        <w:spacing w:line="330" w:lineRule="atLeast"/>
        <w:rPr>
          <w:rFonts w:ascii="Consolas" w:eastAsia="Times New Roman" w:hAnsi="Consolas" w:cs="Times New Roman"/>
          <w:color w:val="D4D4D4"/>
          <w:sz w:val="24"/>
          <w:szCs w:val="24"/>
          <w:lang w:eastAsia="en-IN"/>
        </w:rPr>
      </w:pPr>
      <w:r>
        <w:rPr>
          <w:sz w:val="28"/>
          <w:szCs w:val="24"/>
        </w:rPr>
        <w:t>For eg:</w:t>
      </w:r>
      <w:r w:rsidRPr="00610C76">
        <w:rPr>
          <w:rFonts w:ascii="Consolas" w:hAnsi="Consolas"/>
          <w:color w:val="D4D4D4"/>
        </w:rPr>
        <w:t xml:space="preserve"> </w:t>
      </w:r>
      <w:r w:rsidRPr="00610C76">
        <w:rPr>
          <w:rFonts w:ascii="Consolas" w:eastAsia="Times New Roman" w:hAnsi="Consolas" w:cs="Times New Roman"/>
          <w:color w:val="D4D4D4"/>
          <w:sz w:val="24"/>
          <w:szCs w:val="24"/>
          <w:lang w:eastAsia="en-IN"/>
        </w:rPr>
        <w:t>d = </w:t>
      </w:r>
      <w:r w:rsidRPr="00610C76">
        <w:rPr>
          <w:rFonts w:ascii="Consolas" w:eastAsia="Times New Roman" w:hAnsi="Consolas" w:cs="Times New Roman"/>
          <w:color w:val="4EC9B0"/>
          <w:sz w:val="24"/>
          <w:szCs w:val="24"/>
          <w:lang w:eastAsia="en-IN"/>
        </w:rPr>
        <w:t>dict</w:t>
      </w:r>
      <w:r w:rsidRPr="00610C76">
        <w:rPr>
          <w:rFonts w:ascii="Consolas" w:eastAsia="Times New Roman" w:hAnsi="Consolas" w:cs="Times New Roman"/>
          <w:color w:val="D4D4D4"/>
          <w:sz w:val="24"/>
          <w:szCs w:val="24"/>
          <w:lang w:eastAsia="en-IN"/>
        </w:rPr>
        <w:t>.fromkeys([</w:t>
      </w:r>
      <w:r w:rsidRPr="00610C76">
        <w:rPr>
          <w:rFonts w:ascii="Consolas" w:eastAsia="Times New Roman" w:hAnsi="Consolas" w:cs="Times New Roman"/>
          <w:color w:val="CE9178"/>
          <w:sz w:val="24"/>
          <w:szCs w:val="24"/>
          <w:lang w:eastAsia="en-IN"/>
        </w:rPr>
        <w:t>'name'</w:t>
      </w:r>
      <w:r w:rsidRPr="00610C76">
        <w:rPr>
          <w:rFonts w:ascii="Consolas" w:eastAsia="Times New Roman" w:hAnsi="Consolas" w:cs="Times New Roman"/>
          <w:color w:val="D4D4D4"/>
          <w:sz w:val="24"/>
          <w:szCs w:val="24"/>
          <w:lang w:eastAsia="en-IN"/>
        </w:rPr>
        <w:t>, </w:t>
      </w:r>
      <w:r w:rsidRPr="00610C76">
        <w:rPr>
          <w:rFonts w:ascii="Consolas" w:eastAsia="Times New Roman" w:hAnsi="Consolas" w:cs="Times New Roman"/>
          <w:color w:val="CE9178"/>
          <w:sz w:val="24"/>
          <w:szCs w:val="24"/>
          <w:lang w:eastAsia="en-IN"/>
        </w:rPr>
        <w:t>'age'</w:t>
      </w:r>
      <w:r w:rsidRPr="00610C76">
        <w:rPr>
          <w:rFonts w:ascii="Consolas" w:eastAsia="Times New Roman" w:hAnsi="Consolas" w:cs="Times New Roman"/>
          <w:color w:val="D4D4D4"/>
          <w:sz w:val="24"/>
          <w:szCs w:val="24"/>
          <w:lang w:eastAsia="en-IN"/>
        </w:rPr>
        <w:t>, </w:t>
      </w:r>
      <w:r w:rsidRPr="00610C76">
        <w:rPr>
          <w:rFonts w:ascii="Consolas" w:eastAsia="Times New Roman" w:hAnsi="Consolas" w:cs="Times New Roman"/>
          <w:color w:val="CE9178"/>
          <w:sz w:val="24"/>
          <w:szCs w:val="24"/>
          <w:lang w:eastAsia="en-IN"/>
        </w:rPr>
        <w:t>'height'</w:t>
      </w:r>
      <w:r w:rsidRPr="00610C76">
        <w:rPr>
          <w:rFonts w:ascii="Consolas" w:eastAsia="Times New Roman" w:hAnsi="Consolas" w:cs="Times New Roman"/>
          <w:color w:val="D4D4D4"/>
          <w:sz w:val="24"/>
          <w:szCs w:val="24"/>
          <w:lang w:eastAsia="en-IN"/>
        </w:rPr>
        <w:t>,], </w:t>
      </w:r>
      <w:r w:rsidRPr="00610C76">
        <w:rPr>
          <w:rFonts w:ascii="Consolas" w:eastAsia="Times New Roman" w:hAnsi="Consolas" w:cs="Times New Roman"/>
          <w:color w:val="CE9178"/>
          <w:sz w:val="24"/>
          <w:szCs w:val="24"/>
          <w:lang w:eastAsia="en-IN"/>
        </w:rPr>
        <w:t>'unknown'</w:t>
      </w:r>
      <w:r w:rsidRPr="00610C76">
        <w:rPr>
          <w:rFonts w:ascii="Consolas" w:eastAsia="Times New Roman" w:hAnsi="Consolas" w:cs="Times New Roman"/>
          <w:color w:val="D4D4D4"/>
          <w:sz w:val="24"/>
          <w:szCs w:val="24"/>
          <w:lang w:eastAsia="en-IN"/>
        </w:rPr>
        <w:t>)</w:t>
      </w:r>
    </w:p>
    <w:p w:rsidR="00610C76" w:rsidRPr="00610C76" w:rsidRDefault="00610C76" w:rsidP="00610C76">
      <w:pPr>
        <w:shd w:val="clear" w:color="auto" w:fill="1E1E1E"/>
        <w:spacing w:after="0" w:line="330" w:lineRule="atLeast"/>
        <w:rPr>
          <w:rFonts w:ascii="Consolas" w:eastAsia="Times New Roman" w:hAnsi="Consolas" w:cs="Times New Roman"/>
          <w:color w:val="D4D4D4"/>
          <w:sz w:val="24"/>
          <w:szCs w:val="24"/>
          <w:lang w:eastAsia="en-IN"/>
        </w:rPr>
      </w:pPr>
      <w:r w:rsidRPr="00610C76">
        <w:rPr>
          <w:rFonts w:ascii="Consolas" w:eastAsia="Times New Roman" w:hAnsi="Consolas" w:cs="Times New Roman"/>
          <w:color w:val="DCDCAA"/>
          <w:sz w:val="24"/>
          <w:szCs w:val="24"/>
          <w:lang w:eastAsia="en-IN"/>
        </w:rPr>
        <w:t>print</w:t>
      </w:r>
      <w:r w:rsidRPr="00610C76">
        <w:rPr>
          <w:rFonts w:ascii="Consolas" w:eastAsia="Times New Roman" w:hAnsi="Consolas" w:cs="Times New Roman"/>
          <w:color w:val="D4D4D4"/>
          <w:sz w:val="24"/>
          <w:szCs w:val="24"/>
          <w:lang w:eastAsia="en-IN"/>
        </w:rPr>
        <w:t>(d)</w:t>
      </w:r>
    </w:p>
    <w:p w:rsidR="00610C76" w:rsidRDefault="00610C76" w:rsidP="00742177">
      <w:pPr>
        <w:rPr>
          <w:sz w:val="28"/>
          <w:szCs w:val="24"/>
        </w:rPr>
      </w:pPr>
      <w:r>
        <w:rPr>
          <w:sz w:val="28"/>
          <w:szCs w:val="24"/>
        </w:rPr>
        <w:t>output for this:</w:t>
      </w:r>
    </w:p>
    <w:p w:rsidR="00610C76" w:rsidRDefault="00610C76" w:rsidP="00742177">
      <w:pPr>
        <w:rPr>
          <w:sz w:val="28"/>
          <w:szCs w:val="24"/>
        </w:rPr>
      </w:pPr>
      <w:r w:rsidRPr="00610C76">
        <w:rPr>
          <w:sz w:val="28"/>
          <w:szCs w:val="24"/>
        </w:rPr>
        <w:t>{'name': 'unknown', 'age': 'unknown', 'height': 'unknown'}</w:t>
      </w:r>
    </w:p>
    <w:p w:rsidR="00F6352D" w:rsidRDefault="00F6352D" w:rsidP="00742177">
      <w:pPr>
        <w:rPr>
          <w:sz w:val="28"/>
          <w:szCs w:val="24"/>
        </w:rPr>
      </w:pPr>
      <w:r>
        <w:rPr>
          <w:sz w:val="28"/>
          <w:szCs w:val="24"/>
        </w:rPr>
        <w:t>Fromkeys is helpful when we want to create dictionary having some of the keys in the dictionary have same value</w:t>
      </w:r>
    </w:p>
    <w:p w:rsidR="00F6352D" w:rsidRDefault="00F6352D" w:rsidP="00742177">
      <w:pPr>
        <w:rPr>
          <w:sz w:val="28"/>
          <w:szCs w:val="24"/>
        </w:rPr>
      </w:pPr>
      <w:r>
        <w:rPr>
          <w:sz w:val="28"/>
          <w:szCs w:val="24"/>
        </w:rPr>
        <w:t>Then we can use fromkeys to create dictionary</w:t>
      </w:r>
    </w:p>
    <w:p w:rsidR="00F6352D" w:rsidRDefault="00F6352D" w:rsidP="00742177">
      <w:pPr>
        <w:rPr>
          <w:sz w:val="28"/>
          <w:szCs w:val="24"/>
        </w:rPr>
      </w:pPr>
      <w:r>
        <w:rPr>
          <w:sz w:val="28"/>
          <w:szCs w:val="24"/>
        </w:rPr>
        <w:t>For the keys we can also create tuple rather than list.</w:t>
      </w:r>
    </w:p>
    <w:p w:rsidR="00F6352D" w:rsidRDefault="00F6352D" w:rsidP="00742177">
      <w:pPr>
        <w:rPr>
          <w:sz w:val="28"/>
          <w:szCs w:val="24"/>
        </w:rPr>
      </w:pPr>
      <w:r>
        <w:rPr>
          <w:sz w:val="28"/>
          <w:szCs w:val="24"/>
        </w:rPr>
        <w:t>We can use range function too.</w:t>
      </w:r>
    </w:p>
    <w:p w:rsidR="00F6352D" w:rsidRDefault="00F6352D" w:rsidP="00742177">
      <w:pPr>
        <w:rPr>
          <w:sz w:val="28"/>
          <w:szCs w:val="24"/>
        </w:rPr>
      </w:pPr>
      <w:r>
        <w:rPr>
          <w:sz w:val="28"/>
          <w:szCs w:val="24"/>
        </w:rPr>
        <w:t>Eg:</w:t>
      </w:r>
    </w:p>
    <w:p w:rsidR="00F6352D" w:rsidRPr="00F6352D" w:rsidRDefault="00F6352D" w:rsidP="00F6352D">
      <w:pPr>
        <w:shd w:val="clear" w:color="auto" w:fill="1E1E1E"/>
        <w:spacing w:after="0" w:line="330" w:lineRule="atLeast"/>
        <w:rPr>
          <w:rFonts w:ascii="Consolas" w:eastAsia="Times New Roman" w:hAnsi="Consolas" w:cs="Times New Roman"/>
          <w:color w:val="D4D4D4"/>
          <w:sz w:val="24"/>
          <w:szCs w:val="24"/>
          <w:lang w:eastAsia="en-IN"/>
        </w:rPr>
      </w:pPr>
      <w:r w:rsidRPr="00F6352D">
        <w:rPr>
          <w:rFonts w:ascii="Consolas" w:eastAsia="Times New Roman" w:hAnsi="Consolas" w:cs="Times New Roman"/>
          <w:color w:val="D4D4D4"/>
          <w:sz w:val="24"/>
          <w:szCs w:val="24"/>
          <w:lang w:eastAsia="en-IN"/>
        </w:rPr>
        <w:t>d = </w:t>
      </w:r>
      <w:r w:rsidRPr="00F6352D">
        <w:rPr>
          <w:rFonts w:ascii="Consolas" w:eastAsia="Times New Roman" w:hAnsi="Consolas" w:cs="Times New Roman"/>
          <w:color w:val="4EC9B0"/>
          <w:sz w:val="24"/>
          <w:szCs w:val="24"/>
          <w:lang w:eastAsia="en-IN"/>
        </w:rPr>
        <w:t>dict</w:t>
      </w:r>
      <w:r w:rsidRPr="00F6352D">
        <w:rPr>
          <w:rFonts w:ascii="Consolas" w:eastAsia="Times New Roman" w:hAnsi="Consolas" w:cs="Times New Roman"/>
          <w:color w:val="D4D4D4"/>
          <w:sz w:val="24"/>
          <w:szCs w:val="24"/>
          <w:lang w:eastAsia="en-IN"/>
        </w:rPr>
        <w:t>.fromkeys(</w:t>
      </w:r>
      <w:r w:rsidRPr="00F6352D">
        <w:rPr>
          <w:rFonts w:ascii="Consolas" w:eastAsia="Times New Roman" w:hAnsi="Consolas" w:cs="Times New Roman"/>
          <w:color w:val="DCDCAA"/>
          <w:sz w:val="24"/>
          <w:szCs w:val="24"/>
          <w:lang w:eastAsia="en-IN"/>
        </w:rPr>
        <w:t>range</w:t>
      </w:r>
      <w:r w:rsidRPr="00F6352D">
        <w:rPr>
          <w:rFonts w:ascii="Consolas" w:eastAsia="Times New Roman" w:hAnsi="Consolas" w:cs="Times New Roman"/>
          <w:color w:val="D4D4D4"/>
          <w:sz w:val="24"/>
          <w:szCs w:val="24"/>
          <w:lang w:eastAsia="en-IN"/>
        </w:rPr>
        <w:t>(</w:t>
      </w:r>
      <w:r w:rsidRPr="00F6352D">
        <w:rPr>
          <w:rFonts w:ascii="Consolas" w:eastAsia="Times New Roman" w:hAnsi="Consolas" w:cs="Times New Roman"/>
          <w:color w:val="B5CEA8"/>
          <w:sz w:val="24"/>
          <w:szCs w:val="24"/>
          <w:lang w:eastAsia="en-IN"/>
        </w:rPr>
        <w:t>10</w:t>
      </w:r>
      <w:r w:rsidRPr="00F6352D">
        <w:rPr>
          <w:rFonts w:ascii="Consolas" w:eastAsia="Times New Roman" w:hAnsi="Consolas" w:cs="Times New Roman"/>
          <w:color w:val="D4D4D4"/>
          <w:sz w:val="24"/>
          <w:szCs w:val="24"/>
          <w:lang w:eastAsia="en-IN"/>
        </w:rPr>
        <w:t>), </w:t>
      </w:r>
      <w:r w:rsidRPr="00F6352D">
        <w:rPr>
          <w:rFonts w:ascii="Consolas" w:eastAsia="Times New Roman" w:hAnsi="Consolas" w:cs="Times New Roman"/>
          <w:color w:val="CE9178"/>
          <w:sz w:val="24"/>
          <w:szCs w:val="24"/>
          <w:lang w:eastAsia="en-IN"/>
        </w:rPr>
        <w:t>'unknown'</w:t>
      </w:r>
      <w:r w:rsidRPr="00F6352D">
        <w:rPr>
          <w:rFonts w:ascii="Consolas" w:eastAsia="Times New Roman" w:hAnsi="Consolas" w:cs="Times New Roman"/>
          <w:color w:val="D4D4D4"/>
          <w:sz w:val="24"/>
          <w:szCs w:val="24"/>
          <w:lang w:eastAsia="en-IN"/>
        </w:rPr>
        <w:t>)</w:t>
      </w:r>
    </w:p>
    <w:p w:rsidR="00F6352D" w:rsidRPr="00F6352D" w:rsidRDefault="00F6352D" w:rsidP="00F6352D">
      <w:pPr>
        <w:shd w:val="clear" w:color="auto" w:fill="1E1E1E"/>
        <w:spacing w:after="0" w:line="330" w:lineRule="atLeast"/>
        <w:rPr>
          <w:rFonts w:ascii="Consolas" w:eastAsia="Times New Roman" w:hAnsi="Consolas" w:cs="Times New Roman"/>
          <w:color w:val="D4D4D4"/>
          <w:sz w:val="24"/>
          <w:szCs w:val="24"/>
          <w:lang w:eastAsia="en-IN"/>
        </w:rPr>
      </w:pPr>
      <w:r w:rsidRPr="00F6352D">
        <w:rPr>
          <w:rFonts w:ascii="Consolas" w:eastAsia="Times New Roman" w:hAnsi="Consolas" w:cs="Times New Roman"/>
          <w:color w:val="DCDCAA"/>
          <w:sz w:val="24"/>
          <w:szCs w:val="24"/>
          <w:lang w:eastAsia="en-IN"/>
        </w:rPr>
        <w:t>print</w:t>
      </w:r>
      <w:r w:rsidRPr="00F6352D">
        <w:rPr>
          <w:rFonts w:ascii="Consolas" w:eastAsia="Times New Roman" w:hAnsi="Consolas" w:cs="Times New Roman"/>
          <w:color w:val="D4D4D4"/>
          <w:sz w:val="24"/>
          <w:szCs w:val="24"/>
          <w:lang w:eastAsia="en-IN"/>
        </w:rPr>
        <w:t>(d)</w:t>
      </w:r>
    </w:p>
    <w:p w:rsidR="00F6352D" w:rsidRDefault="00F6352D" w:rsidP="00742177">
      <w:pPr>
        <w:rPr>
          <w:sz w:val="28"/>
          <w:szCs w:val="24"/>
        </w:rPr>
      </w:pPr>
      <w:r>
        <w:rPr>
          <w:sz w:val="28"/>
          <w:szCs w:val="24"/>
        </w:rPr>
        <w:t>this will output as :</w:t>
      </w:r>
    </w:p>
    <w:p w:rsidR="00F6352D" w:rsidRDefault="00F6352D" w:rsidP="00742177">
      <w:pPr>
        <w:rPr>
          <w:sz w:val="28"/>
          <w:szCs w:val="24"/>
        </w:rPr>
      </w:pPr>
      <w:r w:rsidRPr="00F6352D">
        <w:rPr>
          <w:sz w:val="28"/>
          <w:szCs w:val="24"/>
        </w:rPr>
        <w:t>{0: 'unknown', 1: 'unknown', 2: 'unknown', 3: 'unknown', 4: 'unknown', 5: 'unknown', 6: 'unknown', 7: 'unknown', 8: 'unknown', 9: 'unknown'}</w:t>
      </w:r>
    </w:p>
    <w:p w:rsidR="00F6352D" w:rsidRDefault="00F6352D" w:rsidP="00742177">
      <w:pPr>
        <w:rPr>
          <w:sz w:val="28"/>
          <w:szCs w:val="24"/>
        </w:rPr>
      </w:pPr>
      <w:r>
        <w:rPr>
          <w:sz w:val="28"/>
          <w:szCs w:val="24"/>
        </w:rPr>
        <w:t>Eg:</w:t>
      </w:r>
    </w:p>
    <w:p w:rsidR="00F6352D" w:rsidRPr="00F6352D" w:rsidRDefault="00F6352D" w:rsidP="00F6352D">
      <w:pPr>
        <w:shd w:val="clear" w:color="auto" w:fill="1E1E1E"/>
        <w:spacing w:after="0" w:line="330" w:lineRule="atLeast"/>
        <w:rPr>
          <w:rFonts w:ascii="Consolas" w:eastAsia="Times New Roman" w:hAnsi="Consolas" w:cs="Times New Roman"/>
          <w:color w:val="D4D4D4"/>
          <w:sz w:val="24"/>
          <w:szCs w:val="24"/>
          <w:lang w:eastAsia="en-IN"/>
        </w:rPr>
      </w:pPr>
      <w:r w:rsidRPr="00F6352D">
        <w:rPr>
          <w:rFonts w:ascii="Consolas" w:eastAsia="Times New Roman" w:hAnsi="Consolas" w:cs="Times New Roman"/>
          <w:color w:val="D4D4D4"/>
          <w:sz w:val="24"/>
          <w:szCs w:val="24"/>
          <w:lang w:eastAsia="en-IN"/>
        </w:rPr>
        <w:t>d = </w:t>
      </w:r>
      <w:r w:rsidRPr="00F6352D">
        <w:rPr>
          <w:rFonts w:ascii="Consolas" w:eastAsia="Times New Roman" w:hAnsi="Consolas" w:cs="Times New Roman"/>
          <w:color w:val="4EC9B0"/>
          <w:sz w:val="24"/>
          <w:szCs w:val="24"/>
          <w:lang w:eastAsia="en-IN"/>
        </w:rPr>
        <w:t>dict</w:t>
      </w:r>
      <w:r w:rsidRPr="00F6352D">
        <w:rPr>
          <w:rFonts w:ascii="Consolas" w:eastAsia="Times New Roman" w:hAnsi="Consolas" w:cs="Times New Roman"/>
          <w:color w:val="D4D4D4"/>
          <w:sz w:val="24"/>
          <w:szCs w:val="24"/>
          <w:lang w:eastAsia="en-IN"/>
        </w:rPr>
        <w:t>.fromkeys([</w:t>
      </w:r>
      <w:r w:rsidRPr="00F6352D">
        <w:rPr>
          <w:rFonts w:ascii="Consolas" w:eastAsia="Times New Roman" w:hAnsi="Consolas" w:cs="Times New Roman"/>
          <w:color w:val="CE9178"/>
          <w:sz w:val="24"/>
          <w:szCs w:val="24"/>
          <w:lang w:eastAsia="en-IN"/>
        </w:rPr>
        <w:t>'name'</w:t>
      </w:r>
      <w:r w:rsidRPr="00F6352D">
        <w:rPr>
          <w:rFonts w:ascii="Consolas" w:eastAsia="Times New Roman" w:hAnsi="Consolas" w:cs="Times New Roman"/>
          <w:color w:val="D4D4D4"/>
          <w:sz w:val="24"/>
          <w:szCs w:val="24"/>
          <w:lang w:eastAsia="en-IN"/>
        </w:rPr>
        <w:t>, </w:t>
      </w:r>
      <w:r w:rsidRPr="00F6352D">
        <w:rPr>
          <w:rFonts w:ascii="Consolas" w:eastAsia="Times New Roman" w:hAnsi="Consolas" w:cs="Times New Roman"/>
          <w:color w:val="CE9178"/>
          <w:sz w:val="24"/>
          <w:szCs w:val="24"/>
          <w:lang w:eastAsia="en-IN"/>
        </w:rPr>
        <w:t>'age'</w:t>
      </w:r>
      <w:r w:rsidRPr="00F6352D">
        <w:rPr>
          <w:rFonts w:ascii="Consolas" w:eastAsia="Times New Roman" w:hAnsi="Consolas" w:cs="Times New Roman"/>
          <w:color w:val="D4D4D4"/>
          <w:sz w:val="24"/>
          <w:szCs w:val="24"/>
          <w:lang w:eastAsia="en-IN"/>
        </w:rPr>
        <w:t>], [</w:t>
      </w:r>
      <w:r w:rsidRPr="00F6352D">
        <w:rPr>
          <w:rFonts w:ascii="Consolas" w:eastAsia="Times New Roman" w:hAnsi="Consolas" w:cs="Times New Roman"/>
          <w:color w:val="CE9178"/>
          <w:sz w:val="24"/>
          <w:szCs w:val="24"/>
          <w:lang w:eastAsia="en-IN"/>
        </w:rPr>
        <w:t>'unknown'</w:t>
      </w:r>
      <w:r w:rsidRPr="00F6352D">
        <w:rPr>
          <w:rFonts w:ascii="Consolas" w:eastAsia="Times New Roman" w:hAnsi="Consolas" w:cs="Times New Roman"/>
          <w:color w:val="D4D4D4"/>
          <w:sz w:val="24"/>
          <w:szCs w:val="24"/>
          <w:lang w:eastAsia="en-IN"/>
        </w:rPr>
        <w:t>, </w:t>
      </w:r>
      <w:r w:rsidRPr="00F6352D">
        <w:rPr>
          <w:rFonts w:ascii="Consolas" w:eastAsia="Times New Roman" w:hAnsi="Consolas" w:cs="Times New Roman"/>
          <w:color w:val="CE9178"/>
          <w:sz w:val="24"/>
          <w:szCs w:val="24"/>
          <w:lang w:eastAsia="en-IN"/>
        </w:rPr>
        <w:t>'unknown'</w:t>
      </w:r>
      <w:r w:rsidRPr="00F6352D">
        <w:rPr>
          <w:rFonts w:ascii="Consolas" w:eastAsia="Times New Roman" w:hAnsi="Consolas" w:cs="Times New Roman"/>
          <w:color w:val="D4D4D4"/>
          <w:sz w:val="24"/>
          <w:szCs w:val="24"/>
          <w:lang w:eastAsia="en-IN"/>
        </w:rPr>
        <w:t>])</w:t>
      </w:r>
    </w:p>
    <w:p w:rsidR="00F6352D" w:rsidRPr="00F6352D" w:rsidRDefault="00F6352D" w:rsidP="00F6352D">
      <w:pPr>
        <w:shd w:val="clear" w:color="auto" w:fill="1E1E1E"/>
        <w:spacing w:after="0" w:line="330" w:lineRule="atLeast"/>
        <w:rPr>
          <w:rFonts w:ascii="Consolas" w:eastAsia="Times New Roman" w:hAnsi="Consolas" w:cs="Times New Roman"/>
          <w:color w:val="D4D4D4"/>
          <w:sz w:val="24"/>
          <w:szCs w:val="24"/>
          <w:lang w:eastAsia="en-IN"/>
        </w:rPr>
      </w:pPr>
      <w:r w:rsidRPr="00F6352D">
        <w:rPr>
          <w:rFonts w:ascii="Consolas" w:eastAsia="Times New Roman" w:hAnsi="Consolas" w:cs="Times New Roman"/>
          <w:color w:val="DCDCAA"/>
          <w:sz w:val="24"/>
          <w:szCs w:val="24"/>
          <w:lang w:eastAsia="en-IN"/>
        </w:rPr>
        <w:t>print</w:t>
      </w:r>
      <w:r w:rsidRPr="00F6352D">
        <w:rPr>
          <w:rFonts w:ascii="Consolas" w:eastAsia="Times New Roman" w:hAnsi="Consolas" w:cs="Times New Roman"/>
          <w:color w:val="D4D4D4"/>
          <w:sz w:val="24"/>
          <w:szCs w:val="24"/>
          <w:lang w:eastAsia="en-IN"/>
        </w:rPr>
        <w:t>(d)</w:t>
      </w:r>
    </w:p>
    <w:p w:rsidR="00F6352D" w:rsidRDefault="00F6352D" w:rsidP="00742177">
      <w:pPr>
        <w:rPr>
          <w:sz w:val="28"/>
          <w:szCs w:val="24"/>
        </w:rPr>
      </w:pPr>
      <w:r>
        <w:rPr>
          <w:sz w:val="28"/>
          <w:szCs w:val="24"/>
        </w:rPr>
        <w:t>this will give the output as:</w:t>
      </w:r>
    </w:p>
    <w:p w:rsidR="00F6352D" w:rsidRDefault="00F6352D" w:rsidP="00742177">
      <w:r w:rsidRPr="00F6352D">
        <w:rPr>
          <w:sz w:val="28"/>
          <w:szCs w:val="24"/>
        </w:rPr>
        <w:t>{'name': ['unknown', 'unknown'], 'age': ['unknown', 'unknown']}</w:t>
      </w:r>
    </w:p>
    <w:p w:rsidR="00A44A64" w:rsidRDefault="00A44A64">
      <w:pPr>
        <w:rPr>
          <w:sz w:val="32"/>
          <w:szCs w:val="28"/>
        </w:rPr>
      </w:pPr>
      <w:r>
        <w:rPr>
          <w:sz w:val="32"/>
          <w:szCs w:val="28"/>
        </w:rPr>
        <w:br w:type="page"/>
      </w:r>
    </w:p>
    <w:p w:rsidR="00F6352D" w:rsidRPr="00F6352D" w:rsidRDefault="00F6352D" w:rsidP="00742177">
      <w:pPr>
        <w:rPr>
          <w:sz w:val="32"/>
          <w:szCs w:val="28"/>
        </w:rPr>
      </w:pPr>
      <w:r w:rsidRPr="00F6352D">
        <w:rPr>
          <w:sz w:val="32"/>
          <w:szCs w:val="28"/>
        </w:rPr>
        <w:lastRenderedPageBreak/>
        <w:t>Get method:</w:t>
      </w:r>
    </w:p>
    <w:p w:rsidR="00F6352D" w:rsidRDefault="00F6352D" w:rsidP="00742177">
      <w:pPr>
        <w:rPr>
          <w:sz w:val="28"/>
          <w:szCs w:val="24"/>
        </w:rPr>
      </w:pPr>
      <w:r>
        <w:rPr>
          <w:sz w:val="28"/>
          <w:szCs w:val="24"/>
        </w:rPr>
        <w:t>get method is used for accessing the keys inside the dictionary.</w:t>
      </w:r>
    </w:p>
    <w:p w:rsidR="00F6352D" w:rsidRDefault="00F6352D" w:rsidP="00742177">
      <w:pPr>
        <w:rPr>
          <w:sz w:val="28"/>
          <w:szCs w:val="24"/>
        </w:rPr>
      </w:pPr>
      <w:r>
        <w:rPr>
          <w:sz w:val="28"/>
          <w:szCs w:val="24"/>
        </w:rPr>
        <w:t>We can also accessing the value of key inside the dictionary as</w:t>
      </w:r>
    </w:p>
    <w:p w:rsidR="00F641BA" w:rsidRPr="00F641BA" w:rsidRDefault="00F641BA" w:rsidP="00F641BA">
      <w:pPr>
        <w:shd w:val="clear" w:color="auto" w:fill="1E1E1E"/>
        <w:spacing w:after="0" w:line="330" w:lineRule="atLeast"/>
        <w:rPr>
          <w:rFonts w:ascii="Consolas" w:eastAsia="Times New Roman" w:hAnsi="Consolas" w:cs="Times New Roman"/>
          <w:color w:val="D4D4D4"/>
          <w:sz w:val="24"/>
          <w:szCs w:val="24"/>
          <w:lang w:eastAsia="en-IN"/>
        </w:rPr>
      </w:pPr>
      <w:r w:rsidRPr="00F641BA">
        <w:rPr>
          <w:rFonts w:ascii="Consolas" w:eastAsia="Times New Roman" w:hAnsi="Consolas" w:cs="Times New Roman"/>
          <w:color w:val="D4D4D4"/>
          <w:sz w:val="24"/>
          <w:szCs w:val="24"/>
          <w:lang w:eastAsia="en-IN"/>
        </w:rPr>
        <w:t>d = {</w:t>
      </w:r>
      <w:r w:rsidRPr="00F641BA">
        <w:rPr>
          <w:rFonts w:ascii="Consolas" w:eastAsia="Times New Roman" w:hAnsi="Consolas" w:cs="Times New Roman"/>
          <w:color w:val="CE9178"/>
          <w:sz w:val="24"/>
          <w:szCs w:val="24"/>
          <w:lang w:eastAsia="en-IN"/>
        </w:rPr>
        <w:t>'name'</w:t>
      </w:r>
      <w:r w:rsidRPr="00F641BA">
        <w:rPr>
          <w:rFonts w:ascii="Consolas" w:eastAsia="Times New Roman" w:hAnsi="Consolas" w:cs="Times New Roman"/>
          <w:color w:val="D4D4D4"/>
          <w:sz w:val="24"/>
          <w:szCs w:val="24"/>
          <w:lang w:eastAsia="en-IN"/>
        </w:rPr>
        <w:t>: </w:t>
      </w:r>
      <w:r w:rsidRPr="00F641BA">
        <w:rPr>
          <w:rFonts w:ascii="Consolas" w:eastAsia="Times New Roman" w:hAnsi="Consolas" w:cs="Times New Roman"/>
          <w:color w:val="CE9178"/>
          <w:sz w:val="24"/>
          <w:szCs w:val="24"/>
          <w:lang w:eastAsia="en-IN"/>
        </w:rPr>
        <w:t>'Pintu Raj'</w:t>
      </w:r>
      <w:r w:rsidRPr="00F641BA">
        <w:rPr>
          <w:rFonts w:ascii="Consolas" w:eastAsia="Times New Roman" w:hAnsi="Consolas" w:cs="Times New Roman"/>
          <w:color w:val="D4D4D4"/>
          <w:sz w:val="24"/>
          <w:szCs w:val="24"/>
          <w:lang w:eastAsia="en-IN"/>
        </w:rPr>
        <w:t>, </w:t>
      </w:r>
      <w:r w:rsidRPr="00F641BA">
        <w:rPr>
          <w:rFonts w:ascii="Consolas" w:eastAsia="Times New Roman" w:hAnsi="Consolas" w:cs="Times New Roman"/>
          <w:color w:val="CE9178"/>
          <w:sz w:val="24"/>
          <w:szCs w:val="24"/>
          <w:lang w:eastAsia="en-IN"/>
        </w:rPr>
        <w:t>'age'</w:t>
      </w:r>
      <w:r w:rsidRPr="00F641BA">
        <w:rPr>
          <w:rFonts w:ascii="Consolas" w:eastAsia="Times New Roman" w:hAnsi="Consolas" w:cs="Times New Roman"/>
          <w:color w:val="D4D4D4"/>
          <w:sz w:val="24"/>
          <w:szCs w:val="24"/>
          <w:lang w:eastAsia="en-IN"/>
        </w:rPr>
        <w:t>: </w:t>
      </w:r>
      <w:r w:rsidRPr="00F641BA">
        <w:rPr>
          <w:rFonts w:ascii="Consolas" w:eastAsia="Times New Roman" w:hAnsi="Consolas" w:cs="Times New Roman"/>
          <w:color w:val="B5CEA8"/>
          <w:sz w:val="24"/>
          <w:szCs w:val="24"/>
          <w:lang w:eastAsia="en-IN"/>
        </w:rPr>
        <w:t>21</w:t>
      </w:r>
      <w:r w:rsidRPr="00F641BA">
        <w:rPr>
          <w:rFonts w:ascii="Consolas" w:eastAsia="Times New Roman" w:hAnsi="Consolas" w:cs="Times New Roman"/>
          <w:color w:val="D4D4D4"/>
          <w:sz w:val="24"/>
          <w:szCs w:val="24"/>
          <w:lang w:eastAsia="en-IN"/>
        </w:rPr>
        <w:t>, </w:t>
      </w:r>
      <w:r w:rsidRPr="00F641BA">
        <w:rPr>
          <w:rFonts w:ascii="Consolas" w:eastAsia="Times New Roman" w:hAnsi="Consolas" w:cs="Times New Roman"/>
          <w:color w:val="CE9178"/>
          <w:sz w:val="24"/>
          <w:szCs w:val="24"/>
          <w:lang w:eastAsia="en-IN"/>
        </w:rPr>
        <w:t>'height'</w:t>
      </w:r>
      <w:r w:rsidRPr="00F641BA">
        <w:rPr>
          <w:rFonts w:ascii="Consolas" w:eastAsia="Times New Roman" w:hAnsi="Consolas" w:cs="Times New Roman"/>
          <w:color w:val="D4D4D4"/>
          <w:sz w:val="24"/>
          <w:szCs w:val="24"/>
          <w:lang w:eastAsia="en-IN"/>
        </w:rPr>
        <w:t>: </w:t>
      </w:r>
      <w:r w:rsidRPr="00F641BA">
        <w:rPr>
          <w:rFonts w:ascii="Consolas" w:eastAsia="Times New Roman" w:hAnsi="Consolas" w:cs="Times New Roman"/>
          <w:color w:val="B5CEA8"/>
          <w:sz w:val="24"/>
          <w:szCs w:val="24"/>
          <w:lang w:eastAsia="en-IN"/>
        </w:rPr>
        <w:t>5.11</w:t>
      </w:r>
      <w:r w:rsidRPr="00F641BA">
        <w:rPr>
          <w:rFonts w:ascii="Consolas" w:eastAsia="Times New Roman" w:hAnsi="Consolas" w:cs="Times New Roman"/>
          <w:color w:val="D4D4D4"/>
          <w:sz w:val="24"/>
          <w:szCs w:val="24"/>
          <w:lang w:eastAsia="en-IN"/>
        </w:rPr>
        <w:t>}</w:t>
      </w:r>
    </w:p>
    <w:p w:rsidR="00F641BA" w:rsidRPr="00F641BA" w:rsidRDefault="00F641BA" w:rsidP="00F641BA">
      <w:pPr>
        <w:shd w:val="clear" w:color="auto" w:fill="1E1E1E"/>
        <w:spacing w:after="0" w:line="330" w:lineRule="atLeast"/>
        <w:rPr>
          <w:rFonts w:ascii="Consolas" w:eastAsia="Times New Roman" w:hAnsi="Consolas" w:cs="Times New Roman"/>
          <w:color w:val="D4D4D4"/>
          <w:sz w:val="24"/>
          <w:szCs w:val="24"/>
          <w:lang w:eastAsia="en-IN"/>
        </w:rPr>
      </w:pPr>
    </w:p>
    <w:p w:rsidR="00F641BA" w:rsidRPr="00F641BA" w:rsidRDefault="00F641BA" w:rsidP="00F641BA">
      <w:pPr>
        <w:shd w:val="clear" w:color="auto" w:fill="1E1E1E"/>
        <w:spacing w:after="0" w:line="330" w:lineRule="atLeast"/>
        <w:rPr>
          <w:rFonts w:ascii="Consolas" w:eastAsia="Times New Roman" w:hAnsi="Consolas" w:cs="Times New Roman"/>
          <w:color w:val="D4D4D4"/>
          <w:sz w:val="24"/>
          <w:szCs w:val="24"/>
          <w:lang w:eastAsia="en-IN"/>
        </w:rPr>
      </w:pPr>
      <w:r w:rsidRPr="00F641BA">
        <w:rPr>
          <w:rFonts w:ascii="Consolas" w:eastAsia="Times New Roman" w:hAnsi="Consolas" w:cs="Times New Roman"/>
          <w:color w:val="DCDCAA"/>
          <w:sz w:val="24"/>
          <w:szCs w:val="24"/>
          <w:lang w:eastAsia="en-IN"/>
        </w:rPr>
        <w:t>print</w:t>
      </w:r>
      <w:r w:rsidRPr="00F641BA">
        <w:rPr>
          <w:rFonts w:ascii="Consolas" w:eastAsia="Times New Roman" w:hAnsi="Consolas" w:cs="Times New Roman"/>
          <w:color w:val="D4D4D4"/>
          <w:sz w:val="24"/>
          <w:szCs w:val="24"/>
          <w:lang w:eastAsia="en-IN"/>
        </w:rPr>
        <w:t>(d[</w:t>
      </w:r>
      <w:r w:rsidRPr="00F641BA">
        <w:rPr>
          <w:rFonts w:ascii="Consolas" w:eastAsia="Times New Roman" w:hAnsi="Consolas" w:cs="Times New Roman"/>
          <w:color w:val="CE9178"/>
          <w:sz w:val="24"/>
          <w:szCs w:val="24"/>
          <w:lang w:eastAsia="en-IN"/>
        </w:rPr>
        <w:t>'name'</w:t>
      </w:r>
      <w:r w:rsidRPr="00F641BA">
        <w:rPr>
          <w:rFonts w:ascii="Consolas" w:eastAsia="Times New Roman" w:hAnsi="Consolas" w:cs="Times New Roman"/>
          <w:color w:val="D4D4D4"/>
          <w:sz w:val="24"/>
          <w:szCs w:val="24"/>
          <w:lang w:eastAsia="en-IN"/>
        </w:rPr>
        <w:t>])</w:t>
      </w:r>
    </w:p>
    <w:p w:rsidR="00F6352D" w:rsidRDefault="00F641BA" w:rsidP="00742177">
      <w:pPr>
        <w:rPr>
          <w:sz w:val="28"/>
          <w:szCs w:val="24"/>
          <w:lang w:val="en-US"/>
        </w:rPr>
      </w:pPr>
      <w:r>
        <w:rPr>
          <w:sz w:val="28"/>
          <w:szCs w:val="24"/>
          <w:lang w:val="en-US"/>
        </w:rPr>
        <w:t>this will give the output as :</w:t>
      </w:r>
    </w:p>
    <w:p w:rsidR="00F641BA" w:rsidRDefault="00F641BA" w:rsidP="00742177">
      <w:pPr>
        <w:rPr>
          <w:sz w:val="28"/>
          <w:szCs w:val="24"/>
          <w:lang w:val="en-US"/>
        </w:rPr>
      </w:pPr>
      <w:r>
        <w:rPr>
          <w:sz w:val="28"/>
          <w:szCs w:val="24"/>
          <w:lang w:val="en-US"/>
        </w:rPr>
        <w:t>Pintu Raj</w:t>
      </w:r>
    </w:p>
    <w:p w:rsidR="00F641BA" w:rsidRPr="00F641BA" w:rsidRDefault="00F641BA" w:rsidP="00F641BA">
      <w:pPr>
        <w:shd w:val="clear" w:color="auto" w:fill="1E1E1E"/>
        <w:spacing w:after="0" w:line="330" w:lineRule="atLeast"/>
        <w:rPr>
          <w:rFonts w:ascii="Consolas" w:eastAsia="Times New Roman" w:hAnsi="Consolas" w:cs="Times New Roman"/>
          <w:color w:val="D4D4D4"/>
          <w:sz w:val="24"/>
          <w:szCs w:val="24"/>
          <w:lang w:eastAsia="en-IN"/>
        </w:rPr>
      </w:pPr>
      <w:r w:rsidRPr="00F641BA">
        <w:rPr>
          <w:rFonts w:ascii="Consolas" w:eastAsia="Times New Roman" w:hAnsi="Consolas" w:cs="Times New Roman"/>
          <w:color w:val="D4D4D4"/>
          <w:sz w:val="24"/>
          <w:szCs w:val="24"/>
          <w:lang w:eastAsia="en-IN"/>
        </w:rPr>
        <w:t>d = {</w:t>
      </w:r>
      <w:r w:rsidRPr="00F641BA">
        <w:rPr>
          <w:rFonts w:ascii="Consolas" w:eastAsia="Times New Roman" w:hAnsi="Consolas" w:cs="Times New Roman"/>
          <w:color w:val="CE9178"/>
          <w:sz w:val="24"/>
          <w:szCs w:val="24"/>
          <w:lang w:eastAsia="en-IN"/>
        </w:rPr>
        <w:t>'name'</w:t>
      </w:r>
      <w:r w:rsidRPr="00F641BA">
        <w:rPr>
          <w:rFonts w:ascii="Consolas" w:eastAsia="Times New Roman" w:hAnsi="Consolas" w:cs="Times New Roman"/>
          <w:color w:val="D4D4D4"/>
          <w:sz w:val="24"/>
          <w:szCs w:val="24"/>
          <w:lang w:eastAsia="en-IN"/>
        </w:rPr>
        <w:t>: </w:t>
      </w:r>
      <w:r w:rsidRPr="00F641BA">
        <w:rPr>
          <w:rFonts w:ascii="Consolas" w:eastAsia="Times New Roman" w:hAnsi="Consolas" w:cs="Times New Roman"/>
          <w:color w:val="CE9178"/>
          <w:sz w:val="24"/>
          <w:szCs w:val="24"/>
          <w:lang w:eastAsia="en-IN"/>
        </w:rPr>
        <w:t>'Pintu Raj'</w:t>
      </w:r>
      <w:r w:rsidRPr="00F641BA">
        <w:rPr>
          <w:rFonts w:ascii="Consolas" w:eastAsia="Times New Roman" w:hAnsi="Consolas" w:cs="Times New Roman"/>
          <w:color w:val="D4D4D4"/>
          <w:sz w:val="24"/>
          <w:szCs w:val="24"/>
          <w:lang w:eastAsia="en-IN"/>
        </w:rPr>
        <w:t>, </w:t>
      </w:r>
      <w:r w:rsidRPr="00F641BA">
        <w:rPr>
          <w:rFonts w:ascii="Consolas" w:eastAsia="Times New Roman" w:hAnsi="Consolas" w:cs="Times New Roman"/>
          <w:color w:val="CE9178"/>
          <w:sz w:val="24"/>
          <w:szCs w:val="24"/>
          <w:lang w:eastAsia="en-IN"/>
        </w:rPr>
        <w:t>'age'</w:t>
      </w:r>
      <w:r w:rsidRPr="00F641BA">
        <w:rPr>
          <w:rFonts w:ascii="Consolas" w:eastAsia="Times New Roman" w:hAnsi="Consolas" w:cs="Times New Roman"/>
          <w:color w:val="D4D4D4"/>
          <w:sz w:val="24"/>
          <w:szCs w:val="24"/>
          <w:lang w:eastAsia="en-IN"/>
        </w:rPr>
        <w:t>: </w:t>
      </w:r>
      <w:r w:rsidRPr="00F641BA">
        <w:rPr>
          <w:rFonts w:ascii="Consolas" w:eastAsia="Times New Roman" w:hAnsi="Consolas" w:cs="Times New Roman"/>
          <w:color w:val="B5CEA8"/>
          <w:sz w:val="24"/>
          <w:szCs w:val="24"/>
          <w:lang w:eastAsia="en-IN"/>
        </w:rPr>
        <w:t>21</w:t>
      </w:r>
      <w:r w:rsidRPr="00F641BA">
        <w:rPr>
          <w:rFonts w:ascii="Consolas" w:eastAsia="Times New Roman" w:hAnsi="Consolas" w:cs="Times New Roman"/>
          <w:color w:val="D4D4D4"/>
          <w:sz w:val="24"/>
          <w:szCs w:val="24"/>
          <w:lang w:eastAsia="en-IN"/>
        </w:rPr>
        <w:t>, </w:t>
      </w:r>
      <w:r w:rsidRPr="00F641BA">
        <w:rPr>
          <w:rFonts w:ascii="Consolas" w:eastAsia="Times New Roman" w:hAnsi="Consolas" w:cs="Times New Roman"/>
          <w:color w:val="CE9178"/>
          <w:sz w:val="24"/>
          <w:szCs w:val="24"/>
          <w:lang w:eastAsia="en-IN"/>
        </w:rPr>
        <w:t>'height'</w:t>
      </w:r>
      <w:r w:rsidRPr="00F641BA">
        <w:rPr>
          <w:rFonts w:ascii="Consolas" w:eastAsia="Times New Roman" w:hAnsi="Consolas" w:cs="Times New Roman"/>
          <w:color w:val="D4D4D4"/>
          <w:sz w:val="24"/>
          <w:szCs w:val="24"/>
          <w:lang w:eastAsia="en-IN"/>
        </w:rPr>
        <w:t>: </w:t>
      </w:r>
      <w:r w:rsidRPr="00F641BA">
        <w:rPr>
          <w:rFonts w:ascii="Consolas" w:eastAsia="Times New Roman" w:hAnsi="Consolas" w:cs="Times New Roman"/>
          <w:color w:val="B5CEA8"/>
          <w:sz w:val="24"/>
          <w:szCs w:val="24"/>
          <w:lang w:eastAsia="en-IN"/>
        </w:rPr>
        <w:t>5.11</w:t>
      </w:r>
      <w:r w:rsidRPr="00F641BA">
        <w:rPr>
          <w:rFonts w:ascii="Consolas" w:eastAsia="Times New Roman" w:hAnsi="Consolas" w:cs="Times New Roman"/>
          <w:color w:val="D4D4D4"/>
          <w:sz w:val="24"/>
          <w:szCs w:val="24"/>
          <w:lang w:eastAsia="en-IN"/>
        </w:rPr>
        <w:t>}</w:t>
      </w:r>
    </w:p>
    <w:p w:rsidR="00F641BA" w:rsidRPr="00F641BA" w:rsidRDefault="00F641BA" w:rsidP="00F641BA">
      <w:pPr>
        <w:shd w:val="clear" w:color="auto" w:fill="1E1E1E"/>
        <w:spacing w:after="0" w:line="330" w:lineRule="atLeast"/>
        <w:rPr>
          <w:rFonts w:ascii="Consolas" w:eastAsia="Times New Roman" w:hAnsi="Consolas" w:cs="Times New Roman"/>
          <w:color w:val="D4D4D4"/>
          <w:sz w:val="24"/>
          <w:szCs w:val="24"/>
          <w:lang w:eastAsia="en-IN"/>
        </w:rPr>
      </w:pPr>
    </w:p>
    <w:p w:rsidR="00F641BA" w:rsidRPr="00F641BA" w:rsidRDefault="00F641BA" w:rsidP="00F641BA">
      <w:pPr>
        <w:shd w:val="clear" w:color="auto" w:fill="1E1E1E"/>
        <w:spacing w:after="0" w:line="330" w:lineRule="atLeast"/>
        <w:rPr>
          <w:rFonts w:ascii="Consolas" w:eastAsia="Times New Roman" w:hAnsi="Consolas" w:cs="Times New Roman"/>
          <w:color w:val="D4D4D4"/>
          <w:sz w:val="24"/>
          <w:szCs w:val="24"/>
          <w:lang w:eastAsia="en-IN"/>
        </w:rPr>
      </w:pPr>
      <w:r w:rsidRPr="00F641BA">
        <w:rPr>
          <w:rFonts w:ascii="Consolas" w:eastAsia="Times New Roman" w:hAnsi="Consolas" w:cs="Times New Roman"/>
          <w:color w:val="DCDCAA"/>
          <w:sz w:val="24"/>
          <w:szCs w:val="24"/>
          <w:lang w:eastAsia="en-IN"/>
        </w:rPr>
        <w:t>print</w:t>
      </w:r>
      <w:r w:rsidRPr="00F641BA">
        <w:rPr>
          <w:rFonts w:ascii="Consolas" w:eastAsia="Times New Roman" w:hAnsi="Consolas" w:cs="Times New Roman"/>
          <w:color w:val="D4D4D4"/>
          <w:sz w:val="24"/>
          <w:szCs w:val="24"/>
          <w:lang w:eastAsia="en-IN"/>
        </w:rPr>
        <w:t>(d.get(</w:t>
      </w:r>
      <w:r w:rsidRPr="00F641BA">
        <w:rPr>
          <w:rFonts w:ascii="Consolas" w:eastAsia="Times New Roman" w:hAnsi="Consolas" w:cs="Times New Roman"/>
          <w:color w:val="CE9178"/>
          <w:sz w:val="24"/>
          <w:szCs w:val="24"/>
          <w:lang w:eastAsia="en-IN"/>
        </w:rPr>
        <w:t>'name'</w:t>
      </w:r>
      <w:r w:rsidRPr="00F641BA">
        <w:rPr>
          <w:rFonts w:ascii="Consolas" w:eastAsia="Times New Roman" w:hAnsi="Consolas" w:cs="Times New Roman"/>
          <w:color w:val="D4D4D4"/>
          <w:sz w:val="24"/>
          <w:szCs w:val="24"/>
          <w:lang w:eastAsia="en-IN"/>
        </w:rPr>
        <w:t>))</w:t>
      </w:r>
    </w:p>
    <w:p w:rsidR="00F641BA" w:rsidRDefault="00F641BA" w:rsidP="00742177">
      <w:pPr>
        <w:rPr>
          <w:sz w:val="28"/>
          <w:szCs w:val="24"/>
          <w:lang w:val="en-US"/>
        </w:rPr>
      </w:pPr>
      <w:r>
        <w:rPr>
          <w:sz w:val="28"/>
          <w:szCs w:val="24"/>
          <w:lang w:val="en-US"/>
        </w:rPr>
        <w:t>this will also give the same output as:</w:t>
      </w:r>
    </w:p>
    <w:p w:rsidR="00F641BA" w:rsidRDefault="00F641BA" w:rsidP="00742177">
      <w:pPr>
        <w:rPr>
          <w:sz w:val="28"/>
          <w:szCs w:val="24"/>
          <w:lang w:val="en-US"/>
        </w:rPr>
      </w:pPr>
      <w:r>
        <w:rPr>
          <w:sz w:val="28"/>
          <w:szCs w:val="24"/>
          <w:lang w:val="en-US"/>
        </w:rPr>
        <w:t>Pintu Raj</w:t>
      </w:r>
    </w:p>
    <w:p w:rsidR="00F641BA" w:rsidRDefault="00F641BA" w:rsidP="00742177">
      <w:pPr>
        <w:rPr>
          <w:sz w:val="28"/>
          <w:szCs w:val="24"/>
          <w:lang w:val="en-US"/>
        </w:rPr>
      </w:pPr>
      <w:r>
        <w:rPr>
          <w:sz w:val="28"/>
          <w:szCs w:val="24"/>
          <w:lang w:val="en-US"/>
        </w:rPr>
        <w:t>But in get method if the key value pair is not found then it will not show any error  and give the output as None</w:t>
      </w:r>
    </w:p>
    <w:p w:rsidR="00F641BA" w:rsidRDefault="00F641BA" w:rsidP="00742177">
      <w:pPr>
        <w:rPr>
          <w:sz w:val="28"/>
          <w:szCs w:val="24"/>
          <w:lang w:val="en-US"/>
        </w:rPr>
      </w:pPr>
      <w:r>
        <w:rPr>
          <w:sz w:val="28"/>
          <w:szCs w:val="24"/>
          <w:lang w:val="en-US"/>
        </w:rPr>
        <w:t>But in print(d[name]) if name is not found then it will show the error in output.</w:t>
      </w:r>
    </w:p>
    <w:p w:rsidR="00F641BA" w:rsidRDefault="00F641BA" w:rsidP="00742177">
      <w:pPr>
        <w:rPr>
          <w:sz w:val="28"/>
          <w:szCs w:val="24"/>
          <w:lang w:val="en-US"/>
        </w:rPr>
      </w:pPr>
      <w:r>
        <w:rPr>
          <w:sz w:val="28"/>
          <w:szCs w:val="24"/>
          <w:lang w:val="en-US"/>
        </w:rPr>
        <w:t>So get method is good for accessing the key value pair</w:t>
      </w:r>
    </w:p>
    <w:p w:rsidR="00F641BA" w:rsidRDefault="00F641BA" w:rsidP="00742177">
      <w:pPr>
        <w:rPr>
          <w:sz w:val="28"/>
          <w:szCs w:val="24"/>
          <w:lang w:val="en-US"/>
        </w:rPr>
      </w:pPr>
      <w:r>
        <w:rPr>
          <w:sz w:val="28"/>
          <w:szCs w:val="24"/>
          <w:lang w:val="en-US"/>
        </w:rPr>
        <w:t xml:space="preserve">We can use get method in also other ways too </w:t>
      </w:r>
    </w:p>
    <w:p w:rsidR="00F641BA" w:rsidRDefault="00F641BA" w:rsidP="00742177">
      <w:pPr>
        <w:rPr>
          <w:sz w:val="28"/>
          <w:szCs w:val="24"/>
          <w:lang w:val="en-US"/>
        </w:rPr>
      </w:pPr>
      <w:r>
        <w:rPr>
          <w:sz w:val="28"/>
          <w:szCs w:val="24"/>
          <w:lang w:val="en-US"/>
        </w:rPr>
        <w:t>For eg:</w:t>
      </w:r>
    </w:p>
    <w:p w:rsidR="00F641BA" w:rsidRPr="00F641BA" w:rsidRDefault="00F641BA" w:rsidP="00F641BA">
      <w:pPr>
        <w:shd w:val="clear" w:color="auto" w:fill="1E1E1E"/>
        <w:spacing w:after="0" w:line="330" w:lineRule="atLeast"/>
        <w:rPr>
          <w:rFonts w:ascii="Consolas" w:eastAsia="Times New Roman" w:hAnsi="Consolas" w:cs="Times New Roman"/>
          <w:color w:val="D4D4D4"/>
          <w:sz w:val="24"/>
          <w:szCs w:val="24"/>
          <w:lang w:eastAsia="en-IN"/>
        </w:rPr>
      </w:pPr>
      <w:r w:rsidRPr="00F641BA">
        <w:rPr>
          <w:rFonts w:ascii="Consolas" w:eastAsia="Times New Roman" w:hAnsi="Consolas" w:cs="Times New Roman"/>
          <w:color w:val="D4D4D4"/>
          <w:sz w:val="24"/>
          <w:szCs w:val="24"/>
          <w:lang w:eastAsia="en-IN"/>
        </w:rPr>
        <w:t>d = {</w:t>
      </w:r>
      <w:r w:rsidRPr="00F641BA">
        <w:rPr>
          <w:rFonts w:ascii="Consolas" w:eastAsia="Times New Roman" w:hAnsi="Consolas" w:cs="Times New Roman"/>
          <w:color w:val="CE9178"/>
          <w:sz w:val="24"/>
          <w:szCs w:val="24"/>
          <w:lang w:eastAsia="en-IN"/>
        </w:rPr>
        <w:t>'name'</w:t>
      </w:r>
      <w:r w:rsidRPr="00F641BA">
        <w:rPr>
          <w:rFonts w:ascii="Consolas" w:eastAsia="Times New Roman" w:hAnsi="Consolas" w:cs="Times New Roman"/>
          <w:color w:val="D4D4D4"/>
          <w:sz w:val="24"/>
          <w:szCs w:val="24"/>
          <w:lang w:eastAsia="en-IN"/>
        </w:rPr>
        <w:t>: </w:t>
      </w:r>
      <w:r w:rsidRPr="00F641BA">
        <w:rPr>
          <w:rFonts w:ascii="Consolas" w:eastAsia="Times New Roman" w:hAnsi="Consolas" w:cs="Times New Roman"/>
          <w:color w:val="CE9178"/>
          <w:sz w:val="24"/>
          <w:szCs w:val="24"/>
          <w:lang w:eastAsia="en-IN"/>
        </w:rPr>
        <w:t>'Pintu Raj'</w:t>
      </w:r>
      <w:r w:rsidRPr="00F641BA">
        <w:rPr>
          <w:rFonts w:ascii="Consolas" w:eastAsia="Times New Roman" w:hAnsi="Consolas" w:cs="Times New Roman"/>
          <w:color w:val="D4D4D4"/>
          <w:sz w:val="24"/>
          <w:szCs w:val="24"/>
          <w:lang w:eastAsia="en-IN"/>
        </w:rPr>
        <w:t>, </w:t>
      </w:r>
      <w:r w:rsidRPr="00F641BA">
        <w:rPr>
          <w:rFonts w:ascii="Consolas" w:eastAsia="Times New Roman" w:hAnsi="Consolas" w:cs="Times New Roman"/>
          <w:color w:val="CE9178"/>
          <w:sz w:val="24"/>
          <w:szCs w:val="24"/>
          <w:lang w:eastAsia="en-IN"/>
        </w:rPr>
        <w:t>'age'</w:t>
      </w:r>
      <w:r w:rsidRPr="00F641BA">
        <w:rPr>
          <w:rFonts w:ascii="Consolas" w:eastAsia="Times New Roman" w:hAnsi="Consolas" w:cs="Times New Roman"/>
          <w:color w:val="D4D4D4"/>
          <w:sz w:val="24"/>
          <w:szCs w:val="24"/>
          <w:lang w:eastAsia="en-IN"/>
        </w:rPr>
        <w:t>: </w:t>
      </w:r>
      <w:r w:rsidRPr="00F641BA">
        <w:rPr>
          <w:rFonts w:ascii="Consolas" w:eastAsia="Times New Roman" w:hAnsi="Consolas" w:cs="Times New Roman"/>
          <w:color w:val="B5CEA8"/>
          <w:sz w:val="24"/>
          <w:szCs w:val="24"/>
          <w:lang w:eastAsia="en-IN"/>
        </w:rPr>
        <w:t>21</w:t>
      </w:r>
      <w:r w:rsidRPr="00F641BA">
        <w:rPr>
          <w:rFonts w:ascii="Consolas" w:eastAsia="Times New Roman" w:hAnsi="Consolas" w:cs="Times New Roman"/>
          <w:color w:val="D4D4D4"/>
          <w:sz w:val="24"/>
          <w:szCs w:val="24"/>
          <w:lang w:eastAsia="en-IN"/>
        </w:rPr>
        <w:t>, </w:t>
      </w:r>
      <w:r w:rsidRPr="00F641BA">
        <w:rPr>
          <w:rFonts w:ascii="Consolas" w:eastAsia="Times New Roman" w:hAnsi="Consolas" w:cs="Times New Roman"/>
          <w:color w:val="CE9178"/>
          <w:sz w:val="24"/>
          <w:szCs w:val="24"/>
          <w:lang w:eastAsia="en-IN"/>
        </w:rPr>
        <w:t>'height'</w:t>
      </w:r>
      <w:r w:rsidRPr="00F641BA">
        <w:rPr>
          <w:rFonts w:ascii="Consolas" w:eastAsia="Times New Roman" w:hAnsi="Consolas" w:cs="Times New Roman"/>
          <w:color w:val="D4D4D4"/>
          <w:sz w:val="24"/>
          <w:szCs w:val="24"/>
          <w:lang w:eastAsia="en-IN"/>
        </w:rPr>
        <w:t>: </w:t>
      </w:r>
      <w:r w:rsidRPr="00F641BA">
        <w:rPr>
          <w:rFonts w:ascii="Consolas" w:eastAsia="Times New Roman" w:hAnsi="Consolas" w:cs="Times New Roman"/>
          <w:color w:val="B5CEA8"/>
          <w:sz w:val="24"/>
          <w:szCs w:val="24"/>
          <w:lang w:eastAsia="en-IN"/>
        </w:rPr>
        <w:t>5.11</w:t>
      </w:r>
      <w:r w:rsidRPr="00F641BA">
        <w:rPr>
          <w:rFonts w:ascii="Consolas" w:eastAsia="Times New Roman" w:hAnsi="Consolas" w:cs="Times New Roman"/>
          <w:color w:val="D4D4D4"/>
          <w:sz w:val="24"/>
          <w:szCs w:val="24"/>
          <w:lang w:eastAsia="en-IN"/>
        </w:rPr>
        <w:t>}</w:t>
      </w:r>
    </w:p>
    <w:p w:rsidR="00F641BA" w:rsidRPr="00F641BA" w:rsidRDefault="00F641BA" w:rsidP="00F641BA">
      <w:pPr>
        <w:shd w:val="clear" w:color="auto" w:fill="1E1E1E"/>
        <w:spacing w:after="0" w:line="330" w:lineRule="atLeast"/>
        <w:rPr>
          <w:rFonts w:ascii="Consolas" w:eastAsia="Times New Roman" w:hAnsi="Consolas" w:cs="Times New Roman"/>
          <w:color w:val="D4D4D4"/>
          <w:sz w:val="24"/>
          <w:szCs w:val="24"/>
          <w:lang w:eastAsia="en-IN"/>
        </w:rPr>
      </w:pPr>
    </w:p>
    <w:p w:rsidR="00F641BA" w:rsidRPr="00F641BA" w:rsidRDefault="00F641BA" w:rsidP="00F641BA">
      <w:pPr>
        <w:shd w:val="clear" w:color="auto" w:fill="1E1E1E"/>
        <w:spacing w:after="0" w:line="330" w:lineRule="atLeast"/>
        <w:rPr>
          <w:rFonts w:ascii="Consolas" w:eastAsia="Times New Roman" w:hAnsi="Consolas" w:cs="Times New Roman"/>
          <w:color w:val="D4D4D4"/>
          <w:sz w:val="24"/>
          <w:szCs w:val="24"/>
          <w:lang w:eastAsia="en-IN"/>
        </w:rPr>
      </w:pPr>
      <w:r w:rsidRPr="00F641BA">
        <w:rPr>
          <w:rFonts w:ascii="Consolas" w:eastAsia="Times New Roman" w:hAnsi="Consolas" w:cs="Times New Roman"/>
          <w:color w:val="C586C0"/>
          <w:sz w:val="24"/>
          <w:szCs w:val="24"/>
          <w:lang w:eastAsia="en-IN"/>
        </w:rPr>
        <w:t>if</w:t>
      </w:r>
      <w:r w:rsidRPr="00F641BA">
        <w:rPr>
          <w:rFonts w:ascii="Consolas" w:eastAsia="Times New Roman" w:hAnsi="Consolas" w:cs="Times New Roman"/>
          <w:color w:val="D4D4D4"/>
          <w:sz w:val="24"/>
          <w:szCs w:val="24"/>
          <w:lang w:eastAsia="en-IN"/>
        </w:rPr>
        <w:t> d.get(</w:t>
      </w:r>
      <w:r w:rsidRPr="00F641BA">
        <w:rPr>
          <w:rFonts w:ascii="Consolas" w:eastAsia="Times New Roman" w:hAnsi="Consolas" w:cs="Times New Roman"/>
          <w:color w:val="CE9178"/>
          <w:sz w:val="24"/>
          <w:szCs w:val="24"/>
          <w:lang w:eastAsia="en-IN"/>
        </w:rPr>
        <w:t>'name'</w:t>
      </w:r>
      <w:r w:rsidRPr="00F641BA">
        <w:rPr>
          <w:rFonts w:ascii="Consolas" w:eastAsia="Times New Roman" w:hAnsi="Consolas" w:cs="Times New Roman"/>
          <w:color w:val="D4D4D4"/>
          <w:sz w:val="24"/>
          <w:szCs w:val="24"/>
          <w:lang w:eastAsia="en-IN"/>
        </w:rPr>
        <w:t>):</w:t>
      </w:r>
    </w:p>
    <w:p w:rsidR="00F641BA" w:rsidRPr="00F641BA" w:rsidRDefault="00F641BA" w:rsidP="00F641BA">
      <w:pPr>
        <w:shd w:val="clear" w:color="auto" w:fill="1E1E1E"/>
        <w:spacing w:after="0" w:line="330" w:lineRule="atLeast"/>
        <w:rPr>
          <w:rFonts w:ascii="Consolas" w:eastAsia="Times New Roman" w:hAnsi="Consolas" w:cs="Times New Roman"/>
          <w:color w:val="D4D4D4"/>
          <w:sz w:val="24"/>
          <w:szCs w:val="24"/>
          <w:lang w:eastAsia="en-IN"/>
        </w:rPr>
      </w:pPr>
      <w:r w:rsidRPr="00F641BA">
        <w:rPr>
          <w:rFonts w:ascii="Consolas" w:eastAsia="Times New Roman" w:hAnsi="Consolas" w:cs="Times New Roman"/>
          <w:color w:val="D4D4D4"/>
          <w:sz w:val="24"/>
          <w:szCs w:val="24"/>
          <w:lang w:eastAsia="en-IN"/>
        </w:rPr>
        <w:t>    </w:t>
      </w:r>
      <w:r w:rsidRPr="00F641BA">
        <w:rPr>
          <w:rFonts w:ascii="Consolas" w:eastAsia="Times New Roman" w:hAnsi="Consolas" w:cs="Times New Roman"/>
          <w:color w:val="DCDCAA"/>
          <w:sz w:val="24"/>
          <w:szCs w:val="24"/>
          <w:lang w:eastAsia="en-IN"/>
        </w:rPr>
        <w:t>print</w:t>
      </w:r>
      <w:r w:rsidRPr="00F641BA">
        <w:rPr>
          <w:rFonts w:ascii="Consolas" w:eastAsia="Times New Roman" w:hAnsi="Consolas" w:cs="Times New Roman"/>
          <w:color w:val="D4D4D4"/>
          <w:sz w:val="24"/>
          <w:szCs w:val="24"/>
          <w:lang w:eastAsia="en-IN"/>
        </w:rPr>
        <w:t>(</w:t>
      </w:r>
      <w:r w:rsidRPr="00F641BA">
        <w:rPr>
          <w:rFonts w:ascii="Consolas" w:eastAsia="Times New Roman" w:hAnsi="Consolas" w:cs="Times New Roman"/>
          <w:color w:val="CE9178"/>
          <w:sz w:val="24"/>
          <w:szCs w:val="24"/>
          <w:lang w:eastAsia="en-IN"/>
        </w:rPr>
        <w:t>'present'</w:t>
      </w:r>
      <w:r w:rsidRPr="00F641BA">
        <w:rPr>
          <w:rFonts w:ascii="Consolas" w:eastAsia="Times New Roman" w:hAnsi="Consolas" w:cs="Times New Roman"/>
          <w:color w:val="D4D4D4"/>
          <w:sz w:val="24"/>
          <w:szCs w:val="24"/>
          <w:lang w:eastAsia="en-IN"/>
        </w:rPr>
        <w:t>)</w:t>
      </w:r>
    </w:p>
    <w:p w:rsidR="00F641BA" w:rsidRPr="00F641BA" w:rsidRDefault="00F641BA" w:rsidP="00F641BA">
      <w:pPr>
        <w:shd w:val="clear" w:color="auto" w:fill="1E1E1E"/>
        <w:spacing w:after="0" w:line="330" w:lineRule="atLeast"/>
        <w:rPr>
          <w:rFonts w:ascii="Consolas" w:eastAsia="Times New Roman" w:hAnsi="Consolas" w:cs="Times New Roman"/>
          <w:color w:val="D4D4D4"/>
          <w:sz w:val="24"/>
          <w:szCs w:val="24"/>
          <w:lang w:eastAsia="en-IN"/>
        </w:rPr>
      </w:pPr>
      <w:r w:rsidRPr="00F641BA">
        <w:rPr>
          <w:rFonts w:ascii="Consolas" w:eastAsia="Times New Roman" w:hAnsi="Consolas" w:cs="Times New Roman"/>
          <w:color w:val="C586C0"/>
          <w:sz w:val="24"/>
          <w:szCs w:val="24"/>
          <w:lang w:eastAsia="en-IN"/>
        </w:rPr>
        <w:t>else</w:t>
      </w:r>
      <w:r w:rsidRPr="00F641BA">
        <w:rPr>
          <w:rFonts w:ascii="Consolas" w:eastAsia="Times New Roman" w:hAnsi="Consolas" w:cs="Times New Roman"/>
          <w:color w:val="D4D4D4"/>
          <w:sz w:val="24"/>
          <w:szCs w:val="24"/>
          <w:lang w:eastAsia="en-IN"/>
        </w:rPr>
        <w:t>:</w:t>
      </w:r>
    </w:p>
    <w:p w:rsidR="00F641BA" w:rsidRPr="00F641BA" w:rsidRDefault="00F641BA" w:rsidP="00F641BA">
      <w:pPr>
        <w:shd w:val="clear" w:color="auto" w:fill="1E1E1E"/>
        <w:spacing w:after="0" w:line="330" w:lineRule="atLeast"/>
        <w:rPr>
          <w:rFonts w:ascii="Consolas" w:eastAsia="Times New Roman" w:hAnsi="Consolas" w:cs="Times New Roman"/>
          <w:color w:val="D4D4D4"/>
          <w:sz w:val="24"/>
          <w:szCs w:val="24"/>
          <w:lang w:eastAsia="en-IN"/>
        </w:rPr>
      </w:pPr>
      <w:r w:rsidRPr="00F641BA">
        <w:rPr>
          <w:rFonts w:ascii="Consolas" w:eastAsia="Times New Roman" w:hAnsi="Consolas" w:cs="Times New Roman"/>
          <w:color w:val="D4D4D4"/>
          <w:sz w:val="24"/>
          <w:szCs w:val="24"/>
          <w:lang w:eastAsia="en-IN"/>
        </w:rPr>
        <w:t>    </w:t>
      </w:r>
      <w:r w:rsidRPr="00F641BA">
        <w:rPr>
          <w:rFonts w:ascii="Consolas" w:eastAsia="Times New Roman" w:hAnsi="Consolas" w:cs="Times New Roman"/>
          <w:color w:val="DCDCAA"/>
          <w:sz w:val="24"/>
          <w:szCs w:val="24"/>
          <w:lang w:eastAsia="en-IN"/>
        </w:rPr>
        <w:t>print</w:t>
      </w:r>
      <w:r w:rsidRPr="00F641BA">
        <w:rPr>
          <w:rFonts w:ascii="Consolas" w:eastAsia="Times New Roman" w:hAnsi="Consolas" w:cs="Times New Roman"/>
          <w:color w:val="D4D4D4"/>
          <w:sz w:val="24"/>
          <w:szCs w:val="24"/>
          <w:lang w:eastAsia="en-IN"/>
        </w:rPr>
        <w:t>(</w:t>
      </w:r>
      <w:r w:rsidRPr="00F641BA">
        <w:rPr>
          <w:rFonts w:ascii="Consolas" w:eastAsia="Times New Roman" w:hAnsi="Consolas" w:cs="Times New Roman"/>
          <w:color w:val="CE9178"/>
          <w:sz w:val="24"/>
          <w:szCs w:val="24"/>
          <w:lang w:eastAsia="en-IN"/>
        </w:rPr>
        <w:t>'not preesent'</w:t>
      </w:r>
      <w:r w:rsidRPr="00F641BA">
        <w:rPr>
          <w:rFonts w:ascii="Consolas" w:eastAsia="Times New Roman" w:hAnsi="Consolas" w:cs="Times New Roman"/>
          <w:color w:val="D4D4D4"/>
          <w:sz w:val="24"/>
          <w:szCs w:val="24"/>
          <w:lang w:eastAsia="en-IN"/>
        </w:rPr>
        <w:t>)</w:t>
      </w:r>
    </w:p>
    <w:p w:rsidR="00F641BA" w:rsidRPr="00F641BA" w:rsidRDefault="00F641BA" w:rsidP="00F641BA">
      <w:pPr>
        <w:shd w:val="clear" w:color="auto" w:fill="1E1E1E"/>
        <w:spacing w:after="0" w:line="330" w:lineRule="atLeast"/>
        <w:rPr>
          <w:rFonts w:ascii="Consolas" w:eastAsia="Times New Roman" w:hAnsi="Consolas" w:cs="Times New Roman"/>
          <w:color w:val="D4D4D4"/>
          <w:sz w:val="24"/>
          <w:szCs w:val="24"/>
          <w:lang w:eastAsia="en-IN"/>
        </w:rPr>
      </w:pPr>
      <w:r w:rsidRPr="00F641BA">
        <w:rPr>
          <w:rFonts w:ascii="Consolas" w:eastAsia="Times New Roman" w:hAnsi="Consolas" w:cs="Times New Roman"/>
          <w:color w:val="6A9955"/>
          <w:sz w:val="24"/>
          <w:szCs w:val="24"/>
          <w:lang w:eastAsia="en-IN"/>
        </w:rPr>
        <w:t>#this is same as accessing the data as in check method as follow:</w:t>
      </w:r>
    </w:p>
    <w:p w:rsidR="00F641BA" w:rsidRPr="00F641BA" w:rsidRDefault="00F641BA" w:rsidP="00F641BA">
      <w:pPr>
        <w:shd w:val="clear" w:color="auto" w:fill="1E1E1E"/>
        <w:spacing w:after="0" w:line="330" w:lineRule="atLeast"/>
        <w:rPr>
          <w:rFonts w:ascii="Consolas" w:eastAsia="Times New Roman" w:hAnsi="Consolas" w:cs="Times New Roman"/>
          <w:color w:val="D4D4D4"/>
          <w:sz w:val="24"/>
          <w:szCs w:val="24"/>
          <w:lang w:eastAsia="en-IN"/>
        </w:rPr>
      </w:pPr>
      <w:r w:rsidRPr="00F641BA">
        <w:rPr>
          <w:rFonts w:ascii="Consolas" w:eastAsia="Times New Roman" w:hAnsi="Consolas" w:cs="Times New Roman"/>
          <w:color w:val="C586C0"/>
          <w:sz w:val="24"/>
          <w:szCs w:val="24"/>
          <w:lang w:eastAsia="en-IN"/>
        </w:rPr>
        <w:t>if</w:t>
      </w:r>
      <w:r w:rsidRPr="00F641BA">
        <w:rPr>
          <w:rFonts w:ascii="Consolas" w:eastAsia="Times New Roman" w:hAnsi="Consolas" w:cs="Times New Roman"/>
          <w:color w:val="D4D4D4"/>
          <w:sz w:val="24"/>
          <w:szCs w:val="24"/>
          <w:lang w:eastAsia="en-IN"/>
        </w:rPr>
        <w:t> </w:t>
      </w:r>
      <w:r w:rsidRPr="00F641BA">
        <w:rPr>
          <w:rFonts w:ascii="Consolas" w:eastAsia="Times New Roman" w:hAnsi="Consolas" w:cs="Times New Roman"/>
          <w:color w:val="CE9178"/>
          <w:sz w:val="24"/>
          <w:szCs w:val="24"/>
          <w:lang w:eastAsia="en-IN"/>
        </w:rPr>
        <w:t>'name'</w:t>
      </w:r>
      <w:r w:rsidRPr="00F641BA">
        <w:rPr>
          <w:rFonts w:ascii="Consolas" w:eastAsia="Times New Roman" w:hAnsi="Consolas" w:cs="Times New Roman"/>
          <w:color w:val="D4D4D4"/>
          <w:sz w:val="24"/>
          <w:szCs w:val="24"/>
          <w:lang w:eastAsia="en-IN"/>
        </w:rPr>
        <w:t> </w:t>
      </w:r>
      <w:r w:rsidRPr="00F641BA">
        <w:rPr>
          <w:rFonts w:ascii="Consolas" w:eastAsia="Times New Roman" w:hAnsi="Consolas" w:cs="Times New Roman"/>
          <w:color w:val="569CD6"/>
          <w:sz w:val="24"/>
          <w:szCs w:val="24"/>
          <w:lang w:eastAsia="en-IN"/>
        </w:rPr>
        <w:t>in</w:t>
      </w:r>
      <w:r w:rsidRPr="00F641BA">
        <w:rPr>
          <w:rFonts w:ascii="Consolas" w:eastAsia="Times New Roman" w:hAnsi="Consolas" w:cs="Times New Roman"/>
          <w:color w:val="D4D4D4"/>
          <w:sz w:val="24"/>
          <w:szCs w:val="24"/>
          <w:lang w:eastAsia="en-IN"/>
        </w:rPr>
        <w:t> d:</w:t>
      </w:r>
    </w:p>
    <w:p w:rsidR="00F641BA" w:rsidRPr="00F641BA" w:rsidRDefault="00F641BA" w:rsidP="00F641BA">
      <w:pPr>
        <w:shd w:val="clear" w:color="auto" w:fill="1E1E1E"/>
        <w:spacing w:after="0" w:line="330" w:lineRule="atLeast"/>
        <w:rPr>
          <w:rFonts w:ascii="Consolas" w:eastAsia="Times New Roman" w:hAnsi="Consolas" w:cs="Times New Roman"/>
          <w:color w:val="D4D4D4"/>
          <w:sz w:val="24"/>
          <w:szCs w:val="24"/>
          <w:lang w:eastAsia="en-IN"/>
        </w:rPr>
      </w:pPr>
      <w:r w:rsidRPr="00F641BA">
        <w:rPr>
          <w:rFonts w:ascii="Consolas" w:eastAsia="Times New Roman" w:hAnsi="Consolas" w:cs="Times New Roman"/>
          <w:color w:val="D4D4D4"/>
          <w:sz w:val="24"/>
          <w:szCs w:val="24"/>
          <w:lang w:eastAsia="en-IN"/>
        </w:rPr>
        <w:t>    </w:t>
      </w:r>
      <w:r w:rsidRPr="00F641BA">
        <w:rPr>
          <w:rFonts w:ascii="Consolas" w:eastAsia="Times New Roman" w:hAnsi="Consolas" w:cs="Times New Roman"/>
          <w:color w:val="DCDCAA"/>
          <w:sz w:val="24"/>
          <w:szCs w:val="24"/>
          <w:lang w:eastAsia="en-IN"/>
        </w:rPr>
        <w:t>print</w:t>
      </w:r>
      <w:r w:rsidRPr="00F641BA">
        <w:rPr>
          <w:rFonts w:ascii="Consolas" w:eastAsia="Times New Roman" w:hAnsi="Consolas" w:cs="Times New Roman"/>
          <w:color w:val="D4D4D4"/>
          <w:sz w:val="24"/>
          <w:szCs w:val="24"/>
          <w:lang w:eastAsia="en-IN"/>
        </w:rPr>
        <w:t>(</w:t>
      </w:r>
      <w:r w:rsidRPr="00F641BA">
        <w:rPr>
          <w:rFonts w:ascii="Consolas" w:eastAsia="Times New Roman" w:hAnsi="Consolas" w:cs="Times New Roman"/>
          <w:color w:val="CE9178"/>
          <w:sz w:val="24"/>
          <w:szCs w:val="24"/>
          <w:lang w:eastAsia="en-IN"/>
        </w:rPr>
        <w:t>'present'</w:t>
      </w:r>
      <w:r w:rsidRPr="00F641BA">
        <w:rPr>
          <w:rFonts w:ascii="Consolas" w:eastAsia="Times New Roman" w:hAnsi="Consolas" w:cs="Times New Roman"/>
          <w:color w:val="D4D4D4"/>
          <w:sz w:val="24"/>
          <w:szCs w:val="24"/>
          <w:lang w:eastAsia="en-IN"/>
        </w:rPr>
        <w:t>)</w:t>
      </w:r>
    </w:p>
    <w:p w:rsidR="00F641BA" w:rsidRPr="00F641BA" w:rsidRDefault="00F641BA" w:rsidP="00F641BA">
      <w:pPr>
        <w:shd w:val="clear" w:color="auto" w:fill="1E1E1E"/>
        <w:spacing w:after="0" w:line="330" w:lineRule="atLeast"/>
        <w:rPr>
          <w:rFonts w:ascii="Consolas" w:eastAsia="Times New Roman" w:hAnsi="Consolas" w:cs="Times New Roman"/>
          <w:color w:val="D4D4D4"/>
          <w:sz w:val="24"/>
          <w:szCs w:val="24"/>
          <w:lang w:eastAsia="en-IN"/>
        </w:rPr>
      </w:pPr>
      <w:r w:rsidRPr="00F641BA">
        <w:rPr>
          <w:rFonts w:ascii="Consolas" w:eastAsia="Times New Roman" w:hAnsi="Consolas" w:cs="Times New Roman"/>
          <w:color w:val="C586C0"/>
          <w:sz w:val="24"/>
          <w:szCs w:val="24"/>
          <w:lang w:eastAsia="en-IN"/>
        </w:rPr>
        <w:t>else</w:t>
      </w:r>
      <w:r w:rsidRPr="00F641BA">
        <w:rPr>
          <w:rFonts w:ascii="Consolas" w:eastAsia="Times New Roman" w:hAnsi="Consolas" w:cs="Times New Roman"/>
          <w:color w:val="D4D4D4"/>
          <w:sz w:val="24"/>
          <w:szCs w:val="24"/>
          <w:lang w:eastAsia="en-IN"/>
        </w:rPr>
        <w:t>:</w:t>
      </w:r>
    </w:p>
    <w:p w:rsidR="00F641BA" w:rsidRPr="00F641BA" w:rsidRDefault="00F641BA" w:rsidP="00F641BA">
      <w:pPr>
        <w:shd w:val="clear" w:color="auto" w:fill="1E1E1E"/>
        <w:spacing w:after="0" w:line="330" w:lineRule="atLeast"/>
        <w:rPr>
          <w:rFonts w:ascii="Consolas" w:eastAsia="Times New Roman" w:hAnsi="Consolas" w:cs="Times New Roman"/>
          <w:color w:val="D4D4D4"/>
          <w:sz w:val="24"/>
          <w:szCs w:val="24"/>
          <w:lang w:eastAsia="en-IN"/>
        </w:rPr>
      </w:pPr>
      <w:r w:rsidRPr="00F641BA">
        <w:rPr>
          <w:rFonts w:ascii="Consolas" w:eastAsia="Times New Roman" w:hAnsi="Consolas" w:cs="Times New Roman"/>
          <w:color w:val="D4D4D4"/>
          <w:sz w:val="24"/>
          <w:szCs w:val="24"/>
          <w:lang w:eastAsia="en-IN"/>
        </w:rPr>
        <w:t>    </w:t>
      </w:r>
      <w:r w:rsidRPr="00F641BA">
        <w:rPr>
          <w:rFonts w:ascii="Consolas" w:eastAsia="Times New Roman" w:hAnsi="Consolas" w:cs="Times New Roman"/>
          <w:color w:val="DCDCAA"/>
          <w:sz w:val="24"/>
          <w:szCs w:val="24"/>
          <w:lang w:eastAsia="en-IN"/>
        </w:rPr>
        <w:t>print</w:t>
      </w:r>
      <w:r w:rsidRPr="00F641BA">
        <w:rPr>
          <w:rFonts w:ascii="Consolas" w:eastAsia="Times New Roman" w:hAnsi="Consolas" w:cs="Times New Roman"/>
          <w:color w:val="D4D4D4"/>
          <w:sz w:val="24"/>
          <w:szCs w:val="24"/>
          <w:lang w:eastAsia="en-IN"/>
        </w:rPr>
        <w:t>(</w:t>
      </w:r>
      <w:r w:rsidRPr="00F641BA">
        <w:rPr>
          <w:rFonts w:ascii="Consolas" w:eastAsia="Times New Roman" w:hAnsi="Consolas" w:cs="Times New Roman"/>
          <w:color w:val="CE9178"/>
          <w:sz w:val="24"/>
          <w:szCs w:val="24"/>
          <w:lang w:eastAsia="en-IN"/>
        </w:rPr>
        <w:t>'not present'</w:t>
      </w:r>
      <w:r w:rsidRPr="00F641BA">
        <w:rPr>
          <w:rFonts w:ascii="Consolas" w:eastAsia="Times New Roman" w:hAnsi="Consolas" w:cs="Times New Roman"/>
          <w:color w:val="D4D4D4"/>
          <w:sz w:val="24"/>
          <w:szCs w:val="24"/>
          <w:lang w:eastAsia="en-IN"/>
        </w:rPr>
        <w:t>)</w:t>
      </w:r>
    </w:p>
    <w:p w:rsidR="00F641BA" w:rsidRDefault="00F641BA" w:rsidP="00742177">
      <w:pPr>
        <w:rPr>
          <w:sz w:val="28"/>
          <w:szCs w:val="24"/>
          <w:lang w:val="en-US"/>
        </w:rPr>
      </w:pPr>
      <w:r>
        <w:rPr>
          <w:sz w:val="28"/>
          <w:szCs w:val="24"/>
          <w:lang w:val="en-US"/>
        </w:rPr>
        <w:t>output of both will be : present</w:t>
      </w:r>
    </w:p>
    <w:p w:rsidR="00F641BA" w:rsidRDefault="00F641BA" w:rsidP="00742177">
      <w:pPr>
        <w:rPr>
          <w:sz w:val="28"/>
          <w:szCs w:val="24"/>
          <w:lang w:val="en-US"/>
        </w:rPr>
      </w:pPr>
      <w:r>
        <w:rPr>
          <w:sz w:val="28"/>
          <w:szCs w:val="24"/>
          <w:lang w:val="en-US"/>
        </w:rPr>
        <w:t>in if condition None meaning is False ( meaning this condition is not true)</w:t>
      </w:r>
    </w:p>
    <w:p w:rsidR="00F641BA" w:rsidRDefault="00A8182B" w:rsidP="00742177">
      <w:pPr>
        <w:rPr>
          <w:sz w:val="28"/>
          <w:szCs w:val="24"/>
          <w:lang w:val="en-US"/>
        </w:rPr>
      </w:pPr>
      <w:r>
        <w:rPr>
          <w:sz w:val="28"/>
          <w:szCs w:val="24"/>
          <w:lang w:val="en-US"/>
        </w:rPr>
        <w:t>clear method:</w:t>
      </w:r>
    </w:p>
    <w:p w:rsidR="00A8182B" w:rsidRDefault="00A8182B" w:rsidP="00742177">
      <w:pPr>
        <w:rPr>
          <w:sz w:val="28"/>
          <w:szCs w:val="24"/>
          <w:lang w:val="en-US"/>
        </w:rPr>
      </w:pPr>
      <w:r>
        <w:rPr>
          <w:sz w:val="28"/>
          <w:szCs w:val="24"/>
          <w:lang w:val="en-US"/>
        </w:rPr>
        <w:t>this method is used for clearing the data inside the dictionary</w:t>
      </w:r>
    </w:p>
    <w:p w:rsidR="00A8182B" w:rsidRDefault="00A8182B" w:rsidP="00742177">
      <w:pPr>
        <w:rPr>
          <w:sz w:val="28"/>
          <w:szCs w:val="24"/>
          <w:lang w:val="en-US"/>
        </w:rPr>
      </w:pPr>
      <w:r>
        <w:rPr>
          <w:sz w:val="28"/>
          <w:szCs w:val="24"/>
          <w:lang w:val="en-US"/>
        </w:rPr>
        <w:t>eg:</w:t>
      </w:r>
    </w:p>
    <w:p w:rsidR="00A8182B" w:rsidRPr="00A8182B" w:rsidRDefault="00A8182B" w:rsidP="00A8182B">
      <w:pPr>
        <w:shd w:val="clear" w:color="auto" w:fill="1E1E1E"/>
        <w:spacing w:after="0" w:line="330" w:lineRule="atLeast"/>
        <w:rPr>
          <w:rFonts w:ascii="Consolas" w:eastAsia="Times New Roman" w:hAnsi="Consolas" w:cs="Times New Roman"/>
          <w:color w:val="D4D4D4"/>
          <w:sz w:val="24"/>
          <w:szCs w:val="24"/>
          <w:lang w:eastAsia="en-IN"/>
        </w:rPr>
      </w:pPr>
      <w:r w:rsidRPr="00A8182B">
        <w:rPr>
          <w:rFonts w:ascii="Consolas" w:eastAsia="Times New Roman" w:hAnsi="Consolas" w:cs="Times New Roman"/>
          <w:color w:val="D4D4D4"/>
          <w:sz w:val="24"/>
          <w:szCs w:val="24"/>
          <w:lang w:eastAsia="en-IN"/>
        </w:rPr>
        <w:t>d = {</w:t>
      </w:r>
      <w:r w:rsidRPr="00A8182B">
        <w:rPr>
          <w:rFonts w:ascii="Consolas" w:eastAsia="Times New Roman" w:hAnsi="Consolas" w:cs="Times New Roman"/>
          <w:color w:val="CE9178"/>
          <w:sz w:val="24"/>
          <w:szCs w:val="24"/>
          <w:lang w:eastAsia="en-IN"/>
        </w:rPr>
        <w:t>'name'</w:t>
      </w:r>
      <w:r w:rsidRPr="00A8182B">
        <w:rPr>
          <w:rFonts w:ascii="Consolas" w:eastAsia="Times New Roman" w:hAnsi="Consolas" w:cs="Times New Roman"/>
          <w:color w:val="D4D4D4"/>
          <w:sz w:val="24"/>
          <w:szCs w:val="24"/>
          <w:lang w:eastAsia="en-IN"/>
        </w:rPr>
        <w:t>: </w:t>
      </w:r>
      <w:r w:rsidRPr="00A8182B">
        <w:rPr>
          <w:rFonts w:ascii="Consolas" w:eastAsia="Times New Roman" w:hAnsi="Consolas" w:cs="Times New Roman"/>
          <w:color w:val="CE9178"/>
          <w:sz w:val="24"/>
          <w:szCs w:val="24"/>
          <w:lang w:eastAsia="en-IN"/>
        </w:rPr>
        <w:t>'Pintu Raj'</w:t>
      </w:r>
      <w:r w:rsidRPr="00A8182B">
        <w:rPr>
          <w:rFonts w:ascii="Consolas" w:eastAsia="Times New Roman" w:hAnsi="Consolas" w:cs="Times New Roman"/>
          <w:color w:val="D4D4D4"/>
          <w:sz w:val="24"/>
          <w:szCs w:val="24"/>
          <w:lang w:eastAsia="en-IN"/>
        </w:rPr>
        <w:t>, </w:t>
      </w:r>
      <w:r w:rsidRPr="00A8182B">
        <w:rPr>
          <w:rFonts w:ascii="Consolas" w:eastAsia="Times New Roman" w:hAnsi="Consolas" w:cs="Times New Roman"/>
          <w:color w:val="CE9178"/>
          <w:sz w:val="24"/>
          <w:szCs w:val="24"/>
          <w:lang w:eastAsia="en-IN"/>
        </w:rPr>
        <w:t>'age'</w:t>
      </w:r>
      <w:r w:rsidRPr="00A8182B">
        <w:rPr>
          <w:rFonts w:ascii="Consolas" w:eastAsia="Times New Roman" w:hAnsi="Consolas" w:cs="Times New Roman"/>
          <w:color w:val="D4D4D4"/>
          <w:sz w:val="24"/>
          <w:szCs w:val="24"/>
          <w:lang w:eastAsia="en-IN"/>
        </w:rPr>
        <w:t>: </w:t>
      </w:r>
      <w:r w:rsidRPr="00A8182B">
        <w:rPr>
          <w:rFonts w:ascii="Consolas" w:eastAsia="Times New Roman" w:hAnsi="Consolas" w:cs="Times New Roman"/>
          <w:color w:val="B5CEA8"/>
          <w:sz w:val="24"/>
          <w:szCs w:val="24"/>
          <w:lang w:eastAsia="en-IN"/>
        </w:rPr>
        <w:t>21</w:t>
      </w:r>
      <w:r w:rsidRPr="00A8182B">
        <w:rPr>
          <w:rFonts w:ascii="Consolas" w:eastAsia="Times New Roman" w:hAnsi="Consolas" w:cs="Times New Roman"/>
          <w:color w:val="D4D4D4"/>
          <w:sz w:val="24"/>
          <w:szCs w:val="24"/>
          <w:lang w:eastAsia="en-IN"/>
        </w:rPr>
        <w:t>, </w:t>
      </w:r>
      <w:r w:rsidRPr="00A8182B">
        <w:rPr>
          <w:rFonts w:ascii="Consolas" w:eastAsia="Times New Roman" w:hAnsi="Consolas" w:cs="Times New Roman"/>
          <w:color w:val="CE9178"/>
          <w:sz w:val="24"/>
          <w:szCs w:val="24"/>
          <w:lang w:eastAsia="en-IN"/>
        </w:rPr>
        <w:t>'height'</w:t>
      </w:r>
      <w:r w:rsidRPr="00A8182B">
        <w:rPr>
          <w:rFonts w:ascii="Consolas" w:eastAsia="Times New Roman" w:hAnsi="Consolas" w:cs="Times New Roman"/>
          <w:color w:val="D4D4D4"/>
          <w:sz w:val="24"/>
          <w:szCs w:val="24"/>
          <w:lang w:eastAsia="en-IN"/>
        </w:rPr>
        <w:t>: </w:t>
      </w:r>
      <w:r w:rsidRPr="00A8182B">
        <w:rPr>
          <w:rFonts w:ascii="Consolas" w:eastAsia="Times New Roman" w:hAnsi="Consolas" w:cs="Times New Roman"/>
          <w:color w:val="B5CEA8"/>
          <w:sz w:val="24"/>
          <w:szCs w:val="24"/>
          <w:lang w:eastAsia="en-IN"/>
        </w:rPr>
        <w:t>5.11</w:t>
      </w:r>
      <w:r w:rsidRPr="00A8182B">
        <w:rPr>
          <w:rFonts w:ascii="Consolas" w:eastAsia="Times New Roman" w:hAnsi="Consolas" w:cs="Times New Roman"/>
          <w:color w:val="D4D4D4"/>
          <w:sz w:val="24"/>
          <w:szCs w:val="24"/>
          <w:lang w:eastAsia="en-IN"/>
        </w:rPr>
        <w:t>}</w:t>
      </w:r>
    </w:p>
    <w:p w:rsidR="00A8182B" w:rsidRPr="00A8182B" w:rsidRDefault="00A8182B" w:rsidP="00A8182B">
      <w:pPr>
        <w:shd w:val="clear" w:color="auto" w:fill="1E1E1E"/>
        <w:spacing w:after="240" w:line="330" w:lineRule="atLeast"/>
        <w:rPr>
          <w:rFonts w:ascii="Consolas" w:eastAsia="Times New Roman" w:hAnsi="Consolas" w:cs="Times New Roman"/>
          <w:color w:val="D4D4D4"/>
          <w:sz w:val="24"/>
          <w:szCs w:val="24"/>
          <w:lang w:eastAsia="en-IN"/>
        </w:rPr>
      </w:pPr>
    </w:p>
    <w:p w:rsidR="00A8182B" w:rsidRPr="00A8182B" w:rsidRDefault="00A8182B" w:rsidP="00A8182B">
      <w:pPr>
        <w:shd w:val="clear" w:color="auto" w:fill="1E1E1E"/>
        <w:spacing w:after="0" w:line="330" w:lineRule="atLeast"/>
        <w:rPr>
          <w:rFonts w:ascii="Consolas" w:eastAsia="Times New Roman" w:hAnsi="Consolas" w:cs="Times New Roman"/>
          <w:color w:val="D4D4D4"/>
          <w:sz w:val="24"/>
          <w:szCs w:val="24"/>
          <w:lang w:eastAsia="en-IN"/>
        </w:rPr>
      </w:pPr>
      <w:r w:rsidRPr="00A8182B">
        <w:rPr>
          <w:rFonts w:ascii="Consolas" w:eastAsia="Times New Roman" w:hAnsi="Consolas" w:cs="Times New Roman"/>
          <w:color w:val="D4D4D4"/>
          <w:sz w:val="24"/>
          <w:szCs w:val="24"/>
          <w:lang w:eastAsia="en-IN"/>
        </w:rPr>
        <w:t>d.clear()</w:t>
      </w:r>
    </w:p>
    <w:p w:rsidR="00A8182B" w:rsidRPr="00A8182B" w:rsidRDefault="00A8182B" w:rsidP="00A8182B">
      <w:pPr>
        <w:shd w:val="clear" w:color="auto" w:fill="1E1E1E"/>
        <w:spacing w:after="0" w:line="330" w:lineRule="atLeast"/>
        <w:rPr>
          <w:rFonts w:ascii="Consolas" w:eastAsia="Times New Roman" w:hAnsi="Consolas" w:cs="Times New Roman"/>
          <w:color w:val="D4D4D4"/>
          <w:sz w:val="24"/>
          <w:szCs w:val="24"/>
          <w:lang w:eastAsia="en-IN"/>
        </w:rPr>
      </w:pPr>
      <w:r w:rsidRPr="00A8182B">
        <w:rPr>
          <w:rFonts w:ascii="Consolas" w:eastAsia="Times New Roman" w:hAnsi="Consolas" w:cs="Times New Roman"/>
          <w:color w:val="DCDCAA"/>
          <w:sz w:val="24"/>
          <w:szCs w:val="24"/>
          <w:lang w:eastAsia="en-IN"/>
        </w:rPr>
        <w:t>print</w:t>
      </w:r>
      <w:r w:rsidRPr="00A8182B">
        <w:rPr>
          <w:rFonts w:ascii="Consolas" w:eastAsia="Times New Roman" w:hAnsi="Consolas" w:cs="Times New Roman"/>
          <w:color w:val="D4D4D4"/>
          <w:sz w:val="24"/>
          <w:szCs w:val="24"/>
          <w:lang w:eastAsia="en-IN"/>
        </w:rPr>
        <w:t>(d)</w:t>
      </w:r>
    </w:p>
    <w:p w:rsidR="00A8182B" w:rsidRDefault="00A8182B" w:rsidP="00742177">
      <w:pPr>
        <w:rPr>
          <w:sz w:val="28"/>
          <w:szCs w:val="24"/>
          <w:lang w:val="en-US"/>
        </w:rPr>
      </w:pPr>
      <w:r>
        <w:rPr>
          <w:sz w:val="28"/>
          <w:szCs w:val="24"/>
          <w:lang w:val="en-US"/>
        </w:rPr>
        <w:t>this will give the output as : {}</w:t>
      </w:r>
      <w:r>
        <w:rPr>
          <w:sz w:val="28"/>
          <w:szCs w:val="24"/>
          <w:lang w:val="en-US"/>
        </w:rPr>
        <w:br/>
        <w:t>copy method:</w:t>
      </w:r>
    </w:p>
    <w:p w:rsidR="00A8182B" w:rsidRDefault="00A8182B" w:rsidP="00742177">
      <w:pPr>
        <w:rPr>
          <w:sz w:val="28"/>
          <w:szCs w:val="24"/>
          <w:lang w:val="en-US"/>
        </w:rPr>
      </w:pPr>
      <w:r>
        <w:rPr>
          <w:sz w:val="28"/>
          <w:szCs w:val="24"/>
          <w:lang w:val="en-US"/>
        </w:rPr>
        <w:t>this method is used for copying the dictionary</w:t>
      </w:r>
    </w:p>
    <w:p w:rsidR="00A8182B" w:rsidRPr="00A8182B" w:rsidRDefault="00A8182B" w:rsidP="00A8182B">
      <w:pPr>
        <w:shd w:val="clear" w:color="auto" w:fill="1E1E1E"/>
        <w:spacing w:after="0" w:line="330" w:lineRule="atLeast"/>
        <w:rPr>
          <w:rFonts w:ascii="Consolas" w:eastAsia="Times New Roman" w:hAnsi="Consolas" w:cs="Times New Roman"/>
          <w:color w:val="D4D4D4"/>
          <w:sz w:val="24"/>
          <w:szCs w:val="24"/>
          <w:lang w:eastAsia="en-IN"/>
        </w:rPr>
      </w:pPr>
      <w:r w:rsidRPr="00A8182B">
        <w:rPr>
          <w:rFonts w:ascii="Consolas" w:eastAsia="Times New Roman" w:hAnsi="Consolas" w:cs="Times New Roman"/>
          <w:color w:val="D4D4D4"/>
          <w:sz w:val="24"/>
          <w:szCs w:val="24"/>
          <w:lang w:eastAsia="en-IN"/>
        </w:rPr>
        <w:t>d = {</w:t>
      </w:r>
      <w:r w:rsidRPr="00A8182B">
        <w:rPr>
          <w:rFonts w:ascii="Consolas" w:eastAsia="Times New Roman" w:hAnsi="Consolas" w:cs="Times New Roman"/>
          <w:color w:val="CE9178"/>
          <w:sz w:val="24"/>
          <w:szCs w:val="24"/>
          <w:lang w:eastAsia="en-IN"/>
        </w:rPr>
        <w:t>'name'</w:t>
      </w:r>
      <w:r w:rsidRPr="00A8182B">
        <w:rPr>
          <w:rFonts w:ascii="Consolas" w:eastAsia="Times New Roman" w:hAnsi="Consolas" w:cs="Times New Roman"/>
          <w:color w:val="D4D4D4"/>
          <w:sz w:val="24"/>
          <w:szCs w:val="24"/>
          <w:lang w:eastAsia="en-IN"/>
        </w:rPr>
        <w:t>: </w:t>
      </w:r>
      <w:r w:rsidRPr="00A8182B">
        <w:rPr>
          <w:rFonts w:ascii="Consolas" w:eastAsia="Times New Roman" w:hAnsi="Consolas" w:cs="Times New Roman"/>
          <w:color w:val="CE9178"/>
          <w:sz w:val="24"/>
          <w:szCs w:val="24"/>
          <w:lang w:eastAsia="en-IN"/>
        </w:rPr>
        <w:t>'Pintu Raj'</w:t>
      </w:r>
      <w:r w:rsidRPr="00A8182B">
        <w:rPr>
          <w:rFonts w:ascii="Consolas" w:eastAsia="Times New Roman" w:hAnsi="Consolas" w:cs="Times New Roman"/>
          <w:color w:val="D4D4D4"/>
          <w:sz w:val="24"/>
          <w:szCs w:val="24"/>
          <w:lang w:eastAsia="en-IN"/>
        </w:rPr>
        <w:t>, </w:t>
      </w:r>
      <w:r w:rsidRPr="00A8182B">
        <w:rPr>
          <w:rFonts w:ascii="Consolas" w:eastAsia="Times New Roman" w:hAnsi="Consolas" w:cs="Times New Roman"/>
          <w:color w:val="CE9178"/>
          <w:sz w:val="24"/>
          <w:szCs w:val="24"/>
          <w:lang w:eastAsia="en-IN"/>
        </w:rPr>
        <w:t>'age'</w:t>
      </w:r>
      <w:r w:rsidRPr="00A8182B">
        <w:rPr>
          <w:rFonts w:ascii="Consolas" w:eastAsia="Times New Roman" w:hAnsi="Consolas" w:cs="Times New Roman"/>
          <w:color w:val="D4D4D4"/>
          <w:sz w:val="24"/>
          <w:szCs w:val="24"/>
          <w:lang w:eastAsia="en-IN"/>
        </w:rPr>
        <w:t>: </w:t>
      </w:r>
      <w:r w:rsidRPr="00A8182B">
        <w:rPr>
          <w:rFonts w:ascii="Consolas" w:eastAsia="Times New Roman" w:hAnsi="Consolas" w:cs="Times New Roman"/>
          <w:color w:val="B5CEA8"/>
          <w:sz w:val="24"/>
          <w:szCs w:val="24"/>
          <w:lang w:eastAsia="en-IN"/>
        </w:rPr>
        <w:t>21</w:t>
      </w:r>
      <w:r w:rsidRPr="00A8182B">
        <w:rPr>
          <w:rFonts w:ascii="Consolas" w:eastAsia="Times New Roman" w:hAnsi="Consolas" w:cs="Times New Roman"/>
          <w:color w:val="D4D4D4"/>
          <w:sz w:val="24"/>
          <w:szCs w:val="24"/>
          <w:lang w:eastAsia="en-IN"/>
        </w:rPr>
        <w:t>, </w:t>
      </w:r>
      <w:r w:rsidRPr="00A8182B">
        <w:rPr>
          <w:rFonts w:ascii="Consolas" w:eastAsia="Times New Roman" w:hAnsi="Consolas" w:cs="Times New Roman"/>
          <w:color w:val="CE9178"/>
          <w:sz w:val="24"/>
          <w:szCs w:val="24"/>
          <w:lang w:eastAsia="en-IN"/>
        </w:rPr>
        <w:t>'height'</w:t>
      </w:r>
      <w:r w:rsidRPr="00A8182B">
        <w:rPr>
          <w:rFonts w:ascii="Consolas" w:eastAsia="Times New Roman" w:hAnsi="Consolas" w:cs="Times New Roman"/>
          <w:color w:val="D4D4D4"/>
          <w:sz w:val="24"/>
          <w:szCs w:val="24"/>
          <w:lang w:eastAsia="en-IN"/>
        </w:rPr>
        <w:t>: </w:t>
      </w:r>
      <w:r w:rsidRPr="00A8182B">
        <w:rPr>
          <w:rFonts w:ascii="Consolas" w:eastAsia="Times New Roman" w:hAnsi="Consolas" w:cs="Times New Roman"/>
          <w:color w:val="B5CEA8"/>
          <w:sz w:val="24"/>
          <w:szCs w:val="24"/>
          <w:lang w:eastAsia="en-IN"/>
        </w:rPr>
        <w:t>5.11</w:t>
      </w:r>
      <w:r w:rsidRPr="00A8182B">
        <w:rPr>
          <w:rFonts w:ascii="Consolas" w:eastAsia="Times New Roman" w:hAnsi="Consolas" w:cs="Times New Roman"/>
          <w:color w:val="D4D4D4"/>
          <w:sz w:val="24"/>
          <w:szCs w:val="24"/>
          <w:lang w:eastAsia="en-IN"/>
        </w:rPr>
        <w:t>}</w:t>
      </w:r>
    </w:p>
    <w:p w:rsidR="00A8182B" w:rsidRPr="00A8182B" w:rsidRDefault="00A8182B" w:rsidP="00A8182B">
      <w:pPr>
        <w:shd w:val="clear" w:color="auto" w:fill="1E1E1E"/>
        <w:spacing w:after="0" w:line="330" w:lineRule="atLeast"/>
        <w:rPr>
          <w:rFonts w:ascii="Consolas" w:eastAsia="Times New Roman" w:hAnsi="Consolas" w:cs="Times New Roman"/>
          <w:color w:val="D4D4D4"/>
          <w:sz w:val="24"/>
          <w:szCs w:val="24"/>
          <w:lang w:eastAsia="en-IN"/>
        </w:rPr>
      </w:pPr>
    </w:p>
    <w:p w:rsidR="00A8182B" w:rsidRPr="00A8182B" w:rsidRDefault="00A8182B" w:rsidP="00A8182B">
      <w:pPr>
        <w:shd w:val="clear" w:color="auto" w:fill="1E1E1E"/>
        <w:spacing w:after="0" w:line="330" w:lineRule="atLeast"/>
        <w:rPr>
          <w:rFonts w:ascii="Consolas" w:eastAsia="Times New Roman" w:hAnsi="Consolas" w:cs="Times New Roman"/>
          <w:color w:val="D4D4D4"/>
          <w:sz w:val="24"/>
          <w:szCs w:val="24"/>
          <w:lang w:eastAsia="en-IN"/>
        </w:rPr>
      </w:pPr>
      <w:r w:rsidRPr="00A8182B">
        <w:rPr>
          <w:rFonts w:ascii="Consolas" w:eastAsia="Times New Roman" w:hAnsi="Consolas" w:cs="Times New Roman"/>
          <w:color w:val="D4D4D4"/>
          <w:sz w:val="24"/>
          <w:szCs w:val="24"/>
          <w:lang w:eastAsia="en-IN"/>
        </w:rPr>
        <w:t>d1 = d.copy() </w:t>
      </w:r>
      <w:r w:rsidRPr="00A8182B">
        <w:rPr>
          <w:rFonts w:ascii="Consolas" w:eastAsia="Times New Roman" w:hAnsi="Consolas" w:cs="Times New Roman"/>
          <w:color w:val="6A9955"/>
          <w:sz w:val="24"/>
          <w:szCs w:val="24"/>
          <w:lang w:eastAsia="en-IN"/>
        </w:rPr>
        <w:t>#This will actually copy the dictionary </w:t>
      </w:r>
      <w:r>
        <w:rPr>
          <w:rFonts w:ascii="Consolas" w:eastAsia="Times New Roman" w:hAnsi="Consolas" w:cs="Times New Roman"/>
          <w:color w:val="6A9955"/>
          <w:sz w:val="24"/>
          <w:szCs w:val="24"/>
          <w:lang w:eastAsia="en-IN"/>
        </w:rPr>
        <w:t>meaning the we can use for separate work</w:t>
      </w:r>
    </w:p>
    <w:p w:rsidR="00A8182B" w:rsidRPr="00A8182B" w:rsidRDefault="00A8182B" w:rsidP="00A8182B">
      <w:pPr>
        <w:shd w:val="clear" w:color="auto" w:fill="1E1E1E"/>
        <w:spacing w:after="0" w:line="330" w:lineRule="atLeast"/>
        <w:rPr>
          <w:rFonts w:ascii="Consolas" w:eastAsia="Times New Roman" w:hAnsi="Consolas" w:cs="Times New Roman"/>
          <w:color w:val="D4D4D4"/>
          <w:sz w:val="24"/>
          <w:szCs w:val="24"/>
          <w:lang w:eastAsia="en-IN"/>
        </w:rPr>
      </w:pPr>
      <w:r w:rsidRPr="00A8182B">
        <w:rPr>
          <w:rFonts w:ascii="Consolas" w:eastAsia="Times New Roman" w:hAnsi="Consolas" w:cs="Times New Roman"/>
          <w:color w:val="DCDCAA"/>
          <w:sz w:val="24"/>
          <w:szCs w:val="24"/>
          <w:lang w:eastAsia="en-IN"/>
        </w:rPr>
        <w:t>print</w:t>
      </w:r>
      <w:r w:rsidRPr="00A8182B">
        <w:rPr>
          <w:rFonts w:ascii="Consolas" w:eastAsia="Times New Roman" w:hAnsi="Consolas" w:cs="Times New Roman"/>
          <w:color w:val="D4D4D4"/>
          <w:sz w:val="24"/>
          <w:szCs w:val="24"/>
          <w:lang w:eastAsia="en-IN"/>
        </w:rPr>
        <w:t>(d1)</w:t>
      </w:r>
    </w:p>
    <w:p w:rsidR="00A8182B" w:rsidRPr="00A8182B" w:rsidRDefault="00A8182B" w:rsidP="00A8182B">
      <w:pPr>
        <w:shd w:val="clear" w:color="auto" w:fill="1E1E1E"/>
        <w:spacing w:after="0" w:line="330" w:lineRule="atLeast"/>
        <w:rPr>
          <w:rFonts w:ascii="Consolas" w:eastAsia="Times New Roman" w:hAnsi="Consolas" w:cs="Times New Roman"/>
          <w:color w:val="D4D4D4"/>
          <w:sz w:val="24"/>
          <w:szCs w:val="24"/>
          <w:lang w:eastAsia="en-IN"/>
        </w:rPr>
      </w:pPr>
      <w:r w:rsidRPr="00A8182B">
        <w:rPr>
          <w:rFonts w:ascii="Consolas" w:eastAsia="Times New Roman" w:hAnsi="Consolas" w:cs="Times New Roman"/>
          <w:color w:val="6A9955"/>
          <w:sz w:val="24"/>
          <w:szCs w:val="24"/>
          <w:lang w:eastAsia="en-IN"/>
        </w:rPr>
        <w:t># But assinging the in new variable is not copying the dictionary</w:t>
      </w:r>
    </w:p>
    <w:p w:rsidR="00A8182B" w:rsidRPr="00A8182B" w:rsidRDefault="00A8182B" w:rsidP="00A8182B">
      <w:pPr>
        <w:shd w:val="clear" w:color="auto" w:fill="1E1E1E"/>
        <w:spacing w:after="0" w:line="330" w:lineRule="atLeast"/>
        <w:rPr>
          <w:rFonts w:ascii="Consolas" w:eastAsia="Times New Roman" w:hAnsi="Consolas" w:cs="Times New Roman"/>
          <w:color w:val="D4D4D4"/>
          <w:sz w:val="24"/>
          <w:szCs w:val="24"/>
          <w:lang w:eastAsia="en-IN"/>
        </w:rPr>
      </w:pPr>
      <w:r w:rsidRPr="00A8182B">
        <w:rPr>
          <w:rFonts w:ascii="Consolas" w:eastAsia="Times New Roman" w:hAnsi="Consolas" w:cs="Times New Roman"/>
          <w:color w:val="D4D4D4"/>
          <w:sz w:val="24"/>
          <w:szCs w:val="24"/>
          <w:lang w:eastAsia="en-IN"/>
        </w:rPr>
        <w:t>d2 = d   </w:t>
      </w:r>
      <w:r w:rsidRPr="00A8182B">
        <w:rPr>
          <w:rFonts w:ascii="Consolas" w:eastAsia="Times New Roman" w:hAnsi="Consolas" w:cs="Times New Roman"/>
          <w:color w:val="6A9955"/>
          <w:sz w:val="24"/>
          <w:szCs w:val="24"/>
          <w:lang w:eastAsia="en-IN"/>
        </w:rPr>
        <w:t># this will just making another name of the same dictionary</w:t>
      </w:r>
    </w:p>
    <w:p w:rsidR="00A8182B" w:rsidRPr="00A8182B" w:rsidRDefault="00A8182B" w:rsidP="00A8182B">
      <w:pPr>
        <w:shd w:val="clear" w:color="auto" w:fill="1E1E1E"/>
        <w:spacing w:after="240" w:line="330" w:lineRule="atLeast"/>
        <w:rPr>
          <w:rFonts w:ascii="Consolas" w:eastAsia="Times New Roman" w:hAnsi="Consolas" w:cs="Times New Roman"/>
          <w:color w:val="D4D4D4"/>
          <w:sz w:val="24"/>
          <w:szCs w:val="24"/>
          <w:lang w:eastAsia="en-IN"/>
        </w:rPr>
      </w:pPr>
    </w:p>
    <w:p w:rsidR="00A8182B" w:rsidRDefault="00A8182B" w:rsidP="00742177">
      <w:pPr>
        <w:rPr>
          <w:sz w:val="28"/>
          <w:szCs w:val="24"/>
          <w:lang w:val="en-US"/>
        </w:rPr>
      </w:pPr>
      <w:r>
        <w:rPr>
          <w:sz w:val="28"/>
          <w:szCs w:val="24"/>
          <w:lang w:val="en-US"/>
        </w:rPr>
        <w:t xml:space="preserve">In get method </w:t>
      </w:r>
      <w:r w:rsidR="00494553">
        <w:rPr>
          <w:sz w:val="28"/>
          <w:szCs w:val="24"/>
          <w:lang w:val="en-US"/>
        </w:rPr>
        <w:t xml:space="preserve">we can assign another output instead of None for the key value pair not found </w:t>
      </w:r>
    </w:p>
    <w:p w:rsidR="00494553" w:rsidRDefault="00494553" w:rsidP="00742177">
      <w:pPr>
        <w:rPr>
          <w:sz w:val="28"/>
          <w:szCs w:val="24"/>
          <w:lang w:val="en-US"/>
        </w:rPr>
      </w:pPr>
      <w:r>
        <w:rPr>
          <w:sz w:val="28"/>
          <w:szCs w:val="24"/>
          <w:lang w:val="en-US"/>
        </w:rPr>
        <w:t>Eg:</w:t>
      </w:r>
    </w:p>
    <w:p w:rsidR="00494553" w:rsidRPr="00494553" w:rsidRDefault="00494553" w:rsidP="00494553">
      <w:pPr>
        <w:shd w:val="clear" w:color="auto" w:fill="1E1E1E"/>
        <w:spacing w:after="0" w:line="330" w:lineRule="atLeast"/>
        <w:rPr>
          <w:rFonts w:ascii="Consolas" w:eastAsia="Times New Roman" w:hAnsi="Consolas" w:cs="Times New Roman"/>
          <w:color w:val="D4D4D4"/>
          <w:sz w:val="24"/>
          <w:szCs w:val="24"/>
          <w:lang w:eastAsia="en-IN"/>
        </w:rPr>
      </w:pPr>
      <w:r w:rsidRPr="00494553">
        <w:rPr>
          <w:rFonts w:ascii="Consolas" w:eastAsia="Times New Roman" w:hAnsi="Consolas" w:cs="Times New Roman"/>
          <w:color w:val="D4D4D4"/>
          <w:sz w:val="24"/>
          <w:szCs w:val="24"/>
          <w:lang w:eastAsia="en-IN"/>
        </w:rPr>
        <w:t>d = {</w:t>
      </w:r>
      <w:r w:rsidRPr="00494553">
        <w:rPr>
          <w:rFonts w:ascii="Consolas" w:eastAsia="Times New Roman" w:hAnsi="Consolas" w:cs="Times New Roman"/>
          <w:color w:val="CE9178"/>
          <w:sz w:val="24"/>
          <w:szCs w:val="24"/>
          <w:lang w:eastAsia="en-IN"/>
        </w:rPr>
        <w:t>'name'</w:t>
      </w:r>
      <w:r w:rsidRPr="00494553">
        <w:rPr>
          <w:rFonts w:ascii="Consolas" w:eastAsia="Times New Roman" w:hAnsi="Consolas" w:cs="Times New Roman"/>
          <w:color w:val="D4D4D4"/>
          <w:sz w:val="24"/>
          <w:szCs w:val="24"/>
          <w:lang w:eastAsia="en-IN"/>
        </w:rPr>
        <w:t>: </w:t>
      </w:r>
      <w:r w:rsidRPr="00494553">
        <w:rPr>
          <w:rFonts w:ascii="Consolas" w:eastAsia="Times New Roman" w:hAnsi="Consolas" w:cs="Times New Roman"/>
          <w:color w:val="CE9178"/>
          <w:sz w:val="24"/>
          <w:szCs w:val="24"/>
          <w:lang w:eastAsia="en-IN"/>
        </w:rPr>
        <w:t>'Pintu Raj'</w:t>
      </w:r>
      <w:r w:rsidRPr="00494553">
        <w:rPr>
          <w:rFonts w:ascii="Consolas" w:eastAsia="Times New Roman" w:hAnsi="Consolas" w:cs="Times New Roman"/>
          <w:color w:val="D4D4D4"/>
          <w:sz w:val="24"/>
          <w:szCs w:val="24"/>
          <w:lang w:eastAsia="en-IN"/>
        </w:rPr>
        <w:t>, </w:t>
      </w:r>
      <w:r w:rsidRPr="00494553">
        <w:rPr>
          <w:rFonts w:ascii="Consolas" w:eastAsia="Times New Roman" w:hAnsi="Consolas" w:cs="Times New Roman"/>
          <w:color w:val="CE9178"/>
          <w:sz w:val="24"/>
          <w:szCs w:val="24"/>
          <w:lang w:eastAsia="en-IN"/>
        </w:rPr>
        <w:t>'age'</w:t>
      </w:r>
      <w:r w:rsidRPr="00494553">
        <w:rPr>
          <w:rFonts w:ascii="Consolas" w:eastAsia="Times New Roman" w:hAnsi="Consolas" w:cs="Times New Roman"/>
          <w:color w:val="D4D4D4"/>
          <w:sz w:val="24"/>
          <w:szCs w:val="24"/>
          <w:lang w:eastAsia="en-IN"/>
        </w:rPr>
        <w:t>: </w:t>
      </w:r>
      <w:r w:rsidRPr="00494553">
        <w:rPr>
          <w:rFonts w:ascii="Consolas" w:eastAsia="Times New Roman" w:hAnsi="Consolas" w:cs="Times New Roman"/>
          <w:color w:val="B5CEA8"/>
          <w:sz w:val="24"/>
          <w:szCs w:val="24"/>
          <w:lang w:eastAsia="en-IN"/>
        </w:rPr>
        <w:t>21</w:t>
      </w:r>
      <w:r w:rsidRPr="00494553">
        <w:rPr>
          <w:rFonts w:ascii="Consolas" w:eastAsia="Times New Roman" w:hAnsi="Consolas" w:cs="Times New Roman"/>
          <w:color w:val="D4D4D4"/>
          <w:sz w:val="24"/>
          <w:szCs w:val="24"/>
          <w:lang w:eastAsia="en-IN"/>
        </w:rPr>
        <w:t>, </w:t>
      </w:r>
      <w:r w:rsidRPr="00494553">
        <w:rPr>
          <w:rFonts w:ascii="Consolas" w:eastAsia="Times New Roman" w:hAnsi="Consolas" w:cs="Times New Roman"/>
          <w:color w:val="CE9178"/>
          <w:sz w:val="24"/>
          <w:szCs w:val="24"/>
          <w:lang w:eastAsia="en-IN"/>
        </w:rPr>
        <w:t>'height'</w:t>
      </w:r>
      <w:r w:rsidRPr="00494553">
        <w:rPr>
          <w:rFonts w:ascii="Consolas" w:eastAsia="Times New Roman" w:hAnsi="Consolas" w:cs="Times New Roman"/>
          <w:color w:val="D4D4D4"/>
          <w:sz w:val="24"/>
          <w:szCs w:val="24"/>
          <w:lang w:eastAsia="en-IN"/>
        </w:rPr>
        <w:t>: </w:t>
      </w:r>
      <w:r w:rsidRPr="00494553">
        <w:rPr>
          <w:rFonts w:ascii="Consolas" w:eastAsia="Times New Roman" w:hAnsi="Consolas" w:cs="Times New Roman"/>
          <w:color w:val="B5CEA8"/>
          <w:sz w:val="24"/>
          <w:szCs w:val="24"/>
          <w:lang w:eastAsia="en-IN"/>
        </w:rPr>
        <w:t>5.11</w:t>
      </w:r>
      <w:r w:rsidRPr="00494553">
        <w:rPr>
          <w:rFonts w:ascii="Consolas" w:eastAsia="Times New Roman" w:hAnsi="Consolas" w:cs="Times New Roman"/>
          <w:color w:val="D4D4D4"/>
          <w:sz w:val="24"/>
          <w:szCs w:val="24"/>
          <w:lang w:eastAsia="en-IN"/>
        </w:rPr>
        <w:t>}</w:t>
      </w:r>
    </w:p>
    <w:p w:rsidR="00494553" w:rsidRPr="00494553" w:rsidRDefault="00494553" w:rsidP="00494553">
      <w:pPr>
        <w:shd w:val="clear" w:color="auto" w:fill="1E1E1E"/>
        <w:spacing w:after="0" w:line="330" w:lineRule="atLeast"/>
        <w:rPr>
          <w:rFonts w:ascii="Consolas" w:eastAsia="Times New Roman" w:hAnsi="Consolas" w:cs="Times New Roman"/>
          <w:color w:val="D4D4D4"/>
          <w:sz w:val="24"/>
          <w:szCs w:val="24"/>
          <w:lang w:eastAsia="en-IN"/>
        </w:rPr>
      </w:pPr>
    </w:p>
    <w:p w:rsidR="00494553" w:rsidRPr="00494553" w:rsidRDefault="00494553" w:rsidP="00494553">
      <w:pPr>
        <w:shd w:val="clear" w:color="auto" w:fill="1E1E1E"/>
        <w:spacing w:after="0" w:line="330" w:lineRule="atLeast"/>
        <w:rPr>
          <w:rFonts w:ascii="Consolas" w:eastAsia="Times New Roman" w:hAnsi="Consolas" w:cs="Times New Roman"/>
          <w:color w:val="D4D4D4"/>
          <w:sz w:val="24"/>
          <w:szCs w:val="24"/>
          <w:lang w:eastAsia="en-IN"/>
        </w:rPr>
      </w:pPr>
      <w:r w:rsidRPr="00494553">
        <w:rPr>
          <w:rFonts w:ascii="Consolas" w:eastAsia="Times New Roman" w:hAnsi="Consolas" w:cs="Times New Roman"/>
          <w:color w:val="DCDCAA"/>
          <w:sz w:val="24"/>
          <w:szCs w:val="24"/>
          <w:lang w:eastAsia="en-IN"/>
        </w:rPr>
        <w:t>print</w:t>
      </w:r>
      <w:r w:rsidRPr="00494553">
        <w:rPr>
          <w:rFonts w:ascii="Consolas" w:eastAsia="Times New Roman" w:hAnsi="Consolas" w:cs="Times New Roman"/>
          <w:color w:val="D4D4D4"/>
          <w:sz w:val="24"/>
          <w:szCs w:val="24"/>
          <w:lang w:eastAsia="en-IN"/>
        </w:rPr>
        <w:t>(d.get(</w:t>
      </w:r>
      <w:r w:rsidRPr="00494553">
        <w:rPr>
          <w:rFonts w:ascii="Consolas" w:eastAsia="Times New Roman" w:hAnsi="Consolas" w:cs="Times New Roman"/>
          <w:color w:val="CE9178"/>
          <w:sz w:val="24"/>
          <w:szCs w:val="24"/>
          <w:lang w:eastAsia="en-IN"/>
        </w:rPr>
        <w:t>'Height'</w:t>
      </w:r>
      <w:r w:rsidRPr="00494553">
        <w:rPr>
          <w:rFonts w:ascii="Consolas" w:eastAsia="Times New Roman" w:hAnsi="Consolas" w:cs="Times New Roman"/>
          <w:color w:val="D4D4D4"/>
          <w:sz w:val="24"/>
          <w:szCs w:val="24"/>
          <w:lang w:eastAsia="en-IN"/>
        </w:rPr>
        <w:t>, </w:t>
      </w:r>
      <w:r w:rsidRPr="00494553">
        <w:rPr>
          <w:rFonts w:ascii="Consolas" w:eastAsia="Times New Roman" w:hAnsi="Consolas" w:cs="Times New Roman"/>
          <w:color w:val="CE9178"/>
          <w:sz w:val="24"/>
          <w:szCs w:val="24"/>
          <w:lang w:eastAsia="en-IN"/>
        </w:rPr>
        <w:t>'Not found!!'</w:t>
      </w:r>
      <w:r w:rsidRPr="00494553">
        <w:rPr>
          <w:rFonts w:ascii="Consolas" w:eastAsia="Times New Roman" w:hAnsi="Consolas" w:cs="Times New Roman"/>
          <w:color w:val="D4D4D4"/>
          <w:sz w:val="24"/>
          <w:szCs w:val="24"/>
          <w:lang w:eastAsia="en-IN"/>
        </w:rPr>
        <w:t>))</w:t>
      </w:r>
    </w:p>
    <w:p w:rsidR="00494553" w:rsidRPr="00494553" w:rsidRDefault="00494553" w:rsidP="00494553">
      <w:pPr>
        <w:shd w:val="clear" w:color="auto" w:fill="1E1E1E"/>
        <w:spacing w:after="0" w:line="330" w:lineRule="atLeast"/>
        <w:rPr>
          <w:rFonts w:ascii="Consolas" w:eastAsia="Times New Roman" w:hAnsi="Consolas" w:cs="Times New Roman"/>
          <w:color w:val="D4D4D4"/>
          <w:sz w:val="24"/>
          <w:szCs w:val="24"/>
          <w:lang w:eastAsia="en-IN"/>
        </w:rPr>
      </w:pPr>
    </w:p>
    <w:p w:rsidR="00494553" w:rsidRDefault="00494553" w:rsidP="00742177">
      <w:pPr>
        <w:rPr>
          <w:sz w:val="28"/>
          <w:szCs w:val="24"/>
          <w:lang w:val="en-US"/>
        </w:rPr>
      </w:pPr>
      <w:r>
        <w:rPr>
          <w:sz w:val="28"/>
          <w:szCs w:val="24"/>
          <w:lang w:val="en-US"/>
        </w:rPr>
        <w:t>this will give the output as : Not found!!</w:t>
      </w:r>
    </w:p>
    <w:p w:rsidR="00494553" w:rsidRDefault="00494553" w:rsidP="00742177">
      <w:pPr>
        <w:rPr>
          <w:sz w:val="28"/>
          <w:szCs w:val="24"/>
          <w:lang w:val="en-US"/>
        </w:rPr>
      </w:pPr>
      <w:r>
        <w:rPr>
          <w:sz w:val="28"/>
          <w:szCs w:val="24"/>
          <w:lang w:val="en-US"/>
        </w:rPr>
        <w:t>In a dictionary we can not use two same key for different value, the close to end  entered value will overwrite the previous value of that keys</w:t>
      </w:r>
    </w:p>
    <w:p w:rsidR="00494553" w:rsidRDefault="00494553" w:rsidP="00742177">
      <w:pPr>
        <w:rPr>
          <w:sz w:val="28"/>
          <w:szCs w:val="24"/>
          <w:lang w:val="en-US"/>
        </w:rPr>
      </w:pPr>
      <w:r>
        <w:rPr>
          <w:sz w:val="28"/>
          <w:szCs w:val="24"/>
          <w:lang w:val="en-US"/>
        </w:rPr>
        <w:t>Eg:</w:t>
      </w:r>
    </w:p>
    <w:p w:rsidR="00494553" w:rsidRPr="00494553" w:rsidRDefault="00494553" w:rsidP="00494553">
      <w:pPr>
        <w:shd w:val="clear" w:color="auto" w:fill="1E1E1E"/>
        <w:spacing w:after="0" w:line="330" w:lineRule="atLeast"/>
        <w:rPr>
          <w:rFonts w:ascii="Consolas" w:eastAsia="Times New Roman" w:hAnsi="Consolas" w:cs="Times New Roman"/>
          <w:color w:val="D4D4D4"/>
          <w:sz w:val="24"/>
          <w:szCs w:val="24"/>
          <w:lang w:eastAsia="en-IN"/>
        </w:rPr>
      </w:pPr>
      <w:r w:rsidRPr="00494553">
        <w:rPr>
          <w:rFonts w:ascii="Consolas" w:eastAsia="Times New Roman" w:hAnsi="Consolas" w:cs="Times New Roman"/>
          <w:color w:val="D4D4D4"/>
          <w:sz w:val="24"/>
          <w:szCs w:val="24"/>
          <w:lang w:eastAsia="en-IN"/>
        </w:rPr>
        <w:t>d = {</w:t>
      </w:r>
      <w:r w:rsidRPr="00494553">
        <w:rPr>
          <w:rFonts w:ascii="Consolas" w:eastAsia="Times New Roman" w:hAnsi="Consolas" w:cs="Times New Roman"/>
          <w:color w:val="CE9178"/>
          <w:sz w:val="24"/>
          <w:szCs w:val="24"/>
          <w:lang w:eastAsia="en-IN"/>
        </w:rPr>
        <w:t>'name'</w:t>
      </w:r>
      <w:r w:rsidRPr="00494553">
        <w:rPr>
          <w:rFonts w:ascii="Consolas" w:eastAsia="Times New Roman" w:hAnsi="Consolas" w:cs="Times New Roman"/>
          <w:color w:val="D4D4D4"/>
          <w:sz w:val="24"/>
          <w:szCs w:val="24"/>
          <w:lang w:eastAsia="en-IN"/>
        </w:rPr>
        <w:t>: </w:t>
      </w:r>
      <w:r w:rsidRPr="00494553">
        <w:rPr>
          <w:rFonts w:ascii="Consolas" w:eastAsia="Times New Roman" w:hAnsi="Consolas" w:cs="Times New Roman"/>
          <w:color w:val="CE9178"/>
          <w:sz w:val="24"/>
          <w:szCs w:val="24"/>
          <w:lang w:eastAsia="en-IN"/>
        </w:rPr>
        <w:t>'Pintu Raj'</w:t>
      </w:r>
      <w:r w:rsidRPr="00494553">
        <w:rPr>
          <w:rFonts w:ascii="Consolas" w:eastAsia="Times New Roman" w:hAnsi="Consolas" w:cs="Times New Roman"/>
          <w:color w:val="D4D4D4"/>
          <w:sz w:val="24"/>
          <w:szCs w:val="24"/>
          <w:lang w:eastAsia="en-IN"/>
        </w:rPr>
        <w:t>, </w:t>
      </w:r>
      <w:r w:rsidRPr="00494553">
        <w:rPr>
          <w:rFonts w:ascii="Consolas" w:eastAsia="Times New Roman" w:hAnsi="Consolas" w:cs="Times New Roman"/>
          <w:color w:val="CE9178"/>
          <w:sz w:val="24"/>
          <w:szCs w:val="24"/>
          <w:lang w:eastAsia="en-IN"/>
        </w:rPr>
        <w:t>'age'</w:t>
      </w:r>
      <w:r w:rsidRPr="00494553">
        <w:rPr>
          <w:rFonts w:ascii="Consolas" w:eastAsia="Times New Roman" w:hAnsi="Consolas" w:cs="Times New Roman"/>
          <w:color w:val="D4D4D4"/>
          <w:sz w:val="24"/>
          <w:szCs w:val="24"/>
          <w:lang w:eastAsia="en-IN"/>
        </w:rPr>
        <w:t> : </w:t>
      </w:r>
      <w:r w:rsidRPr="00494553">
        <w:rPr>
          <w:rFonts w:ascii="Consolas" w:eastAsia="Times New Roman" w:hAnsi="Consolas" w:cs="Times New Roman"/>
          <w:color w:val="B5CEA8"/>
          <w:sz w:val="24"/>
          <w:szCs w:val="24"/>
          <w:lang w:eastAsia="en-IN"/>
        </w:rPr>
        <w:t>63</w:t>
      </w:r>
      <w:r w:rsidRPr="00494553">
        <w:rPr>
          <w:rFonts w:ascii="Consolas" w:eastAsia="Times New Roman" w:hAnsi="Consolas" w:cs="Times New Roman"/>
          <w:color w:val="D4D4D4"/>
          <w:sz w:val="24"/>
          <w:szCs w:val="24"/>
          <w:lang w:eastAsia="en-IN"/>
        </w:rPr>
        <w:t>, </w:t>
      </w:r>
      <w:r w:rsidRPr="00494553">
        <w:rPr>
          <w:rFonts w:ascii="Consolas" w:eastAsia="Times New Roman" w:hAnsi="Consolas" w:cs="Times New Roman"/>
          <w:color w:val="CE9178"/>
          <w:sz w:val="24"/>
          <w:szCs w:val="24"/>
          <w:lang w:eastAsia="en-IN"/>
        </w:rPr>
        <w:t>'age'</w:t>
      </w:r>
      <w:r w:rsidRPr="00494553">
        <w:rPr>
          <w:rFonts w:ascii="Consolas" w:eastAsia="Times New Roman" w:hAnsi="Consolas" w:cs="Times New Roman"/>
          <w:color w:val="D4D4D4"/>
          <w:sz w:val="24"/>
          <w:szCs w:val="24"/>
          <w:lang w:eastAsia="en-IN"/>
        </w:rPr>
        <w:t> : </w:t>
      </w:r>
      <w:r w:rsidRPr="00494553">
        <w:rPr>
          <w:rFonts w:ascii="Consolas" w:eastAsia="Times New Roman" w:hAnsi="Consolas" w:cs="Times New Roman"/>
          <w:color w:val="B5CEA8"/>
          <w:sz w:val="24"/>
          <w:szCs w:val="24"/>
          <w:lang w:eastAsia="en-IN"/>
        </w:rPr>
        <w:t>73</w:t>
      </w:r>
      <w:r w:rsidRPr="00494553">
        <w:rPr>
          <w:rFonts w:ascii="Consolas" w:eastAsia="Times New Roman" w:hAnsi="Consolas" w:cs="Times New Roman"/>
          <w:color w:val="D4D4D4"/>
          <w:sz w:val="24"/>
          <w:szCs w:val="24"/>
          <w:lang w:eastAsia="en-IN"/>
        </w:rPr>
        <w:t>, </w:t>
      </w:r>
      <w:r w:rsidRPr="00494553">
        <w:rPr>
          <w:rFonts w:ascii="Consolas" w:eastAsia="Times New Roman" w:hAnsi="Consolas" w:cs="Times New Roman"/>
          <w:color w:val="CE9178"/>
          <w:sz w:val="24"/>
          <w:szCs w:val="24"/>
          <w:lang w:eastAsia="en-IN"/>
        </w:rPr>
        <w:t>'height'</w:t>
      </w:r>
      <w:r w:rsidRPr="00494553">
        <w:rPr>
          <w:rFonts w:ascii="Consolas" w:eastAsia="Times New Roman" w:hAnsi="Consolas" w:cs="Times New Roman"/>
          <w:color w:val="D4D4D4"/>
          <w:sz w:val="24"/>
          <w:szCs w:val="24"/>
          <w:lang w:eastAsia="en-IN"/>
        </w:rPr>
        <w:t>: </w:t>
      </w:r>
      <w:r w:rsidRPr="00494553">
        <w:rPr>
          <w:rFonts w:ascii="Consolas" w:eastAsia="Times New Roman" w:hAnsi="Consolas" w:cs="Times New Roman"/>
          <w:color w:val="B5CEA8"/>
          <w:sz w:val="24"/>
          <w:szCs w:val="24"/>
          <w:lang w:eastAsia="en-IN"/>
        </w:rPr>
        <w:t>5.11</w:t>
      </w:r>
      <w:r w:rsidRPr="00494553">
        <w:rPr>
          <w:rFonts w:ascii="Consolas" w:eastAsia="Times New Roman" w:hAnsi="Consolas" w:cs="Times New Roman"/>
          <w:color w:val="D4D4D4"/>
          <w:sz w:val="24"/>
          <w:szCs w:val="24"/>
          <w:lang w:eastAsia="en-IN"/>
        </w:rPr>
        <w:t>,}</w:t>
      </w:r>
    </w:p>
    <w:p w:rsidR="00494553" w:rsidRPr="00494553" w:rsidRDefault="00494553" w:rsidP="00494553">
      <w:pPr>
        <w:shd w:val="clear" w:color="auto" w:fill="1E1E1E"/>
        <w:spacing w:after="0" w:line="330" w:lineRule="atLeast"/>
        <w:rPr>
          <w:rFonts w:ascii="Consolas" w:eastAsia="Times New Roman" w:hAnsi="Consolas" w:cs="Times New Roman"/>
          <w:color w:val="D4D4D4"/>
          <w:sz w:val="24"/>
          <w:szCs w:val="24"/>
          <w:lang w:eastAsia="en-IN"/>
        </w:rPr>
      </w:pPr>
      <w:r w:rsidRPr="00494553">
        <w:rPr>
          <w:rFonts w:ascii="Consolas" w:eastAsia="Times New Roman" w:hAnsi="Consolas" w:cs="Times New Roman"/>
          <w:color w:val="DCDCAA"/>
          <w:sz w:val="24"/>
          <w:szCs w:val="24"/>
          <w:lang w:eastAsia="en-IN"/>
        </w:rPr>
        <w:t>print</w:t>
      </w:r>
      <w:r w:rsidRPr="00494553">
        <w:rPr>
          <w:rFonts w:ascii="Consolas" w:eastAsia="Times New Roman" w:hAnsi="Consolas" w:cs="Times New Roman"/>
          <w:color w:val="D4D4D4"/>
          <w:sz w:val="24"/>
          <w:szCs w:val="24"/>
          <w:lang w:eastAsia="en-IN"/>
        </w:rPr>
        <w:t>(d)</w:t>
      </w:r>
    </w:p>
    <w:p w:rsidR="00494553" w:rsidRDefault="00494553" w:rsidP="00742177">
      <w:pPr>
        <w:rPr>
          <w:sz w:val="28"/>
          <w:szCs w:val="24"/>
          <w:lang w:val="en-US"/>
        </w:rPr>
      </w:pPr>
      <w:r>
        <w:rPr>
          <w:sz w:val="28"/>
          <w:szCs w:val="24"/>
          <w:lang w:val="en-US"/>
        </w:rPr>
        <w:t>this will give the output as :</w:t>
      </w:r>
    </w:p>
    <w:p w:rsidR="00494553" w:rsidRDefault="00494553" w:rsidP="00742177">
      <w:pPr>
        <w:rPr>
          <w:sz w:val="28"/>
          <w:szCs w:val="24"/>
          <w:lang w:val="en-US"/>
        </w:rPr>
      </w:pPr>
      <w:r w:rsidRPr="00494553">
        <w:rPr>
          <w:sz w:val="28"/>
          <w:szCs w:val="24"/>
          <w:lang w:val="en-US"/>
        </w:rPr>
        <w:t>{'name': 'Pintu Raj', 'age': 73, 'height': 5.11}</w:t>
      </w:r>
    </w:p>
    <w:p w:rsidR="0044087F" w:rsidRDefault="0044087F" w:rsidP="0044087F">
      <w:pPr>
        <w:jc w:val="center"/>
        <w:rPr>
          <w:sz w:val="36"/>
          <w:szCs w:val="32"/>
          <w:lang w:val="en-US"/>
        </w:rPr>
      </w:pPr>
      <w:r>
        <w:rPr>
          <w:sz w:val="36"/>
          <w:szCs w:val="32"/>
          <w:lang w:val="en-US"/>
        </w:rPr>
        <w:t>Set</w:t>
      </w:r>
    </w:p>
    <w:p w:rsidR="0044087F" w:rsidRDefault="0044087F" w:rsidP="0044087F">
      <w:pPr>
        <w:rPr>
          <w:sz w:val="28"/>
          <w:szCs w:val="24"/>
          <w:lang w:val="en-US"/>
        </w:rPr>
      </w:pPr>
      <w:r>
        <w:rPr>
          <w:sz w:val="28"/>
          <w:szCs w:val="24"/>
          <w:lang w:val="en-US"/>
        </w:rPr>
        <w:t>Set is a unordered collection of unique items</w:t>
      </w:r>
    </w:p>
    <w:p w:rsidR="0044087F" w:rsidRDefault="0044087F" w:rsidP="0044087F">
      <w:pPr>
        <w:rPr>
          <w:sz w:val="28"/>
          <w:szCs w:val="24"/>
          <w:lang w:val="en-US"/>
        </w:rPr>
      </w:pPr>
      <w:r>
        <w:rPr>
          <w:sz w:val="28"/>
          <w:szCs w:val="24"/>
          <w:lang w:val="en-US"/>
        </w:rPr>
        <w:t>To create set we use curly brackets as we use in dictionary</w:t>
      </w:r>
    </w:p>
    <w:p w:rsidR="0044087F" w:rsidRDefault="0044087F" w:rsidP="0044087F">
      <w:pPr>
        <w:rPr>
          <w:sz w:val="28"/>
          <w:szCs w:val="24"/>
          <w:lang w:val="en-US"/>
        </w:rPr>
      </w:pPr>
      <w:r>
        <w:rPr>
          <w:sz w:val="28"/>
          <w:szCs w:val="24"/>
          <w:lang w:val="en-US"/>
        </w:rPr>
        <w:t>But In set there is no key value pair</w:t>
      </w:r>
    </w:p>
    <w:p w:rsidR="0044087F" w:rsidRDefault="0044087F" w:rsidP="0044087F">
      <w:pPr>
        <w:rPr>
          <w:sz w:val="28"/>
          <w:szCs w:val="24"/>
          <w:lang w:val="en-US"/>
        </w:rPr>
      </w:pPr>
      <w:r>
        <w:rPr>
          <w:sz w:val="28"/>
          <w:szCs w:val="24"/>
          <w:lang w:val="en-US"/>
        </w:rPr>
        <w:t>Inside there is always  unique items</w:t>
      </w:r>
    </w:p>
    <w:p w:rsidR="0044087F" w:rsidRDefault="0044087F" w:rsidP="0044087F">
      <w:pPr>
        <w:rPr>
          <w:sz w:val="28"/>
          <w:szCs w:val="24"/>
          <w:lang w:val="en-US"/>
        </w:rPr>
      </w:pPr>
      <w:r>
        <w:rPr>
          <w:sz w:val="28"/>
          <w:szCs w:val="24"/>
          <w:lang w:val="en-US"/>
        </w:rPr>
        <w:t>For eg:</w:t>
      </w:r>
    </w:p>
    <w:p w:rsidR="003136D4" w:rsidRPr="003136D4" w:rsidRDefault="003136D4" w:rsidP="003136D4">
      <w:pPr>
        <w:shd w:val="clear" w:color="auto" w:fill="1E1E1E"/>
        <w:spacing w:after="0" w:line="330" w:lineRule="atLeast"/>
        <w:rPr>
          <w:rFonts w:ascii="Consolas" w:eastAsia="Times New Roman" w:hAnsi="Consolas" w:cs="Times New Roman"/>
          <w:color w:val="D4D4D4"/>
          <w:sz w:val="24"/>
          <w:szCs w:val="24"/>
          <w:lang w:eastAsia="en-IN"/>
        </w:rPr>
      </w:pPr>
      <w:r w:rsidRPr="003136D4">
        <w:rPr>
          <w:rFonts w:ascii="Consolas" w:eastAsia="Times New Roman" w:hAnsi="Consolas" w:cs="Times New Roman"/>
          <w:color w:val="D4D4D4"/>
          <w:sz w:val="24"/>
          <w:szCs w:val="24"/>
          <w:lang w:eastAsia="en-IN"/>
        </w:rPr>
        <w:lastRenderedPageBreak/>
        <w:t>s = {</w:t>
      </w:r>
      <w:r w:rsidRPr="003136D4">
        <w:rPr>
          <w:rFonts w:ascii="Consolas" w:eastAsia="Times New Roman" w:hAnsi="Consolas" w:cs="Times New Roman"/>
          <w:color w:val="B5CEA8"/>
          <w:sz w:val="24"/>
          <w:szCs w:val="24"/>
          <w:lang w:eastAsia="en-IN"/>
        </w:rPr>
        <w:t>1</w:t>
      </w:r>
      <w:r w:rsidRPr="003136D4">
        <w:rPr>
          <w:rFonts w:ascii="Consolas" w:eastAsia="Times New Roman" w:hAnsi="Consolas" w:cs="Times New Roman"/>
          <w:color w:val="D4D4D4"/>
          <w:sz w:val="24"/>
          <w:szCs w:val="24"/>
          <w:lang w:eastAsia="en-IN"/>
        </w:rPr>
        <w:t>,</w:t>
      </w:r>
      <w:r w:rsidRPr="003136D4">
        <w:rPr>
          <w:rFonts w:ascii="Consolas" w:eastAsia="Times New Roman" w:hAnsi="Consolas" w:cs="Times New Roman"/>
          <w:color w:val="B5CEA8"/>
          <w:sz w:val="24"/>
          <w:szCs w:val="24"/>
          <w:lang w:eastAsia="en-IN"/>
        </w:rPr>
        <w:t>3</w:t>
      </w:r>
      <w:r w:rsidRPr="003136D4">
        <w:rPr>
          <w:rFonts w:ascii="Consolas" w:eastAsia="Times New Roman" w:hAnsi="Consolas" w:cs="Times New Roman"/>
          <w:color w:val="D4D4D4"/>
          <w:sz w:val="24"/>
          <w:szCs w:val="24"/>
          <w:lang w:eastAsia="en-IN"/>
        </w:rPr>
        <w:t>,</w:t>
      </w:r>
      <w:r w:rsidRPr="003136D4">
        <w:rPr>
          <w:rFonts w:ascii="Consolas" w:eastAsia="Times New Roman" w:hAnsi="Consolas" w:cs="Times New Roman"/>
          <w:color w:val="B5CEA8"/>
          <w:sz w:val="24"/>
          <w:szCs w:val="24"/>
          <w:lang w:eastAsia="en-IN"/>
        </w:rPr>
        <w:t>45</w:t>
      </w:r>
      <w:r w:rsidRPr="003136D4">
        <w:rPr>
          <w:rFonts w:ascii="Consolas" w:eastAsia="Times New Roman" w:hAnsi="Consolas" w:cs="Times New Roman"/>
          <w:color w:val="D4D4D4"/>
          <w:sz w:val="24"/>
          <w:szCs w:val="24"/>
          <w:lang w:eastAsia="en-IN"/>
        </w:rPr>
        <w:t>,</w:t>
      </w:r>
      <w:r w:rsidRPr="003136D4">
        <w:rPr>
          <w:rFonts w:ascii="Consolas" w:eastAsia="Times New Roman" w:hAnsi="Consolas" w:cs="Times New Roman"/>
          <w:color w:val="B5CEA8"/>
          <w:sz w:val="24"/>
          <w:szCs w:val="24"/>
          <w:lang w:eastAsia="en-IN"/>
        </w:rPr>
        <w:t>5</w:t>
      </w:r>
      <w:r w:rsidRPr="003136D4">
        <w:rPr>
          <w:rFonts w:ascii="Consolas" w:eastAsia="Times New Roman" w:hAnsi="Consolas" w:cs="Times New Roman"/>
          <w:color w:val="D4D4D4"/>
          <w:sz w:val="24"/>
          <w:szCs w:val="24"/>
          <w:lang w:eastAsia="en-IN"/>
        </w:rPr>
        <w:t>,</w:t>
      </w:r>
      <w:r w:rsidRPr="003136D4">
        <w:rPr>
          <w:rFonts w:ascii="Consolas" w:eastAsia="Times New Roman" w:hAnsi="Consolas" w:cs="Times New Roman"/>
          <w:color w:val="B5CEA8"/>
          <w:sz w:val="24"/>
          <w:szCs w:val="24"/>
          <w:lang w:eastAsia="en-IN"/>
        </w:rPr>
        <w:t>6</w:t>
      </w:r>
      <w:r w:rsidRPr="003136D4">
        <w:rPr>
          <w:rFonts w:ascii="Consolas" w:eastAsia="Times New Roman" w:hAnsi="Consolas" w:cs="Times New Roman"/>
          <w:color w:val="D4D4D4"/>
          <w:sz w:val="24"/>
          <w:szCs w:val="24"/>
          <w:lang w:eastAsia="en-IN"/>
        </w:rPr>
        <w:t>,</w:t>
      </w:r>
      <w:r w:rsidRPr="003136D4">
        <w:rPr>
          <w:rFonts w:ascii="Consolas" w:eastAsia="Times New Roman" w:hAnsi="Consolas" w:cs="Times New Roman"/>
          <w:color w:val="B5CEA8"/>
          <w:sz w:val="24"/>
          <w:szCs w:val="24"/>
          <w:lang w:eastAsia="en-IN"/>
        </w:rPr>
        <w:t>5</w:t>
      </w:r>
      <w:r w:rsidRPr="003136D4">
        <w:rPr>
          <w:rFonts w:ascii="Consolas" w:eastAsia="Times New Roman" w:hAnsi="Consolas" w:cs="Times New Roman"/>
          <w:color w:val="D4D4D4"/>
          <w:sz w:val="24"/>
          <w:szCs w:val="24"/>
          <w:lang w:eastAsia="en-IN"/>
        </w:rPr>
        <w:t>,</w:t>
      </w:r>
      <w:r w:rsidRPr="003136D4">
        <w:rPr>
          <w:rFonts w:ascii="Consolas" w:eastAsia="Times New Roman" w:hAnsi="Consolas" w:cs="Times New Roman"/>
          <w:color w:val="B5CEA8"/>
          <w:sz w:val="24"/>
          <w:szCs w:val="24"/>
          <w:lang w:eastAsia="en-IN"/>
        </w:rPr>
        <w:t>3</w:t>
      </w:r>
      <w:r w:rsidRPr="003136D4">
        <w:rPr>
          <w:rFonts w:ascii="Consolas" w:eastAsia="Times New Roman" w:hAnsi="Consolas" w:cs="Times New Roman"/>
          <w:color w:val="D4D4D4"/>
          <w:sz w:val="24"/>
          <w:szCs w:val="24"/>
          <w:lang w:eastAsia="en-IN"/>
        </w:rPr>
        <w:t>,</w:t>
      </w:r>
      <w:r w:rsidRPr="003136D4">
        <w:rPr>
          <w:rFonts w:ascii="Consolas" w:eastAsia="Times New Roman" w:hAnsi="Consolas" w:cs="Times New Roman"/>
          <w:color w:val="B5CEA8"/>
          <w:sz w:val="24"/>
          <w:szCs w:val="24"/>
          <w:lang w:eastAsia="en-IN"/>
        </w:rPr>
        <w:t>44</w:t>
      </w:r>
      <w:r w:rsidRPr="003136D4">
        <w:rPr>
          <w:rFonts w:ascii="Consolas" w:eastAsia="Times New Roman" w:hAnsi="Consolas" w:cs="Times New Roman"/>
          <w:color w:val="D4D4D4"/>
          <w:sz w:val="24"/>
          <w:szCs w:val="24"/>
          <w:lang w:eastAsia="en-IN"/>
        </w:rPr>
        <w:t>,</w:t>
      </w:r>
      <w:r w:rsidRPr="003136D4">
        <w:rPr>
          <w:rFonts w:ascii="Consolas" w:eastAsia="Times New Roman" w:hAnsi="Consolas" w:cs="Times New Roman"/>
          <w:color w:val="B5CEA8"/>
          <w:sz w:val="24"/>
          <w:szCs w:val="24"/>
          <w:lang w:eastAsia="en-IN"/>
        </w:rPr>
        <w:t>5</w:t>
      </w:r>
      <w:r w:rsidRPr="003136D4">
        <w:rPr>
          <w:rFonts w:ascii="Consolas" w:eastAsia="Times New Roman" w:hAnsi="Consolas" w:cs="Times New Roman"/>
          <w:color w:val="D4D4D4"/>
          <w:sz w:val="24"/>
          <w:szCs w:val="24"/>
          <w:lang w:eastAsia="en-IN"/>
        </w:rPr>
        <w:t>,</w:t>
      </w:r>
      <w:r w:rsidRPr="003136D4">
        <w:rPr>
          <w:rFonts w:ascii="Consolas" w:eastAsia="Times New Roman" w:hAnsi="Consolas" w:cs="Times New Roman"/>
          <w:color w:val="B5CEA8"/>
          <w:sz w:val="24"/>
          <w:szCs w:val="24"/>
          <w:lang w:eastAsia="en-IN"/>
        </w:rPr>
        <w:t>5</w:t>
      </w:r>
      <w:r w:rsidRPr="003136D4">
        <w:rPr>
          <w:rFonts w:ascii="Consolas" w:eastAsia="Times New Roman" w:hAnsi="Consolas" w:cs="Times New Roman"/>
          <w:color w:val="D4D4D4"/>
          <w:sz w:val="24"/>
          <w:szCs w:val="24"/>
          <w:lang w:eastAsia="en-IN"/>
        </w:rPr>
        <w:t>,</w:t>
      </w:r>
      <w:r w:rsidRPr="003136D4">
        <w:rPr>
          <w:rFonts w:ascii="Consolas" w:eastAsia="Times New Roman" w:hAnsi="Consolas" w:cs="Times New Roman"/>
          <w:color w:val="B5CEA8"/>
          <w:sz w:val="24"/>
          <w:szCs w:val="24"/>
          <w:lang w:eastAsia="en-IN"/>
        </w:rPr>
        <w:t>43</w:t>
      </w:r>
      <w:r w:rsidRPr="003136D4">
        <w:rPr>
          <w:rFonts w:ascii="Consolas" w:eastAsia="Times New Roman" w:hAnsi="Consolas" w:cs="Times New Roman"/>
          <w:color w:val="D4D4D4"/>
          <w:sz w:val="24"/>
          <w:szCs w:val="24"/>
          <w:lang w:eastAsia="en-IN"/>
        </w:rPr>
        <w:t>, </w:t>
      </w:r>
      <w:r w:rsidRPr="003136D4">
        <w:rPr>
          <w:rFonts w:ascii="Consolas" w:eastAsia="Times New Roman" w:hAnsi="Consolas" w:cs="Times New Roman"/>
          <w:color w:val="B5CEA8"/>
          <w:sz w:val="24"/>
          <w:szCs w:val="24"/>
          <w:lang w:eastAsia="en-IN"/>
        </w:rPr>
        <w:t>4</w:t>
      </w:r>
      <w:r w:rsidRPr="003136D4">
        <w:rPr>
          <w:rFonts w:ascii="Consolas" w:eastAsia="Times New Roman" w:hAnsi="Consolas" w:cs="Times New Roman"/>
          <w:color w:val="D4D4D4"/>
          <w:sz w:val="24"/>
          <w:szCs w:val="24"/>
          <w:lang w:eastAsia="en-IN"/>
        </w:rPr>
        <w:t>}</w:t>
      </w:r>
    </w:p>
    <w:p w:rsidR="003136D4" w:rsidRPr="003136D4" w:rsidRDefault="003136D4" w:rsidP="003136D4">
      <w:pPr>
        <w:shd w:val="clear" w:color="auto" w:fill="1E1E1E"/>
        <w:spacing w:after="0" w:line="330" w:lineRule="atLeast"/>
        <w:rPr>
          <w:rFonts w:ascii="Consolas" w:eastAsia="Times New Roman" w:hAnsi="Consolas" w:cs="Times New Roman"/>
          <w:color w:val="D4D4D4"/>
          <w:sz w:val="24"/>
          <w:szCs w:val="24"/>
          <w:lang w:eastAsia="en-IN"/>
        </w:rPr>
      </w:pPr>
      <w:r w:rsidRPr="003136D4">
        <w:rPr>
          <w:rFonts w:ascii="Consolas" w:eastAsia="Times New Roman" w:hAnsi="Consolas" w:cs="Times New Roman"/>
          <w:color w:val="DCDCAA"/>
          <w:sz w:val="24"/>
          <w:szCs w:val="24"/>
          <w:lang w:eastAsia="en-IN"/>
        </w:rPr>
        <w:t>print</w:t>
      </w:r>
      <w:r w:rsidRPr="003136D4">
        <w:rPr>
          <w:rFonts w:ascii="Consolas" w:eastAsia="Times New Roman" w:hAnsi="Consolas" w:cs="Times New Roman"/>
          <w:color w:val="D4D4D4"/>
          <w:sz w:val="24"/>
          <w:szCs w:val="24"/>
          <w:lang w:eastAsia="en-IN"/>
        </w:rPr>
        <w:t>(s)</w:t>
      </w:r>
    </w:p>
    <w:p w:rsidR="003136D4" w:rsidRDefault="003136D4" w:rsidP="0044087F">
      <w:pPr>
        <w:rPr>
          <w:sz w:val="28"/>
          <w:szCs w:val="24"/>
          <w:lang w:val="en-US"/>
        </w:rPr>
      </w:pPr>
      <w:r>
        <w:rPr>
          <w:sz w:val="28"/>
          <w:szCs w:val="24"/>
          <w:lang w:val="en-US"/>
        </w:rPr>
        <w:t xml:space="preserve">this will give the output as : </w:t>
      </w:r>
      <w:r w:rsidRPr="003136D4">
        <w:rPr>
          <w:sz w:val="28"/>
          <w:szCs w:val="24"/>
          <w:lang w:val="en-US"/>
        </w:rPr>
        <w:t>{1, 3, 4, 5, 6, 43, 44, 45}</w:t>
      </w:r>
    </w:p>
    <w:p w:rsidR="003136D4" w:rsidRDefault="003136D4" w:rsidP="0044087F">
      <w:pPr>
        <w:rPr>
          <w:sz w:val="28"/>
          <w:szCs w:val="24"/>
          <w:lang w:val="en-US"/>
        </w:rPr>
      </w:pPr>
      <w:r>
        <w:rPr>
          <w:sz w:val="28"/>
          <w:szCs w:val="24"/>
          <w:lang w:val="en-US"/>
        </w:rPr>
        <w:t xml:space="preserve">meaning here set is removing the duplicate inside it </w:t>
      </w:r>
    </w:p>
    <w:p w:rsidR="003136D4" w:rsidRDefault="003136D4" w:rsidP="0044087F">
      <w:pPr>
        <w:rPr>
          <w:sz w:val="28"/>
          <w:szCs w:val="24"/>
          <w:lang w:val="en-US"/>
        </w:rPr>
      </w:pPr>
      <w:r>
        <w:rPr>
          <w:sz w:val="28"/>
          <w:szCs w:val="24"/>
          <w:lang w:val="en-US"/>
        </w:rPr>
        <w:t>so we can use set for removing the duplicate inside the list too</w:t>
      </w:r>
    </w:p>
    <w:p w:rsidR="003136D4" w:rsidRDefault="003136D4" w:rsidP="0044087F">
      <w:pPr>
        <w:rPr>
          <w:sz w:val="28"/>
          <w:szCs w:val="24"/>
          <w:lang w:val="en-US"/>
        </w:rPr>
      </w:pPr>
      <w:r>
        <w:rPr>
          <w:sz w:val="28"/>
          <w:szCs w:val="24"/>
          <w:lang w:val="en-US"/>
        </w:rPr>
        <w:t>for eg:</w:t>
      </w:r>
    </w:p>
    <w:p w:rsidR="003136D4" w:rsidRPr="003136D4" w:rsidRDefault="003136D4" w:rsidP="003136D4">
      <w:pPr>
        <w:shd w:val="clear" w:color="auto" w:fill="1E1E1E"/>
        <w:spacing w:after="0" w:line="330" w:lineRule="atLeast"/>
        <w:rPr>
          <w:rFonts w:ascii="Consolas" w:eastAsia="Times New Roman" w:hAnsi="Consolas" w:cs="Times New Roman"/>
          <w:color w:val="D4D4D4"/>
          <w:sz w:val="24"/>
          <w:szCs w:val="24"/>
          <w:lang w:eastAsia="en-IN"/>
        </w:rPr>
      </w:pPr>
      <w:r w:rsidRPr="003136D4">
        <w:rPr>
          <w:rFonts w:ascii="Consolas" w:eastAsia="Times New Roman" w:hAnsi="Consolas" w:cs="Times New Roman"/>
          <w:color w:val="D4D4D4"/>
          <w:sz w:val="24"/>
          <w:szCs w:val="24"/>
          <w:lang w:eastAsia="en-IN"/>
        </w:rPr>
        <w:t>s = {</w:t>
      </w:r>
      <w:r w:rsidRPr="003136D4">
        <w:rPr>
          <w:rFonts w:ascii="Consolas" w:eastAsia="Times New Roman" w:hAnsi="Consolas" w:cs="Times New Roman"/>
          <w:color w:val="B5CEA8"/>
          <w:sz w:val="24"/>
          <w:szCs w:val="24"/>
          <w:lang w:eastAsia="en-IN"/>
        </w:rPr>
        <w:t>1</w:t>
      </w:r>
      <w:r w:rsidRPr="003136D4">
        <w:rPr>
          <w:rFonts w:ascii="Consolas" w:eastAsia="Times New Roman" w:hAnsi="Consolas" w:cs="Times New Roman"/>
          <w:color w:val="D4D4D4"/>
          <w:sz w:val="24"/>
          <w:szCs w:val="24"/>
          <w:lang w:eastAsia="en-IN"/>
        </w:rPr>
        <w:t>,</w:t>
      </w:r>
      <w:r w:rsidRPr="003136D4">
        <w:rPr>
          <w:rFonts w:ascii="Consolas" w:eastAsia="Times New Roman" w:hAnsi="Consolas" w:cs="Times New Roman"/>
          <w:color w:val="B5CEA8"/>
          <w:sz w:val="24"/>
          <w:szCs w:val="24"/>
          <w:lang w:eastAsia="en-IN"/>
        </w:rPr>
        <w:t>3</w:t>
      </w:r>
      <w:r w:rsidRPr="003136D4">
        <w:rPr>
          <w:rFonts w:ascii="Consolas" w:eastAsia="Times New Roman" w:hAnsi="Consolas" w:cs="Times New Roman"/>
          <w:color w:val="D4D4D4"/>
          <w:sz w:val="24"/>
          <w:szCs w:val="24"/>
          <w:lang w:eastAsia="en-IN"/>
        </w:rPr>
        <w:t>,</w:t>
      </w:r>
      <w:r w:rsidRPr="003136D4">
        <w:rPr>
          <w:rFonts w:ascii="Consolas" w:eastAsia="Times New Roman" w:hAnsi="Consolas" w:cs="Times New Roman"/>
          <w:color w:val="B5CEA8"/>
          <w:sz w:val="24"/>
          <w:szCs w:val="24"/>
          <w:lang w:eastAsia="en-IN"/>
        </w:rPr>
        <w:t>45</w:t>
      </w:r>
      <w:r w:rsidRPr="003136D4">
        <w:rPr>
          <w:rFonts w:ascii="Consolas" w:eastAsia="Times New Roman" w:hAnsi="Consolas" w:cs="Times New Roman"/>
          <w:color w:val="D4D4D4"/>
          <w:sz w:val="24"/>
          <w:szCs w:val="24"/>
          <w:lang w:eastAsia="en-IN"/>
        </w:rPr>
        <w:t>,</w:t>
      </w:r>
      <w:r w:rsidRPr="003136D4">
        <w:rPr>
          <w:rFonts w:ascii="Consolas" w:eastAsia="Times New Roman" w:hAnsi="Consolas" w:cs="Times New Roman"/>
          <w:color w:val="B5CEA8"/>
          <w:sz w:val="24"/>
          <w:szCs w:val="24"/>
          <w:lang w:eastAsia="en-IN"/>
        </w:rPr>
        <w:t>5</w:t>
      </w:r>
      <w:r w:rsidRPr="003136D4">
        <w:rPr>
          <w:rFonts w:ascii="Consolas" w:eastAsia="Times New Roman" w:hAnsi="Consolas" w:cs="Times New Roman"/>
          <w:color w:val="D4D4D4"/>
          <w:sz w:val="24"/>
          <w:szCs w:val="24"/>
          <w:lang w:eastAsia="en-IN"/>
        </w:rPr>
        <w:t>,</w:t>
      </w:r>
      <w:r w:rsidRPr="003136D4">
        <w:rPr>
          <w:rFonts w:ascii="Consolas" w:eastAsia="Times New Roman" w:hAnsi="Consolas" w:cs="Times New Roman"/>
          <w:color w:val="B5CEA8"/>
          <w:sz w:val="24"/>
          <w:szCs w:val="24"/>
          <w:lang w:eastAsia="en-IN"/>
        </w:rPr>
        <w:t>6</w:t>
      </w:r>
      <w:r w:rsidRPr="003136D4">
        <w:rPr>
          <w:rFonts w:ascii="Consolas" w:eastAsia="Times New Roman" w:hAnsi="Consolas" w:cs="Times New Roman"/>
          <w:color w:val="D4D4D4"/>
          <w:sz w:val="24"/>
          <w:szCs w:val="24"/>
          <w:lang w:eastAsia="en-IN"/>
        </w:rPr>
        <w:t>,</w:t>
      </w:r>
      <w:r w:rsidRPr="003136D4">
        <w:rPr>
          <w:rFonts w:ascii="Consolas" w:eastAsia="Times New Roman" w:hAnsi="Consolas" w:cs="Times New Roman"/>
          <w:color w:val="B5CEA8"/>
          <w:sz w:val="24"/>
          <w:szCs w:val="24"/>
          <w:lang w:eastAsia="en-IN"/>
        </w:rPr>
        <w:t>5</w:t>
      </w:r>
      <w:r w:rsidRPr="003136D4">
        <w:rPr>
          <w:rFonts w:ascii="Consolas" w:eastAsia="Times New Roman" w:hAnsi="Consolas" w:cs="Times New Roman"/>
          <w:color w:val="D4D4D4"/>
          <w:sz w:val="24"/>
          <w:szCs w:val="24"/>
          <w:lang w:eastAsia="en-IN"/>
        </w:rPr>
        <w:t>,</w:t>
      </w:r>
      <w:r w:rsidRPr="003136D4">
        <w:rPr>
          <w:rFonts w:ascii="Consolas" w:eastAsia="Times New Roman" w:hAnsi="Consolas" w:cs="Times New Roman"/>
          <w:color w:val="B5CEA8"/>
          <w:sz w:val="24"/>
          <w:szCs w:val="24"/>
          <w:lang w:eastAsia="en-IN"/>
        </w:rPr>
        <w:t>3</w:t>
      </w:r>
      <w:r w:rsidRPr="003136D4">
        <w:rPr>
          <w:rFonts w:ascii="Consolas" w:eastAsia="Times New Roman" w:hAnsi="Consolas" w:cs="Times New Roman"/>
          <w:color w:val="D4D4D4"/>
          <w:sz w:val="24"/>
          <w:szCs w:val="24"/>
          <w:lang w:eastAsia="en-IN"/>
        </w:rPr>
        <w:t>,</w:t>
      </w:r>
      <w:r w:rsidRPr="003136D4">
        <w:rPr>
          <w:rFonts w:ascii="Consolas" w:eastAsia="Times New Roman" w:hAnsi="Consolas" w:cs="Times New Roman"/>
          <w:color w:val="B5CEA8"/>
          <w:sz w:val="24"/>
          <w:szCs w:val="24"/>
          <w:lang w:eastAsia="en-IN"/>
        </w:rPr>
        <w:t>44</w:t>
      </w:r>
      <w:r w:rsidRPr="003136D4">
        <w:rPr>
          <w:rFonts w:ascii="Consolas" w:eastAsia="Times New Roman" w:hAnsi="Consolas" w:cs="Times New Roman"/>
          <w:color w:val="D4D4D4"/>
          <w:sz w:val="24"/>
          <w:szCs w:val="24"/>
          <w:lang w:eastAsia="en-IN"/>
        </w:rPr>
        <w:t>,</w:t>
      </w:r>
      <w:r w:rsidRPr="003136D4">
        <w:rPr>
          <w:rFonts w:ascii="Consolas" w:eastAsia="Times New Roman" w:hAnsi="Consolas" w:cs="Times New Roman"/>
          <w:color w:val="B5CEA8"/>
          <w:sz w:val="24"/>
          <w:szCs w:val="24"/>
          <w:lang w:eastAsia="en-IN"/>
        </w:rPr>
        <w:t>5</w:t>
      </w:r>
      <w:r w:rsidRPr="003136D4">
        <w:rPr>
          <w:rFonts w:ascii="Consolas" w:eastAsia="Times New Roman" w:hAnsi="Consolas" w:cs="Times New Roman"/>
          <w:color w:val="D4D4D4"/>
          <w:sz w:val="24"/>
          <w:szCs w:val="24"/>
          <w:lang w:eastAsia="en-IN"/>
        </w:rPr>
        <w:t>,</w:t>
      </w:r>
      <w:r w:rsidRPr="003136D4">
        <w:rPr>
          <w:rFonts w:ascii="Consolas" w:eastAsia="Times New Roman" w:hAnsi="Consolas" w:cs="Times New Roman"/>
          <w:color w:val="B5CEA8"/>
          <w:sz w:val="24"/>
          <w:szCs w:val="24"/>
          <w:lang w:eastAsia="en-IN"/>
        </w:rPr>
        <w:t>5</w:t>
      </w:r>
      <w:r w:rsidRPr="003136D4">
        <w:rPr>
          <w:rFonts w:ascii="Consolas" w:eastAsia="Times New Roman" w:hAnsi="Consolas" w:cs="Times New Roman"/>
          <w:color w:val="D4D4D4"/>
          <w:sz w:val="24"/>
          <w:szCs w:val="24"/>
          <w:lang w:eastAsia="en-IN"/>
        </w:rPr>
        <w:t>,</w:t>
      </w:r>
      <w:r w:rsidRPr="003136D4">
        <w:rPr>
          <w:rFonts w:ascii="Consolas" w:eastAsia="Times New Roman" w:hAnsi="Consolas" w:cs="Times New Roman"/>
          <w:color w:val="B5CEA8"/>
          <w:sz w:val="24"/>
          <w:szCs w:val="24"/>
          <w:lang w:eastAsia="en-IN"/>
        </w:rPr>
        <w:t>43</w:t>
      </w:r>
      <w:r w:rsidRPr="003136D4">
        <w:rPr>
          <w:rFonts w:ascii="Consolas" w:eastAsia="Times New Roman" w:hAnsi="Consolas" w:cs="Times New Roman"/>
          <w:color w:val="D4D4D4"/>
          <w:sz w:val="24"/>
          <w:szCs w:val="24"/>
          <w:lang w:eastAsia="en-IN"/>
        </w:rPr>
        <w:t>, </w:t>
      </w:r>
      <w:r w:rsidRPr="003136D4">
        <w:rPr>
          <w:rFonts w:ascii="Consolas" w:eastAsia="Times New Roman" w:hAnsi="Consolas" w:cs="Times New Roman"/>
          <w:color w:val="B5CEA8"/>
          <w:sz w:val="24"/>
          <w:szCs w:val="24"/>
          <w:lang w:eastAsia="en-IN"/>
        </w:rPr>
        <w:t>4</w:t>
      </w:r>
      <w:r w:rsidRPr="003136D4">
        <w:rPr>
          <w:rFonts w:ascii="Consolas" w:eastAsia="Times New Roman" w:hAnsi="Consolas" w:cs="Times New Roman"/>
          <w:color w:val="D4D4D4"/>
          <w:sz w:val="24"/>
          <w:szCs w:val="24"/>
          <w:lang w:eastAsia="en-IN"/>
        </w:rPr>
        <w:t>}</w:t>
      </w:r>
    </w:p>
    <w:p w:rsidR="003136D4" w:rsidRPr="003136D4" w:rsidRDefault="003136D4" w:rsidP="003136D4">
      <w:pPr>
        <w:shd w:val="clear" w:color="auto" w:fill="1E1E1E"/>
        <w:spacing w:after="0" w:line="330" w:lineRule="atLeast"/>
        <w:rPr>
          <w:rFonts w:ascii="Consolas" w:eastAsia="Times New Roman" w:hAnsi="Consolas" w:cs="Times New Roman"/>
          <w:color w:val="D4D4D4"/>
          <w:sz w:val="24"/>
          <w:szCs w:val="24"/>
          <w:lang w:eastAsia="en-IN"/>
        </w:rPr>
      </w:pPr>
    </w:p>
    <w:p w:rsidR="003136D4" w:rsidRPr="003136D4" w:rsidRDefault="003136D4" w:rsidP="003136D4">
      <w:pPr>
        <w:shd w:val="clear" w:color="auto" w:fill="1E1E1E"/>
        <w:spacing w:after="0" w:line="330" w:lineRule="atLeast"/>
        <w:rPr>
          <w:rFonts w:ascii="Consolas" w:eastAsia="Times New Roman" w:hAnsi="Consolas" w:cs="Times New Roman"/>
          <w:color w:val="D4D4D4"/>
          <w:sz w:val="24"/>
          <w:szCs w:val="24"/>
          <w:lang w:eastAsia="en-IN"/>
        </w:rPr>
      </w:pPr>
      <w:r w:rsidRPr="003136D4">
        <w:rPr>
          <w:rFonts w:ascii="Consolas" w:eastAsia="Times New Roman" w:hAnsi="Consolas" w:cs="Times New Roman"/>
          <w:color w:val="DCDCAA"/>
          <w:sz w:val="24"/>
          <w:szCs w:val="24"/>
          <w:lang w:eastAsia="en-IN"/>
        </w:rPr>
        <w:t>print</w:t>
      </w:r>
      <w:r w:rsidRPr="003136D4">
        <w:rPr>
          <w:rFonts w:ascii="Consolas" w:eastAsia="Times New Roman" w:hAnsi="Consolas" w:cs="Times New Roman"/>
          <w:color w:val="D4D4D4"/>
          <w:sz w:val="24"/>
          <w:szCs w:val="24"/>
          <w:lang w:eastAsia="en-IN"/>
        </w:rPr>
        <w:t>(</w:t>
      </w:r>
      <w:r w:rsidRPr="003136D4">
        <w:rPr>
          <w:rFonts w:ascii="Consolas" w:eastAsia="Times New Roman" w:hAnsi="Consolas" w:cs="Times New Roman"/>
          <w:color w:val="4EC9B0"/>
          <w:sz w:val="24"/>
          <w:szCs w:val="24"/>
          <w:lang w:eastAsia="en-IN"/>
        </w:rPr>
        <w:t>list</w:t>
      </w:r>
      <w:r w:rsidRPr="003136D4">
        <w:rPr>
          <w:rFonts w:ascii="Consolas" w:eastAsia="Times New Roman" w:hAnsi="Consolas" w:cs="Times New Roman"/>
          <w:color w:val="D4D4D4"/>
          <w:sz w:val="24"/>
          <w:szCs w:val="24"/>
          <w:lang w:eastAsia="en-IN"/>
        </w:rPr>
        <w:t>(s))</w:t>
      </w:r>
    </w:p>
    <w:p w:rsidR="003136D4" w:rsidRDefault="003136D4" w:rsidP="0044087F">
      <w:pPr>
        <w:rPr>
          <w:sz w:val="28"/>
          <w:szCs w:val="24"/>
          <w:lang w:val="en-US"/>
        </w:rPr>
      </w:pPr>
      <w:r>
        <w:rPr>
          <w:sz w:val="28"/>
          <w:szCs w:val="24"/>
          <w:lang w:val="en-US"/>
        </w:rPr>
        <w:t xml:space="preserve">this will the output as : </w:t>
      </w:r>
      <w:r w:rsidRPr="003136D4">
        <w:rPr>
          <w:sz w:val="28"/>
          <w:szCs w:val="24"/>
          <w:lang w:val="en-US"/>
        </w:rPr>
        <w:t>[1, 3, 4, 5, 6, 43, 44, 45]</w:t>
      </w:r>
    </w:p>
    <w:p w:rsidR="0044087F" w:rsidRDefault="003136D4" w:rsidP="0044087F">
      <w:pPr>
        <w:rPr>
          <w:sz w:val="28"/>
          <w:szCs w:val="24"/>
          <w:lang w:val="en-US"/>
        </w:rPr>
      </w:pPr>
      <w:r>
        <w:rPr>
          <w:sz w:val="28"/>
          <w:szCs w:val="24"/>
          <w:lang w:val="en-US"/>
        </w:rPr>
        <w:t>similary, we can do for tuple too.</w:t>
      </w:r>
    </w:p>
    <w:p w:rsidR="003136D4" w:rsidRDefault="003136D4" w:rsidP="0044087F">
      <w:pPr>
        <w:rPr>
          <w:sz w:val="28"/>
          <w:szCs w:val="24"/>
          <w:lang w:val="en-US"/>
        </w:rPr>
      </w:pPr>
    </w:p>
    <w:p w:rsidR="003136D4" w:rsidRDefault="003136D4" w:rsidP="0044087F">
      <w:pPr>
        <w:rPr>
          <w:sz w:val="28"/>
          <w:szCs w:val="24"/>
          <w:lang w:val="en-US"/>
        </w:rPr>
      </w:pPr>
      <w:r>
        <w:rPr>
          <w:sz w:val="28"/>
          <w:szCs w:val="24"/>
          <w:lang w:val="en-US"/>
        </w:rPr>
        <w:t>Eg:</w:t>
      </w:r>
    </w:p>
    <w:p w:rsidR="003136D4" w:rsidRPr="003136D4" w:rsidRDefault="003136D4" w:rsidP="003136D4">
      <w:pPr>
        <w:shd w:val="clear" w:color="auto" w:fill="1E1E1E"/>
        <w:spacing w:after="0" w:line="330" w:lineRule="atLeast"/>
        <w:rPr>
          <w:rFonts w:ascii="Consolas" w:eastAsia="Times New Roman" w:hAnsi="Consolas" w:cs="Times New Roman"/>
          <w:color w:val="D4D4D4"/>
          <w:sz w:val="24"/>
          <w:szCs w:val="24"/>
          <w:lang w:eastAsia="en-IN"/>
        </w:rPr>
      </w:pPr>
      <w:r w:rsidRPr="003136D4">
        <w:rPr>
          <w:rFonts w:ascii="Consolas" w:eastAsia="Times New Roman" w:hAnsi="Consolas" w:cs="Times New Roman"/>
          <w:color w:val="D4D4D4"/>
          <w:sz w:val="24"/>
          <w:szCs w:val="24"/>
          <w:lang w:eastAsia="en-IN"/>
        </w:rPr>
        <w:t>s = {</w:t>
      </w:r>
      <w:r w:rsidRPr="003136D4">
        <w:rPr>
          <w:rFonts w:ascii="Consolas" w:eastAsia="Times New Roman" w:hAnsi="Consolas" w:cs="Times New Roman"/>
          <w:color w:val="B5CEA8"/>
          <w:sz w:val="24"/>
          <w:szCs w:val="24"/>
          <w:lang w:eastAsia="en-IN"/>
        </w:rPr>
        <w:t>1</w:t>
      </w:r>
      <w:r w:rsidRPr="003136D4">
        <w:rPr>
          <w:rFonts w:ascii="Consolas" w:eastAsia="Times New Roman" w:hAnsi="Consolas" w:cs="Times New Roman"/>
          <w:color w:val="D4D4D4"/>
          <w:sz w:val="24"/>
          <w:szCs w:val="24"/>
          <w:lang w:eastAsia="en-IN"/>
        </w:rPr>
        <w:t>,</w:t>
      </w:r>
      <w:r w:rsidRPr="003136D4">
        <w:rPr>
          <w:rFonts w:ascii="Consolas" w:eastAsia="Times New Roman" w:hAnsi="Consolas" w:cs="Times New Roman"/>
          <w:color w:val="B5CEA8"/>
          <w:sz w:val="24"/>
          <w:szCs w:val="24"/>
          <w:lang w:eastAsia="en-IN"/>
        </w:rPr>
        <w:t>3</w:t>
      </w:r>
      <w:r w:rsidRPr="003136D4">
        <w:rPr>
          <w:rFonts w:ascii="Consolas" w:eastAsia="Times New Roman" w:hAnsi="Consolas" w:cs="Times New Roman"/>
          <w:color w:val="D4D4D4"/>
          <w:sz w:val="24"/>
          <w:szCs w:val="24"/>
          <w:lang w:eastAsia="en-IN"/>
        </w:rPr>
        <w:t>,</w:t>
      </w:r>
      <w:r w:rsidRPr="003136D4">
        <w:rPr>
          <w:rFonts w:ascii="Consolas" w:eastAsia="Times New Roman" w:hAnsi="Consolas" w:cs="Times New Roman"/>
          <w:color w:val="B5CEA8"/>
          <w:sz w:val="24"/>
          <w:szCs w:val="24"/>
          <w:lang w:eastAsia="en-IN"/>
        </w:rPr>
        <w:t>45</w:t>
      </w:r>
      <w:r w:rsidRPr="003136D4">
        <w:rPr>
          <w:rFonts w:ascii="Consolas" w:eastAsia="Times New Roman" w:hAnsi="Consolas" w:cs="Times New Roman"/>
          <w:color w:val="D4D4D4"/>
          <w:sz w:val="24"/>
          <w:szCs w:val="24"/>
          <w:lang w:eastAsia="en-IN"/>
        </w:rPr>
        <w:t>,</w:t>
      </w:r>
      <w:r w:rsidRPr="003136D4">
        <w:rPr>
          <w:rFonts w:ascii="Consolas" w:eastAsia="Times New Roman" w:hAnsi="Consolas" w:cs="Times New Roman"/>
          <w:color w:val="B5CEA8"/>
          <w:sz w:val="24"/>
          <w:szCs w:val="24"/>
          <w:lang w:eastAsia="en-IN"/>
        </w:rPr>
        <w:t>5</w:t>
      </w:r>
      <w:r w:rsidRPr="003136D4">
        <w:rPr>
          <w:rFonts w:ascii="Consolas" w:eastAsia="Times New Roman" w:hAnsi="Consolas" w:cs="Times New Roman"/>
          <w:color w:val="D4D4D4"/>
          <w:sz w:val="24"/>
          <w:szCs w:val="24"/>
          <w:lang w:eastAsia="en-IN"/>
        </w:rPr>
        <w:t>,</w:t>
      </w:r>
      <w:r w:rsidRPr="003136D4">
        <w:rPr>
          <w:rFonts w:ascii="Consolas" w:eastAsia="Times New Roman" w:hAnsi="Consolas" w:cs="Times New Roman"/>
          <w:color w:val="B5CEA8"/>
          <w:sz w:val="24"/>
          <w:szCs w:val="24"/>
          <w:lang w:eastAsia="en-IN"/>
        </w:rPr>
        <w:t>6</w:t>
      </w:r>
      <w:r w:rsidRPr="003136D4">
        <w:rPr>
          <w:rFonts w:ascii="Consolas" w:eastAsia="Times New Roman" w:hAnsi="Consolas" w:cs="Times New Roman"/>
          <w:color w:val="D4D4D4"/>
          <w:sz w:val="24"/>
          <w:szCs w:val="24"/>
          <w:lang w:eastAsia="en-IN"/>
        </w:rPr>
        <w:t>,</w:t>
      </w:r>
      <w:r w:rsidRPr="003136D4">
        <w:rPr>
          <w:rFonts w:ascii="Consolas" w:eastAsia="Times New Roman" w:hAnsi="Consolas" w:cs="Times New Roman"/>
          <w:color w:val="B5CEA8"/>
          <w:sz w:val="24"/>
          <w:szCs w:val="24"/>
          <w:lang w:eastAsia="en-IN"/>
        </w:rPr>
        <w:t>5</w:t>
      </w:r>
      <w:r w:rsidRPr="003136D4">
        <w:rPr>
          <w:rFonts w:ascii="Consolas" w:eastAsia="Times New Roman" w:hAnsi="Consolas" w:cs="Times New Roman"/>
          <w:color w:val="D4D4D4"/>
          <w:sz w:val="24"/>
          <w:szCs w:val="24"/>
          <w:lang w:eastAsia="en-IN"/>
        </w:rPr>
        <w:t>,</w:t>
      </w:r>
      <w:r w:rsidRPr="003136D4">
        <w:rPr>
          <w:rFonts w:ascii="Consolas" w:eastAsia="Times New Roman" w:hAnsi="Consolas" w:cs="Times New Roman"/>
          <w:color w:val="B5CEA8"/>
          <w:sz w:val="24"/>
          <w:szCs w:val="24"/>
          <w:lang w:eastAsia="en-IN"/>
        </w:rPr>
        <w:t>3</w:t>
      </w:r>
      <w:r w:rsidRPr="003136D4">
        <w:rPr>
          <w:rFonts w:ascii="Consolas" w:eastAsia="Times New Roman" w:hAnsi="Consolas" w:cs="Times New Roman"/>
          <w:color w:val="D4D4D4"/>
          <w:sz w:val="24"/>
          <w:szCs w:val="24"/>
          <w:lang w:eastAsia="en-IN"/>
        </w:rPr>
        <w:t>,</w:t>
      </w:r>
      <w:r w:rsidRPr="003136D4">
        <w:rPr>
          <w:rFonts w:ascii="Consolas" w:eastAsia="Times New Roman" w:hAnsi="Consolas" w:cs="Times New Roman"/>
          <w:color w:val="B5CEA8"/>
          <w:sz w:val="24"/>
          <w:szCs w:val="24"/>
          <w:lang w:eastAsia="en-IN"/>
        </w:rPr>
        <w:t>44</w:t>
      </w:r>
      <w:r w:rsidRPr="003136D4">
        <w:rPr>
          <w:rFonts w:ascii="Consolas" w:eastAsia="Times New Roman" w:hAnsi="Consolas" w:cs="Times New Roman"/>
          <w:color w:val="D4D4D4"/>
          <w:sz w:val="24"/>
          <w:szCs w:val="24"/>
          <w:lang w:eastAsia="en-IN"/>
        </w:rPr>
        <w:t>,</w:t>
      </w:r>
      <w:r w:rsidRPr="003136D4">
        <w:rPr>
          <w:rFonts w:ascii="Consolas" w:eastAsia="Times New Roman" w:hAnsi="Consolas" w:cs="Times New Roman"/>
          <w:color w:val="B5CEA8"/>
          <w:sz w:val="24"/>
          <w:szCs w:val="24"/>
          <w:lang w:eastAsia="en-IN"/>
        </w:rPr>
        <w:t>5</w:t>
      </w:r>
      <w:r w:rsidRPr="003136D4">
        <w:rPr>
          <w:rFonts w:ascii="Consolas" w:eastAsia="Times New Roman" w:hAnsi="Consolas" w:cs="Times New Roman"/>
          <w:color w:val="D4D4D4"/>
          <w:sz w:val="24"/>
          <w:szCs w:val="24"/>
          <w:lang w:eastAsia="en-IN"/>
        </w:rPr>
        <w:t>,</w:t>
      </w:r>
      <w:r w:rsidRPr="003136D4">
        <w:rPr>
          <w:rFonts w:ascii="Consolas" w:eastAsia="Times New Roman" w:hAnsi="Consolas" w:cs="Times New Roman"/>
          <w:color w:val="B5CEA8"/>
          <w:sz w:val="24"/>
          <w:szCs w:val="24"/>
          <w:lang w:eastAsia="en-IN"/>
        </w:rPr>
        <w:t>5</w:t>
      </w:r>
      <w:r w:rsidRPr="003136D4">
        <w:rPr>
          <w:rFonts w:ascii="Consolas" w:eastAsia="Times New Roman" w:hAnsi="Consolas" w:cs="Times New Roman"/>
          <w:color w:val="D4D4D4"/>
          <w:sz w:val="24"/>
          <w:szCs w:val="24"/>
          <w:lang w:eastAsia="en-IN"/>
        </w:rPr>
        <w:t>,</w:t>
      </w:r>
      <w:r w:rsidRPr="003136D4">
        <w:rPr>
          <w:rFonts w:ascii="Consolas" w:eastAsia="Times New Roman" w:hAnsi="Consolas" w:cs="Times New Roman"/>
          <w:color w:val="B5CEA8"/>
          <w:sz w:val="24"/>
          <w:szCs w:val="24"/>
          <w:lang w:eastAsia="en-IN"/>
        </w:rPr>
        <w:t>43</w:t>
      </w:r>
      <w:r w:rsidRPr="003136D4">
        <w:rPr>
          <w:rFonts w:ascii="Consolas" w:eastAsia="Times New Roman" w:hAnsi="Consolas" w:cs="Times New Roman"/>
          <w:color w:val="D4D4D4"/>
          <w:sz w:val="24"/>
          <w:szCs w:val="24"/>
          <w:lang w:eastAsia="en-IN"/>
        </w:rPr>
        <w:t>, </w:t>
      </w:r>
      <w:r w:rsidRPr="003136D4">
        <w:rPr>
          <w:rFonts w:ascii="Consolas" w:eastAsia="Times New Roman" w:hAnsi="Consolas" w:cs="Times New Roman"/>
          <w:color w:val="B5CEA8"/>
          <w:sz w:val="24"/>
          <w:szCs w:val="24"/>
          <w:lang w:eastAsia="en-IN"/>
        </w:rPr>
        <w:t>4</w:t>
      </w:r>
      <w:r w:rsidRPr="003136D4">
        <w:rPr>
          <w:rFonts w:ascii="Consolas" w:eastAsia="Times New Roman" w:hAnsi="Consolas" w:cs="Times New Roman"/>
          <w:color w:val="D4D4D4"/>
          <w:sz w:val="24"/>
          <w:szCs w:val="24"/>
          <w:lang w:eastAsia="en-IN"/>
        </w:rPr>
        <w:t>}</w:t>
      </w:r>
    </w:p>
    <w:p w:rsidR="003136D4" w:rsidRPr="003136D4" w:rsidRDefault="003136D4" w:rsidP="003136D4">
      <w:pPr>
        <w:shd w:val="clear" w:color="auto" w:fill="1E1E1E"/>
        <w:spacing w:after="0" w:line="330" w:lineRule="atLeast"/>
        <w:rPr>
          <w:rFonts w:ascii="Consolas" w:eastAsia="Times New Roman" w:hAnsi="Consolas" w:cs="Times New Roman"/>
          <w:color w:val="D4D4D4"/>
          <w:sz w:val="24"/>
          <w:szCs w:val="24"/>
          <w:lang w:eastAsia="en-IN"/>
        </w:rPr>
      </w:pPr>
    </w:p>
    <w:p w:rsidR="003136D4" w:rsidRPr="003136D4" w:rsidRDefault="003136D4" w:rsidP="003136D4">
      <w:pPr>
        <w:shd w:val="clear" w:color="auto" w:fill="1E1E1E"/>
        <w:spacing w:after="0" w:line="330" w:lineRule="atLeast"/>
        <w:rPr>
          <w:rFonts w:ascii="Consolas" w:eastAsia="Times New Roman" w:hAnsi="Consolas" w:cs="Times New Roman"/>
          <w:color w:val="D4D4D4"/>
          <w:sz w:val="24"/>
          <w:szCs w:val="24"/>
          <w:lang w:eastAsia="en-IN"/>
        </w:rPr>
      </w:pPr>
      <w:r w:rsidRPr="003136D4">
        <w:rPr>
          <w:rFonts w:ascii="Consolas" w:eastAsia="Times New Roman" w:hAnsi="Consolas" w:cs="Times New Roman"/>
          <w:color w:val="DCDCAA"/>
          <w:sz w:val="24"/>
          <w:szCs w:val="24"/>
          <w:lang w:eastAsia="en-IN"/>
        </w:rPr>
        <w:t>print</w:t>
      </w:r>
      <w:r w:rsidRPr="003136D4">
        <w:rPr>
          <w:rFonts w:ascii="Consolas" w:eastAsia="Times New Roman" w:hAnsi="Consolas" w:cs="Times New Roman"/>
          <w:color w:val="D4D4D4"/>
          <w:sz w:val="24"/>
          <w:szCs w:val="24"/>
          <w:lang w:eastAsia="en-IN"/>
        </w:rPr>
        <w:t>(</w:t>
      </w:r>
      <w:r w:rsidRPr="003136D4">
        <w:rPr>
          <w:rFonts w:ascii="Consolas" w:eastAsia="Times New Roman" w:hAnsi="Consolas" w:cs="Times New Roman"/>
          <w:color w:val="4EC9B0"/>
          <w:sz w:val="24"/>
          <w:szCs w:val="24"/>
          <w:lang w:eastAsia="en-IN"/>
        </w:rPr>
        <w:t>tuple</w:t>
      </w:r>
      <w:r w:rsidRPr="003136D4">
        <w:rPr>
          <w:rFonts w:ascii="Consolas" w:eastAsia="Times New Roman" w:hAnsi="Consolas" w:cs="Times New Roman"/>
          <w:color w:val="D4D4D4"/>
          <w:sz w:val="24"/>
          <w:szCs w:val="24"/>
          <w:lang w:eastAsia="en-IN"/>
        </w:rPr>
        <w:t>(s))</w:t>
      </w:r>
    </w:p>
    <w:p w:rsidR="003136D4" w:rsidRDefault="003136D4" w:rsidP="0044087F">
      <w:pPr>
        <w:rPr>
          <w:sz w:val="28"/>
          <w:szCs w:val="24"/>
          <w:lang w:val="en-US"/>
        </w:rPr>
      </w:pPr>
      <w:r>
        <w:rPr>
          <w:sz w:val="28"/>
          <w:szCs w:val="24"/>
          <w:lang w:val="en-US"/>
        </w:rPr>
        <w:t>this will give the output as:</w:t>
      </w:r>
    </w:p>
    <w:p w:rsidR="003136D4" w:rsidRDefault="003136D4" w:rsidP="0044087F">
      <w:pPr>
        <w:rPr>
          <w:sz w:val="28"/>
          <w:szCs w:val="24"/>
          <w:lang w:val="en-US"/>
        </w:rPr>
      </w:pPr>
      <w:r w:rsidRPr="003136D4">
        <w:rPr>
          <w:sz w:val="28"/>
          <w:szCs w:val="24"/>
          <w:lang w:val="en-US"/>
        </w:rPr>
        <w:t>(1, 3, 4, 5, 6, 43, 44, 45)</w:t>
      </w:r>
    </w:p>
    <w:p w:rsidR="003136D4" w:rsidRDefault="003136D4" w:rsidP="0044087F">
      <w:pPr>
        <w:rPr>
          <w:sz w:val="28"/>
          <w:szCs w:val="24"/>
          <w:lang w:val="en-US"/>
        </w:rPr>
      </w:pPr>
      <w:r>
        <w:rPr>
          <w:sz w:val="28"/>
          <w:szCs w:val="24"/>
          <w:lang w:val="en-US"/>
        </w:rPr>
        <w:t>Or we can make a list into a set to remove the dupliacates.</w:t>
      </w:r>
    </w:p>
    <w:p w:rsidR="003136D4" w:rsidRDefault="003136D4" w:rsidP="0044087F">
      <w:pPr>
        <w:rPr>
          <w:sz w:val="28"/>
          <w:szCs w:val="24"/>
          <w:lang w:val="en-US"/>
        </w:rPr>
      </w:pPr>
      <w:r>
        <w:rPr>
          <w:sz w:val="28"/>
          <w:szCs w:val="24"/>
          <w:lang w:val="en-US"/>
        </w:rPr>
        <w:t>Eg:</w:t>
      </w:r>
    </w:p>
    <w:p w:rsidR="003136D4" w:rsidRPr="003136D4" w:rsidRDefault="003136D4" w:rsidP="003136D4">
      <w:pPr>
        <w:shd w:val="clear" w:color="auto" w:fill="1E1E1E"/>
        <w:spacing w:after="0" w:line="330" w:lineRule="atLeast"/>
        <w:rPr>
          <w:rFonts w:ascii="Consolas" w:eastAsia="Times New Roman" w:hAnsi="Consolas" w:cs="Times New Roman"/>
          <w:color w:val="D4D4D4"/>
          <w:sz w:val="24"/>
          <w:szCs w:val="24"/>
          <w:lang w:eastAsia="en-IN"/>
        </w:rPr>
      </w:pPr>
      <w:r w:rsidRPr="003136D4">
        <w:rPr>
          <w:rFonts w:ascii="Consolas" w:eastAsia="Times New Roman" w:hAnsi="Consolas" w:cs="Times New Roman"/>
          <w:color w:val="D4D4D4"/>
          <w:sz w:val="24"/>
          <w:szCs w:val="24"/>
          <w:lang w:eastAsia="en-IN"/>
        </w:rPr>
        <w:t>list1 = [</w:t>
      </w:r>
      <w:r w:rsidRPr="003136D4">
        <w:rPr>
          <w:rFonts w:ascii="Consolas" w:eastAsia="Times New Roman" w:hAnsi="Consolas" w:cs="Times New Roman"/>
          <w:color w:val="B5CEA8"/>
          <w:sz w:val="24"/>
          <w:szCs w:val="24"/>
          <w:lang w:eastAsia="en-IN"/>
        </w:rPr>
        <w:t>1</w:t>
      </w:r>
      <w:r w:rsidRPr="003136D4">
        <w:rPr>
          <w:rFonts w:ascii="Consolas" w:eastAsia="Times New Roman" w:hAnsi="Consolas" w:cs="Times New Roman"/>
          <w:color w:val="D4D4D4"/>
          <w:sz w:val="24"/>
          <w:szCs w:val="24"/>
          <w:lang w:eastAsia="en-IN"/>
        </w:rPr>
        <w:t>, </w:t>
      </w:r>
      <w:r w:rsidRPr="003136D4">
        <w:rPr>
          <w:rFonts w:ascii="Consolas" w:eastAsia="Times New Roman" w:hAnsi="Consolas" w:cs="Times New Roman"/>
          <w:color w:val="B5CEA8"/>
          <w:sz w:val="24"/>
          <w:szCs w:val="24"/>
          <w:lang w:eastAsia="en-IN"/>
        </w:rPr>
        <w:t>3</w:t>
      </w:r>
      <w:r w:rsidRPr="003136D4">
        <w:rPr>
          <w:rFonts w:ascii="Consolas" w:eastAsia="Times New Roman" w:hAnsi="Consolas" w:cs="Times New Roman"/>
          <w:color w:val="D4D4D4"/>
          <w:sz w:val="24"/>
          <w:szCs w:val="24"/>
          <w:lang w:eastAsia="en-IN"/>
        </w:rPr>
        <w:t>, </w:t>
      </w:r>
      <w:r w:rsidRPr="003136D4">
        <w:rPr>
          <w:rFonts w:ascii="Consolas" w:eastAsia="Times New Roman" w:hAnsi="Consolas" w:cs="Times New Roman"/>
          <w:color w:val="B5CEA8"/>
          <w:sz w:val="24"/>
          <w:szCs w:val="24"/>
          <w:lang w:eastAsia="en-IN"/>
        </w:rPr>
        <w:t>4</w:t>
      </w:r>
      <w:r w:rsidRPr="003136D4">
        <w:rPr>
          <w:rFonts w:ascii="Consolas" w:eastAsia="Times New Roman" w:hAnsi="Consolas" w:cs="Times New Roman"/>
          <w:color w:val="D4D4D4"/>
          <w:sz w:val="24"/>
          <w:szCs w:val="24"/>
          <w:lang w:eastAsia="en-IN"/>
        </w:rPr>
        <w:t>, </w:t>
      </w:r>
      <w:r w:rsidRPr="003136D4">
        <w:rPr>
          <w:rFonts w:ascii="Consolas" w:eastAsia="Times New Roman" w:hAnsi="Consolas" w:cs="Times New Roman"/>
          <w:color w:val="B5CEA8"/>
          <w:sz w:val="24"/>
          <w:szCs w:val="24"/>
          <w:lang w:eastAsia="en-IN"/>
        </w:rPr>
        <w:t>5</w:t>
      </w:r>
      <w:r w:rsidRPr="003136D4">
        <w:rPr>
          <w:rFonts w:ascii="Consolas" w:eastAsia="Times New Roman" w:hAnsi="Consolas" w:cs="Times New Roman"/>
          <w:color w:val="D4D4D4"/>
          <w:sz w:val="24"/>
          <w:szCs w:val="24"/>
          <w:lang w:eastAsia="en-IN"/>
        </w:rPr>
        <w:t>, </w:t>
      </w:r>
      <w:r w:rsidRPr="003136D4">
        <w:rPr>
          <w:rFonts w:ascii="Consolas" w:eastAsia="Times New Roman" w:hAnsi="Consolas" w:cs="Times New Roman"/>
          <w:color w:val="B5CEA8"/>
          <w:sz w:val="24"/>
          <w:szCs w:val="24"/>
          <w:lang w:eastAsia="en-IN"/>
        </w:rPr>
        <w:t>6</w:t>
      </w:r>
      <w:r w:rsidRPr="003136D4">
        <w:rPr>
          <w:rFonts w:ascii="Consolas" w:eastAsia="Times New Roman" w:hAnsi="Consolas" w:cs="Times New Roman"/>
          <w:color w:val="D4D4D4"/>
          <w:sz w:val="24"/>
          <w:szCs w:val="24"/>
          <w:lang w:eastAsia="en-IN"/>
        </w:rPr>
        <w:t>, </w:t>
      </w:r>
      <w:r w:rsidRPr="003136D4">
        <w:rPr>
          <w:rFonts w:ascii="Consolas" w:eastAsia="Times New Roman" w:hAnsi="Consolas" w:cs="Times New Roman"/>
          <w:color w:val="B5CEA8"/>
          <w:sz w:val="24"/>
          <w:szCs w:val="24"/>
          <w:lang w:eastAsia="en-IN"/>
        </w:rPr>
        <w:t>7</w:t>
      </w:r>
      <w:r w:rsidRPr="003136D4">
        <w:rPr>
          <w:rFonts w:ascii="Consolas" w:eastAsia="Times New Roman" w:hAnsi="Consolas" w:cs="Times New Roman"/>
          <w:color w:val="D4D4D4"/>
          <w:sz w:val="24"/>
          <w:szCs w:val="24"/>
          <w:lang w:eastAsia="en-IN"/>
        </w:rPr>
        <w:t>, </w:t>
      </w:r>
      <w:r w:rsidRPr="003136D4">
        <w:rPr>
          <w:rFonts w:ascii="Consolas" w:eastAsia="Times New Roman" w:hAnsi="Consolas" w:cs="Times New Roman"/>
          <w:color w:val="B5CEA8"/>
          <w:sz w:val="24"/>
          <w:szCs w:val="24"/>
          <w:lang w:eastAsia="en-IN"/>
        </w:rPr>
        <w:t>8</w:t>
      </w:r>
      <w:r w:rsidRPr="003136D4">
        <w:rPr>
          <w:rFonts w:ascii="Consolas" w:eastAsia="Times New Roman" w:hAnsi="Consolas" w:cs="Times New Roman"/>
          <w:color w:val="D4D4D4"/>
          <w:sz w:val="24"/>
          <w:szCs w:val="24"/>
          <w:lang w:eastAsia="en-IN"/>
        </w:rPr>
        <w:t>, </w:t>
      </w:r>
      <w:r w:rsidRPr="003136D4">
        <w:rPr>
          <w:rFonts w:ascii="Consolas" w:eastAsia="Times New Roman" w:hAnsi="Consolas" w:cs="Times New Roman"/>
          <w:color w:val="B5CEA8"/>
          <w:sz w:val="24"/>
          <w:szCs w:val="24"/>
          <w:lang w:eastAsia="en-IN"/>
        </w:rPr>
        <w:t>7</w:t>
      </w:r>
      <w:r w:rsidRPr="003136D4">
        <w:rPr>
          <w:rFonts w:ascii="Consolas" w:eastAsia="Times New Roman" w:hAnsi="Consolas" w:cs="Times New Roman"/>
          <w:color w:val="D4D4D4"/>
          <w:sz w:val="24"/>
          <w:szCs w:val="24"/>
          <w:lang w:eastAsia="en-IN"/>
        </w:rPr>
        <w:t>, </w:t>
      </w:r>
      <w:r w:rsidRPr="003136D4">
        <w:rPr>
          <w:rFonts w:ascii="Consolas" w:eastAsia="Times New Roman" w:hAnsi="Consolas" w:cs="Times New Roman"/>
          <w:color w:val="B5CEA8"/>
          <w:sz w:val="24"/>
          <w:szCs w:val="24"/>
          <w:lang w:eastAsia="en-IN"/>
        </w:rPr>
        <w:t>6</w:t>
      </w:r>
      <w:r w:rsidRPr="003136D4">
        <w:rPr>
          <w:rFonts w:ascii="Consolas" w:eastAsia="Times New Roman" w:hAnsi="Consolas" w:cs="Times New Roman"/>
          <w:color w:val="D4D4D4"/>
          <w:sz w:val="24"/>
          <w:szCs w:val="24"/>
          <w:lang w:eastAsia="en-IN"/>
        </w:rPr>
        <w:t>, </w:t>
      </w:r>
      <w:r w:rsidRPr="003136D4">
        <w:rPr>
          <w:rFonts w:ascii="Consolas" w:eastAsia="Times New Roman" w:hAnsi="Consolas" w:cs="Times New Roman"/>
          <w:color w:val="B5CEA8"/>
          <w:sz w:val="24"/>
          <w:szCs w:val="24"/>
          <w:lang w:eastAsia="en-IN"/>
        </w:rPr>
        <w:t>9</w:t>
      </w:r>
      <w:r w:rsidRPr="003136D4">
        <w:rPr>
          <w:rFonts w:ascii="Consolas" w:eastAsia="Times New Roman" w:hAnsi="Consolas" w:cs="Times New Roman"/>
          <w:color w:val="D4D4D4"/>
          <w:sz w:val="24"/>
          <w:szCs w:val="24"/>
          <w:lang w:eastAsia="en-IN"/>
        </w:rPr>
        <w:t>, </w:t>
      </w:r>
      <w:r w:rsidRPr="003136D4">
        <w:rPr>
          <w:rFonts w:ascii="Consolas" w:eastAsia="Times New Roman" w:hAnsi="Consolas" w:cs="Times New Roman"/>
          <w:color w:val="B5CEA8"/>
          <w:sz w:val="24"/>
          <w:szCs w:val="24"/>
          <w:lang w:eastAsia="en-IN"/>
        </w:rPr>
        <w:t>20</w:t>
      </w:r>
      <w:r w:rsidRPr="003136D4">
        <w:rPr>
          <w:rFonts w:ascii="Consolas" w:eastAsia="Times New Roman" w:hAnsi="Consolas" w:cs="Times New Roman"/>
          <w:color w:val="D4D4D4"/>
          <w:sz w:val="24"/>
          <w:szCs w:val="24"/>
          <w:lang w:eastAsia="en-IN"/>
        </w:rPr>
        <w:t>, </w:t>
      </w:r>
      <w:r w:rsidRPr="003136D4">
        <w:rPr>
          <w:rFonts w:ascii="Consolas" w:eastAsia="Times New Roman" w:hAnsi="Consolas" w:cs="Times New Roman"/>
          <w:color w:val="B5CEA8"/>
          <w:sz w:val="24"/>
          <w:szCs w:val="24"/>
          <w:lang w:eastAsia="en-IN"/>
        </w:rPr>
        <w:t>4</w:t>
      </w:r>
      <w:r w:rsidRPr="003136D4">
        <w:rPr>
          <w:rFonts w:ascii="Consolas" w:eastAsia="Times New Roman" w:hAnsi="Consolas" w:cs="Times New Roman"/>
          <w:color w:val="D4D4D4"/>
          <w:sz w:val="24"/>
          <w:szCs w:val="24"/>
          <w:lang w:eastAsia="en-IN"/>
        </w:rPr>
        <w:t>]</w:t>
      </w:r>
    </w:p>
    <w:p w:rsidR="003136D4" w:rsidRPr="003136D4" w:rsidRDefault="003136D4" w:rsidP="003136D4">
      <w:pPr>
        <w:shd w:val="clear" w:color="auto" w:fill="1E1E1E"/>
        <w:spacing w:after="0" w:line="330" w:lineRule="atLeast"/>
        <w:rPr>
          <w:rFonts w:ascii="Consolas" w:eastAsia="Times New Roman" w:hAnsi="Consolas" w:cs="Times New Roman"/>
          <w:color w:val="D4D4D4"/>
          <w:sz w:val="24"/>
          <w:szCs w:val="24"/>
          <w:lang w:eastAsia="en-IN"/>
        </w:rPr>
      </w:pPr>
      <w:r w:rsidRPr="003136D4">
        <w:rPr>
          <w:rFonts w:ascii="Consolas" w:eastAsia="Times New Roman" w:hAnsi="Consolas" w:cs="Times New Roman"/>
          <w:color w:val="DCDCAA"/>
          <w:sz w:val="24"/>
          <w:szCs w:val="24"/>
          <w:lang w:eastAsia="en-IN"/>
        </w:rPr>
        <w:t>print</w:t>
      </w:r>
      <w:r w:rsidRPr="003136D4">
        <w:rPr>
          <w:rFonts w:ascii="Consolas" w:eastAsia="Times New Roman" w:hAnsi="Consolas" w:cs="Times New Roman"/>
          <w:color w:val="D4D4D4"/>
          <w:sz w:val="24"/>
          <w:szCs w:val="24"/>
          <w:lang w:eastAsia="en-IN"/>
        </w:rPr>
        <w:t>(</w:t>
      </w:r>
      <w:r w:rsidRPr="003136D4">
        <w:rPr>
          <w:rFonts w:ascii="Consolas" w:eastAsia="Times New Roman" w:hAnsi="Consolas" w:cs="Times New Roman"/>
          <w:color w:val="4EC9B0"/>
          <w:sz w:val="24"/>
          <w:szCs w:val="24"/>
          <w:lang w:eastAsia="en-IN"/>
        </w:rPr>
        <w:t>set</w:t>
      </w:r>
      <w:r w:rsidRPr="003136D4">
        <w:rPr>
          <w:rFonts w:ascii="Consolas" w:eastAsia="Times New Roman" w:hAnsi="Consolas" w:cs="Times New Roman"/>
          <w:color w:val="D4D4D4"/>
          <w:sz w:val="24"/>
          <w:szCs w:val="24"/>
          <w:lang w:eastAsia="en-IN"/>
        </w:rPr>
        <w:t>(list1))</w:t>
      </w:r>
    </w:p>
    <w:p w:rsidR="003136D4" w:rsidRDefault="003136D4" w:rsidP="0044087F">
      <w:pPr>
        <w:rPr>
          <w:sz w:val="28"/>
          <w:szCs w:val="24"/>
          <w:lang w:val="en-US"/>
        </w:rPr>
      </w:pPr>
      <w:r>
        <w:rPr>
          <w:sz w:val="28"/>
          <w:szCs w:val="24"/>
          <w:lang w:val="en-US"/>
        </w:rPr>
        <w:t xml:space="preserve">this will give the output as: </w:t>
      </w:r>
      <w:r w:rsidRPr="003136D4">
        <w:rPr>
          <w:sz w:val="28"/>
          <w:szCs w:val="24"/>
          <w:lang w:val="en-US"/>
        </w:rPr>
        <w:t>{1, 3, 4, 5, 6, 7, 8, 9, 20}</w:t>
      </w:r>
    </w:p>
    <w:p w:rsidR="003136D4" w:rsidRDefault="005C4E74" w:rsidP="0044087F">
      <w:pPr>
        <w:rPr>
          <w:sz w:val="28"/>
          <w:szCs w:val="24"/>
          <w:lang w:val="en-US"/>
        </w:rPr>
      </w:pPr>
      <w:r>
        <w:rPr>
          <w:sz w:val="28"/>
          <w:szCs w:val="24"/>
          <w:lang w:val="en-US"/>
        </w:rPr>
        <w:t xml:space="preserve">and then we can change into list again </w:t>
      </w:r>
    </w:p>
    <w:p w:rsidR="005C4E74" w:rsidRDefault="005C4E74" w:rsidP="0044087F">
      <w:pPr>
        <w:rPr>
          <w:sz w:val="28"/>
          <w:szCs w:val="24"/>
          <w:lang w:val="en-US"/>
        </w:rPr>
      </w:pPr>
      <w:r>
        <w:rPr>
          <w:sz w:val="28"/>
          <w:szCs w:val="24"/>
          <w:lang w:val="en-US"/>
        </w:rPr>
        <w:t>How to add items into set?</w:t>
      </w:r>
    </w:p>
    <w:p w:rsidR="005C4E74" w:rsidRDefault="005C4E74" w:rsidP="0044087F">
      <w:pPr>
        <w:rPr>
          <w:sz w:val="28"/>
          <w:szCs w:val="24"/>
          <w:lang w:val="en-US"/>
        </w:rPr>
      </w:pPr>
      <w:r>
        <w:rPr>
          <w:sz w:val="28"/>
          <w:szCs w:val="24"/>
          <w:lang w:val="en-US"/>
        </w:rPr>
        <w:t>Add method</w:t>
      </w:r>
    </w:p>
    <w:p w:rsidR="005C4E74" w:rsidRPr="005C4E74" w:rsidRDefault="005C4E74" w:rsidP="005C4E74">
      <w:pPr>
        <w:shd w:val="clear" w:color="auto" w:fill="1E1E1E"/>
        <w:spacing w:after="0" w:line="330" w:lineRule="atLeast"/>
        <w:rPr>
          <w:rFonts w:ascii="Consolas" w:eastAsia="Times New Roman" w:hAnsi="Consolas" w:cs="Times New Roman"/>
          <w:color w:val="D4D4D4"/>
          <w:sz w:val="24"/>
          <w:szCs w:val="24"/>
          <w:lang w:eastAsia="en-IN"/>
        </w:rPr>
      </w:pPr>
      <w:r w:rsidRPr="005C4E74">
        <w:rPr>
          <w:rFonts w:ascii="Consolas" w:eastAsia="Times New Roman" w:hAnsi="Consolas" w:cs="Times New Roman"/>
          <w:color w:val="D4D4D4"/>
          <w:sz w:val="24"/>
          <w:szCs w:val="24"/>
          <w:lang w:eastAsia="en-IN"/>
        </w:rPr>
        <w:t>s = {</w:t>
      </w:r>
      <w:r w:rsidRPr="005C4E74">
        <w:rPr>
          <w:rFonts w:ascii="Consolas" w:eastAsia="Times New Roman" w:hAnsi="Consolas" w:cs="Times New Roman"/>
          <w:color w:val="B5CEA8"/>
          <w:sz w:val="24"/>
          <w:szCs w:val="24"/>
          <w:lang w:eastAsia="en-IN"/>
        </w:rPr>
        <w:t>1</w:t>
      </w:r>
      <w:r w:rsidRPr="005C4E74">
        <w:rPr>
          <w:rFonts w:ascii="Consolas" w:eastAsia="Times New Roman" w:hAnsi="Consolas" w:cs="Times New Roman"/>
          <w:color w:val="D4D4D4"/>
          <w:sz w:val="24"/>
          <w:szCs w:val="24"/>
          <w:lang w:eastAsia="en-IN"/>
        </w:rPr>
        <w:t>, </w:t>
      </w:r>
      <w:r w:rsidRPr="005C4E74">
        <w:rPr>
          <w:rFonts w:ascii="Consolas" w:eastAsia="Times New Roman" w:hAnsi="Consolas" w:cs="Times New Roman"/>
          <w:color w:val="B5CEA8"/>
          <w:sz w:val="24"/>
          <w:szCs w:val="24"/>
          <w:lang w:eastAsia="en-IN"/>
        </w:rPr>
        <w:t>3</w:t>
      </w:r>
      <w:r w:rsidRPr="005C4E74">
        <w:rPr>
          <w:rFonts w:ascii="Consolas" w:eastAsia="Times New Roman" w:hAnsi="Consolas" w:cs="Times New Roman"/>
          <w:color w:val="D4D4D4"/>
          <w:sz w:val="24"/>
          <w:szCs w:val="24"/>
          <w:lang w:eastAsia="en-IN"/>
        </w:rPr>
        <w:t>, </w:t>
      </w:r>
      <w:r w:rsidRPr="005C4E74">
        <w:rPr>
          <w:rFonts w:ascii="Consolas" w:eastAsia="Times New Roman" w:hAnsi="Consolas" w:cs="Times New Roman"/>
          <w:color w:val="B5CEA8"/>
          <w:sz w:val="24"/>
          <w:szCs w:val="24"/>
          <w:lang w:eastAsia="en-IN"/>
        </w:rPr>
        <w:t>5</w:t>
      </w:r>
      <w:r w:rsidRPr="005C4E74">
        <w:rPr>
          <w:rFonts w:ascii="Consolas" w:eastAsia="Times New Roman" w:hAnsi="Consolas" w:cs="Times New Roman"/>
          <w:color w:val="D4D4D4"/>
          <w:sz w:val="24"/>
          <w:szCs w:val="24"/>
          <w:lang w:eastAsia="en-IN"/>
        </w:rPr>
        <w:t>, </w:t>
      </w:r>
      <w:r w:rsidRPr="005C4E74">
        <w:rPr>
          <w:rFonts w:ascii="Consolas" w:eastAsia="Times New Roman" w:hAnsi="Consolas" w:cs="Times New Roman"/>
          <w:color w:val="B5CEA8"/>
          <w:sz w:val="24"/>
          <w:szCs w:val="24"/>
          <w:lang w:eastAsia="en-IN"/>
        </w:rPr>
        <w:t>2</w:t>
      </w:r>
      <w:r w:rsidRPr="005C4E74">
        <w:rPr>
          <w:rFonts w:ascii="Consolas" w:eastAsia="Times New Roman" w:hAnsi="Consolas" w:cs="Times New Roman"/>
          <w:color w:val="D4D4D4"/>
          <w:sz w:val="24"/>
          <w:szCs w:val="24"/>
          <w:lang w:eastAsia="en-IN"/>
        </w:rPr>
        <w:t>, </w:t>
      </w:r>
      <w:r w:rsidRPr="005C4E74">
        <w:rPr>
          <w:rFonts w:ascii="Consolas" w:eastAsia="Times New Roman" w:hAnsi="Consolas" w:cs="Times New Roman"/>
          <w:color w:val="B5CEA8"/>
          <w:sz w:val="24"/>
          <w:szCs w:val="24"/>
          <w:lang w:eastAsia="en-IN"/>
        </w:rPr>
        <w:t>4</w:t>
      </w:r>
      <w:r w:rsidRPr="005C4E74">
        <w:rPr>
          <w:rFonts w:ascii="Consolas" w:eastAsia="Times New Roman" w:hAnsi="Consolas" w:cs="Times New Roman"/>
          <w:color w:val="D4D4D4"/>
          <w:sz w:val="24"/>
          <w:szCs w:val="24"/>
          <w:lang w:eastAsia="en-IN"/>
        </w:rPr>
        <w:t>, </w:t>
      </w:r>
      <w:r w:rsidRPr="005C4E74">
        <w:rPr>
          <w:rFonts w:ascii="Consolas" w:eastAsia="Times New Roman" w:hAnsi="Consolas" w:cs="Times New Roman"/>
          <w:color w:val="B5CEA8"/>
          <w:sz w:val="24"/>
          <w:szCs w:val="24"/>
          <w:lang w:eastAsia="en-IN"/>
        </w:rPr>
        <w:t>2</w:t>
      </w:r>
      <w:r w:rsidRPr="005C4E74">
        <w:rPr>
          <w:rFonts w:ascii="Consolas" w:eastAsia="Times New Roman" w:hAnsi="Consolas" w:cs="Times New Roman"/>
          <w:color w:val="D4D4D4"/>
          <w:sz w:val="24"/>
          <w:szCs w:val="24"/>
          <w:lang w:eastAsia="en-IN"/>
        </w:rPr>
        <w:t>, </w:t>
      </w:r>
      <w:r w:rsidRPr="005C4E74">
        <w:rPr>
          <w:rFonts w:ascii="Consolas" w:eastAsia="Times New Roman" w:hAnsi="Consolas" w:cs="Times New Roman"/>
          <w:color w:val="B5CEA8"/>
          <w:sz w:val="24"/>
          <w:szCs w:val="24"/>
          <w:lang w:eastAsia="en-IN"/>
        </w:rPr>
        <w:t>5</w:t>
      </w:r>
      <w:r w:rsidRPr="005C4E74">
        <w:rPr>
          <w:rFonts w:ascii="Consolas" w:eastAsia="Times New Roman" w:hAnsi="Consolas" w:cs="Times New Roman"/>
          <w:color w:val="D4D4D4"/>
          <w:sz w:val="24"/>
          <w:szCs w:val="24"/>
          <w:lang w:eastAsia="en-IN"/>
        </w:rPr>
        <w:t>, </w:t>
      </w:r>
      <w:r w:rsidRPr="005C4E74">
        <w:rPr>
          <w:rFonts w:ascii="Consolas" w:eastAsia="Times New Roman" w:hAnsi="Consolas" w:cs="Times New Roman"/>
          <w:color w:val="B5CEA8"/>
          <w:sz w:val="24"/>
          <w:szCs w:val="24"/>
          <w:lang w:eastAsia="en-IN"/>
        </w:rPr>
        <w:t>6</w:t>
      </w:r>
      <w:r w:rsidRPr="005C4E74">
        <w:rPr>
          <w:rFonts w:ascii="Consolas" w:eastAsia="Times New Roman" w:hAnsi="Consolas" w:cs="Times New Roman"/>
          <w:color w:val="D4D4D4"/>
          <w:sz w:val="24"/>
          <w:szCs w:val="24"/>
          <w:lang w:eastAsia="en-IN"/>
        </w:rPr>
        <w:t>, </w:t>
      </w:r>
      <w:r w:rsidRPr="005C4E74">
        <w:rPr>
          <w:rFonts w:ascii="Consolas" w:eastAsia="Times New Roman" w:hAnsi="Consolas" w:cs="Times New Roman"/>
          <w:color w:val="B5CEA8"/>
          <w:sz w:val="24"/>
          <w:szCs w:val="24"/>
          <w:lang w:eastAsia="en-IN"/>
        </w:rPr>
        <w:t>5</w:t>
      </w:r>
      <w:r w:rsidRPr="005C4E74">
        <w:rPr>
          <w:rFonts w:ascii="Consolas" w:eastAsia="Times New Roman" w:hAnsi="Consolas" w:cs="Times New Roman"/>
          <w:color w:val="D4D4D4"/>
          <w:sz w:val="24"/>
          <w:szCs w:val="24"/>
          <w:lang w:eastAsia="en-IN"/>
        </w:rPr>
        <w:t>,}</w:t>
      </w:r>
    </w:p>
    <w:p w:rsidR="005C4E74" w:rsidRPr="005C4E74" w:rsidRDefault="005C4E74" w:rsidP="005C4E74">
      <w:pPr>
        <w:shd w:val="clear" w:color="auto" w:fill="1E1E1E"/>
        <w:spacing w:after="0" w:line="330" w:lineRule="atLeast"/>
        <w:rPr>
          <w:rFonts w:ascii="Consolas" w:eastAsia="Times New Roman" w:hAnsi="Consolas" w:cs="Times New Roman"/>
          <w:color w:val="D4D4D4"/>
          <w:sz w:val="24"/>
          <w:szCs w:val="24"/>
          <w:lang w:eastAsia="en-IN"/>
        </w:rPr>
      </w:pPr>
      <w:r w:rsidRPr="005C4E74">
        <w:rPr>
          <w:rFonts w:ascii="Consolas" w:eastAsia="Times New Roman" w:hAnsi="Consolas" w:cs="Times New Roman"/>
          <w:color w:val="6A9955"/>
          <w:sz w:val="24"/>
          <w:szCs w:val="24"/>
          <w:lang w:eastAsia="en-IN"/>
        </w:rPr>
        <w:t># Now if we want to add 10 inside the set the we do as follow:</w:t>
      </w:r>
    </w:p>
    <w:p w:rsidR="005C4E74" w:rsidRPr="005C4E74" w:rsidRDefault="005C4E74" w:rsidP="005C4E74">
      <w:pPr>
        <w:shd w:val="clear" w:color="auto" w:fill="1E1E1E"/>
        <w:spacing w:after="0" w:line="330" w:lineRule="atLeast"/>
        <w:rPr>
          <w:rFonts w:ascii="Consolas" w:eastAsia="Times New Roman" w:hAnsi="Consolas" w:cs="Times New Roman"/>
          <w:color w:val="D4D4D4"/>
          <w:sz w:val="24"/>
          <w:szCs w:val="24"/>
          <w:lang w:eastAsia="en-IN"/>
        </w:rPr>
      </w:pPr>
    </w:p>
    <w:p w:rsidR="005C4E74" w:rsidRPr="005C4E74" w:rsidRDefault="005C4E74" w:rsidP="005C4E74">
      <w:pPr>
        <w:shd w:val="clear" w:color="auto" w:fill="1E1E1E"/>
        <w:spacing w:after="0" w:line="330" w:lineRule="atLeast"/>
        <w:rPr>
          <w:rFonts w:ascii="Consolas" w:eastAsia="Times New Roman" w:hAnsi="Consolas" w:cs="Times New Roman"/>
          <w:color w:val="D4D4D4"/>
          <w:sz w:val="24"/>
          <w:szCs w:val="24"/>
          <w:lang w:eastAsia="en-IN"/>
        </w:rPr>
      </w:pPr>
      <w:r w:rsidRPr="005C4E74">
        <w:rPr>
          <w:rFonts w:ascii="Consolas" w:eastAsia="Times New Roman" w:hAnsi="Consolas" w:cs="Times New Roman"/>
          <w:color w:val="D4D4D4"/>
          <w:sz w:val="24"/>
          <w:szCs w:val="24"/>
          <w:lang w:eastAsia="en-IN"/>
        </w:rPr>
        <w:t>s.add(</w:t>
      </w:r>
      <w:r w:rsidRPr="005C4E74">
        <w:rPr>
          <w:rFonts w:ascii="Consolas" w:eastAsia="Times New Roman" w:hAnsi="Consolas" w:cs="Times New Roman"/>
          <w:color w:val="B5CEA8"/>
          <w:sz w:val="24"/>
          <w:szCs w:val="24"/>
          <w:lang w:eastAsia="en-IN"/>
        </w:rPr>
        <w:t>10</w:t>
      </w:r>
      <w:r w:rsidRPr="005C4E74">
        <w:rPr>
          <w:rFonts w:ascii="Consolas" w:eastAsia="Times New Roman" w:hAnsi="Consolas" w:cs="Times New Roman"/>
          <w:color w:val="D4D4D4"/>
          <w:sz w:val="24"/>
          <w:szCs w:val="24"/>
          <w:lang w:eastAsia="en-IN"/>
        </w:rPr>
        <w:t>)</w:t>
      </w:r>
    </w:p>
    <w:p w:rsidR="005C4E74" w:rsidRPr="005C4E74" w:rsidRDefault="005C4E74" w:rsidP="005C4E74">
      <w:pPr>
        <w:shd w:val="clear" w:color="auto" w:fill="1E1E1E"/>
        <w:spacing w:after="0" w:line="330" w:lineRule="atLeast"/>
        <w:rPr>
          <w:rFonts w:ascii="Consolas" w:eastAsia="Times New Roman" w:hAnsi="Consolas" w:cs="Times New Roman"/>
          <w:color w:val="D4D4D4"/>
          <w:sz w:val="24"/>
          <w:szCs w:val="24"/>
          <w:lang w:eastAsia="en-IN"/>
        </w:rPr>
      </w:pPr>
    </w:p>
    <w:p w:rsidR="005C4E74" w:rsidRPr="005C4E74" w:rsidRDefault="005C4E74" w:rsidP="005C4E74">
      <w:pPr>
        <w:shd w:val="clear" w:color="auto" w:fill="1E1E1E"/>
        <w:spacing w:after="0" w:line="330" w:lineRule="atLeast"/>
        <w:rPr>
          <w:rFonts w:ascii="Consolas" w:eastAsia="Times New Roman" w:hAnsi="Consolas" w:cs="Times New Roman"/>
          <w:color w:val="D4D4D4"/>
          <w:sz w:val="24"/>
          <w:szCs w:val="24"/>
          <w:lang w:eastAsia="en-IN"/>
        </w:rPr>
      </w:pPr>
      <w:r w:rsidRPr="005C4E74">
        <w:rPr>
          <w:rFonts w:ascii="Consolas" w:eastAsia="Times New Roman" w:hAnsi="Consolas" w:cs="Times New Roman"/>
          <w:color w:val="DCDCAA"/>
          <w:sz w:val="24"/>
          <w:szCs w:val="24"/>
          <w:lang w:eastAsia="en-IN"/>
        </w:rPr>
        <w:t>print</w:t>
      </w:r>
      <w:r w:rsidRPr="005C4E74">
        <w:rPr>
          <w:rFonts w:ascii="Consolas" w:eastAsia="Times New Roman" w:hAnsi="Consolas" w:cs="Times New Roman"/>
          <w:color w:val="D4D4D4"/>
          <w:sz w:val="24"/>
          <w:szCs w:val="24"/>
          <w:lang w:eastAsia="en-IN"/>
        </w:rPr>
        <w:t>(s)</w:t>
      </w:r>
    </w:p>
    <w:p w:rsidR="005C4E74" w:rsidRPr="005C4E74" w:rsidRDefault="005C4E74" w:rsidP="005C4E74">
      <w:pPr>
        <w:shd w:val="clear" w:color="auto" w:fill="1E1E1E"/>
        <w:spacing w:after="0" w:line="330" w:lineRule="atLeast"/>
        <w:rPr>
          <w:rFonts w:ascii="Consolas" w:eastAsia="Times New Roman" w:hAnsi="Consolas" w:cs="Times New Roman"/>
          <w:color w:val="D4D4D4"/>
          <w:sz w:val="24"/>
          <w:szCs w:val="24"/>
          <w:lang w:eastAsia="en-IN"/>
        </w:rPr>
      </w:pPr>
      <w:r w:rsidRPr="005C4E74">
        <w:rPr>
          <w:rFonts w:ascii="Consolas" w:eastAsia="Times New Roman" w:hAnsi="Consolas" w:cs="Times New Roman"/>
          <w:color w:val="6A9955"/>
          <w:sz w:val="24"/>
          <w:szCs w:val="24"/>
          <w:lang w:eastAsia="en-IN"/>
        </w:rPr>
        <w:t>#this will give the output as {1, 2, 3, 4, 5, 6, 10}</w:t>
      </w:r>
    </w:p>
    <w:p w:rsidR="005C4E74" w:rsidRPr="005C4E74" w:rsidRDefault="005C4E74" w:rsidP="005C4E74">
      <w:pPr>
        <w:shd w:val="clear" w:color="auto" w:fill="1E1E1E"/>
        <w:spacing w:after="0" w:line="330" w:lineRule="atLeast"/>
        <w:rPr>
          <w:rFonts w:ascii="Consolas" w:eastAsia="Times New Roman" w:hAnsi="Consolas" w:cs="Times New Roman"/>
          <w:color w:val="D4D4D4"/>
          <w:sz w:val="24"/>
          <w:szCs w:val="24"/>
          <w:lang w:eastAsia="en-IN"/>
        </w:rPr>
      </w:pPr>
    </w:p>
    <w:p w:rsidR="005C4E74" w:rsidRPr="005C4E74" w:rsidRDefault="005C4E74" w:rsidP="005C4E74">
      <w:pPr>
        <w:shd w:val="clear" w:color="auto" w:fill="1E1E1E"/>
        <w:spacing w:after="0" w:line="330" w:lineRule="atLeast"/>
        <w:rPr>
          <w:rFonts w:ascii="Consolas" w:eastAsia="Times New Roman" w:hAnsi="Consolas" w:cs="Times New Roman"/>
          <w:color w:val="D4D4D4"/>
          <w:sz w:val="24"/>
          <w:szCs w:val="24"/>
          <w:lang w:eastAsia="en-IN"/>
        </w:rPr>
      </w:pPr>
      <w:r w:rsidRPr="005C4E74">
        <w:rPr>
          <w:rFonts w:ascii="Consolas" w:eastAsia="Times New Roman" w:hAnsi="Consolas" w:cs="Times New Roman"/>
          <w:color w:val="6A9955"/>
          <w:sz w:val="24"/>
          <w:szCs w:val="24"/>
          <w:lang w:eastAsia="en-IN"/>
        </w:rPr>
        <w:t>#for delete into set we can use remove method:</w:t>
      </w:r>
    </w:p>
    <w:p w:rsidR="005C4E74" w:rsidRPr="005C4E74" w:rsidRDefault="005C4E74" w:rsidP="005C4E74">
      <w:pPr>
        <w:shd w:val="clear" w:color="auto" w:fill="1E1E1E"/>
        <w:spacing w:after="0" w:line="330" w:lineRule="atLeast"/>
        <w:rPr>
          <w:rFonts w:ascii="Consolas" w:eastAsia="Times New Roman" w:hAnsi="Consolas" w:cs="Times New Roman"/>
          <w:color w:val="D4D4D4"/>
          <w:sz w:val="24"/>
          <w:szCs w:val="24"/>
          <w:lang w:eastAsia="en-IN"/>
        </w:rPr>
      </w:pPr>
    </w:p>
    <w:p w:rsidR="005C4E74" w:rsidRPr="005C4E74" w:rsidRDefault="005C4E74" w:rsidP="005C4E74">
      <w:pPr>
        <w:shd w:val="clear" w:color="auto" w:fill="1E1E1E"/>
        <w:spacing w:after="0" w:line="330" w:lineRule="atLeast"/>
        <w:rPr>
          <w:rFonts w:ascii="Consolas" w:eastAsia="Times New Roman" w:hAnsi="Consolas" w:cs="Times New Roman"/>
          <w:color w:val="D4D4D4"/>
          <w:sz w:val="24"/>
          <w:szCs w:val="24"/>
          <w:lang w:eastAsia="en-IN"/>
        </w:rPr>
      </w:pPr>
      <w:r w:rsidRPr="005C4E74">
        <w:rPr>
          <w:rFonts w:ascii="Consolas" w:eastAsia="Times New Roman" w:hAnsi="Consolas" w:cs="Times New Roman"/>
          <w:color w:val="D4D4D4"/>
          <w:sz w:val="24"/>
          <w:szCs w:val="24"/>
          <w:lang w:eastAsia="en-IN"/>
        </w:rPr>
        <w:t>s. remove(</w:t>
      </w:r>
      <w:r w:rsidRPr="005C4E74">
        <w:rPr>
          <w:rFonts w:ascii="Consolas" w:eastAsia="Times New Roman" w:hAnsi="Consolas" w:cs="Times New Roman"/>
          <w:color w:val="B5CEA8"/>
          <w:sz w:val="24"/>
          <w:szCs w:val="24"/>
          <w:lang w:eastAsia="en-IN"/>
        </w:rPr>
        <w:t>5</w:t>
      </w:r>
      <w:r w:rsidRPr="005C4E74">
        <w:rPr>
          <w:rFonts w:ascii="Consolas" w:eastAsia="Times New Roman" w:hAnsi="Consolas" w:cs="Times New Roman"/>
          <w:color w:val="D4D4D4"/>
          <w:sz w:val="24"/>
          <w:szCs w:val="24"/>
          <w:lang w:eastAsia="en-IN"/>
        </w:rPr>
        <w:t>)</w:t>
      </w:r>
    </w:p>
    <w:p w:rsidR="005C4E74" w:rsidRPr="005C4E74" w:rsidRDefault="005C4E74" w:rsidP="005C4E74">
      <w:pPr>
        <w:shd w:val="clear" w:color="auto" w:fill="1E1E1E"/>
        <w:spacing w:after="0" w:line="330" w:lineRule="atLeast"/>
        <w:rPr>
          <w:rFonts w:ascii="Consolas" w:eastAsia="Times New Roman" w:hAnsi="Consolas" w:cs="Times New Roman"/>
          <w:color w:val="D4D4D4"/>
          <w:sz w:val="24"/>
          <w:szCs w:val="24"/>
          <w:lang w:eastAsia="en-IN"/>
        </w:rPr>
      </w:pPr>
    </w:p>
    <w:p w:rsidR="005C4E74" w:rsidRPr="005C4E74" w:rsidRDefault="005C4E74" w:rsidP="005C4E74">
      <w:pPr>
        <w:shd w:val="clear" w:color="auto" w:fill="1E1E1E"/>
        <w:spacing w:after="0" w:line="330" w:lineRule="atLeast"/>
        <w:rPr>
          <w:rFonts w:ascii="Consolas" w:eastAsia="Times New Roman" w:hAnsi="Consolas" w:cs="Times New Roman"/>
          <w:color w:val="D4D4D4"/>
          <w:sz w:val="24"/>
          <w:szCs w:val="24"/>
          <w:lang w:eastAsia="en-IN"/>
        </w:rPr>
      </w:pPr>
      <w:r w:rsidRPr="005C4E74">
        <w:rPr>
          <w:rFonts w:ascii="Consolas" w:eastAsia="Times New Roman" w:hAnsi="Consolas" w:cs="Times New Roman"/>
          <w:color w:val="DCDCAA"/>
          <w:sz w:val="24"/>
          <w:szCs w:val="24"/>
          <w:lang w:eastAsia="en-IN"/>
        </w:rPr>
        <w:t>print</w:t>
      </w:r>
      <w:r w:rsidRPr="005C4E74">
        <w:rPr>
          <w:rFonts w:ascii="Consolas" w:eastAsia="Times New Roman" w:hAnsi="Consolas" w:cs="Times New Roman"/>
          <w:color w:val="D4D4D4"/>
          <w:sz w:val="24"/>
          <w:szCs w:val="24"/>
          <w:lang w:eastAsia="en-IN"/>
        </w:rPr>
        <w:t>(s)</w:t>
      </w:r>
    </w:p>
    <w:p w:rsidR="005C4E74" w:rsidRPr="005C4E74" w:rsidRDefault="005C4E74" w:rsidP="005C4E74">
      <w:pPr>
        <w:shd w:val="clear" w:color="auto" w:fill="1E1E1E"/>
        <w:spacing w:after="0" w:line="330" w:lineRule="atLeast"/>
        <w:rPr>
          <w:rFonts w:ascii="Consolas" w:eastAsia="Times New Roman" w:hAnsi="Consolas" w:cs="Times New Roman"/>
          <w:color w:val="D4D4D4"/>
          <w:sz w:val="24"/>
          <w:szCs w:val="24"/>
          <w:lang w:eastAsia="en-IN"/>
        </w:rPr>
      </w:pPr>
    </w:p>
    <w:p w:rsidR="005C4E74" w:rsidRPr="005C4E74" w:rsidRDefault="005C4E74" w:rsidP="005C4E74">
      <w:pPr>
        <w:shd w:val="clear" w:color="auto" w:fill="1E1E1E"/>
        <w:spacing w:after="0" w:line="330" w:lineRule="atLeast"/>
        <w:rPr>
          <w:rFonts w:ascii="Consolas" w:eastAsia="Times New Roman" w:hAnsi="Consolas" w:cs="Times New Roman"/>
          <w:color w:val="D4D4D4"/>
          <w:sz w:val="24"/>
          <w:szCs w:val="24"/>
          <w:lang w:eastAsia="en-IN"/>
        </w:rPr>
      </w:pPr>
      <w:r w:rsidRPr="005C4E74">
        <w:rPr>
          <w:rFonts w:ascii="Consolas" w:eastAsia="Times New Roman" w:hAnsi="Consolas" w:cs="Times New Roman"/>
          <w:color w:val="6A9955"/>
          <w:sz w:val="24"/>
          <w:szCs w:val="24"/>
          <w:lang w:eastAsia="en-IN"/>
        </w:rPr>
        <w:t># This will give the output as : {1, 2, 3, 4, 6, 10}</w:t>
      </w:r>
    </w:p>
    <w:p w:rsidR="005C4E74" w:rsidRDefault="005C4E74" w:rsidP="0044087F">
      <w:pPr>
        <w:rPr>
          <w:sz w:val="28"/>
          <w:szCs w:val="24"/>
          <w:lang w:val="en-US"/>
        </w:rPr>
      </w:pPr>
    </w:p>
    <w:p w:rsidR="005C4E74" w:rsidRDefault="005C4E74" w:rsidP="0044087F">
      <w:pPr>
        <w:rPr>
          <w:rFonts w:ascii="Mangal" w:hAnsi="Mangal" w:cs="Mangal"/>
          <w:sz w:val="28"/>
          <w:szCs w:val="24"/>
          <w:lang w:val="en-US"/>
        </w:rPr>
      </w:pPr>
      <w:r>
        <w:rPr>
          <w:sz w:val="28"/>
          <w:szCs w:val="24"/>
          <w:lang w:val="en-US"/>
        </w:rPr>
        <w:t>In remove method we can remove only those things which are present inside the set else it will give the error message. E</w:t>
      </w:r>
      <w:r>
        <w:rPr>
          <w:rFonts w:hint="cs"/>
          <w:sz w:val="28"/>
          <w:szCs w:val="24"/>
          <w:lang w:val="en-US"/>
        </w:rPr>
        <w:t xml:space="preserve">rror </w:t>
      </w:r>
      <w:r>
        <w:rPr>
          <w:rFonts w:hint="cs"/>
          <w:sz w:val="28"/>
          <w:szCs w:val="24"/>
          <w:cs/>
          <w:lang w:val="en-US"/>
        </w:rPr>
        <w:t xml:space="preserve"> </w:t>
      </w:r>
      <w:r>
        <w:rPr>
          <w:rFonts w:ascii="Mangal" w:hAnsi="Mangal" w:cs="Mangal" w:hint="cs"/>
          <w:sz w:val="28"/>
          <w:szCs w:val="24"/>
          <w:cs/>
          <w:lang w:val="en-US"/>
        </w:rPr>
        <w:t xml:space="preserve">से बचने के लिए </w:t>
      </w:r>
      <w:r>
        <w:rPr>
          <w:rFonts w:ascii="Mangal" w:hAnsi="Mangal" w:cs="Mangal" w:hint="cs"/>
          <w:sz w:val="28"/>
          <w:szCs w:val="24"/>
          <w:lang w:val="en-US"/>
        </w:rPr>
        <w:t xml:space="preserve">discard method </w:t>
      </w:r>
      <w:r>
        <w:rPr>
          <w:rFonts w:ascii="Mangal" w:hAnsi="Mangal" w:cs="Mangal" w:hint="cs"/>
          <w:sz w:val="28"/>
          <w:szCs w:val="24"/>
          <w:cs/>
          <w:lang w:val="en-US"/>
        </w:rPr>
        <w:t xml:space="preserve"> का उसे कर सकते है वो </w:t>
      </w:r>
      <w:r>
        <w:rPr>
          <w:rFonts w:ascii="Mangal" w:hAnsi="Mangal" w:cs="Mangal" w:hint="cs"/>
          <w:sz w:val="28"/>
          <w:szCs w:val="24"/>
          <w:lang w:val="en-US"/>
        </w:rPr>
        <w:t xml:space="preserve">output </w:t>
      </w:r>
      <w:r>
        <w:rPr>
          <w:rFonts w:ascii="Mangal" w:hAnsi="Mangal" w:cs="Mangal" w:hint="cs"/>
          <w:sz w:val="28"/>
          <w:szCs w:val="24"/>
          <w:cs/>
          <w:lang w:val="en-US"/>
        </w:rPr>
        <w:t xml:space="preserve"> मे </w:t>
      </w:r>
      <w:r>
        <w:rPr>
          <w:rFonts w:ascii="Mangal" w:hAnsi="Mangal" w:cs="Mangal" w:hint="cs"/>
          <w:sz w:val="28"/>
          <w:szCs w:val="24"/>
          <w:lang w:val="en-US"/>
        </w:rPr>
        <w:t xml:space="preserve">none print </w:t>
      </w:r>
      <w:r>
        <w:rPr>
          <w:rFonts w:ascii="Mangal" w:hAnsi="Mangal" w:cs="Mangal" w:hint="cs"/>
          <w:sz w:val="28"/>
          <w:szCs w:val="24"/>
          <w:cs/>
          <w:lang w:val="en-US"/>
        </w:rPr>
        <w:t xml:space="preserve">करेगा </w:t>
      </w:r>
      <w:r>
        <w:rPr>
          <w:rFonts w:ascii="Mangal" w:hAnsi="Mangal" w:cs="Mangal"/>
          <w:sz w:val="28"/>
          <w:szCs w:val="24"/>
          <w:lang w:val="en-US"/>
        </w:rPr>
        <w:t>In discard method if the item which we want to delete  is present then it will delete otherwise it will give the output as None.</w:t>
      </w:r>
    </w:p>
    <w:p w:rsidR="005C4E74" w:rsidRDefault="005C4E74" w:rsidP="0044087F">
      <w:pPr>
        <w:rPr>
          <w:rFonts w:ascii="Mangal" w:hAnsi="Mangal" w:cs="Mangal"/>
          <w:sz w:val="28"/>
          <w:szCs w:val="24"/>
          <w:lang w:val="en-US"/>
        </w:rPr>
      </w:pPr>
    </w:p>
    <w:p w:rsidR="005C4E74" w:rsidRDefault="005C4E74" w:rsidP="0044087F">
      <w:pPr>
        <w:rPr>
          <w:rFonts w:ascii="Mangal" w:hAnsi="Mangal" w:cs="Mangal"/>
          <w:sz w:val="28"/>
          <w:szCs w:val="24"/>
          <w:lang w:val="en-US"/>
        </w:rPr>
      </w:pPr>
      <w:r>
        <w:rPr>
          <w:rFonts w:ascii="Mangal" w:hAnsi="Mangal" w:cs="Mangal"/>
          <w:sz w:val="28"/>
          <w:szCs w:val="24"/>
          <w:lang w:val="en-US"/>
        </w:rPr>
        <w:t>Eg:</w:t>
      </w:r>
    </w:p>
    <w:p w:rsidR="005C4E74" w:rsidRPr="005C4E74" w:rsidRDefault="005C4E74" w:rsidP="005C4E74">
      <w:pPr>
        <w:shd w:val="clear" w:color="auto" w:fill="1E1E1E"/>
        <w:spacing w:after="0" w:line="330" w:lineRule="atLeast"/>
        <w:rPr>
          <w:rFonts w:ascii="Consolas" w:eastAsia="Times New Roman" w:hAnsi="Consolas" w:cs="Times New Roman"/>
          <w:color w:val="D4D4D4"/>
          <w:sz w:val="24"/>
          <w:szCs w:val="24"/>
          <w:lang w:eastAsia="en-IN"/>
        </w:rPr>
      </w:pPr>
      <w:r w:rsidRPr="005C4E74">
        <w:rPr>
          <w:rFonts w:ascii="Consolas" w:eastAsia="Times New Roman" w:hAnsi="Consolas" w:cs="Times New Roman"/>
          <w:color w:val="D4D4D4"/>
          <w:sz w:val="24"/>
          <w:szCs w:val="24"/>
          <w:lang w:eastAsia="en-IN"/>
        </w:rPr>
        <w:t>s = {</w:t>
      </w:r>
      <w:r w:rsidRPr="005C4E74">
        <w:rPr>
          <w:rFonts w:ascii="Consolas" w:eastAsia="Times New Roman" w:hAnsi="Consolas" w:cs="Times New Roman"/>
          <w:color w:val="B5CEA8"/>
          <w:sz w:val="24"/>
          <w:szCs w:val="24"/>
          <w:lang w:eastAsia="en-IN"/>
        </w:rPr>
        <w:t>1</w:t>
      </w:r>
      <w:r w:rsidRPr="005C4E74">
        <w:rPr>
          <w:rFonts w:ascii="Consolas" w:eastAsia="Times New Roman" w:hAnsi="Consolas" w:cs="Times New Roman"/>
          <w:color w:val="D4D4D4"/>
          <w:sz w:val="24"/>
          <w:szCs w:val="24"/>
          <w:lang w:eastAsia="en-IN"/>
        </w:rPr>
        <w:t>, </w:t>
      </w:r>
      <w:r w:rsidRPr="005C4E74">
        <w:rPr>
          <w:rFonts w:ascii="Consolas" w:eastAsia="Times New Roman" w:hAnsi="Consolas" w:cs="Times New Roman"/>
          <w:color w:val="B5CEA8"/>
          <w:sz w:val="24"/>
          <w:szCs w:val="24"/>
          <w:lang w:eastAsia="en-IN"/>
        </w:rPr>
        <w:t>3</w:t>
      </w:r>
      <w:r w:rsidRPr="005C4E74">
        <w:rPr>
          <w:rFonts w:ascii="Consolas" w:eastAsia="Times New Roman" w:hAnsi="Consolas" w:cs="Times New Roman"/>
          <w:color w:val="D4D4D4"/>
          <w:sz w:val="24"/>
          <w:szCs w:val="24"/>
          <w:lang w:eastAsia="en-IN"/>
        </w:rPr>
        <w:t>, </w:t>
      </w:r>
      <w:r w:rsidRPr="005C4E74">
        <w:rPr>
          <w:rFonts w:ascii="Consolas" w:eastAsia="Times New Roman" w:hAnsi="Consolas" w:cs="Times New Roman"/>
          <w:color w:val="B5CEA8"/>
          <w:sz w:val="24"/>
          <w:szCs w:val="24"/>
          <w:lang w:eastAsia="en-IN"/>
        </w:rPr>
        <w:t>5</w:t>
      </w:r>
      <w:r w:rsidRPr="005C4E74">
        <w:rPr>
          <w:rFonts w:ascii="Consolas" w:eastAsia="Times New Roman" w:hAnsi="Consolas" w:cs="Times New Roman"/>
          <w:color w:val="D4D4D4"/>
          <w:sz w:val="24"/>
          <w:szCs w:val="24"/>
          <w:lang w:eastAsia="en-IN"/>
        </w:rPr>
        <w:t>, </w:t>
      </w:r>
      <w:r w:rsidRPr="005C4E74">
        <w:rPr>
          <w:rFonts w:ascii="Consolas" w:eastAsia="Times New Roman" w:hAnsi="Consolas" w:cs="Times New Roman"/>
          <w:color w:val="B5CEA8"/>
          <w:sz w:val="24"/>
          <w:szCs w:val="24"/>
          <w:lang w:eastAsia="en-IN"/>
        </w:rPr>
        <w:t>2</w:t>
      </w:r>
      <w:r w:rsidRPr="005C4E74">
        <w:rPr>
          <w:rFonts w:ascii="Consolas" w:eastAsia="Times New Roman" w:hAnsi="Consolas" w:cs="Times New Roman"/>
          <w:color w:val="D4D4D4"/>
          <w:sz w:val="24"/>
          <w:szCs w:val="24"/>
          <w:lang w:eastAsia="en-IN"/>
        </w:rPr>
        <w:t>, </w:t>
      </w:r>
      <w:r w:rsidRPr="005C4E74">
        <w:rPr>
          <w:rFonts w:ascii="Consolas" w:eastAsia="Times New Roman" w:hAnsi="Consolas" w:cs="Times New Roman"/>
          <w:color w:val="B5CEA8"/>
          <w:sz w:val="24"/>
          <w:szCs w:val="24"/>
          <w:lang w:eastAsia="en-IN"/>
        </w:rPr>
        <w:t>4</w:t>
      </w:r>
      <w:r w:rsidRPr="005C4E74">
        <w:rPr>
          <w:rFonts w:ascii="Consolas" w:eastAsia="Times New Roman" w:hAnsi="Consolas" w:cs="Times New Roman"/>
          <w:color w:val="D4D4D4"/>
          <w:sz w:val="24"/>
          <w:szCs w:val="24"/>
          <w:lang w:eastAsia="en-IN"/>
        </w:rPr>
        <w:t>, </w:t>
      </w:r>
      <w:r w:rsidRPr="005C4E74">
        <w:rPr>
          <w:rFonts w:ascii="Consolas" w:eastAsia="Times New Roman" w:hAnsi="Consolas" w:cs="Times New Roman"/>
          <w:color w:val="B5CEA8"/>
          <w:sz w:val="24"/>
          <w:szCs w:val="24"/>
          <w:lang w:eastAsia="en-IN"/>
        </w:rPr>
        <w:t>2</w:t>
      </w:r>
      <w:r w:rsidRPr="005C4E74">
        <w:rPr>
          <w:rFonts w:ascii="Consolas" w:eastAsia="Times New Roman" w:hAnsi="Consolas" w:cs="Times New Roman"/>
          <w:color w:val="D4D4D4"/>
          <w:sz w:val="24"/>
          <w:szCs w:val="24"/>
          <w:lang w:eastAsia="en-IN"/>
        </w:rPr>
        <w:t>, </w:t>
      </w:r>
      <w:r w:rsidRPr="005C4E74">
        <w:rPr>
          <w:rFonts w:ascii="Consolas" w:eastAsia="Times New Roman" w:hAnsi="Consolas" w:cs="Times New Roman"/>
          <w:color w:val="B5CEA8"/>
          <w:sz w:val="24"/>
          <w:szCs w:val="24"/>
          <w:lang w:eastAsia="en-IN"/>
        </w:rPr>
        <w:t>5</w:t>
      </w:r>
      <w:r w:rsidRPr="005C4E74">
        <w:rPr>
          <w:rFonts w:ascii="Consolas" w:eastAsia="Times New Roman" w:hAnsi="Consolas" w:cs="Times New Roman"/>
          <w:color w:val="D4D4D4"/>
          <w:sz w:val="24"/>
          <w:szCs w:val="24"/>
          <w:lang w:eastAsia="en-IN"/>
        </w:rPr>
        <w:t>, </w:t>
      </w:r>
      <w:r w:rsidRPr="005C4E74">
        <w:rPr>
          <w:rFonts w:ascii="Consolas" w:eastAsia="Times New Roman" w:hAnsi="Consolas" w:cs="Times New Roman"/>
          <w:color w:val="B5CEA8"/>
          <w:sz w:val="24"/>
          <w:szCs w:val="24"/>
          <w:lang w:eastAsia="en-IN"/>
        </w:rPr>
        <w:t>6</w:t>
      </w:r>
      <w:r w:rsidRPr="005C4E74">
        <w:rPr>
          <w:rFonts w:ascii="Consolas" w:eastAsia="Times New Roman" w:hAnsi="Consolas" w:cs="Times New Roman"/>
          <w:color w:val="D4D4D4"/>
          <w:sz w:val="24"/>
          <w:szCs w:val="24"/>
          <w:lang w:eastAsia="en-IN"/>
        </w:rPr>
        <w:t>, </w:t>
      </w:r>
      <w:r w:rsidRPr="005C4E74">
        <w:rPr>
          <w:rFonts w:ascii="Consolas" w:eastAsia="Times New Roman" w:hAnsi="Consolas" w:cs="Times New Roman"/>
          <w:color w:val="B5CEA8"/>
          <w:sz w:val="24"/>
          <w:szCs w:val="24"/>
          <w:lang w:eastAsia="en-IN"/>
        </w:rPr>
        <w:t>5</w:t>
      </w:r>
      <w:r w:rsidRPr="005C4E74">
        <w:rPr>
          <w:rFonts w:ascii="Consolas" w:eastAsia="Times New Roman" w:hAnsi="Consolas" w:cs="Times New Roman"/>
          <w:color w:val="D4D4D4"/>
          <w:sz w:val="24"/>
          <w:szCs w:val="24"/>
          <w:lang w:eastAsia="en-IN"/>
        </w:rPr>
        <w:t>,}</w:t>
      </w:r>
    </w:p>
    <w:p w:rsidR="005C4E74" w:rsidRPr="005C4E74" w:rsidRDefault="005C4E74" w:rsidP="005C4E74">
      <w:pPr>
        <w:shd w:val="clear" w:color="auto" w:fill="1E1E1E"/>
        <w:spacing w:after="0" w:line="330" w:lineRule="atLeast"/>
        <w:rPr>
          <w:rFonts w:ascii="Consolas" w:eastAsia="Times New Roman" w:hAnsi="Consolas" w:cs="Times New Roman"/>
          <w:color w:val="D4D4D4"/>
          <w:sz w:val="24"/>
          <w:szCs w:val="24"/>
          <w:lang w:eastAsia="en-IN"/>
        </w:rPr>
      </w:pPr>
    </w:p>
    <w:p w:rsidR="005C4E74" w:rsidRPr="005C4E74" w:rsidRDefault="005C4E74" w:rsidP="005C4E74">
      <w:pPr>
        <w:shd w:val="clear" w:color="auto" w:fill="1E1E1E"/>
        <w:spacing w:after="0" w:line="330" w:lineRule="atLeast"/>
        <w:rPr>
          <w:rFonts w:ascii="Consolas" w:eastAsia="Times New Roman" w:hAnsi="Consolas" w:cs="Times New Roman"/>
          <w:color w:val="D4D4D4"/>
          <w:sz w:val="24"/>
          <w:szCs w:val="24"/>
          <w:lang w:eastAsia="en-IN"/>
        </w:rPr>
      </w:pPr>
      <w:r w:rsidRPr="005C4E74">
        <w:rPr>
          <w:rFonts w:ascii="Consolas" w:eastAsia="Times New Roman" w:hAnsi="Consolas" w:cs="Times New Roman"/>
          <w:color w:val="D4D4D4"/>
          <w:sz w:val="24"/>
          <w:szCs w:val="24"/>
          <w:lang w:eastAsia="en-IN"/>
        </w:rPr>
        <w:t>s.discard(</w:t>
      </w:r>
      <w:r w:rsidRPr="005C4E74">
        <w:rPr>
          <w:rFonts w:ascii="Consolas" w:eastAsia="Times New Roman" w:hAnsi="Consolas" w:cs="Times New Roman"/>
          <w:color w:val="B5CEA8"/>
          <w:sz w:val="24"/>
          <w:szCs w:val="24"/>
          <w:lang w:eastAsia="en-IN"/>
        </w:rPr>
        <w:t>12</w:t>
      </w:r>
      <w:r w:rsidRPr="005C4E74">
        <w:rPr>
          <w:rFonts w:ascii="Consolas" w:eastAsia="Times New Roman" w:hAnsi="Consolas" w:cs="Times New Roman"/>
          <w:color w:val="D4D4D4"/>
          <w:sz w:val="24"/>
          <w:szCs w:val="24"/>
          <w:lang w:eastAsia="en-IN"/>
        </w:rPr>
        <w:t>)</w:t>
      </w:r>
    </w:p>
    <w:p w:rsidR="005C4E74" w:rsidRPr="005C4E74" w:rsidRDefault="005C4E74" w:rsidP="005C4E74">
      <w:pPr>
        <w:shd w:val="clear" w:color="auto" w:fill="1E1E1E"/>
        <w:spacing w:after="0" w:line="330" w:lineRule="atLeast"/>
        <w:rPr>
          <w:rFonts w:ascii="Consolas" w:eastAsia="Times New Roman" w:hAnsi="Consolas" w:cs="Times New Roman"/>
          <w:color w:val="D4D4D4"/>
          <w:sz w:val="24"/>
          <w:szCs w:val="24"/>
          <w:lang w:eastAsia="en-IN"/>
        </w:rPr>
      </w:pPr>
      <w:r w:rsidRPr="005C4E74">
        <w:rPr>
          <w:rFonts w:ascii="Consolas" w:eastAsia="Times New Roman" w:hAnsi="Consolas" w:cs="Times New Roman"/>
          <w:color w:val="6A9955"/>
          <w:sz w:val="24"/>
          <w:szCs w:val="24"/>
          <w:lang w:eastAsia="en-IN"/>
        </w:rPr>
        <w:t># in set there is not 12 but it is not showing the error message </w:t>
      </w:r>
    </w:p>
    <w:p w:rsidR="005C4E74" w:rsidRPr="005C4E74" w:rsidRDefault="005C4E74" w:rsidP="005C4E74">
      <w:pPr>
        <w:shd w:val="clear" w:color="auto" w:fill="1E1E1E"/>
        <w:spacing w:after="0" w:line="330" w:lineRule="atLeast"/>
        <w:rPr>
          <w:rFonts w:ascii="Consolas" w:eastAsia="Times New Roman" w:hAnsi="Consolas" w:cs="Times New Roman"/>
          <w:color w:val="D4D4D4"/>
          <w:sz w:val="24"/>
          <w:szCs w:val="24"/>
          <w:lang w:eastAsia="en-IN"/>
        </w:rPr>
      </w:pPr>
      <w:r w:rsidRPr="005C4E74">
        <w:rPr>
          <w:rFonts w:ascii="Consolas" w:eastAsia="Times New Roman" w:hAnsi="Consolas" w:cs="Times New Roman"/>
          <w:color w:val="6A9955"/>
          <w:sz w:val="24"/>
          <w:szCs w:val="24"/>
          <w:lang w:eastAsia="en-IN"/>
        </w:rPr>
        <w:t>#but in remove method it show the error message</w:t>
      </w:r>
    </w:p>
    <w:p w:rsidR="005C4E74" w:rsidRPr="005C4E74" w:rsidRDefault="005C4E74" w:rsidP="005C4E74">
      <w:pPr>
        <w:shd w:val="clear" w:color="auto" w:fill="1E1E1E"/>
        <w:spacing w:after="0" w:line="330" w:lineRule="atLeast"/>
        <w:rPr>
          <w:rFonts w:ascii="Consolas" w:eastAsia="Times New Roman" w:hAnsi="Consolas" w:cs="Times New Roman"/>
          <w:color w:val="D4D4D4"/>
          <w:sz w:val="24"/>
          <w:szCs w:val="24"/>
          <w:lang w:eastAsia="en-IN"/>
        </w:rPr>
      </w:pPr>
      <w:r w:rsidRPr="005C4E74">
        <w:rPr>
          <w:rFonts w:ascii="Consolas" w:eastAsia="Times New Roman" w:hAnsi="Consolas" w:cs="Times New Roman"/>
          <w:color w:val="D4D4D4"/>
          <w:sz w:val="24"/>
          <w:szCs w:val="24"/>
          <w:lang w:eastAsia="en-IN"/>
        </w:rPr>
        <w:t>s.discard(</w:t>
      </w:r>
      <w:r w:rsidRPr="005C4E74">
        <w:rPr>
          <w:rFonts w:ascii="Consolas" w:eastAsia="Times New Roman" w:hAnsi="Consolas" w:cs="Times New Roman"/>
          <w:color w:val="B5CEA8"/>
          <w:sz w:val="24"/>
          <w:szCs w:val="24"/>
          <w:lang w:eastAsia="en-IN"/>
        </w:rPr>
        <w:t>5</w:t>
      </w:r>
      <w:r w:rsidRPr="005C4E74">
        <w:rPr>
          <w:rFonts w:ascii="Consolas" w:eastAsia="Times New Roman" w:hAnsi="Consolas" w:cs="Times New Roman"/>
          <w:color w:val="D4D4D4"/>
          <w:sz w:val="24"/>
          <w:szCs w:val="24"/>
          <w:lang w:eastAsia="en-IN"/>
        </w:rPr>
        <w:t>)  </w:t>
      </w:r>
      <w:r w:rsidRPr="005C4E74">
        <w:rPr>
          <w:rFonts w:ascii="Consolas" w:eastAsia="Times New Roman" w:hAnsi="Consolas" w:cs="Times New Roman"/>
          <w:color w:val="6A9955"/>
          <w:sz w:val="24"/>
          <w:szCs w:val="24"/>
          <w:lang w:eastAsia="en-IN"/>
        </w:rPr>
        <w:t>#This will remove the integer 5</w:t>
      </w:r>
    </w:p>
    <w:p w:rsidR="005C4E74" w:rsidRPr="005C4E74" w:rsidRDefault="005C4E74" w:rsidP="005C4E74">
      <w:pPr>
        <w:shd w:val="clear" w:color="auto" w:fill="1E1E1E"/>
        <w:spacing w:after="0" w:line="330" w:lineRule="atLeast"/>
        <w:rPr>
          <w:rFonts w:ascii="Consolas" w:eastAsia="Times New Roman" w:hAnsi="Consolas" w:cs="Times New Roman"/>
          <w:color w:val="D4D4D4"/>
          <w:sz w:val="24"/>
          <w:szCs w:val="24"/>
          <w:lang w:eastAsia="en-IN"/>
        </w:rPr>
      </w:pPr>
      <w:r w:rsidRPr="005C4E74">
        <w:rPr>
          <w:rFonts w:ascii="Consolas" w:eastAsia="Times New Roman" w:hAnsi="Consolas" w:cs="Times New Roman"/>
          <w:color w:val="DCDCAA"/>
          <w:sz w:val="24"/>
          <w:szCs w:val="24"/>
          <w:lang w:eastAsia="en-IN"/>
        </w:rPr>
        <w:t>print</w:t>
      </w:r>
      <w:r w:rsidRPr="005C4E74">
        <w:rPr>
          <w:rFonts w:ascii="Consolas" w:eastAsia="Times New Roman" w:hAnsi="Consolas" w:cs="Times New Roman"/>
          <w:color w:val="D4D4D4"/>
          <w:sz w:val="24"/>
          <w:szCs w:val="24"/>
          <w:lang w:eastAsia="en-IN"/>
        </w:rPr>
        <w:t>(s)</w:t>
      </w:r>
    </w:p>
    <w:p w:rsidR="005C4E74" w:rsidRDefault="005C4E74" w:rsidP="0044087F">
      <w:pPr>
        <w:rPr>
          <w:sz w:val="28"/>
          <w:szCs w:val="24"/>
          <w:lang w:val="en-US"/>
        </w:rPr>
      </w:pPr>
    </w:p>
    <w:p w:rsidR="00A7785E" w:rsidRDefault="00A7785E" w:rsidP="0044087F">
      <w:pPr>
        <w:rPr>
          <w:sz w:val="28"/>
          <w:szCs w:val="24"/>
          <w:lang w:val="en-US"/>
        </w:rPr>
      </w:pPr>
    </w:p>
    <w:p w:rsidR="00A7785E" w:rsidRDefault="00A7785E" w:rsidP="0044087F">
      <w:pPr>
        <w:rPr>
          <w:sz w:val="28"/>
          <w:szCs w:val="24"/>
          <w:lang w:val="en-US"/>
        </w:rPr>
      </w:pPr>
      <w:r>
        <w:rPr>
          <w:sz w:val="28"/>
          <w:szCs w:val="24"/>
          <w:lang w:val="en-US"/>
        </w:rPr>
        <w:t>clear method:</w:t>
      </w:r>
    </w:p>
    <w:p w:rsidR="00A7785E" w:rsidRDefault="00A7785E" w:rsidP="0044087F">
      <w:pPr>
        <w:rPr>
          <w:sz w:val="28"/>
          <w:szCs w:val="24"/>
          <w:lang w:val="en-US"/>
        </w:rPr>
      </w:pPr>
      <w:r>
        <w:rPr>
          <w:sz w:val="28"/>
          <w:szCs w:val="24"/>
          <w:lang w:val="en-US"/>
        </w:rPr>
        <w:t>this method is used to clear all the items inside the set.</w:t>
      </w:r>
    </w:p>
    <w:p w:rsidR="00A7785E" w:rsidRDefault="00A7785E" w:rsidP="0044087F">
      <w:pPr>
        <w:rPr>
          <w:sz w:val="28"/>
          <w:szCs w:val="24"/>
          <w:lang w:val="en-US"/>
        </w:rPr>
      </w:pPr>
      <w:r>
        <w:rPr>
          <w:sz w:val="28"/>
          <w:szCs w:val="24"/>
          <w:lang w:val="en-US"/>
        </w:rPr>
        <w:t>Eg:</w:t>
      </w:r>
    </w:p>
    <w:p w:rsidR="00A7785E" w:rsidRPr="00A7785E" w:rsidRDefault="00A7785E" w:rsidP="00A7785E">
      <w:pPr>
        <w:shd w:val="clear" w:color="auto" w:fill="1E1E1E"/>
        <w:spacing w:after="0" w:line="330" w:lineRule="atLeast"/>
        <w:rPr>
          <w:rFonts w:ascii="Consolas" w:eastAsia="Times New Roman" w:hAnsi="Consolas" w:cs="Times New Roman"/>
          <w:color w:val="D4D4D4"/>
          <w:sz w:val="24"/>
          <w:szCs w:val="24"/>
          <w:lang w:eastAsia="en-IN"/>
        </w:rPr>
      </w:pPr>
      <w:r w:rsidRPr="00A7785E">
        <w:rPr>
          <w:rFonts w:ascii="Consolas" w:eastAsia="Times New Roman" w:hAnsi="Consolas" w:cs="Times New Roman"/>
          <w:color w:val="D4D4D4"/>
          <w:sz w:val="24"/>
          <w:szCs w:val="24"/>
          <w:lang w:eastAsia="en-IN"/>
        </w:rPr>
        <w:t>s = {</w:t>
      </w:r>
      <w:r w:rsidRPr="00A7785E">
        <w:rPr>
          <w:rFonts w:ascii="Consolas" w:eastAsia="Times New Roman" w:hAnsi="Consolas" w:cs="Times New Roman"/>
          <w:color w:val="B5CEA8"/>
          <w:sz w:val="24"/>
          <w:szCs w:val="24"/>
          <w:lang w:eastAsia="en-IN"/>
        </w:rPr>
        <w:t>1</w:t>
      </w:r>
      <w:r w:rsidRPr="00A7785E">
        <w:rPr>
          <w:rFonts w:ascii="Consolas" w:eastAsia="Times New Roman" w:hAnsi="Consolas" w:cs="Times New Roman"/>
          <w:color w:val="D4D4D4"/>
          <w:sz w:val="24"/>
          <w:szCs w:val="24"/>
          <w:lang w:eastAsia="en-IN"/>
        </w:rPr>
        <w:t>, </w:t>
      </w:r>
      <w:r w:rsidRPr="00A7785E">
        <w:rPr>
          <w:rFonts w:ascii="Consolas" w:eastAsia="Times New Roman" w:hAnsi="Consolas" w:cs="Times New Roman"/>
          <w:color w:val="B5CEA8"/>
          <w:sz w:val="24"/>
          <w:szCs w:val="24"/>
          <w:lang w:eastAsia="en-IN"/>
        </w:rPr>
        <w:t>3</w:t>
      </w:r>
      <w:r w:rsidRPr="00A7785E">
        <w:rPr>
          <w:rFonts w:ascii="Consolas" w:eastAsia="Times New Roman" w:hAnsi="Consolas" w:cs="Times New Roman"/>
          <w:color w:val="D4D4D4"/>
          <w:sz w:val="24"/>
          <w:szCs w:val="24"/>
          <w:lang w:eastAsia="en-IN"/>
        </w:rPr>
        <w:t>, </w:t>
      </w:r>
      <w:r w:rsidRPr="00A7785E">
        <w:rPr>
          <w:rFonts w:ascii="Consolas" w:eastAsia="Times New Roman" w:hAnsi="Consolas" w:cs="Times New Roman"/>
          <w:color w:val="B5CEA8"/>
          <w:sz w:val="24"/>
          <w:szCs w:val="24"/>
          <w:lang w:eastAsia="en-IN"/>
        </w:rPr>
        <w:t>5</w:t>
      </w:r>
      <w:r w:rsidRPr="00A7785E">
        <w:rPr>
          <w:rFonts w:ascii="Consolas" w:eastAsia="Times New Roman" w:hAnsi="Consolas" w:cs="Times New Roman"/>
          <w:color w:val="D4D4D4"/>
          <w:sz w:val="24"/>
          <w:szCs w:val="24"/>
          <w:lang w:eastAsia="en-IN"/>
        </w:rPr>
        <w:t>, </w:t>
      </w:r>
      <w:r w:rsidRPr="00A7785E">
        <w:rPr>
          <w:rFonts w:ascii="Consolas" w:eastAsia="Times New Roman" w:hAnsi="Consolas" w:cs="Times New Roman"/>
          <w:color w:val="B5CEA8"/>
          <w:sz w:val="24"/>
          <w:szCs w:val="24"/>
          <w:lang w:eastAsia="en-IN"/>
        </w:rPr>
        <w:t>2</w:t>
      </w:r>
      <w:r w:rsidRPr="00A7785E">
        <w:rPr>
          <w:rFonts w:ascii="Consolas" w:eastAsia="Times New Roman" w:hAnsi="Consolas" w:cs="Times New Roman"/>
          <w:color w:val="D4D4D4"/>
          <w:sz w:val="24"/>
          <w:szCs w:val="24"/>
          <w:lang w:eastAsia="en-IN"/>
        </w:rPr>
        <w:t>, </w:t>
      </w:r>
      <w:r w:rsidRPr="00A7785E">
        <w:rPr>
          <w:rFonts w:ascii="Consolas" w:eastAsia="Times New Roman" w:hAnsi="Consolas" w:cs="Times New Roman"/>
          <w:color w:val="B5CEA8"/>
          <w:sz w:val="24"/>
          <w:szCs w:val="24"/>
          <w:lang w:eastAsia="en-IN"/>
        </w:rPr>
        <w:t>4</w:t>
      </w:r>
      <w:r w:rsidRPr="00A7785E">
        <w:rPr>
          <w:rFonts w:ascii="Consolas" w:eastAsia="Times New Roman" w:hAnsi="Consolas" w:cs="Times New Roman"/>
          <w:color w:val="D4D4D4"/>
          <w:sz w:val="24"/>
          <w:szCs w:val="24"/>
          <w:lang w:eastAsia="en-IN"/>
        </w:rPr>
        <w:t>, </w:t>
      </w:r>
      <w:r w:rsidRPr="00A7785E">
        <w:rPr>
          <w:rFonts w:ascii="Consolas" w:eastAsia="Times New Roman" w:hAnsi="Consolas" w:cs="Times New Roman"/>
          <w:color w:val="B5CEA8"/>
          <w:sz w:val="24"/>
          <w:szCs w:val="24"/>
          <w:lang w:eastAsia="en-IN"/>
        </w:rPr>
        <w:t>2</w:t>
      </w:r>
      <w:r w:rsidRPr="00A7785E">
        <w:rPr>
          <w:rFonts w:ascii="Consolas" w:eastAsia="Times New Roman" w:hAnsi="Consolas" w:cs="Times New Roman"/>
          <w:color w:val="D4D4D4"/>
          <w:sz w:val="24"/>
          <w:szCs w:val="24"/>
          <w:lang w:eastAsia="en-IN"/>
        </w:rPr>
        <w:t>, </w:t>
      </w:r>
      <w:r w:rsidRPr="00A7785E">
        <w:rPr>
          <w:rFonts w:ascii="Consolas" w:eastAsia="Times New Roman" w:hAnsi="Consolas" w:cs="Times New Roman"/>
          <w:color w:val="B5CEA8"/>
          <w:sz w:val="24"/>
          <w:szCs w:val="24"/>
          <w:lang w:eastAsia="en-IN"/>
        </w:rPr>
        <w:t>5</w:t>
      </w:r>
      <w:r w:rsidRPr="00A7785E">
        <w:rPr>
          <w:rFonts w:ascii="Consolas" w:eastAsia="Times New Roman" w:hAnsi="Consolas" w:cs="Times New Roman"/>
          <w:color w:val="D4D4D4"/>
          <w:sz w:val="24"/>
          <w:szCs w:val="24"/>
          <w:lang w:eastAsia="en-IN"/>
        </w:rPr>
        <w:t>, </w:t>
      </w:r>
      <w:r w:rsidRPr="00A7785E">
        <w:rPr>
          <w:rFonts w:ascii="Consolas" w:eastAsia="Times New Roman" w:hAnsi="Consolas" w:cs="Times New Roman"/>
          <w:color w:val="B5CEA8"/>
          <w:sz w:val="24"/>
          <w:szCs w:val="24"/>
          <w:lang w:eastAsia="en-IN"/>
        </w:rPr>
        <w:t>6</w:t>
      </w:r>
      <w:r w:rsidRPr="00A7785E">
        <w:rPr>
          <w:rFonts w:ascii="Consolas" w:eastAsia="Times New Roman" w:hAnsi="Consolas" w:cs="Times New Roman"/>
          <w:color w:val="D4D4D4"/>
          <w:sz w:val="24"/>
          <w:szCs w:val="24"/>
          <w:lang w:eastAsia="en-IN"/>
        </w:rPr>
        <w:t>, </w:t>
      </w:r>
      <w:r w:rsidRPr="00A7785E">
        <w:rPr>
          <w:rFonts w:ascii="Consolas" w:eastAsia="Times New Roman" w:hAnsi="Consolas" w:cs="Times New Roman"/>
          <w:color w:val="B5CEA8"/>
          <w:sz w:val="24"/>
          <w:szCs w:val="24"/>
          <w:lang w:eastAsia="en-IN"/>
        </w:rPr>
        <w:t>5</w:t>
      </w:r>
      <w:r w:rsidRPr="00A7785E">
        <w:rPr>
          <w:rFonts w:ascii="Consolas" w:eastAsia="Times New Roman" w:hAnsi="Consolas" w:cs="Times New Roman"/>
          <w:color w:val="D4D4D4"/>
          <w:sz w:val="24"/>
          <w:szCs w:val="24"/>
          <w:lang w:eastAsia="en-IN"/>
        </w:rPr>
        <w:t>,}</w:t>
      </w:r>
    </w:p>
    <w:p w:rsidR="00A7785E" w:rsidRPr="00A7785E" w:rsidRDefault="00A7785E" w:rsidP="00A7785E">
      <w:pPr>
        <w:shd w:val="clear" w:color="auto" w:fill="1E1E1E"/>
        <w:spacing w:after="0" w:line="330" w:lineRule="atLeast"/>
        <w:rPr>
          <w:rFonts w:ascii="Consolas" w:eastAsia="Times New Roman" w:hAnsi="Consolas" w:cs="Times New Roman"/>
          <w:color w:val="D4D4D4"/>
          <w:sz w:val="24"/>
          <w:szCs w:val="24"/>
          <w:lang w:eastAsia="en-IN"/>
        </w:rPr>
      </w:pPr>
    </w:p>
    <w:p w:rsidR="00A7785E" w:rsidRPr="00A7785E" w:rsidRDefault="00A7785E" w:rsidP="00A7785E">
      <w:pPr>
        <w:shd w:val="clear" w:color="auto" w:fill="1E1E1E"/>
        <w:spacing w:after="0" w:line="330" w:lineRule="atLeast"/>
        <w:rPr>
          <w:rFonts w:ascii="Consolas" w:eastAsia="Times New Roman" w:hAnsi="Consolas" w:cs="Times New Roman"/>
          <w:color w:val="D4D4D4"/>
          <w:sz w:val="24"/>
          <w:szCs w:val="24"/>
          <w:lang w:eastAsia="en-IN"/>
        </w:rPr>
      </w:pPr>
      <w:r w:rsidRPr="00A7785E">
        <w:rPr>
          <w:rFonts w:ascii="Consolas" w:eastAsia="Times New Roman" w:hAnsi="Consolas" w:cs="Times New Roman"/>
          <w:color w:val="D4D4D4"/>
          <w:sz w:val="24"/>
          <w:szCs w:val="24"/>
          <w:lang w:eastAsia="en-IN"/>
        </w:rPr>
        <w:t>s.clear()</w:t>
      </w:r>
    </w:p>
    <w:p w:rsidR="00A7785E" w:rsidRPr="00A7785E" w:rsidRDefault="00A7785E" w:rsidP="00A7785E">
      <w:pPr>
        <w:shd w:val="clear" w:color="auto" w:fill="1E1E1E"/>
        <w:spacing w:after="0" w:line="330" w:lineRule="atLeast"/>
        <w:rPr>
          <w:rFonts w:ascii="Consolas" w:eastAsia="Times New Roman" w:hAnsi="Consolas" w:cs="Times New Roman"/>
          <w:color w:val="D4D4D4"/>
          <w:sz w:val="24"/>
          <w:szCs w:val="24"/>
          <w:lang w:eastAsia="en-IN"/>
        </w:rPr>
      </w:pPr>
      <w:r w:rsidRPr="00A7785E">
        <w:rPr>
          <w:rFonts w:ascii="Consolas" w:eastAsia="Times New Roman" w:hAnsi="Consolas" w:cs="Times New Roman"/>
          <w:color w:val="DCDCAA"/>
          <w:sz w:val="24"/>
          <w:szCs w:val="24"/>
          <w:lang w:eastAsia="en-IN"/>
        </w:rPr>
        <w:t>print</w:t>
      </w:r>
      <w:r w:rsidRPr="00A7785E">
        <w:rPr>
          <w:rFonts w:ascii="Consolas" w:eastAsia="Times New Roman" w:hAnsi="Consolas" w:cs="Times New Roman"/>
          <w:color w:val="D4D4D4"/>
          <w:sz w:val="24"/>
          <w:szCs w:val="24"/>
          <w:lang w:eastAsia="en-IN"/>
        </w:rPr>
        <w:t>(s)</w:t>
      </w:r>
    </w:p>
    <w:p w:rsidR="00A7785E" w:rsidRDefault="00A7785E" w:rsidP="0044087F">
      <w:pPr>
        <w:rPr>
          <w:sz w:val="28"/>
          <w:szCs w:val="24"/>
          <w:lang w:val="en-US"/>
        </w:rPr>
      </w:pPr>
      <w:r>
        <w:rPr>
          <w:sz w:val="28"/>
          <w:szCs w:val="24"/>
          <w:lang w:val="en-US"/>
        </w:rPr>
        <w:t xml:space="preserve">this will give the output as: </w:t>
      </w:r>
      <w:r w:rsidRPr="00A7785E">
        <w:rPr>
          <w:sz w:val="28"/>
          <w:szCs w:val="24"/>
          <w:lang w:val="en-US"/>
        </w:rPr>
        <w:t>set()</w:t>
      </w:r>
    </w:p>
    <w:p w:rsidR="00A7785E" w:rsidRDefault="00A7785E" w:rsidP="0044087F">
      <w:pPr>
        <w:rPr>
          <w:sz w:val="28"/>
          <w:szCs w:val="24"/>
          <w:lang w:val="en-US"/>
        </w:rPr>
      </w:pPr>
      <w:r>
        <w:rPr>
          <w:sz w:val="28"/>
          <w:szCs w:val="24"/>
          <w:lang w:val="en-US"/>
        </w:rPr>
        <w:t>copy method:</w:t>
      </w:r>
    </w:p>
    <w:p w:rsidR="00A7785E" w:rsidRDefault="00A7785E" w:rsidP="0044087F">
      <w:pPr>
        <w:rPr>
          <w:sz w:val="28"/>
          <w:szCs w:val="24"/>
          <w:lang w:val="en-US"/>
        </w:rPr>
      </w:pPr>
      <w:r>
        <w:rPr>
          <w:sz w:val="28"/>
          <w:szCs w:val="24"/>
          <w:lang w:val="en-US"/>
        </w:rPr>
        <w:t xml:space="preserve">this method is used to copy the set </w:t>
      </w:r>
    </w:p>
    <w:p w:rsidR="00A7785E" w:rsidRPr="00A7785E" w:rsidRDefault="00A7785E" w:rsidP="00A7785E">
      <w:pPr>
        <w:shd w:val="clear" w:color="auto" w:fill="1E1E1E"/>
        <w:spacing w:line="330" w:lineRule="atLeast"/>
        <w:rPr>
          <w:rFonts w:ascii="Consolas" w:eastAsia="Times New Roman" w:hAnsi="Consolas" w:cs="Times New Roman"/>
          <w:color w:val="D4D4D4"/>
          <w:sz w:val="24"/>
          <w:szCs w:val="24"/>
          <w:lang w:eastAsia="en-IN"/>
        </w:rPr>
      </w:pPr>
      <w:r>
        <w:rPr>
          <w:sz w:val="28"/>
          <w:szCs w:val="24"/>
          <w:lang w:val="en-US"/>
        </w:rPr>
        <w:t>eg:</w:t>
      </w:r>
      <w:r>
        <w:rPr>
          <w:sz w:val="28"/>
          <w:szCs w:val="24"/>
          <w:lang w:val="en-US"/>
        </w:rPr>
        <w:br/>
      </w:r>
      <w:r w:rsidRPr="00A7785E">
        <w:rPr>
          <w:rFonts w:ascii="Consolas" w:eastAsia="Times New Roman" w:hAnsi="Consolas" w:cs="Times New Roman"/>
          <w:color w:val="D4D4D4"/>
          <w:sz w:val="24"/>
          <w:szCs w:val="24"/>
          <w:lang w:eastAsia="en-IN"/>
        </w:rPr>
        <w:t>s = {</w:t>
      </w:r>
      <w:r w:rsidRPr="00A7785E">
        <w:rPr>
          <w:rFonts w:ascii="Consolas" w:eastAsia="Times New Roman" w:hAnsi="Consolas" w:cs="Times New Roman"/>
          <w:color w:val="B5CEA8"/>
          <w:sz w:val="24"/>
          <w:szCs w:val="24"/>
          <w:lang w:eastAsia="en-IN"/>
        </w:rPr>
        <w:t>1</w:t>
      </w:r>
      <w:r w:rsidRPr="00A7785E">
        <w:rPr>
          <w:rFonts w:ascii="Consolas" w:eastAsia="Times New Roman" w:hAnsi="Consolas" w:cs="Times New Roman"/>
          <w:color w:val="D4D4D4"/>
          <w:sz w:val="24"/>
          <w:szCs w:val="24"/>
          <w:lang w:eastAsia="en-IN"/>
        </w:rPr>
        <w:t>, </w:t>
      </w:r>
      <w:r w:rsidRPr="00A7785E">
        <w:rPr>
          <w:rFonts w:ascii="Consolas" w:eastAsia="Times New Roman" w:hAnsi="Consolas" w:cs="Times New Roman"/>
          <w:color w:val="B5CEA8"/>
          <w:sz w:val="24"/>
          <w:szCs w:val="24"/>
          <w:lang w:eastAsia="en-IN"/>
        </w:rPr>
        <w:t>3</w:t>
      </w:r>
      <w:r w:rsidRPr="00A7785E">
        <w:rPr>
          <w:rFonts w:ascii="Consolas" w:eastAsia="Times New Roman" w:hAnsi="Consolas" w:cs="Times New Roman"/>
          <w:color w:val="D4D4D4"/>
          <w:sz w:val="24"/>
          <w:szCs w:val="24"/>
          <w:lang w:eastAsia="en-IN"/>
        </w:rPr>
        <w:t>, </w:t>
      </w:r>
      <w:r w:rsidRPr="00A7785E">
        <w:rPr>
          <w:rFonts w:ascii="Consolas" w:eastAsia="Times New Roman" w:hAnsi="Consolas" w:cs="Times New Roman"/>
          <w:color w:val="B5CEA8"/>
          <w:sz w:val="24"/>
          <w:szCs w:val="24"/>
          <w:lang w:eastAsia="en-IN"/>
        </w:rPr>
        <w:t>5</w:t>
      </w:r>
      <w:r w:rsidRPr="00A7785E">
        <w:rPr>
          <w:rFonts w:ascii="Consolas" w:eastAsia="Times New Roman" w:hAnsi="Consolas" w:cs="Times New Roman"/>
          <w:color w:val="D4D4D4"/>
          <w:sz w:val="24"/>
          <w:szCs w:val="24"/>
          <w:lang w:eastAsia="en-IN"/>
        </w:rPr>
        <w:t>, </w:t>
      </w:r>
      <w:r w:rsidRPr="00A7785E">
        <w:rPr>
          <w:rFonts w:ascii="Consolas" w:eastAsia="Times New Roman" w:hAnsi="Consolas" w:cs="Times New Roman"/>
          <w:color w:val="B5CEA8"/>
          <w:sz w:val="24"/>
          <w:szCs w:val="24"/>
          <w:lang w:eastAsia="en-IN"/>
        </w:rPr>
        <w:t>2</w:t>
      </w:r>
      <w:r w:rsidRPr="00A7785E">
        <w:rPr>
          <w:rFonts w:ascii="Consolas" w:eastAsia="Times New Roman" w:hAnsi="Consolas" w:cs="Times New Roman"/>
          <w:color w:val="D4D4D4"/>
          <w:sz w:val="24"/>
          <w:szCs w:val="24"/>
          <w:lang w:eastAsia="en-IN"/>
        </w:rPr>
        <w:t>, </w:t>
      </w:r>
      <w:r w:rsidRPr="00A7785E">
        <w:rPr>
          <w:rFonts w:ascii="Consolas" w:eastAsia="Times New Roman" w:hAnsi="Consolas" w:cs="Times New Roman"/>
          <w:color w:val="B5CEA8"/>
          <w:sz w:val="24"/>
          <w:szCs w:val="24"/>
          <w:lang w:eastAsia="en-IN"/>
        </w:rPr>
        <w:t>4</w:t>
      </w:r>
      <w:r w:rsidRPr="00A7785E">
        <w:rPr>
          <w:rFonts w:ascii="Consolas" w:eastAsia="Times New Roman" w:hAnsi="Consolas" w:cs="Times New Roman"/>
          <w:color w:val="D4D4D4"/>
          <w:sz w:val="24"/>
          <w:szCs w:val="24"/>
          <w:lang w:eastAsia="en-IN"/>
        </w:rPr>
        <w:t>, </w:t>
      </w:r>
      <w:r w:rsidRPr="00A7785E">
        <w:rPr>
          <w:rFonts w:ascii="Consolas" w:eastAsia="Times New Roman" w:hAnsi="Consolas" w:cs="Times New Roman"/>
          <w:color w:val="B5CEA8"/>
          <w:sz w:val="24"/>
          <w:szCs w:val="24"/>
          <w:lang w:eastAsia="en-IN"/>
        </w:rPr>
        <w:t>2</w:t>
      </w:r>
      <w:r w:rsidRPr="00A7785E">
        <w:rPr>
          <w:rFonts w:ascii="Consolas" w:eastAsia="Times New Roman" w:hAnsi="Consolas" w:cs="Times New Roman"/>
          <w:color w:val="D4D4D4"/>
          <w:sz w:val="24"/>
          <w:szCs w:val="24"/>
          <w:lang w:eastAsia="en-IN"/>
        </w:rPr>
        <w:t>, </w:t>
      </w:r>
      <w:r w:rsidRPr="00A7785E">
        <w:rPr>
          <w:rFonts w:ascii="Consolas" w:eastAsia="Times New Roman" w:hAnsi="Consolas" w:cs="Times New Roman"/>
          <w:color w:val="B5CEA8"/>
          <w:sz w:val="24"/>
          <w:szCs w:val="24"/>
          <w:lang w:eastAsia="en-IN"/>
        </w:rPr>
        <w:t>5</w:t>
      </w:r>
      <w:r w:rsidRPr="00A7785E">
        <w:rPr>
          <w:rFonts w:ascii="Consolas" w:eastAsia="Times New Roman" w:hAnsi="Consolas" w:cs="Times New Roman"/>
          <w:color w:val="D4D4D4"/>
          <w:sz w:val="24"/>
          <w:szCs w:val="24"/>
          <w:lang w:eastAsia="en-IN"/>
        </w:rPr>
        <w:t>, </w:t>
      </w:r>
      <w:r w:rsidRPr="00A7785E">
        <w:rPr>
          <w:rFonts w:ascii="Consolas" w:eastAsia="Times New Roman" w:hAnsi="Consolas" w:cs="Times New Roman"/>
          <w:color w:val="B5CEA8"/>
          <w:sz w:val="24"/>
          <w:szCs w:val="24"/>
          <w:lang w:eastAsia="en-IN"/>
        </w:rPr>
        <w:t>6</w:t>
      </w:r>
      <w:r w:rsidRPr="00A7785E">
        <w:rPr>
          <w:rFonts w:ascii="Consolas" w:eastAsia="Times New Roman" w:hAnsi="Consolas" w:cs="Times New Roman"/>
          <w:color w:val="D4D4D4"/>
          <w:sz w:val="24"/>
          <w:szCs w:val="24"/>
          <w:lang w:eastAsia="en-IN"/>
        </w:rPr>
        <w:t>, </w:t>
      </w:r>
      <w:r w:rsidRPr="00A7785E">
        <w:rPr>
          <w:rFonts w:ascii="Consolas" w:eastAsia="Times New Roman" w:hAnsi="Consolas" w:cs="Times New Roman"/>
          <w:color w:val="B5CEA8"/>
          <w:sz w:val="24"/>
          <w:szCs w:val="24"/>
          <w:lang w:eastAsia="en-IN"/>
        </w:rPr>
        <w:t>5</w:t>
      </w:r>
      <w:r w:rsidRPr="00A7785E">
        <w:rPr>
          <w:rFonts w:ascii="Consolas" w:eastAsia="Times New Roman" w:hAnsi="Consolas" w:cs="Times New Roman"/>
          <w:color w:val="D4D4D4"/>
          <w:sz w:val="24"/>
          <w:szCs w:val="24"/>
          <w:lang w:eastAsia="en-IN"/>
        </w:rPr>
        <w:t>,}</w:t>
      </w:r>
    </w:p>
    <w:p w:rsidR="00A7785E" w:rsidRPr="00A7785E" w:rsidRDefault="00A7785E" w:rsidP="00A7785E">
      <w:pPr>
        <w:shd w:val="clear" w:color="auto" w:fill="1E1E1E"/>
        <w:spacing w:after="240" w:line="330" w:lineRule="atLeast"/>
        <w:rPr>
          <w:rFonts w:ascii="Consolas" w:eastAsia="Times New Roman" w:hAnsi="Consolas" w:cs="Times New Roman"/>
          <w:color w:val="D4D4D4"/>
          <w:sz w:val="24"/>
          <w:szCs w:val="24"/>
          <w:lang w:eastAsia="en-IN"/>
        </w:rPr>
      </w:pPr>
    </w:p>
    <w:p w:rsidR="00A7785E" w:rsidRPr="00A7785E" w:rsidRDefault="00A7785E" w:rsidP="00A7785E">
      <w:pPr>
        <w:shd w:val="clear" w:color="auto" w:fill="1E1E1E"/>
        <w:spacing w:after="0" w:line="330" w:lineRule="atLeast"/>
        <w:rPr>
          <w:rFonts w:ascii="Consolas" w:eastAsia="Times New Roman" w:hAnsi="Consolas" w:cs="Times New Roman"/>
          <w:color w:val="D4D4D4"/>
          <w:sz w:val="24"/>
          <w:szCs w:val="24"/>
          <w:lang w:eastAsia="en-IN"/>
        </w:rPr>
      </w:pPr>
      <w:r w:rsidRPr="00A7785E">
        <w:rPr>
          <w:rFonts w:ascii="Consolas" w:eastAsia="Times New Roman" w:hAnsi="Consolas" w:cs="Times New Roman"/>
          <w:color w:val="D4D4D4"/>
          <w:sz w:val="24"/>
          <w:szCs w:val="24"/>
          <w:lang w:eastAsia="en-IN"/>
        </w:rPr>
        <w:t>s1 = s.copy()</w:t>
      </w:r>
    </w:p>
    <w:p w:rsidR="00A7785E" w:rsidRPr="00A7785E" w:rsidRDefault="00A7785E" w:rsidP="00A7785E">
      <w:pPr>
        <w:shd w:val="clear" w:color="auto" w:fill="1E1E1E"/>
        <w:spacing w:after="0" w:line="330" w:lineRule="atLeast"/>
        <w:rPr>
          <w:rFonts w:ascii="Consolas" w:eastAsia="Times New Roman" w:hAnsi="Consolas" w:cs="Times New Roman"/>
          <w:color w:val="D4D4D4"/>
          <w:sz w:val="24"/>
          <w:szCs w:val="24"/>
          <w:lang w:eastAsia="en-IN"/>
        </w:rPr>
      </w:pPr>
      <w:r w:rsidRPr="00A7785E">
        <w:rPr>
          <w:rFonts w:ascii="Consolas" w:eastAsia="Times New Roman" w:hAnsi="Consolas" w:cs="Times New Roman"/>
          <w:color w:val="DCDCAA"/>
          <w:sz w:val="24"/>
          <w:szCs w:val="24"/>
          <w:lang w:eastAsia="en-IN"/>
        </w:rPr>
        <w:lastRenderedPageBreak/>
        <w:t>print</w:t>
      </w:r>
      <w:r w:rsidRPr="00A7785E">
        <w:rPr>
          <w:rFonts w:ascii="Consolas" w:eastAsia="Times New Roman" w:hAnsi="Consolas" w:cs="Times New Roman"/>
          <w:color w:val="D4D4D4"/>
          <w:sz w:val="24"/>
          <w:szCs w:val="24"/>
          <w:lang w:eastAsia="en-IN"/>
        </w:rPr>
        <w:t>(s1)</w:t>
      </w:r>
    </w:p>
    <w:p w:rsidR="00A7785E" w:rsidRDefault="00A7785E" w:rsidP="0044087F">
      <w:pPr>
        <w:rPr>
          <w:sz w:val="28"/>
          <w:szCs w:val="24"/>
          <w:lang w:val="en-US"/>
        </w:rPr>
      </w:pPr>
    </w:p>
    <w:p w:rsidR="00A7785E" w:rsidRDefault="00A7785E" w:rsidP="0044087F">
      <w:pPr>
        <w:rPr>
          <w:sz w:val="28"/>
          <w:szCs w:val="24"/>
          <w:lang w:val="en-US"/>
        </w:rPr>
      </w:pPr>
    </w:p>
    <w:p w:rsidR="00A7785E" w:rsidRDefault="00A7785E" w:rsidP="0044087F">
      <w:pPr>
        <w:rPr>
          <w:b/>
          <w:bCs/>
          <w:color w:val="FF0000"/>
          <w:sz w:val="28"/>
          <w:szCs w:val="24"/>
          <w:u w:val="single"/>
          <w:lang w:val="en-US"/>
        </w:rPr>
      </w:pPr>
      <w:r>
        <w:rPr>
          <w:b/>
          <w:bCs/>
          <w:color w:val="FF0000"/>
          <w:sz w:val="28"/>
          <w:szCs w:val="24"/>
          <w:u w:val="single"/>
          <w:lang w:val="en-US"/>
        </w:rPr>
        <w:t>Note: Inside the set we can’t store list, tuple or dictionary. Inside the set we can store string, int, floating</w:t>
      </w:r>
    </w:p>
    <w:p w:rsidR="00A7785E" w:rsidRDefault="00A7785E" w:rsidP="0044087F">
      <w:pPr>
        <w:rPr>
          <w:b/>
          <w:bCs/>
          <w:color w:val="FF0000"/>
          <w:sz w:val="28"/>
          <w:szCs w:val="24"/>
          <w:u w:val="single"/>
          <w:lang w:val="en-US"/>
        </w:rPr>
      </w:pPr>
    </w:p>
    <w:p w:rsidR="00A7785E" w:rsidRDefault="00A7785E" w:rsidP="00A7785E">
      <w:pPr>
        <w:rPr>
          <w:sz w:val="28"/>
          <w:szCs w:val="24"/>
        </w:rPr>
      </w:pPr>
      <w:r>
        <w:rPr>
          <w:sz w:val="28"/>
          <w:szCs w:val="24"/>
        </w:rPr>
        <w:t>For check items inside the set we can use in keyword</w:t>
      </w:r>
    </w:p>
    <w:p w:rsidR="00A7785E" w:rsidRDefault="00A7785E" w:rsidP="00A7785E">
      <w:pPr>
        <w:rPr>
          <w:sz w:val="28"/>
          <w:szCs w:val="24"/>
        </w:rPr>
      </w:pPr>
      <w:r>
        <w:rPr>
          <w:sz w:val="28"/>
          <w:szCs w:val="24"/>
        </w:rPr>
        <w:t>Eg:</w:t>
      </w:r>
    </w:p>
    <w:p w:rsidR="00A7785E" w:rsidRPr="00A7785E" w:rsidRDefault="00A7785E" w:rsidP="00A7785E">
      <w:pPr>
        <w:shd w:val="clear" w:color="auto" w:fill="1E1E1E"/>
        <w:spacing w:after="0" w:line="330" w:lineRule="atLeast"/>
        <w:rPr>
          <w:rFonts w:ascii="Consolas" w:eastAsia="Times New Roman" w:hAnsi="Consolas" w:cs="Times New Roman"/>
          <w:color w:val="D4D4D4"/>
          <w:sz w:val="24"/>
          <w:szCs w:val="24"/>
          <w:lang w:eastAsia="en-IN"/>
        </w:rPr>
      </w:pPr>
      <w:r w:rsidRPr="00A7785E">
        <w:rPr>
          <w:rFonts w:ascii="Consolas" w:eastAsia="Times New Roman" w:hAnsi="Consolas" w:cs="Times New Roman"/>
          <w:color w:val="D4D4D4"/>
          <w:sz w:val="24"/>
          <w:szCs w:val="24"/>
          <w:lang w:eastAsia="en-IN"/>
        </w:rPr>
        <w:t>s = {</w:t>
      </w:r>
      <w:r w:rsidRPr="00A7785E">
        <w:rPr>
          <w:rFonts w:ascii="Consolas" w:eastAsia="Times New Roman" w:hAnsi="Consolas" w:cs="Times New Roman"/>
          <w:color w:val="CE9178"/>
          <w:sz w:val="24"/>
          <w:szCs w:val="24"/>
          <w:lang w:eastAsia="en-IN"/>
        </w:rPr>
        <w:t>'a'</w:t>
      </w:r>
      <w:r w:rsidRPr="00A7785E">
        <w:rPr>
          <w:rFonts w:ascii="Consolas" w:eastAsia="Times New Roman" w:hAnsi="Consolas" w:cs="Times New Roman"/>
          <w:color w:val="D4D4D4"/>
          <w:sz w:val="24"/>
          <w:szCs w:val="24"/>
          <w:lang w:eastAsia="en-IN"/>
        </w:rPr>
        <w:t>, </w:t>
      </w:r>
      <w:r w:rsidRPr="00A7785E">
        <w:rPr>
          <w:rFonts w:ascii="Consolas" w:eastAsia="Times New Roman" w:hAnsi="Consolas" w:cs="Times New Roman"/>
          <w:color w:val="CE9178"/>
          <w:sz w:val="24"/>
          <w:szCs w:val="24"/>
          <w:lang w:eastAsia="en-IN"/>
        </w:rPr>
        <w:t>'b'</w:t>
      </w:r>
      <w:r w:rsidRPr="00A7785E">
        <w:rPr>
          <w:rFonts w:ascii="Consolas" w:eastAsia="Times New Roman" w:hAnsi="Consolas" w:cs="Times New Roman"/>
          <w:color w:val="D4D4D4"/>
          <w:sz w:val="24"/>
          <w:szCs w:val="24"/>
          <w:lang w:eastAsia="en-IN"/>
        </w:rPr>
        <w:t>, </w:t>
      </w:r>
      <w:r w:rsidRPr="00A7785E">
        <w:rPr>
          <w:rFonts w:ascii="Consolas" w:eastAsia="Times New Roman" w:hAnsi="Consolas" w:cs="Times New Roman"/>
          <w:color w:val="CE9178"/>
          <w:sz w:val="24"/>
          <w:szCs w:val="24"/>
          <w:lang w:eastAsia="en-IN"/>
        </w:rPr>
        <w:t>'c'</w:t>
      </w:r>
      <w:r w:rsidRPr="00A7785E">
        <w:rPr>
          <w:rFonts w:ascii="Consolas" w:eastAsia="Times New Roman" w:hAnsi="Consolas" w:cs="Times New Roman"/>
          <w:color w:val="D4D4D4"/>
          <w:sz w:val="24"/>
          <w:szCs w:val="24"/>
          <w:lang w:eastAsia="en-IN"/>
        </w:rPr>
        <w:t>}</w:t>
      </w:r>
    </w:p>
    <w:p w:rsidR="00A7785E" w:rsidRPr="00A7785E" w:rsidRDefault="00A7785E" w:rsidP="00A7785E">
      <w:pPr>
        <w:shd w:val="clear" w:color="auto" w:fill="1E1E1E"/>
        <w:spacing w:after="0" w:line="330" w:lineRule="atLeast"/>
        <w:rPr>
          <w:rFonts w:ascii="Consolas" w:eastAsia="Times New Roman" w:hAnsi="Consolas" w:cs="Times New Roman"/>
          <w:color w:val="D4D4D4"/>
          <w:sz w:val="24"/>
          <w:szCs w:val="24"/>
          <w:lang w:eastAsia="en-IN"/>
        </w:rPr>
      </w:pPr>
      <w:r w:rsidRPr="00A7785E">
        <w:rPr>
          <w:rFonts w:ascii="Consolas" w:eastAsia="Times New Roman" w:hAnsi="Consolas" w:cs="Times New Roman"/>
          <w:color w:val="D4D4D4"/>
          <w:sz w:val="24"/>
          <w:szCs w:val="24"/>
          <w:lang w:eastAsia="en-IN"/>
        </w:rPr>
        <w:t> </w:t>
      </w:r>
    </w:p>
    <w:p w:rsidR="00A7785E" w:rsidRPr="00A7785E" w:rsidRDefault="00A7785E" w:rsidP="00A7785E">
      <w:pPr>
        <w:shd w:val="clear" w:color="auto" w:fill="1E1E1E"/>
        <w:spacing w:after="0" w:line="330" w:lineRule="atLeast"/>
        <w:rPr>
          <w:rFonts w:ascii="Consolas" w:eastAsia="Times New Roman" w:hAnsi="Consolas" w:cs="Times New Roman"/>
          <w:color w:val="D4D4D4"/>
          <w:sz w:val="24"/>
          <w:szCs w:val="24"/>
          <w:lang w:eastAsia="en-IN"/>
        </w:rPr>
      </w:pPr>
      <w:r w:rsidRPr="00A7785E">
        <w:rPr>
          <w:rFonts w:ascii="Consolas" w:eastAsia="Times New Roman" w:hAnsi="Consolas" w:cs="Times New Roman"/>
          <w:color w:val="D4D4D4"/>
          <w:sz w:val="24"/>
          <w:szCs w:val="24"/>
          <w:lang w:eastAsia="en-IN"/>
        </w:rPr>
        <w:t> </w:t>
      </w:r>
      <w:r w:rsidRPr="00A7785E">
        <w:rPr>
          <w:rFonts w:ascii="Consolas" w:eastAsia="Times New Roman" w:hAnsi="Consolas" w:cs="Times New Roman"/>
          <w:color w:val="6A9955"/>
          <w:sz w:val="24"/>
          <w:szCs w:val="24"/>
          <w:lang w:eastAsia="en-IN"/>
        </w:rPr>
        <w:t># To check the elements:</w:t>
      </w:r>
    </w:p>
    <w:p w:rsidR="00A7785E" w:rsidRPr="00A7785E" w:rsidRDefault="00A7785E" w:rsidP="00A7785E">
      <w:pPr>
        <w:shd w:val="clear" w:color="auto" w:fill="1E1E1E"/>
        <w:spacing w:after="0" w:line="330" w:lineRule="atLeast"/>
        <w:rPr>
          <w:rFonts w:ascii="Consolas" w:eastAsia="Times New Roman" w:hAnsi="Consolas" w:cs="Times New Roman"/>
          <w:color w:val="D4D4D4"/>
          <w:sz w:val="24"/>
          <w:szCs w:val="24"/>
          <w:lang w:eastAsia="en-IN"/>
        </w:rPr>
      </w:pPr>
      <w:r w:rsidRPr="00A7785E">
        <w:rPr>
          <w:rFonts w:ascii="Consolas" w:eastAsia="Times New Roman" w:hAnsi="Consolas" w:cs="Times New Roman"/>
          <w:color w:val="C586C0"/>
          <w:sz w:val="24"/>
          <w:szCs w:val="24"/>
          <w:lang w:eastAsia="en-IN"/>
        </w:rPr>
        <w:t>if</w:t>
      </w:r>
      <w:r w:rsidRPr="00A7785E">
        <w:rPr>
          <w:rFonts w:ascii="Consolas" w:eastAsia="Times New Roman" w:hAnsi="Consolas" w:cs="Times New Roman"/>
          <w:color w:val="D4D4D4"/>
          <w:sz w:val="24"/>
          <w:szCs w:val="24"/>
          <w:lang w:eastAsia="en-IN"/>
        </w:rPr>
        <w:t> </w:t>
      </w:r>
      <w:r w:rsidRPr="00A7785E">
        <w:rPr>
          <w:rFonts w:ascii="Consolas" w:eastAsia="Times New Roman" w:hAnsi="Consolas" w:cs="Times New Roman"/>
          <w:color w:val="CE9178"/>
          <w:sz w:val="24"/>
          <w:szCs w:val="24"/>
          <w:lang w:eastAsia="en-IN"/>
        </w:rPr>
        <w:t>"a"</w:t>
      </w:r>
      <w:r w:rsidRPr="00A7785E">
        <w:rPr>
          <w:rFonts w:ascii="Consolas" w:eastAsia="Times New Roman" w:hAnsi="Consolas" w:cs="Times New Roman"/>
          <w:color w:val="D4D4D4"/>
          <w:sz w:val="24"/>
          <w:szCs w:val="24"/>
          <w:lang w:eastAsia="en-IN"/>
        </w:rPr>
        <w:t> </w:t>
      </w:r>
      <w:r w:rsidRPr="00A7785E">
        <w:rPr>
          <w:rFonts w:ascii="Consolas" w:eastAsia="Times New Roman" w:hAnsi="Consolas" w:cs="Times New Roman"/>
          <w:color w:val="569CD6"/>
          <w:sz w:val="24"/>
          <w:szCs w:val="24"/>
          <w:lang w:eastAsia="en-IN"/>
        </w:rPr>
        <w:t>in</w:t>
      </w:r>
      <w:r w:rsidRPr="00A7785E">
        <w:rPr>
          <w:rFonts w:ascii="Consolas" w:eastAsia="Times New Roman" w:hAnsi="Consolas" w:cs="Times New Roman"/>
          <w:color w:val="D4D4D4"/>
          <w:sz w:val="24"/>
          <w:szCs w:val="24"/>
          <w:lang w:eastAsia="en-IN"/>
        </w:rPr>
        <w:t> s:</w:t>
      </w:r>
    </w:p>
    <w:p w:rsidR="00A7785E" w:rsidRPr="00A7785E" w:rsidRDefault="00A7785E" w:rsidP="00A7785E">
      <w:pPr>
        <w:shd w:val="clear" w:color="auto" w:fill="1E1E1E"/>
        <w:spacing w:after="0" w:line="330" w:lineRule="atLeast"/>
        <w:rPr>
          <w:rFonts w:ascii="Consolas" w:eastAsia="Times New Roman" w:hAnsi="Consolas" w:cs="Times New Roman"/>
          <w:color w:val="D4D4D4"/>
          <w:sz w:val="24"/>
          <w:szCs w:val="24"/>
          <w:lang w:eastAsia="en-IN"/>
        </w:rPr>
      </w:pPr>
      <w:r w:rsidRPr="00A7785E">
        <w:rPr>
          <w:rFonts w:ascii="Consolas" w:eastAsia="Times New Roman" w:hAnsi="Consolas" w:cs="Times New Roman"/>
          <w:color w:val="D4D4D4"/>
          <w:sz w:val="24"/>
          <w:szCs w:val="24"/>
          <w:lang w:eastAsia="en-IN"/>
        </w:rPr>
        <w:t>     </w:t>
      </w:r>
      <w:r w:rsidRPr="00A7785E">
        <w:rPr>
          <w:rFonts w:ascii="Consolas" w:eastAsia="Times New Roman" w:hAnsi="Consolas" w:cs="Times New Roman"/>
          <w:color w:val="DCDCAA"/>
          <w:sz w:val="24"/>
          <w:szCs w:val="24"/>
          <w:lang w:eastAsia="en-IN"/>
        </w:rPr>
        <w:t>print</w:t>
      </w:r>
      <w:r w:rsidRPr="00A7785E">
        <w:rPr>
          <w:rFonts w:ascii="Consolas" w:eastAsia="Times New Roman" w:hAnsi="Consolas" w:cs="Times New Roman"/>
          <w:color w:val="D4D4D4"/>
          <w:sz w:val="24"/>
          <w:szCs w:val="24"/>
          <w:lang w:eastAsia="en-IN"/>
        </w:rPr>
        <w:t>(</w:t>
      </w:r>
      <w:r w:rsidRPr="00A7785E">
        <w:rPr>
          <w:rFonts w:ascii="Consolas" w:eastAsia="Times New Roman" w:hAnsi="Consolas" w:cs="Times New Roman"/>
          <w:color w:val="CE9178"/>
          <w:sz w:val="24"/>
          <w:szCs w:val="24"/>
          <w:lang w:eastAsia="en-IN"/>
        </w:rPr>
        <w:t>'Present'</w:t>
      </w:r>
      <w:r w:rsidRPr="00A7785E">
        <w:rPr>
          <w:rFonts w:ascii="Consolas" w:eastAsia="Times New Roman" w:hAnsi="Consolas" w:cs="Times New Roman"/>
          <w:color w:val="D4D4D4"/>
          <w:sz w:val="24"/>
          <w:szCs w:val="24"/>
          <w:lang w:eastAsia="en-IN"/>
        </w:rPr>
        <w:t>)</w:t>
      </w:r>
    </w:p>
    <w:p w:rsidR="00A7785E" w:rsidRPr="00A7785E" w:rsidRDefault="00A7785E" w:rsidP="00A7785E">
      <w:pPr>
        <w:shd w:val="clear" w:color="auto" w:fill="1E1E1E"/>
        <w:spacing w:after="0" w:line="330" w:lineRule="atLeast"/>
        <w:rPr>
          <w:rFonts w:ascii="Consolas" w:eastAsia="Times New Roman" w:hAnsi="Consolas" w:cs="Times New Roman"/>
          <w:color w:val="D4D4D4"/>
          <w:sz w:val="24"/>
          <w:szCs w:val="24"/>
          <w:lang w:eastAsia="en-IN"/>
        </w:rPr>
      </w:pPr>
      <w:r w:rsidRPr="00A7785E">
        <w:rPr>
          <w:rFonts w:ascii="Consolas" w:eastAsia="Times New Roman" w:hAnsi="Consolas" w:cs="Times New Roman"/>
          <w:color w:val="C586C0"/>
          <w:sz w:val="24"/>
          <w:szCs w:val="24"/>
          <w:lang w:eastAsia="en-IN"/>
        </w:rPr>
        <w:t>else</w:t>
      </w:r>
      <w:r w:rsidRPr="00A7785E">
        <w:rPr>
          <w:rFonts w:ascii="Consolas" w:eastAsia="Times New Roman" w:hAnsi="Consolas" w:cs="Times New Roman"/>
          <w:color w:val="D4D4D4"/>
          <w:sz w:val="24"/>
          <w:szCs w:val="24"/>
          <w:lang w:eastAsia="en-IN"/>
        </w:rPr>
        <w:t>:</w:t>
      </w:r>
    </w:p>
    <w:p w:rsidR="00A7785E" w:rsidRPr="00A7785E" w:rsidRDefault="00A7785E" w:rsidP="00A7785E">
      <w:pPr>
        <w:shd w:val="clear" w:color="auto" w:fill="1E1E1E"/>
        <w:spacing w:after="0" w:line="330" w:lineRule="atLeast"/>
        <w:rPr>
          <w:rFonts w:ascii="Consolas" w:eastAsia="Times New Roman" w:hAnsi="Consolas" w:cs="Times New Roman"/>
          <w:color w:val="D4D4D4"/>
          <w:sz w:val="24"/>
          <w:szCs w:val="24"/>
          <w:lang w:eastAsia="en-IN"/>
        </w:rPr>
      </w:pPr>
      <w:r w:rsidRPr="00A7785E">
        <w:rPr>
          <w:rFonts w:ascii="Consolas" w:eastAsia="Times New Roman" w:hAnsi="Consolas" w:cs="Times New Roman"/>
          <w:color w:val="D4D4D4"/>
          <w:sz w:val="24"/>
          <w:szCs w:val="24"/>
          <w:lang w:eastAsia="en-IN"/>
        </w:rPr>
        <w:t>    </w:t>
      </w:r>
      <w:r w:rsidRPr="00A7785E">
        <w:rPr>
          <w:rFonts w:ascii="Consolas" w:eastAsia="Times New Roman" w:hAnsi="Consolas" w:cs="Times New Roman"/>
          <w:color w:val="DCDCAA"/>
          <w:sz w:val="24"/>
          <w:szCs w:val="24"/>
          <w:lang w:eastAsia="en-IN"/>
        </w:rPr>
        <w:t>print</w:t>
      </w:r>
      <w:r w:rsidRPr="00A7785E">
        <w:rPr>
          <w:rFonts w:ascii="Consolas" w:eastAsia="Times New Roman" w:hAnsi="Consolas" w:cs="Times New Roman"/>
          <w:color w:val="D4D4D4"/>
          <w:sz w:val="24"/>
          <w:szCs w:val="24"/>
          <w:lang w:eastAsia="en-IN"/>
        </w:rPr>
        <w:t>(</w:t>
      </w:r>
      <w:r w:rsidRPr="00A7785E">
        <w:rPr>
          <w:rFonts w:ascii="Consolas" w:eastAsia="Times New Roman" w:hAnsi="Consolas" w:cs="Times New Roman"/>
          <w:color w:val="CE9178"/>
          <w:sz w:val="24"/>
          <w:szCs w:val="24"/>
          <w:lang w:eastAsia="en-IN"/>
        </w:rPr>
        <w:t>'Not Present'</w:t>
      </w:r>
      <w:r w:rsidRPr="00A7785E">
        <w:rPr>
          <w:rFonts w:ascii="Consolas" w:eastAsia="Times New Roman" w:hAnsi="Consolas" w:cs="Times New Roman"/>
          <w:color w:val="D4D4D4"/>
          <w:sz w:val="24"/>
          <w:szCs w:val="24"/>
          <w:lang w:eastAsia="en-IN"/>
        </w:rPr>
        <w:t>)</w:t>
      </w:r>
    </w:p>
    <w:p w:rsidR="00A7785E" w:rsidRDefault="00327E4C" w:rsidP="00A7785E">
      <w:pPr>
        <w:rPr>
          <w:sz w:val="28"/>
          <w:szCs w:val="24"/>
        </w:rPr>
      </w:pPr>
      <w:r>
        <w:rPr>
          <w:sz w:val="28"/>
          <w:szCs w:val="24"/>
        </w:rPr>
        <w:t>for loop inside the set:</w:t>
      </w:r>
    </w:p>
    <w:p w:rsidR="00327E4C" w:rsidRDefault="00327E4C" w:rsidP="00A7785E">
      <w:pPr>
        <w:rPr>
          <w:sz w:val="28"/>
          <w:szCs w:val="24"/>
        </w:rPr>
      </w:pPr>
      <w:r>
        <w:rPr>
          <w:sz w:val="28"/>
          <w:szCs w:val="24"/>
        </w:rPr>
        <w:t>here’s for loop is same as in the list</w:t>
      </w:r>
    </w:p>
    <w:p w:rsidR="00327E4C" w:rsidRDefault="00327E4C" w:rsidP="00A7785E">
      <w:pPr>
        <w:rPr>
          <w:sz w:val="28"/>
          <w:szCs w:val="24"/>
        </w:rPr>
      </w:pPr>
      <w:r>
        <w:rPr>
          <w:sz w:val="28"/>
          <w:szCs w:val="24"/>
        </w:rPr>
        <w:t>eg:</w:t>
      </w:r>
    </w:p>
    <w:p w:rsidR="00327E4C" w:rsidRPr="00327E4C" w:rsidRDefault="00327E4C" w:rsidP="00327E4C">
      <w:pPr>
        <w:shd w:val="clear" w:color="auto" w:fill="1E1E1E"/>
        <w:spacing w:after="0" w:line="330" w:lineRule="atLeast"/>
        <w:rPr>
          <w:rFonts w:ascii="Consolas" w:eastAsia="Times New Roman" w:hAnsi="Consolas" w:cs="Times New Roman"/>
          <w:color w:val="D4D4D4"/>
          <w:sz w:val="24"/>
          <w:szCs w:val="24"/>
          <w:lang w:eastAsia="en-IN"/>
        </w:rPr>
      </w:pPr>
      <w:r w:rsidRPr="00327E4C">
        <w:rPr>
          <w:rFonts w:ascii="Consolas" w:eastAsia="Times New Roman" w:hAnsi="Consolas" w:cs="Times New Roman"/>
          <w:color w:val="D4D4D4"/>
          <w:sz w:val="24"/>
          <w:szCs w:val="24"/>
          <w:lang w:eastAsia="en-IN"/>
        </w:rPr>
        <w:t>s = {</w:t>
      </w:r>
      <w:r w:rsidRPr="00327E4C">
        <w:rPr>
          <w:rFonts w:ascii="Consolas" w:eastAsia="Times New Roman" w:hAnsi="Consolas" w:cs="Times New Roman"/>
          <w:color w:val="CE9178"/>
          <w:sz w:val="24"/>
          <w:szCs w:val="24"/>
          <w:lang w:eastAsia="en-IN"/>
        </w:rPr>
        <w:t>'a'</w:t>
      </w:r>
      <w:r w:rsidRPr="00327E4C">
        <w:rPr>
          <w:rFonts w:ascii="Consolas" w:eastAsia="Times New Roman" w:hAnsi="Consolas" w:cs="Times New Roman"/>
          <w:color w:val="D4D4D4"/>
          <w:sz w:val="24"/>
          <w:szCs w:val="24"/>
          <w:lang w:eastAsia="en-IN"/>
        </w:rPr>
        <w:t>, </w:t>
      </w:r>
      <w:r w:rsidRPr="00327E4C">
        <w:rPr>
          <w:rFonts w:ascii="Consolas" w:eastAsia="Times New Roman" w:hAnsi="Consolas" w:cs="Times New Roman"/>
          <w:color w:val="CE9178"/>
          <w:sz w:val="24"/>
          <w:szCs w:val="24"/>
          <w:lang w:eastAsia="en-IN"/>
        </w:rPr>
        <w:t>'b'</w:t>
      </w:r>
      <w:r w:rsidRPr="00327E4C">
        <w:rPr>
          <w:rFonts w:ascii="Consolas" w:eastAsia="Times New Roman" w:hAnsi="Consolas" w:cs="Times New Roman"/>
          <w:color w:val="D4D4D4"/>
          <w:sz w:val="24"/>
          <w:szCs w:val="24"/>
          <w:lang w:eastAsia="en-IN"/>
        </w:rPr>
        <w:t>, </w:t>
      </w:r>
      <w:r w:rsidRPr="00327E4C">
        <w:rPr>
          <w:rFonts w:ascii="Consolas" w:eastAsia="Times New Roman" w:hAnsi="Consolas" w:cs="Times New Roman"/>
          <w:color w:val="CE9178"/>
          <w:sz w:val="24"/>
          <w:szCs w:val="24"/>
          <w:lang w:eastAsia="en-IN"/>
        </w:rPr>
        <w:t>'c'</w:t>
      </w:r>
      <w:r w:rsidRPr="00327E4C">
        <w:rPr>
          <w:rFonts w:ascii="Consolas" w:eastAsia="Times New Roman" w:hAnsi="Consolas" w:cs="Times New Roman"/>
          <w:color w:val="D4D4D4"/>
          <w:sz w:val="24"/>
          <w:szCs w:val="24"/>
          <w:lang w:eastAsia="en-IN"/>
        </w:rPr>
        <w:t>}</w:t>
      </w:r>
    </w:p>
    <w:p w:rsidR="00327E4C" w:rsidRPr="00327E4C" w:rsidRDefault="00327E4C" w:rsidP="00327E4C">
      <w:pPr>
        <w:shd w:val="clear" w:color="auto" w:fill="1E1E1E"/>
        <w:spacing w:after="0" w:line="330" w:lineRule="atLeast"/>
        <w:rPr>
          <w:rFonts w:ascii="Consolas" w:eastAsia="Times New Roman" w:hAnsi="Consolas" w:cs="Times New Roman"/>
          <w:color w:val="D4D4D4"/>
          <w:sz w:val="24"/>
          <w:szCs w:val="24"/>
          <w:lang w:eastAsia="en-IN"/>
        </w:rPr>
      </w:pPr>
    </w:p>
    <w:p w:rsidR="00327E4C" w:rsidRPr="00327E4C" w:rsidRDefault="00327E4C" w:rsidP="00327E4C">
      <w:pPr>
        <w:shd w:val="clear" w:color="auto" w:fill="1E1E1E"/>
        <w:spacing w:after="0" w:line="330" w:lineRule="atLeast"/>
        <w:rPr>
          <w:rFonts w:ascii="Consolas" w:eastAsia="Times New Roman" w:hAnsi="Consolas" w:cs="Times New Roman"/>
          <w:color w:val="D4D4D4"/>
          <w:sz w:val="24"/>
          <w:szCs w:val="24"/>
          <w:lang w:eastAsia="en-IN"/>
        </w:rPr>
      </w:pPr>
      <w:r w:rsidRPr="00327E4C">
        <w:rPr>
          <w:rFonts w:ascii="Consolas" w:eastAsia="Times New Roman" w:hAnsi="Consolas" w:cs="Times New Roman"/>
          <w:color w:val="C586C0"/>
          <w:sz w:val="24"/>
          <w:szCs w:val="24"/>
          <w:lang w:eastAsia="en-IN"/>
        </w:rPr>
        <w:t>for</w:t>
      </w:r>
      <w:r w:rsidRPr="00327E4C">
        <w:rPr>
          <w:rFonts w:ascii="Consolas" w:eastAsia="Times New Roman" w:hAnsi="Consolas" w:cs="Times New Roman"/>
          <w:color w:val="D4D4D4"/>
          <w:sz w:val="24"/>
          <w:szCs w:val="24"/>
          <w:lang w:eastAsia="en-IN"/>
        </w:rPr>
        <w:t> i </w:t>
      </w:r>
      <w:r w:rsidRPr="00327E4C">
        <w:rPr>
          <w:rFonts w:ascii="Consolas" w:eastAsia="Times New Roman" w:hAnsi="Consolas" w:cs="Times New Roman"/>
          <w:color w:val="C586C0"/>
          <w:sz w:val="24"/>
          <w:szCs w:val="24"/>
          <w:lang w:eastAsia="en-IN"/>
        </w:rPr>
        <w:t>in</w:t>
      </w:r>
      <w:r w:rsidRPr="00327E4C">
        <w:rPr>
          <w:rFonts w:ascii="Consolas" w:eastAsia="Times New Roman" w:hAnsi="Consolas" w:cs="Times New Roman"/>
          <w:color w:val="D4D4D4"/>
          <w:sz w:val="24"/>
          <w:szCs w:val="24"/>
          <w:lang w:eastAsia="en-IN"/>
        </w:rPr>
        <w:t> s:</w:t>
      </w:r>
    </w:p>
    <w:p w:rsidR="00327E4C" w:rsidRPr="00327E4C" w:rsidRDefault="00327E4C" w:rsidP="00327E4C">
      <w:pPr>
        <w:shd w:val="clear" w:color="auto" w:fill="1E1E1E"/>
        <w:spacing w:after="0" w:line="330" w:lineRule="atLeast"/>
        <w:rPr>
          <w:rFonts w:ascii="Consolas" w:eastAsia="Times New Roman" w:hAnsi="Consolas" w:cs="Times New Roman"/>
          <w:color w:val="D4D4D4"/>
          <w:sz w:val="24"/>
          <w:szCs w:val="24"/>
          <w:lang w:eastAsia="en-IN"/>
        </w:rPr>
      </w:pPr>
      <w:r w:rsidRPr="00327E4C">
        <w:rPr>
          <w:rFonts w:ascii="Consolas" w:eastAsia="Times New Roman" w:hAnsi="Consolas" w:cs="Times New Roman"/>
          <w:color w:val="D4D4D4"/>
          <w:sz w:val="24"/>
          <w:szCs w:val="24"/>
          <w:lang w:eastAsia="en-IN"/>
        </w:rPr>
        <w:t>    </w:t>
      </w:r>
      <w:r w:rsidRPr="00327E4C">
        <w:rPr>
          <w:rFonts w:ascii="Consolas" w:eastAsia="Times New Roman" w:hAnsi="Consolas" w:cs="Times New Roman"/>
          <w:color w:val="DCDCAA"/>
          <w:sz w:val="24"/>
          <w:szCs w:val="24"/>
          <w:lang w:eastAsia="en-IN"/>
        </w:rPr>
        <w:t>print</w:t>
      </w:r>
      <w:r w:rsidRPr="00327E4C">
        <w:rPr>
          <w:rFonts w:ascii="Consolas" w:eastAsia="Times New Roman" w:hAnsi="Consolas" w:cs="Times New Roman"/>
          <w:color w:val="D4D4D4"/>
          <w:sz w:val="24"/>
          <w:szCs w:val="24"/>
          <w:lang w:eastAsia="en-IN"/>
        </w:rPr>
        <w:t>(i)</w:t>
      </w:r>
    </w:p>
    <w:p w:rsidR="00327E4C" w:rsidRDefault="00327E4C" w:rsidP="00A7785E">
      <w:pPr>
        <w:rPr>
          <w:sz w:val="28"/>
          <w:szCs w:val="24"/>
        </w:rPr>
      </w:pPr>
      <w:r>
        <w:rPr>
          <w:sz w:val="28"/>
          <w:szCs w:val="24"/>
        </w:rPr>
        <w:t>here the output will all elements but in random mannar</w:t>
      </w:r>
    </w:p>
    <w:p w:rsidR="00327E4C" w:rsidRPr="00A7785E" w:rsidRDefault="00327E4C" w:rsidP="00A7785E">
      <w:pPr>
        <w:rPr>
          <w:sz w:val="28"/>
          <w:szCs w:val="24"/>
        </w:rPr>
      </w:pPr>
      <w:r>
        <w:rPr>
          <w:sz w:val="28"/>
          <w:szCs w:val="24"/>
        </w:rPr>
        <w:t xml:space="preserve">In set we can perform union and intersection operation </w:t>
      </w:r>
    </w:p>
    <w:p w:rsidR="00A7785E" w:rsidRDefault="00A7785E" w:rsidP="0044087F">
      <w:pPr>
        <w:rPr>
          <w:b/>
          <w:bCs/>
          <w:color w:val="FF0000"/>
          <w:sz w:val="28"/>
          <w:szCs w:val="24"/>
          <w:u w:val="single"/>
          <w:lang w:val="en-US"/>
        </w:rPr>
      </w:pPr>
      <w:r>
        <w:rPr>
          <w:sz w:val="28"/>
          <w:szCs w:val="24"/>
          <w:lang w:val="en-US"/>
        </w:rPr>
        <w:t xml:space="preserve"> </w:t>
      </w:r>
      <w:r w:rsidR="00327E4C">
        <w:rPr>
          <w:b/>
          <w:bCs/>
          <w:color w:val="FF0000"/>
          <w:sz w:val="28"/>
          <w:szCs w:val="24"/>
          <w:u w:val="single"/>
          <w:lang w:val="en-US"/>
        </w:rPr>
        <w:t>For union we use | (pipe) symbol and for intersection we use &amp; (and) symbol.</w:t>
      </w:r>
    </w:p>
    <w:p w:rsidR="00327E4C" w:rsidRDefault="00327E4C" w:rsidP="0044087F">
      <w:pPr>
        <w:rPr>
          <w:color w:val="000000" w:themeColor="text1"/>
          <w:sz w:val="28"/>
          <w:szCs w:val="24"/>
          <w:lang w:val="en-US"/>
        </w:rPr>
      </w:pPr>
      <w:r>
        <w:rPr>
          <w:color w:val="000000" w:themeColor="text1"/>
          <w:sz w:val="28"/>
          <w:szCs w:val="24"/>
          <w:lang w:val="en-US"/>
        </w:rPr>
        <w:t>Eg:</w:t>
      </w:r>
    </w:p>
    <w:p w:rsidR="00327E4C" w:rsidRPr="00327E4C" w:rsidRDefault="00327E4C" w:rsidP="00327E4C">
      <w:pPr>
        <w:shd w:val="clear" w:color="auto" w:fill="1E1E1E"/>
        <w:spacing w:after="0" w:line="330" w:lineRule="atLeast"/>
        <w:rPr>
          <w:rFonts w:ascii="Consolas" w:eastAsia="Times New Roman" w:hAnsi="Consolas" w:cs="Times New Roman"/>
          <w:color w:val="D4D4D4"/>
          <w:sz w:val="24"/>
          <w:szCs w:val="24"/>
          <w:lang w:eastAsia="en-IN"/>
        </w:rPr>
      </w:pPr>
      <w:r w:rsidRPr="00327E4C">
        <w:rPr>
          <w:rFonts w:ascii="Consolas" w:eastAsia="Times New Roman" w:hAnsi="Consolas" w:cs="Times New Roman"/>
          <w:color w:val="D4D4D4"/>
          <w:sz w:val="24"/>
          <w:szCs w:val="24"/>
          <w:lang w:eastAsia="en-IN"/>
        </w:rPr>
        <w:t>s1 = {</w:t>
      </w:r>
      <w:r w:rsidRPr="00327E4C">
        <w:rPr>
          <w:rFonts w:ascii="Consolas" w:eastAsia="Times New Roman" w:hAnsi="Consolas" w:cs="Times New Roman"/>
          <w:color w:val="B5CEA8"/>
          <w:sz w:val="24"/>
          <w:szCs w:val="24"/>
          <w:lang w:eastAsia="en-IN"/>
        </w:rPr>
        <w:t>1</w:t>
      </w:r>
      <w:r w:rsidRPr="00327E4C">
        <w:rPr>
          <w:rFonts w:ascii="Consolas" w:eastAsia="Times New Roman" w:hAnsi="Consolas" w:cs="Times New Roman"/>
          <w:color w:val="D4D4D4"/>
          <w:sz w:val="24"/>
          <w:szCs w:val="24"/>
          <w:lang w:eastAsia="en-IN"/>
        </w:rPr>
        <w:t>, </w:t>
      </w:r>
      <w:r w:rsidRPr="00327E4C">
        <w:rPr>
          <w:rFonts w:ascii="Consolas" w:eastAsia="Times New Roman" w:hAnsi="Consolas" w:cs="Times New Roman"/>
          <w:color w:val="B5CEA8"/>
          <w:sz w:val="24"/>
          <w:szCs w:val="24"/>
          <w:lang w:eastAsia="en-IN"/>
        </w:rPr>
        <w:t>3</w:t>
      </w:r>
      <w:r w:rsidRPr="00327E4C">
        <w:rPr>
          <w:rFonts w:ascii="Consolas" w:eastAsia="Times New Roman" w:hAnsi="Consolas" w:cs="Times New Roman"/>
          <w:color w:val="D4D4D4"/>
          <w:sz w:val="24"/>
          <w:szCs w:val="24"/>
          <w:lang w:eastAsia="en-IN"/>
        </w:rPr>
        <w:t>, </w:t>
      </w:r>
      <w:r w:rsidRPr="00327E4C">
        <w:rPr>
          <w:rFonts w:ascii="Consolas" w:eastAsia="Times New Roman" w:hAnsi="Consolas" w:cs="Times New Roman"/>
          <w:color w:val="B5CEA8"/>
          <w:sz w:val="24"/>
          <w:szCs w:val="24"/>
          <w:lang w:eastAsia="en-IN"/>
        </w:rPr>
        <w:t>5</w:t>
      </w:r>
      <w:r w:rsidRPr="00327E4C">
        <w:rPr>
          <w:rFonts w:ascii="Consolas" w:eastAsia="Times New Roman" w:hAnsi="Consolas" w:cs="Times New Roman"/>
          <w:color w:val="D4D4D4"/>
          <w:sz w:val="24"/>
          <w:szCs w:val="24"/>
          <w:lang w:eastAsia="en-IN"/>
        </w:rPr>
        <w:t>, </w:t>
      </w:r>
      <w:r w:rsidRPr="00327E4C">
        <w:rPr>
          <w:rFonts w:ascii="Consolas" w:eastAsia="Times New Roman" w:hAnsi="Consolas" w:cs="Times New Roman"/>
          <w:color w:val="B5CEA8"/>
          <w:sz w:val="24"/>
          <w:szCs w:val="24"/>
          <w:lang w:eastAsia="en-IN"/>
        </w:rPr>
        <w:t>6</w:t>
      </w:r>
      <w:r w:rsidRPr="00327E4C">
        <w:rPr>
          <w:rFonts w:ascii="Consolas" w:eastAsia="Times New Roman" w:hAnsi="Consolas" w:cs="Times New Roman"/>
          <w:color w:val="D4D4D4"/>
          <w:sz w:val="24"/>
          <w:szCs w:val="24"/>
          <w:lang w:eastAsia="en-IN"/>
        </w:rPr>
        <w:t>, </w:t>
      </w:r>
      <w:r w:rsidRPr="00327E4C">
        <w:rPr>
          <w:rFonts w:ascii="Consolas" w:eastAsia="Times New Roman" w:hAnsi="Consolas" w:cs="Times New Roman"/>
          <w:color w:val="B5CEA8"/>
          <w:sz w:val="24"/>
          <w:szCs w:val="24"/>
          <w:lang w:eastAsia="en-IN"/>
        </w:rPr>
        <w:t>7</w:t>
      </w:r>
      <w:r w:rsidRPr="00327E4C">
        <w:rPr>
          <w:rFonts w:ascii="Consolas" w:eastAsia="Times New Roman" w:hAnsi="Consolas" w:cs="Times New Roman"/>
          <w:color w:val="D4D4D4"/>
          <w:sz w:val="24"/>
          <w:szCs w:val="24"/>
          <w:lang w:eastAsia="en-IN"/>
        </w:rPr>
        <w:t>, </w:t>
      </w:r>
      <w:r w:rsidRPr="00327E4C">
        <w:rPr>
          <w:rFonts w:ascii="Consolas" w:eastAsia="Times New Roman" w:hAnsi="Consolas" w:cs="Times New Roman"/>
          <w:color w:val="B5CEA8"/>
          <w:sz w:val="24"/>
          <w:szCs w:val="24"/>
          <w:lang w:eastAsia="en-IN"/>
        </w:rPr>
        <w:t>4</w:t>
      </w:r>
      <w:r w:rsidRPr="00327E4C">
        <w:rPr>
          <w:rFonts w:ascii="Consolas" w:eastAsia="Times New Roman" w:hAnsi="Consolas" w:cs="Times New Roman"/>
          <w:color w:val="D4D4D4"/>
          <w:sz w:val="24"/>
          <w:szCs w:val="24"/>
          <w:lang w:eastAsia="en-IN"/>
        </w:rPr>
        <w:t>}</w:t>
      </w:r>
    </w:p>
    <w:p w:rsidR="00327E4C" w:rsidRPr="00327E4C" w:rsidRDefault="00327E4C" w:rsidP="00327E4C">
      <w:pPr>
        <w:shd w:val="clear" w:color="auto" w:fill="1E1E1E"/>
        <w:spacing w:after="0" w:line="330" w:lineRule="atLeast"/>
        <w:rPr>
          <w:rFonts w:ascii="Consolas" w:eastAsia="Times New Roman" w:hAnsi="Consolas" w:cs="Times New Roman"/>
          <w:color w:val="D4D4D4"/>
          <w:sz w:val="24"/>
          <w:szCs w:val="24"/>
          <w:lang w:eastAsia="en-IN"/>
        </w:rPr>
      </w:pPr>
    </w:p>
    <w:p w:rsidR="00327E4C" w:rsidRPr="00327E4C" w:rsidRDefault="00327E4C" w:rsidP="00327E4C">
      <w:pPr>
        <w:shd w:val="clear" w:color="auto" w:fill="1E1E1E"/>
        <w:spacing w:after="0" w:line="330" w:lineRule="atLeast"/>
        <w:rPr>
          <w:rFonts w:ascii="Consolas" w:eastAsia="Times New Roman" w:hAnsi="Consolas" w:cs="Times New Roman"/>
          <w:color w:val="D4D4D4"/>
          <w:sz w:val="24"/>
          <w:szCs w:val="24"/>
          <w:lang w:eastAsia="en-IN"/>
        </w:rPr>
      </w:pPr>
      <w:r w:rsidRPr="00327E4C">
        <w:rPr>
          <w:rFonts w:ascii="Consolas" w:eastAsia="Times New Roman" w:hAnsi="Consolas" w:cs="Times New Roman"/>
          <w:color w:val="D4D4D4"/>
          <w:sz w:val="24"/>
          <w:szCs w:val="24"/>
          <w:lang w:eastAsia="en-IN"/>
        </w:rPr>
        <w:t>s2 = {</w:t>
      </w:r>
      <w:r w:rsidRPr="00327E4C">
        <w:rPr>
          <w:rFonts w:ascii="Consolas" w:eastAsia="Times New Roman" w:hAnsi="Consolas" w:cs="Times New Roman"/>
          <w:color w:val="B5CEA8"/>
          <w:sz w:val="24"/>
          <w:szCs w:val="24"/>
          <w:lang w:eastAsia="en-IN"/>
        </w:rPr>
        <w:t>4</w:t>
      </w:r>
      <w:r w:rsidRPr="00327E4C">
        <w:rPr>
          <w:rFonts w:ascii="Consolas" w:eastAsia="Times New Roman" w:hAnsi="Consolas" w:cs="Times New Roman"/>
          <w:color w:val="D4D4D4"/>
          <w:sz w:val="24"/>
          <w:szCs w:val="24"/>
          <w:lang w:eastAsia="en-IN"/>
        </w:rPr>
        <w:t>, </w:t>
      </w:r>
      <w:r w:rsidRPr="00327E4C">
        <w:rPr>
          <w:rFonts w:ascii="Consolas" w:eastAsia="Times New Roman" w:hAnsi="Consolas" w:cs="Times New Roman"/>
          <w:color w:val="B5CEA8"/>
          <w:sz w:val="24"/>
          <w:szCs w:val="24"/>
          <w:lang w:eastAsia="en-IN"/>
        </w:rPr>
        <w:t>6</w:t>
      </w:r>
      <w:r w:rsidRPr="00327E4C">
        <w:rPr>
          <w:rFonts w:ascii="Consolas" w:eastAsia="Times New Roman" w:hAnsi="Consolas" w:cs="Times New Roman"/>
          <w:color w:val="D4D4D4"/>
          <w:sz w:val="24"/>
          <w:szCs w:val="24"/>
          <w:lang w:eastAsia="en-IN"/>
        </w:rPr>
        <w:t>, </w:t>
      </w:r>
      <w:r w:rsidRPr="00327E4C">
        <w:rPr>
          <w:rFonts w:ascii="Consolas" w:eastAsia="Times New Roman" w:hAnsi="Consolas" w:cs="Times New Roman"/>
          <w:color w:val="B5CEA8"/>
          <w:sz w:val="24"/>
          <w:szCs w:val="24"/>
          <w:lang w:eastAsia="en-IN"/>
        </w:rPr>
        <w:t>8</w:t>
      </w:r>
      <w:r w:rsidRPr="00327E4C">
        <w:rPr>
          <w:rFonts w:ascii="Consolas" w:eastAsia="Times New Roman" w:hAnsi="Consolas" w:cs="Times New Roman"/>
          <w:color w:val="D4D4D4"/>
          <w:sz w:val="24"/>
          <w:szCs w:val="24"/>
          <w:lang w:eastAsia="en-IN"/>
        </w:rPr>
        <w:t>, </w:t>
      </w:r>
      <w:r w:rsidRPr="00327E4C">
        <w:rPr>
          <w:rFonts w:ascii="Consolas" w:eastAsia="Times New Roman" w:hAnsi="Consolas" w:cs="Times New Roman"/>
          <w:color w:val="B5CEA8"/>
          <w:sz w:val="24"/>
          <w:szCs w:val="24"/>
          <w:lang w:eastAsia="en-IN"/>
        </w:rPr>
        <w:t>9</w:t>
      </w:r>
      <w:r w:rsidRPr="00327E4C">
        <w:rPr>
          <w:rFonts w:ascii="Consolas" w:eastAsia="Times New Roman" w:hAnsi="Consolas" w:cs="Times New Roman"/>
          <w:color w:val="D4D4D4"/>
          <w:sz w:val="24"/>
          <w:szCs w:val="24"/>
          <w:lang w:eastAsia="en-IN"/>
        </w:rPr>
        <w:t>, </w:t>
      </w:r>
      <w:r w:rsidRPr="00327E4C">
        <w:rPr>
          <w:rFonts w:ascii="Consolas" w:eastAsia="Times New Roman" w:hAnsi="Consolas" w:cs="Times New Roman"/>
          <w:color w:val="B5CEA8"/>
          <w:sz w:val="24"/>
          <w:szCs w:val="24"/>
          <w:lang w:eastAsia="en-IN"/>
        </w:rPr>
        <w:t>10</w:t>
      </w:r>
      <w:r w:rsidRPr="00327E4C">
        <w:rPr>
          <w:rFonts w:ascii="Consolas" w:eastAsia="Times New Roman" w:hAnsi="Consolas" w:cs="Times New Roman"/>
          <w:color w:val="D4D4D4"/>
          <w:sz w:val="24"/>
          <w:szCs w:val="24"/>
          <w:lang w:eastAsia="en-IN"/>
        </w:rPr>
        <w:t>}</w:t>
      </w:r>
    </w:p>
    <w:p w:rsidR="00327E4C" w:rsidRPr="00327E4C" w:rsidRDefault="00327E4C" w:rsidP="00327E4C">
      <w:pPr>
        <w:shd w:val="clear" w:color="auto" w:fill="1E1E1E"/>
        <w:spacing w:after="0" w:line="330" w:lineRule="atLeast"/>
        <w:rPr>
          <w:rFonts w:ascii="Consolas" w:eastAsia="Times New Roman" w:hAnsi="Consolas" w:cs="Times New Roman"/>
          <w:color w:val="D4D4D4"/>
          <w:sz w:val="24"/>
          <w:szCs w:val="24"/>
          <w:lang w:eastAsia="en-IN"/>
        </w:rPr>
      </w:pPr>
    </w:p>
    <w:p w:rsidR="00327E4C" w:rsidRPr="00327E4C" w:rsidRDefault="00327E4C" w:rsidP="00327E4C">
      <w:pPr>
        <w:shd w:val="clear" w:color="auto" w:fill="1E1E1E"/>
        <w:spacing w:after="0" w:line="330" w:lineRule="atLeast"/>
        <w:rPr>
          <w:rFonts w:ascii="Consolas" w:eastAsia="Times New Roman" w:hAnsi="Consolas" w:cs="Times New Roman"/>
          <w:color w:val="D4D4D4"/>
          <w:sz w:val="24"/>
          <w:szCs w:val="24"/>
          <w:lang w:eastAsia="en-IN"/>
        </w:rPr>
      </w:pPr>
      <w:r w:rsidRPr="00327E4C">
        <w:rPr>
          <w:rFonts w:ascii="Consolas" w:eastAsia="Times New Roman" w:hAnsi="Consolas" w:cs="Times New Roman"/>
          <w:color w:val="6A9955"/>
          <w:sz w:val="24"/>
          <w:szCs w:val="24"/>
          <w:lang w:eastAsia="en-IN"/>
        </w:rPr>
        <w:t># for union</w:t>
      </w:r>
    </w:p>
    <w:p w:rsidR="00327E4C" w:rsidRPr="00327E4C" w:rsidRDefault="00327E4C" w:rsidP="00327E4C">
      <w:pPr>
        <w:shd w:val="clear" w:color="auto" w:fill="1E1E1E"/>
        <w:spacing w:after="0" w:line="330" w:lineRule="atLeast"/>
        <w:rPr>
          <w:rFonts w:ascii="Consolas" w:eastAsia="Times New Roman" w:hAnsi="Consolas" w:cs="Times New Roman"/>
          <w:color w:val="D4D4D4"/>
          <w:sz w:val="24"/>
          <w:szCs w:val="24"/>
          <w:lang w:eastAsia="en-IN"/>
        </w:rPr>
      </w:pPr>
      <w:r w:rsidRPr="00327E4C">
        <w:rPr>
          <w:rFonts w:ascii="Consolas" w:eastAsia="Times New Roman" w:hAnsi="Consolas" w:cs="Times New Roman"/>
          <w:color w:val="D4D4D4"/>
          <w:sz w:val="24"/>
          <w:szCs w:val="24"/>
          <w:lang w:eastAsia="en-IN"/>
        </w:rPr>
        <w:t>d = s1 | s2</w:t>
      </w:r>
    </w:p>
    <w:p w:rsidR="00327E4C" w:rsidRPr="00327E4C" w:rsidRDefault="00327E4C" w:rsidP="00327E4C">
      <w:pPr>
        <w:shd w:val="clear" w:color="auto" w:fill="1E1E1E"/>
        <w:spacing w:after="0" w:line="330" w:lineRule="atLeast"/>
        <w:rPr>
          <w:rFonts w:ascii="Consolas" w:eastAsia="Times New Roman" w:hAnsi="Consolas" w:cs="Times New Roman"/>
          <w:color w:val="D4D4D4"/>
          <w:sz w:val="24"/>
          <w:szCs w:val="24"/>
          <w:lang w:eastAsia="en-IN"/>
        </w:rPr>
      </w:pPr>
      <w:r w:rsidRPr="00327E4C">
        <w:rPr>
          <w:rFonts w:ascii="Consolas" w:eastAsia="Times New Roman" w:hAnsi="Consolas" w:cs="Times New Roman"/>
          <w:color w:val="DCDCAA"/>
          <w:sz w:val="24"/>
          <w:szCs w:val="24"/>
          <w:lang w:eastAsia="en-IN"/>
        </w:rPr>
        <w:t>print</w:t>
      </w:r>
      <w:r w:rsidRPr="00327E4C">
        <w:rPr>
          <w:rFonts w:ascii="Consolas" w:eastAsia="Times New Roman" w:hAnsi="Consolas" w:cs="Times New Roman"/>
          <w:color w:val="D4D4D4"/>
          <w:sz w:val="24"/>
          <w:szCs w:val="24"/>
          <w:lang w:eastAsia="en-IN"/>
        </w:rPr>
        <w:t>(d)</w:t>
      </w:r>
    </w:p>
    <w:p w:rsidR="00327E4C" w:rsidRDefault="00327E4C" w:rsidP="0044087F">
      <w:pPr>
        <w:rPr>
          <w:color w:val="000000" w:themeColor="text1"/>
          <w:sz w:val="28"/>
          <w:szCs w:val="24"/>
          <w:lang w:val="en-US"/>
        </w:rPr>
      </w:pPr>
      <w:r>
        <w:rPr>
          <w:color w:val="000000" w:themeColor="text1"/>
          <w:sz w:val="28"/>
          <w:szCs w:val="24"/>
          <w:lang w:val="en-US"/>
        </w:rPr>
        <w:t xml:space="preserve">output  is: </w:t>
      </w:r>
      <w:r w:rsidRPr="00327E4C">
        <w:rPr>
          <w:color w:val="000000" w:themeColor="text1"/>
          <w:sz w:val="28"/>
          <w:szCs w:val="24"/>
          <w:lang w:val="en-US"/>
        </w:rPr>
        <w:t>{1, 3, 4, 5, 6, 7, 8, 9, 10}</w:t>
      </w:r>
    </w:p>
    <w:p w:rsidR="00327E4C" w:rsidRPr="00327E4C" w:rsidRDefault="00327E4C" w:rsidP="00327E4C">
      <w:pPr>
        <w:shd w:val="clear" w:color="auto" w:fill="1E1E1E"/>
        <w:spacing w:after="0" w:line="330" w:lineRule="atLeast"/>
        <w:rPr>
          <w:rFonts w:ascii="Consolas" w:eastAsia="Times New Roman" w:hAnsi="Consolas" w:cs="Times New Roman"/>
          <w:color w:val="D4D4D4"/>
          <w:sz w:val="24"/>
          <w:szCs w:val="24"/>
          <w:lang w:eastAsia="en-IN"/>
        </w:rPr>
      </w:pPr>
      <w:r w:rsidRPr="00327E4C">
        <w:rPr>
          <w:rFonts w:ascii="Consolas" w:eastAsia="Times New Roman" w:hAnsi="Consolas" w:cs="Times New Roman"/>
          <w:color w:val="D4D4D4"/>
          <w:sz w:val="24"/>
          <w:szCs w:val="24"/>
          <w:lang w:eastAsia="en-IN"/>
        </w:rPr>
        <w:t>s1 = {</w:t>
      </w:r>
      <w:r w:rsidRPr="00327E4C">
        <w:rPr>
          <w:rFonts w:ascii="Consolas" w:eastAsia="Times New Roman" w:hAnsi="Consolas" w:cs="Times New Roman"/>
          <w:color w:val="B5CEA8"/>
          <w:sz w:val="24"/>
          <w:szCs w:val="24"/>
          <w:lang w:eastAsia="en-IN"/>
        </w:rPr>
        <w:t>1</w:t>
      </w:r>
      <w:r w:rsidRPr="00327E4C">
        <w:rPr>
          <w:rFonts w:ascii="Consolas" w:eastAsia="Times New Roman" w:hAnsi="Consolas" w:cs="Times New Roman"/>
          <w:color w:val="D4D4D4"/>
          <w:sz w:val="24"/>
          <w:szCs w:val="24"/>
          <w:lang w:eastAsia="en-IN"/>
        </w:rPr>
        <w:t>, </w:t>
      </w:r>
      <w:r w:rsidRPr="00327E4C">
        <w:rPr>
          <w:rFonts w:ascii="Consolas" w:eastAsia="Times New Roman" w:hAnsi="Consolas" w:cs="Times New Roman"/>
          <w:color w:val="B5CEA8"/>
          <w:sz w:val="24"/>
          <w:szCs w:val="24"/>
          <w:lang w:eastAsia="en-IN"/>
        </w:rPr>
        <w:t>3</w:t>
      </w:r>
      <w:r w:rsidRPr="00327E4C">
        <w:rPr>
          <w:rFonts w:ascii="Consolas" w:eastAsia="Times New Roman" w:hAnsi="Consolas" w:cs="Times New Roman"/>
          <w:color w:val="D4D4D4"/>
          <w:sz w:val="24"/>
          <w:szCs w:val="24"/>
          <w:lang w:eastAsia="en-IN"/>
        </w:rPr>
        <w:t>, </w:t>
      </w:r>
      <w:r w:rsidRPr="00327E4C">
        <w:rPr>
          <w:rFonts w:ascii="Consolas" w:eastAsia="Times New Roman" w:hAnsi="Consolas" w:cs="Times New Roman"/>
          <w:color w:val="B5CEA8"/>
          <w:sz w:val="24"/>
          <w:szCs w:val="24"/>
          <w:lang w:eastAsia="en-IN"/>
        </w:rPr>
        <w:t>5</w:t>
      </w:r>
      <w:r w:rsidRPr="00327E4C">
        <w:rPr>
          <w:rFonts w:ascii="Consolas" w:eastAsia="Times New Roman" w:hAnsi="Consolas" w:cs="Times New Roman"/>
          <w:color w:val="D4D4D4"/>
          <w:sz w:val="24"/>
          <w:szCs w:val="24"/>
          <w:lang w:eastAsia="en-IN"/>
        </w:rPr>
        <w:t>, </w:t>
      </w:r>
      <w:r w:rsidRPr="00327E4C">
        <w:rPr>
          <w:rFonts w:ascii="Consolas" w:eastAsia="Times New Roman" w:hAnsi="Consolas" w:cs="Times New Roman"/>
          <w:color w:val="B5CEA8"/>
          <w:sz w:val="24"/>
          <w:szCs w:val="24"/>
          <w:lang w:eastAsia="en-IN"/>
        </w:rPr>
        <w:t>6</w:t>
      </w:r>
      <w:r w:rsidRPr="00327E4C">
        <w:rPr>
          <w:rFonts w:ascii="Consolas" w:eastAsia="Times New Roman" w:hAnsi="Consolas" w:cs="Times New Roman"/>
          <w:color w:val="D4D4D4"/>
          <w:sz w:val="24"/>
          <w:szCs w:val="24"/>
          <w:lang w:eastAsia="en-IN"/>
        </w:rPr>
        <w:t>, </w:t>
      </w:r>
      <w:r w:rsidRPr="00327E4C">
        <w:rPr>
          <w:rFonts w:ascii="Consolas" w:eastAsia="Times New Roman" w:hAnsi="Consolas" w:cs="Times New Roman"/>
          <w:color w:val="B5CEA8"/>
          <w:sz w:val="24"/>
          <w:szCs w:val="24"/>
          <w:lang w:eastAsia="en-IN"/>
        </w:rPr>
        <w:t>7</w:t>
      </w:r>
      <w:r w:rsidRPr="00327E4C">
        <w:rPr>
          <w:rFonts w:ascii="Consolas" w:eastAsia="Times New Roman" w:hAnsi="Consolas" w:cs="Times New Roman"/>
          <w:color w:val="D4D4D4"/>
          <w:sz w:val="24"/>
          <w:szCs w:val="24"/>
          <w:lang w:eastAsia="en-IN"/>
        </w:rPr>
        <w:t>, </w:t>
      </w:r>
      <w:r w:rsidRPr="00327E4C">
        <w:rPr>
          <w:rFonts w:ascii="Consolas" w:eastAsia="Times New Roman" w:hAnsi="Consolas" w:cs="Times New Roman"/>
          <w:color w:val="B5CEA8"/>
          <w:sz w:val="24"/>
          <w:szCs w:val="24"/>
          <w:lang w:eastAsia="en-IN"/>
        </w:rPr>
        <w:t>4</w:t>
      </w:r>
      <w:r w:rsidRPr="00327E4C">
        <w:rPr>
          <w:rFonts w:ascii="Consolas" w:eastAsia="Times New Roman" w:hAnsi="Consolas" w:cs="Times New Roman"/>
          <w:color w:val="D4D4D4"/>
          <w:sz w:val="24"/>
          <w:szCs w:val="24"/>
          <w:lang w:eastAsia="en-IN"/>
        </w:rPr>
        <w:t>}</w:t>
      </w:r>
    </w:p>
    <w:p w:rsidR="00327E4C" w:rsidRPr="00327E4C" w:rsidRDefault="00327E4C" w:rsidP="00327E4C">
      <w:pPr>
        <w:shd w:val="clear" w:color="auto" w:fill="1E1E1E"/>
        <w:spacing w:after="0" w:line="330" w:lineRule="atLeast"/>
        <w:rPr>
          <w:rFonts w:ascii="Consolas" w:eastAsia="Times New Roman" w:hAnsi="Consolas" w:cs="Times New Roman"/>
          <w:color w:val="D4D4D4"/>
          <w:sz w:val="24"/>
          <w:szCs w:val="24"/>
          <w:lang w:eastAsia="en-IN"/>
        </w:rPr>
      </w:pPr>
    </w:p>
    <w:p w:rsidR="00327E4C" w:rsidRPr="00327E4C" w:rsidRDefault="00327E4C" w:rsidP="00327E4C">
      <w:pPr>
        <w:shd w:val="clear" w:color="auto" w:fill="1E1E1E"/>
        <w:spacing w:after="0" w:line="330" w:lineRule="atLeast"/>
        <w:rPr>
          <w:rFonts w:ascii="Consolas" w:eastAsia="Times New Roman" w:hAnsi="Consolas" w:cs="Times New Roman"/>
          <w:color w:val="D4D4D4"/>
          <w:sz w:val="24"/>
          <w:szCs w:val="24"/>
          <w:lang w:eastAsia="en-IN"/>
        </w:rPr>
      </w:pPr>
      <w:r w:rsidRPr="00327E4C">
        <w:rPr>
          <w:rFonts w:ascii="Consolas" w:eastAsia="Times New Roman" w:hAnsi="Consolas" w:cs="Times New Roman"/>
          <w:color w:val="D4D4D4"/>
          <w:sz w:val="24"/>
          <w:szCs w:val="24"/>
          <w:lang w:eastAsia="en-IN"/>
        </w:rPr>
        <w:t>s2 = {</w:t>
      </w:r>
      <w:r w:rsidRPr="00327E4C">
        <w:rPr>
          <w:rFonts w:ascii="Consolas" w:eastAsia="Times New Roman" w:hAnsi="Consolas" w:cs="Times New Roman"/>
          <w:color w:val="B5CEA8"/>
          <w:sz w:val="24"/>
          <w:szCs w:val="24"/>
          <w:lang w:eastAsia="en-IN"/>
        </w:rPr>
        <w:t>4</w:t>
      </w:r>
      <w:r w:rsidRPr="00327E4C">
        <w:rPr>
          <w:rFonts w:ascii="Consolas" w:eastAsia="Times New Roman" w:hAnsi="Consolas" w:cs="Times New Roman"/>
          <w:color w:val="D4D4D4"/>
          <w:sz w:val="24"/>
          <w:szCs w:val="24"/>
          <w:lang w:eastAsia="en-IN"/>
        </w:rPr>
        <w:t>, </w:t>
      </w:r>
      <w:r w:rsidRPr="00327E4C">
        <w:rPr>
          <w:rFonts w:ascii="Consolas" w:eastAsia="Times New Roman" w:hAnsi="Consolas" w:cs="Times New Roman"/>
          <w:color w:val="B5CEA8"/>
          <w:sz w:val="24"/>
          <w:szCs w:val="24"/>
          <w:lang w:eastAsia="en-IN"/>
        </w:rPr>
        <w:t>6</w:t>
      </w:r>
      <w:r w:rsidRPr="00327E4C">
        <w:rPr>
          <w:rFonts w:ascii="Consolas" w:eastAsia="Times New Roman" w:hAnsi="Consolas" w:cs="Times New Roman"/>
          <w:color w:val="D4D4D4"/>
          <w:sz w:val="24"/>
          <w:szCs w:val="24"/>
          <w:lang w:eastAsia="en-IN"/>
        </w:rPr>
        <w:t>, </w:t>
      </w:r>
      <w:r w:rsidRPr="00327E4C">
        <w:rPr>
          <w:rFonts w:ascii="Consolas" w:eastAsia="Times New Roman" w:hAnsi="Consolas" w:cs="Times New Roman"/>
          <w:color w:val="B5CEA8"/>
          <w:sz w:val="24"/>
          <w:szCs w:val="24"/>
          <w:lang w:eastAsia="en-IN"/>
        </w:rPr>
        <w:t>8</w:t>
      </w:r>
      <w:r w:rsidRPr="00327E4C">
        <w:rPr>
          <w:rFonts w:ascii="Consolas" w:eastAsia="Times New Roman" w:hAnsi="Consolas" w:cs="Times New Roman"/>
          <w:color w:val="D4D4D4"/>
          <w:sz w:val="24"/>
          <w:szCs w:val="24"/>
          <w:lang w:eastAsia="en-IN"/>
        </w:rPr>
        <w:t>, </w:t>
      </w:r>
      <w:r w:rsidRPr="00327E4C">
        <w:rPr>
          <w:rFonts w:ascii="Consolas" w:eastAsia="Times New Roman" w:hAnsi="Consolas" w:cs="Times New Roman"/>
          <w:color w:val="B5CEA8"/>
          <w:sz w:val="24"/>
          <w:szCs w:val="24"/>
          <w:lang w:eastAsia="en-IN"/>
        </w:rPr>
        <w:t>9</w:t>
      </w:r>
      <w:r w:rsidRPr="00327E4C">
        <w:rPr>
          <w:rFonts w:ascii="Consolas" w:eastAsia="Times New Roman" w:hAnsi="Consolas" w:cs="Times New Roman"/>
          <w:color w:val="D4D4D4"/>
          <w:sz w:val="24"/>
          <w:szCs w:val="24"/>
          <w:lang w:eastAsia="en-IN"/>
        </w:rPr>
        <w:t>, </w:t>
      </w:r>
      <w:r w:rsidRPr="00327E4C">
        <w:rPr>
          <w:rFonts w:ascii="Consolas" w:eastAsia="Times New Roman" w:hAnsi="Consolas" w:cs="Times New Roman"/>
          <w:color w:val="B5CEA8"/>
          <w:sz w:val="24"/>
          <w:szCs w:val="24"/>
          <w:lang w:eastAsia="en-IN"/>
        </w:rPr>
        <w:t>10</w:t>
      </w:r>
      <w:r w:rsidRPr="00327E4C">
        <w:rPr>
          <w:rFonts w:ascii="Consolas" w:eastAsia="Times New Roman" w:hAnsi="Consolas" w:cs="Times New Roman"/>
          <w:color w:val="D4D4D4"/>
          <w:sz w:val="24"/>
          <w:szCs w:val="24"/>
          <w:lang w:eastAsia="en-IN"/>
        </w:rPr>
        <w:t>}</w:t>
      </w:r>
    </w:p>
    <w:p w:rsidR="00327E4C" w:rsidRPr="00327E4C" w:rsidRDefault="00327E4C" w:rsidP="00327E4C">
      <w:pPr>
        <w:shd w:val="clear" w:color="auto" w:fill="1E1E1E"/>
        <w:spacing w:after="0" w:line="330" w:lineRule="atLeast"/>
        <w:rPr>
          <w:rFonts w:ascii="Consolas" w:eastAsia="Times New Roman" w:hAnsi="Consolas" w:cs="Times New Roman"/>
          <w:color w:val="D4D4D4"/>
          <w:sz w:val="24"/>
          <w:szCs w:val="24"/>
          <w:lang w:eastAsia="en-IN"/>
        </w:rPr>
      </w:pPr>
    </w:p>
    <w:p w:rsidR="00327E4C" w:rsidRPr="00327E4C" w:rsidRDefault="00327E4C" w:rsidP="00327E4C">
      <w:pPr>
        <w:shd w:val="clear" w:color="auto" w:fill="1E1E1E"/>
        <w:spacing w:after="0" w:line="330" w:lineRule="atLeast"/>
        <w:rPr>
          <w:rFonts w:ascii="Consolas" w:eastAsia="Times New Roman" w:hAnsi="Consolas" w:cs="Times New Roman"/>
          <w:color w:val="D4D4D4"/>
          <w:sz w:val="24"/>
          <w:szCs w:val="24"/>
          <w:lang w:eastAsia="en-IN"/>
        </w:rPr>
      </w:pPr>
      <w:r w:rsidRPr="00327E4C">
        <w:rPr>
          <w:rFonts w:ascii="Consolas" w:eastAsia="Times New Roman" w:hAnsi="Consolas" w:cs="Times New Roman"/>
          <w:color w:val="6A9955"/>
          <w:sz w:val="24"/>
          <w:szCs w:val="24"/>
          <w:lang w:eastAsia="en-IN"/>
        </w:rPr>
        <w:lastRenderedPageBreak/>
        <w:t># for intersection</w:t>
      </w:r>
    </w:p>
    <w:p w:rsidR="00327E4C" w:rsidRPr="00327E4C" w:rsidRDefault="00327E4C" w:rsidP="00327E4C">
      <w:pPr>
        <w:shd w:val="clear" w:color="auto" w:fill="1E1E1E"/>
        <w:spacing w:after="0" w:line="330" w:lineRule="atLeast"/>
        <w:rPr>
          <w:rFonts w:ascii="Consolas" w:eastAsia="Times New Roman" w:hAnsi="Consolas" w:cs="Times New Roman"/>
          <w:color w:val="D4D4D4"/>
          <w:sz w:val="24"/>
          <w:szCs w:val="24"/>
          <w:lang w:eastAsia="en-IN"/>
        </w:rPr>
      </w:pPr>
      <w:r w:rsidRPr="00327E4C">
        <w:rPr>
          <w:rFonts w:ascii="Consolas" w:eastAsia="Times New Roman" w:hAnsi="Consolas" w:cs="Times New Roman"/>
          <w:color w:val="D4D4D4"/>
          <w:sz w:val="24"/>
          <w:szCs w:val="24"/>
          <w:lang w:eastAsia="en-IN"/>
        </w:rPr>
        <w:t>d = s1 &amp; s2</w:t>
      </w:r>
    </w:p>
    <w:p w:rsidR="00327E4C" w:rsidRPr="00327E4C" w:rsidRDefault="00327E4C" w:rsidP="00327E4C">
      <w:pPr>
        <w:shd w:val="clear" w:color="auto" w:fill="1E1E1E"/>
        <w:spacing w:after="0" w:line="330" w:lineRule="atLeast"/>
        <w:rPr>
          <w:rFonts w:ascii="Consolas" w:eastAsia="Times New Roman" w:hAnsi="Consolas" w:cs="Times New Roman"/>
          <w:color w:val="D4D4D4"/>
          <w:sz w:val="24"/>
          <w:szCs w:val="24"/>
          <w:lang w:eastAsia="en-IN"/>
        </w:rPr>
      </w:pPr>
      <w:r w:rsidRPr="00327E4C">
        <w:rPr>
          <w:rFonts w:ascii="Consolas" w:eastAsia="Times New Roman" w:hAnsi="Consolas" w:cs="Times New Roman"/>
          <w:color w:val="DCDCAA"/>
          <w:sz w:val="24"/>
          <w:szCs w:val="24"/>
          <w:lang w:eastAsia="en-IN"/>
        </w:rPr>
        <w:t>print</w:t>
      </w:r>
      <w:r w:rsidRPr="00327E4C">
        <w:rPr>
          <w:rFonts w:ascii="Consolas" w:eastAsia="Times New Roman" w:hAnsi="Consolas" w:cs="Times New Roman"/>
          <w:color w:val="D4D4D4"/>
          <w:sz w:val="24"/>
          <w:szCs w:val="24"/>
          <w:lang w:eastAsia="en-IN"/>
        </w:rPr>
        <w:t>(d)</w:t>
      </w:r>
    </w:p>
    <w:p w:rsidR="00327E4C" w:rsidRDefault="00327E4C" w:rsidP="0044087F">
      <w:pPr>
        <w:rPr>
          <w:color w:val="000000" w:themeColor="text1"/>
          <w:sz w:val="28"/>
          <w:szCs w:val="24"/>
          <w:lang w:val="en-US"/>
        </w:rPr>
      </w:pPr>
      <w:r>
        <w:rPr>
          <w:color w:val="000000" w:themeColor="text1"/>
          <w:sz w:val="28"/>
          <w:szCs w:val="24"/>
          <w:lang w:val="en-US"/>
        </w:rPr>
        <w:t xml:space="preserve">output is: </w:t>
      </w:r>
      <w:r w:rsidRPr="00327E4C">
        <w:rPr>
          <w:color w:val="000000" w:themeColor="text1"/>
          <w:sz w:val="28"/>
          <w:szCs w:val="24"/>
          <w:lang w:val="en-US"/>
        </w:rPr>
        <w:t>{4, 6}</w:t>
      </w:r>
    </w:p>
    <w:p w:rsidR="00327E4C" w:rsidRDefault="00327E4C" w:rsidP="0044087F">
      <w:pPr>
        <w:rPr>
          <w:color w:val="000000" w:themeColor="text1"/>
          <w:sz w:val="28"/>
          <w:szCs w:val="24"/>
          <w:lang w:val="en-US"/>
        </w:rPr>
      </w:pPr>
    </w:p>
    <w:p w:rsidR="00327E4C" w:rsidRDefault="00327E4C" w:rsidP="0044087F">
      <w:pPr>
        <w:rPr>
          <w:color w:val="000000" w:themeColor="text1"/>
          <w:sz w:val="28"/>
          <w:szCs w:val="24"/>
          <w:lang w:val="en-US"/>
        </w:rPr>
      </w:pPr>
    </w:p>
    <w:p w:rsidR="00327E4C" w:rsidRPr="006F5342" w:rsidRDefault="00327E4C" w:rsidP="00327E4C">
      <w:pPr>
        <w:jc w:val="center"/>
        <w:rPr>
          <w:color w:val="000000" w:themeColor="text1"/>
          <w:sz w:val="32"/>
          <w:szCs w:val="28"/>
          <w:lang w:val="en-US"/>
        </w:rPr>
      </w:pPr>
      <w:r w:rsidRPr="006F5342">
        <w:rPr>
          <w:color w:val="000000" w:themeColor="text1"/>
          <w:sz w:val="32"/>
          <w:szCs w:val="28"/>
          <w:lang w:val="en-US"/>
        </w:rPr>
        <w:t>List Comprehension ( This is python special)</w:t>
      </w:r>
    </w:p>
    <w:p w:rsidR="00327E4C" w:rsidRDefault="006F5342" w:rsidP="00327E4C">
      <w:pPr>
        <w:rPr>
          <w:color w:val="000000" w:themeColor="text1"/>
          <w:sz w:val="28"/>
          <w:szCs w:val="24"/>
          <w:lang w:val="en-US"/>
        </w:rPr>
      </w:pPr>
      <w:r>
        <w:rPr>
          <w:color w:val="000000" w:themeColor="text1"/>
          <w:sz w:val="28"/>
          <w:szCs w:val="24"/>
          <w:lang w:val="en-US"/>
        </w:rPr>
        <w:t xml:space="preserve"> List comprehension is used to create long code in short line </w:t>
      </w:r>
    </w:p>
    <w:p w:rsidR="006F5342" w:rsidRDefault="006F5342" w:rsidP="00327E4C">
      <w:pPr>
        <w:rPr>
          <w:color w:val="000000" w:themeColor="text1"/>
          <w:sz w:val="28"/>
          <w:szCs w:val="24"/>
          <w:lang w:val="en-US"/>
        </w:rPr>
      </w:pPr>
      <w:r>
        <w:rPr>
          <w:color w:val="000000" w:themeColor="text1"/>
          <w:sz w:val="28"/>
          <w:szCs w:val="24"/>
          <w:lang w:val="en-US"/>
        </w:rPr>
        <w:t>For Eg:</w:t>
      </w:r>
    </w:p>
    <w:p w:rsidR="006F5342" w:rsidRPr="006F5342" w:rsidRDefault="006F5342" w:rsidP="006F5342">
      <w:pPr>
        <w:shd w:val="clear" w:color="auto" w:fill="1E1E1E"/>
        <w:spacing w:after="0" w:line="330" w:lineRule="atLeast"/>
        <w:rPr>
          <w:rFonts w:ascii="Consolas" w:eastAsia="Times New Roman" w:hAnsi="Consolas" w:cs="Times New Roman"/>
          <w:color w:val="D4D4D4"/>
          <w:sz w:val="24"/>
          <w:szCs w:val="24"/>
          <w:lang w:eastAsia="en-IN"/>
        </w:rPr>
      </w:pPr>
      <w:r w:rsidRPr="006F5342">
        <w:rPr>
          <w:rFonts w:ascii="Consolas" w:eastAsia="Times New Roman" w:hAnsi="Consolas" w:cs="Times New Roman"/>
          <w:color w:val="6A9955"/>
          <w:sz w:val="24"/>
          <w:szCs w:val="24"/>
          <w:lang w:eastAsia="en-IN"/>
        </w:rPr>
        <w:t># In normal ways to create loop inside the list</w:t>
      </w:r>
    </w:p>
    <w:p w:rsidR="006F5342" w:rsidRPr="006F5342" w:rsidRDefault="006F5342" w:rsidP="006F5342">
      <w:pPr>
        <w:shd w:val="clear" w:color="auto" w:fill="1E1E1E"/>
        <w:spacing w:after="0" w:line="330" w:lineRule="atLeast"/>
        <w:rPr>
          <w:rFonts w:ascii="Consolas" w:eastAsia="Times New Roman" w:hAnsi="Consolas" w:cs="Times New Roman"/>
          <w:color w:val="D4D4D4"/>
          <w:sz w:val="24"/>
          <w:szCs w:val="24"/>
          <w:lang w:eastAsia="en-IN"/>
        </w:rPr>
      </w:pPr>
      <w:r w:rsidRPr="006F5342">
        <w:rPr>
          <w:rFonts w:ascii="Consolas" w:eastAsia="Times New Roman" w:hAnsi="Consolas" w:cs="Times New Roman"/>
          <w:color w:val="D4D4D4"/>
          <w:sz w:val="24"/>
          <w:szCs w:val="24"/>
          <w:lang w:eastAsia="en-IN"/>
        </w:rPr>
        <w:t>list1 = []</w:t>
      </w:r>
    </w:p>
    <w:p w:rsidR="006F5342" w:rsidRPr="006F5342" w:rsidRDefault="006F5342" w:rsidP="006F5342">
      <w:pPr>
        <w:shd w:val="clear" w:color="auto" w:fill="1E1E1E"/>
        <w:spacing w:after="0" w:line="330" w:lineRule="atLeast"/>
        <w:rPr>
          <w:rFonts w:ascii="Consolas" w:eastAsia="Times New Roman" w:hAnsi="Consolas" w:cs="Times New Roman"/>
          <w:color w:val="D4D4D4"/>
          <w:sz w:val="24"/>
          <w:szCs w:val="24"/>
          <w:lang w:eastAsia="en-IN"/>
        </w:rPr>
      </w:pPr>
    </w:p>
    <w:p w:rsidR="006F5342" w:rsidRPr="006F5342" w:rsidRDefault="006F5342" w:rsidP="006F5342">
      <w:pPr>
        <w:shd w:val="clear" w:color="auto" w:fill="1E1E1E"/>
        <w:spacing w:after="0" w:line="330" w:lineRule="atLeast"/>
        <w:rPr>
          <w:rFonts w:ascii="Consolas" w:eastAsia="Times New Roman" w:hAnsi="Consolas" w:cs="Times New Roman"/>
          <w:color w:val="D4D4D4"/>
          <w:sz w:val="24"/>
          <w:szCs w:val="24"/>
          <w:lang w:eastAsia="en-IN"/>
        </w:rPr>
      </w:pPr>
      <w:r w:rsidRPr="006F5342">
        <w:rPr>
          <w:rFonts w:ascii="Consolas" w:eastAsia="Times New Roman" w:hAnsi="Consolas" w:cs="Times New Roman"/>
          <w:color w:val="C586C0"/>
          <w:sz w:val="24"/>
          <w:szCs w:val="24"/>
          <w:lang w:eastAsia="en-IN"/>
        </w:rPr>
        <w:t>for</w:t>
      </w:r>
      <w:r w:rsidRPr="006F5342">
        <w:rPr>
          <w:rFonts w:ascii="Consolas" w:eastAsia="Times New Roman" w:hAnsi="Consolas" w:cs="Times New Roman"/>
          <w:color w:val="D4D4D4"/>
          <w:sz w:val="24"/>
          <w:szCs w:val="24"/>
          <w:lang w:eastAsia="en-IN"/>
        </w:rPr>
        <w:t> i </w:t>
      </w:r>
      <w:r w:rsidRPr="006F5342">
        <w:rPr>
          <w:rFonts w:ascii="Consolas" w:eastAsia="Times New Roman" w:hAnsi="Consolas" w:cs="Times New Roman"/>
          <w:color w:val="C586C0"/>
          <w:sz w:val="24"/>
          <w:szCs w:val="24"/>
          <w:lang w:eastAsia="en-IN"/>
        </w:rPr>
        <w:t>in</w:t>
      </w:r>
      <w:r w:rsidRPr="006F5342">
        <w:rPr>
          <w:rFonts w:ascii="Consolas" w:eastAsia="Times New Roman" w:hAnsi="Consolas" w:cs="Times New Roman"/>
          <w:color w:val="D4D4D4"/>
          <w:sz w:val="24"/>
          <w:szCs w:val="24"/>
          <w:lang w:eastAsia="en-IN"/>
        </w:rPr>
        <w:t> </w:t>
      </w:r>
      <w:r w:rsidRPr="006F5342">
        <w:rPr>
          <w:rFonts w:ascii="Consolas" w:eastAsia="Times New Roman" w:hAnsi="Consolas" w:cs="Times New Roman"/>
          <w:color w:val="DCDCAA"/>
          <w:sz w:val="24"/>
          <w:szCs w:val="24"/>
          <w:lang w:eastAsia="en-IN"/>
        </w:rPr>
        <w:t>range</w:t>
      </w:r>
      <w:r w:rsidRPr="006F5342">
        <w:rPr>
          <w:rFonts w:ascii="Consolas" w:eastAsia="Times New Roman" w:hAnsi="Consolas" w:cs="Times New Roman"/>
          <w:color w:val="D4D4D4"/>
          <w:sz w:val="24"/>
          <w:szCs w:val="24"/>
          <w:lang w:eastAsia="en-IN"/>
        </w:rPr>
        <w:t>(</w:t>
      </w:r>
      <w:r w:rsidRPr="006F5342">
        <w:rPr>
          <w:rFonts w:ascii="Consolas" w:eastAsia="Times New Roman" w:hAnsi="Consolas" w:cs="Times New Roman"/>
          <w:color w:val="B5CEA8"/>
          <w:sz w:val="24"/>
          <w:szCs w:val="24"/>
          <w:lang w:eastAsia="en-IN"/>
        </w:rPr>
        <w:t>1</w:t>
      </w:r>
      <w:r w:rsidRPr="006F5342">
        <w:rPr>
          <w:rFonts w:ascii="Consolas" w:eastAsia="Times New Roman" w:hAnsi="Consolas" w:cs="Times New Roman"/>
          <w:color w:val="D4D4D4"/>
          <w:sz w:val="24"/>
          <w:szCs w:val="24"/>
          <w:lang w:eastAsia="en-IN"/>
        </w:rPr>
        <w:t>, </w:t>
      </w:r>
      <w:r w:rsidRPr="006F5342">
        <w:rPr>
          <w:rFonts w:ascii="Consolas" w:eastAsia="Times New Roman" w:hAnsi="Consolas" w:cs="Times New Roman"/>
          <w:color w:val="B5CEA8"/>
          <w:sz w:val="24"/>
          <w:szCs w:val="24"/>
          <w:lang w:eastAsia="en-IN"/>
        </w:rPr>
        <w:t>11</w:t>
      </w:r>
      <w:r w:rsidRPr="006F5342">
        <w:rPr>
          <w:rFonts w:ascii="Consolas" w:eastAsia="Times New Roman" w:hAnsi="Consolas" w:cs="Times New Roman"/>
          <w:color w:val="D4D4D4"/>
          <w:sz w:val="24"/>
          <w:szCs w:val="24"/>
          <w:lang w:eastAsia="en-IN"/>
        </w:rPr>
        <w:t>):</w:t>
      </w:r>
    </w:p>
    <w:p w:rsidR="006F5342" w:rsidRPr="006F5342" w:rsidRDefault="006F5342" w:rsidP="006F5342">
      <w:pPr>
        <w:shd w:val="clear" w:color="auto" w:fill="1E1E1E"/>
        <w:spacing w:after="0" w:line="330" w:lineRule="atLeast"/>
        <w:rPr>
          <w:rFonts w:ascii="Consolas" w:eastAsia="Times New Roman" w:hAnsi="Consolas" w:cs="Times New Roman"/>
          <w:color w:val="D4D4D4"/>
          <w:sz w:val="24"/>
          <w:szCs w:val="24"/>
          <w:lang w:eastAsia="en-IN"/>
        </w:rPr>
      </w:pPr>
      <w:r w:rsidRPr="006F5342">
        <w:rPr>
          <w:rFonts w:ascii="Consolas" w:eastAsia="Times New Roman" w:hAnsi="Consolas" w:cs="Times New Roman"/>
          <w:color w:val="D4D4D4"/>
          <w:sz w:val="24"/>
          <w:szCs w:val="24"/>
          <w:lang w:eastAsia="en-IN"/>
        </w:rPr>
        <w:t>    squares_num = i**</w:t>
      </w:r>
      <w:r w:rsidRPr="006F5342">
        <w:rPr>
          <w:rFonts w:ascii="Consolas" w:eastAsia="Times New Roman" w:hAnsi="Consolas" w:cs="Times New Roman"/>
          <w:color w:val="B5CEA8"/>
          <w:sz w:val="24"/>
          <w:szCs w:val="24"/>
          <w:lang w:eastAsia="en-IN"/>
        </w:rPr>
        <w:t>2</w:t>
      </w:r>
    </w:p>
    <w:p w:rsidR="006F5342" w:rsidRPr="006F5342" w:rsidRDefault="006F5342" w:rsidP="006F5342">
      <w:pPr>
        <w:shd w:val="clear" w:color="auto" w:fill="1E1E1E"/>
        <w:spacing w:after="0" w:line="330" w:lineRule="atLeast"/>
        <w:rPr>
          <w:rFonts w:ascii="Consolas" w:eastAsia="Times New Roman" w:hAnsi="Consolas" w:cs="Times New Roman"/>
          <w:color w:val="D4D4D4"/>
          <w:sz w:val="24"/>
          <w:szCs w:val="24"/>
          <w:lang w:eastAsia="en-IN"/>
        </w:rPr>
      </w:pPr>
      <w:r w:rsidRPr="006F5342">
        <w:rPr>
          <w:rFonts w:ascii="Consolas" w:eastAsia="Times New Roman" w:hAnsi="Consolas" w:cs="Times New Roman"/>
          <w:color w:val="D4D4D4"/>
          <w:sz w:val="24"/>
          <w:szCs w:val="24"/>
          <w:lang w:eastAsia="en-IN"/>
        </w:rPr>
        <w:t>    list1.append(squares_num)</w:t>
      </w:r>
    </w:p>
    <w:p w:rsidR="006F5342" w:rsidRPr="006F5342" w:rsidRDefault="006F5342" w:rsidP="006F5342">
      <w:pPr>
        <w:shd w:val="clear" w:color="auto" w:fill="1E1E1E"/>
        <w:spacing w:after="0" w:line="330" w:lineRule="atLeast"/>
        <w:rPr>
          <w:rFonts w:ascii="Consolas" w:eastAsia="Times New Roman" w:hAnsi="Consolas" w:cs="Times New Roman"/>
          <w:color w:val="D4D4D4"/>
          <w:sz w:val="24"/>
          <w:szCs w:val="24"/>
          <w:lang w:eastAsia="en-IN"/>
        </w:rPr>
      </w:pPr>
      <w:r w:rsidRPr="006F5342">
        <w:rPr>
          <w:rFonts w:ascii="Consolas" w:eastAsia="Times New Roman" w:hAnsi="Consolas" w:cs="Times New Roman"/>
          <w:color w:val="DCDCAA"/>
          <w:sz w:val="24"/>
          <w:szCs w:val="24"/>
          <w:lang w:eastAsia="en-IN"/>
        </w:rPr>
        <w:t>print</w:t>
      </w:r>
      <w:r w:rsidRPr="006F5342">
        <w:rPr>
          <w:rFonts w:ascii="Consolas" w:eastAsia="Times New Roman" w:hAnsi="Consolas" w:cs="Times New Roman"/>
          <w:color w:val="D4D4D4"/>
          <w:sz w:val="24"/>
          <w:szCs w:val="24"/>
          <w:lang w:eastAsia="en-IN"/>
        </w:rPr>
        <w:t>(list1)</w:t>
      </w:r>
    </w:p>
    <w:p w:rsidR="006F5342" w:rsidRPr="006F5342" w:rsidRDefault="006F5342" w:rsidP="006F5342">
      <w:pPr>
        <w:shd w:val="clear" w:color="auto" w:fill="1E1E1E"/>
        <w:spacing w:after="0" w:line="330" w:lineRule="atLeast"/>
        <w:rPr>
          <w:rFonts w:ascii="Consolas" w:eastAsia="Times New Roman" w:hAnsi="Consolas" w:cs="Times New Roman"/>
          <w:color w:val="D4D4D4"/>
          <w:sz w:val="24"/>
          <w:szCs w:val="24"/>
          <w:lang w:eastAsia="en-IN"/>
        </w:rPr>
      </w:pPr>
    </w:p>
    <w:p w:rsidR="006F5342" w:rsidRPr="006F5342" w:rsidRDefault="006F5342" w:rsidP="006F5342">
      <w:pPr>
        <w:shd w:val="clear" w:color="auto" w:fill="1E1E1E"/>
        <w:spacing w:after="0" w:line="330" w:lineRule="atLeast"/>
        <w:rPr>
          <w:rFonts w:ascii="Consolas" w:eastAsia="Times New Roman" w:hAnsi="Consolas" w:cs="Times New Roman"/>
          <w:color w:val="D4D4D4"/>
          <w:sz w:val="24"/>
          <w:szCs w:val="24"/>
          <w:lang w:eastAsia="en-IN"/>
        </w:rPr>
      </w:pPr>
      <w:r w:rsidRPr="006F5342">
        <w:rPr>
          <w:rFonts w:ascii="Consolas" w:eastAsia="Times New Roman" w:hAnsi="Consolas" w:cs="Times New Roman"/>
          <w:color w:val="6A9955"/>
          <w:sz w:val="24"/>
          <w:szCs w:val="24"/>
          <w:lang w:eastAsia="en-IN"/>
        </w:rPr>
        <w:t># Now in list comprehension method:</w:t>
      </w:r>
    </w:p>
    <w:p w:rsidR="006F5342" w:rsidRPr="006F5342" w:rsidRDefault="006F5342" w:rsidP="006F5342">
      <w:pPr>
        <w:shd w:val="clear" w:color="auto" w:fill="1E1E1E"/>
        <w:spacing w:after="0" w:line="330" w:lineRule="atLeast"/>
        <w:rPr>
          <w:rFonts w:ascii="Consolas" w:eastAsia="Times New Roman" w:hAnsi="Consolas" w:cs="Times New Roman"/>
          <w:color w:val="D4D4D4"/>
          <w:sz w:val="24"/>
          <w:szCs w:val="24"/>
          <w:lang w:eastAsia="en-IN"/>
        </w:rPr>
      </w:pPr>
    </w:p>
    <w:p w:rsidR="006F5342" w:rsidRPr="006F5342" w:rsidRDefault="006F5342" w:rsidP="006F5342">
      <w:pPr>
        <w:shd w:val="clear" w:color="auto" w:fill="1E1E1E"/>
        <w:spacing w:after="0" w:line="330" w:lineRule="atLeast"/>
        <w:rPr>
          <w:rFonts w:ascii="Consolas" w:eastAsia="Times New Roman" w:hAnsi="Consolas" w:cs="Times New Roman"/>
          <w:color w:val="D4D4D4"/>
          <w:sz w:val="24"/>
          <w:szCs w:val="24"/>
          <w:lang w:eastAsia="en-IN"/>
        </w:rPr>
      </w:pPr>
      <w:r w:rsidRPr="006F5342">
        <w:rPr>
          <w:rFonts w:ascii="Consolas" w:eastAsia="Times New Roman" w:hAnsi="Consolas" w:cs="Times New Roman"/>
          <w:color w:val="D4D4D4"/>
          <w:sz w:val="24"/>
          <w:szCs w:val="24"/>
          <w:lang w:eastAsia="en-IN"/>
        </w:rPr>
        <w:t>list3 = [i**</w:t>
      </w:r>
      <w:r w:rsidRPr="006F5342">
        <w:rPr>
          <w:rFonts w:ascii="Consolas" w:eastAsia="Times New Roman" w:hAnsi="Consolas" w:cs="Times New Roman"/>
          <w:color w:val="B5CEA8"/>
          <w:sz w:val="24"/>
          <w:szCs w:val="24"/>
          <w:lang w:eastAsia="en-IN"/>
        </w:rPr>
        <w:t>2</w:t>
      </w:r>
      <w:r w:rsidRPr="006F5342">
        <w:rPr>
          <w:rFonts w:ascii="Consolas" w:eastAsia="Times New Roman" w:hAnsi="Consolas" w:cs="Times New Roman"/>
          <w:color w:val="D4D4D4"/>
          <w:sz w:val="24"/>
          <w:szCs w:val="24"/>
          <w:lang w:eastAsia="en-IN"/>
        </w:rPr>
        <w:t> </w:t>
      </w:r>
      <w:r w:rsidRPr="006F5342">
        <w:rPr>
          <w:rFonts w:ascii="Consolas" w:eastAsia="Times New Roman" w:hAnsi="Consolas" w:cs="Times New Roman"/>
          <w:color w:val="C586C0"/>
          <w:sz w:val="24"/>
          <w:szCs w:val="24"/>
          <w:lang w:eastAsia="en-IN"/>
        </w:rPr>
        <w:t>for</w:t>
      </w:r>
      <w:r w:rsidRPr="006F5342">
        <w:rPr>
          <w:rFonts w:ascii="Consolas" w:eastAsia="Times New Roman" w:hAnsi="Consolas" w:cs="Times New Roman"/>
          <w:color w:val="D4D4D4"/>
          <w:sz w:val="24"/>
          <w:szCs w:val="24"/>
          <w:lang w:eastAsia="en-IN"/>
        </w:rPr>
        <w:t> i </w:t>
      </w:r>
      <w:r w:rsidRPr="006F5342">
        <w:rPr>
          <w:rFonts w:ascii="Consolas" w:eastAsia="Times New Roman" w:hAnsi="Consolas" w:cs="Times New Roman"/>
          <w:color w:val="C586C0"/>
          <w:sz w:val="24"/>
          <w:szCs w:val="24"/>
          <w:lang w:eastAsia="en-IN"/>
        </w:rPr>
        <w:t>in</w:t>
      </w:r>
      <w:r w:rsidRPr="006F5342">
        <w:rPr>
          <w:rFonts w:ascii="Consolas" w:eastAsia="Times New Roman" w:hAnsi="Consolas" w:cs="Times New Roman"/>
          <w:color w:val="D4D4D4"/>
          <w:sz w:val="24"/>
          <w:szCs w:val="24"/>
          <w:lang w:eastAsia="en-IN"/>
        </w:rPr>
        <w:t> </w:t>
      </w:r>
      <w:r w:rsidRPr="006F5342">
        <w:rPr>
          <w:rFonts w:ascii="Consolas" w:eastAsia="Times New Roman" w:hAnsi="Consolas" w:cs="Times New Roman"/>
          <w:color w:val="DCDCAA"/>
          <w:sz w:val="24"/>
          <w:szCs w:val="24"/>
          <w:lang w:eastAsia="en-IN"/>
        </w:rPr>
        <w:t>range</w:t>
      </w:r>
      <w:r w:rsidRPr="006F5342">
        <w:rPr>
          <w:rFonts w:ascii="Consolas" w:eastAsia="Times New Roman" w:hAnsi="Consolas" w:cs="Times New Roman"/>
          <w:color w:val="D4D4D4"/>
          <w:sz w:val="24"/>
          <w:szCs w:val="24"/>
          <w:lang w:eastAsia="en-IN"/>
        </w:rPr>
        <w:t>(</w:t>
      </w:r>
      <w:r w:rsidRPr="006F5342">
        <w:rPr>
          <w:rFonts w:ascii="Consolas" w:eastAsia="Times New Roman" w:hAnsi="Consolas" w:cs="Times New Roman"/>
          <w:color w:val="B5CEA8"/>
          <w:sz w:val="24"/>
          <w:szCs w:val="24"/>
          <w:lang w:eastAsia="en-IN"/>
        </w:rPr>
        <w:t>1</w:t>
      </w:r>
      <w:r w:rsidRPr="006F5342">
        <w:rPr>
          <w:rFonts w:ascii="Consolas" w:eastAsia="Times New Roman" w:hAnsi="Consolas" w:cs="Times New Roman"/>
          <w:color w:val="D4D4D4"/>
          <w:sz w:val="24"/>
          <w:szCs w:val="24"/>
          <w:lang w:eastAsia="en-IN"/>
        </w:rPr>
        <w:t>, </w:t>
      </w:r>
      <w:r w:rsidRPr="006F5342">
        <w:rPr>
          <w:rFonts w:ascii="Consolas" w:eastAsia="Times New Roman" w:hAnsi="Consolas" w:cs="Times New Roman"/>
          <w:color w:val="B5CEA8"/>
          <w:sz w:val="24"/>
          <w:szCs w:val="24"/>
          <w:lang w:eastAsia="en-IN"/>
        </w:rPr>
        <w:t>11</w:t>
      </w:r>
      <w:r w:rsidRPr="006F5342">
        <w:rPr>
          <w:rFonts w:ascii="Consolas" w:eastAsia="Times New Roman" w:hAnsi="Consolas" w:cs="Times New Roman"/>
          <w:color w:val="D4D4D4"/>
          <w:sz w:val="24"/>
          <w:szCs w:val="24"/>
          <w:lang w:eastAsia="en-IN"/>
        </w:rPr>
        <w:t>)]</w:t>
      </w:r>
    </w:p>
    <w:p w:rsidR="006F5342" w:rsidRPr="006F5342" w:rsidRDefault="006F5342" w:rsidP="006F5342">
      <w:pPr>
        <w:shd w:val="clear" w:color="auto" w:fill="1E1E1E"/>
        <w:spacing w:after="0" w:line="330" w:lineRule="atLeast"/>
        <w:rPr>
          <w:rFonts w:ascii="Consolas" w:eastAsia="Times New Roman" w:hAnsi="Consolas" w:cs="Times New Roman"/>
          <w:color w:val="D4D4D4"/>
          <w:sz w:val="24"/>
          <w:szCs w:val="24"/>
          <w:lang w:eastAsia="en-IN"/>
        </w:rPr>
      </w:pPr>
    </w:p>
    <w:p w:rsidR="006F5342" w:rsidRPr="006F5342" w:rsidRDefault="006F5342" w:rsidP="006F5342">
      <w:pPr>
        <w:shd w:val="clear" w:color="auto" w:fill="1E1E1E"/>
        <w:spacing w:after="0" w:line="330" w:lineRule="atLeast"/>
        <w:rPr>
          <w:rFonts w:ascii="Consolas" w:eastAsia="Times New Roman" w:hAnsi="Consolas" w:cs="Times New Roman"/>
          <w:color w:val="D4D4D4"/>
          <w:sz w:val="24"/>
          <w:szCs w:val="24"/>
          <w:lang w:eastAsia="en-IN"/>
        </w:rPr>
      </w:pPr>
      <w:r w:rsidRPr="006F5342">
        <w:rPr>
          <w:rFonts w:ascii="Consolas" w:eastAsia="Times New Roman" w:hAnsi="Consolas" w:cs="Times New Roman"/>
          <w:color w:val="DCDCAA"/>
          <w:sz w:val="24"/>
          <w:szCs w:val="24"/>
          <w:lang w:eastAsia="en-IN"/>
        </w:rPr>
        <w:t>print</w:t>
      </w:r>
      <w:r w:rsidRPr="006F5342">
        <w:rPr>
          <w:rFonts w:ascii="Consolas" w:eastAsia="Times New Roman" w:hAnsi="Consolas" w:cs="Times New Roman"/>
          <w:color w:val="D4D4D4"/>
          <w:sz w:val="24"/>
          <w:szCs w:val="24"/>
          <w:lang w:eastAsia="en-IN"/>
        </w:rPr>
        <w:t>(list3)</w:t>
      </w:r>
    </w:p>
    <w:p w:rsidR="006F5342" w:rsidRDefault="006F5342" w:rsidP="00327E4C">
      <w:pPr>
        <w:rPr>
          <w:color w:val="000000" w:themeColor="text1"/>
          <w:sz w:val="28"/>
          <w:szCs w:val="24"/>
          <w:lang w:val="en-US"/>
        </w:rPr>
      </w:pPr>
      <w:r>
        <w:rPr>
          <w:color w:val="000000" w:themeColor="text1"/>
          <w:sz w:val="28"/>
          <w:szCs w:val="24"/>
          <w:lang w:val="en-US"/>
        </w:rPr>
        <w:t xml:space="preserve">list1 and list3 will give the same output: </w:t>
      </w:r>
      <w:r w:rsidRPr="006F5342">
        <w:rPr>
          <w:color w:val="000000" w:themeColor="text1"/>
          <w:sz w:val="28"/>
          <w:szCs w:val="24"/>
          <w:lang w:val="en-US"/>
        </w:rPr>
        <w:t>[1, 4, 9, 16, 25, 36, 49, 64, 81, 100]</w:t>
      </w:r>
    </w:p>
    <w:p w:rsidR="006F5342" w:rsidRDefault="006F5342" w:rsidP="00327E4C">
      <w:pPr>
        <w:rPr>
          <w:color w:val="000000" w:themeColor="text1"/>
          <w:sz w:val="28"/>
          <w:szCs w:val="24"/>
          <w:lang w:val="en-US"/>
        </w:rPr>
      </w:pPr>
      <w:r>
        <w:rPr>
          <w:color w:val="000000" w:themeColor="text1"/>
          <w:sz w:val="28"/>
          <w:szCs w:val="24"/>
          <w:lang w:val="en-US"/>
        </w:rPr>
        <w:t xml:space="preserve">list comprehension is work as </w:t>
      </w:r>
    </w:p>
    <w:p w:rsidR="006F5342" w:rsidRDefault="006F5342" w:rsidP="00327E4C">
      <w:pPr>
        <w:rPr>
          <w:color w:val="000000" w:themeColor="text1"/>
          <w:sz w:val="28"/>
          <w:szCs w:val="24"/>
          <w:lang w:val="en-US"/>
        </w:rPr>
      </w:pPr>
      <w:r>
        <w:rPr>
          <w:color w:val="000000" w:themeColor="text1"/>
          <w:sz w:val="28"/>
          <w:szCs w:val="24"/>
          <w:lang w:val="en-US"/>
        </w:rPr>
        <w:t>list1 = [ &lt;things that should to be printed in list&gt; &lt;defining the loop or anything else&gt;]</w:t>
      </w:r>
    </w:p>
    <w:p w:rsidR="006F5342" w:rsidRDefault="006A7AF5" w:rsidP="00327E4C">
      <w:pPr>
        <w:rPr>
          <w:color w:val="000000" w:themeColor="text1"/>
          <w:sz w:val="28"/>
          <w:szCs w:val="24"/>
          <w:lang w:val="en-US"/>
        </w:rPr>
      </w:pPr>
      <w:r>
        <w:rPr>
          <w:color w:val="000000" w:themeColor="text1"/>
          <w:sz w:val="28"/>
          <w:szCs w:val="24"/>
          <w:lang w:val="en-US"/>
        </w:rPr>
        <w:t xml:space="preserve">eg: </w:t>
      </w:r>
    </w:p>
    <w:p w:rsidR="006A7AF5" w:rsidRPr="006A7AF5" w:rsidRDefault="006A7AF5" w:rsidP="006A7AF5">
      <w:pPr>
        <w:shd w:val="clear" w:color="auto" w:fill="1E1E1E"/>
        <w:spacing w:after="0" w:line="330" w:lineRule="atLeast"/>
        <w:rPr>
          <w:rFonts w:ascii="Consolas" w:eastAsia="Times New Roman" w:hAnsi="Consolas" w:cs="Times New Roman"/>
          <w:color w:val="D4D4D4"/>
          <w:sz w:val="24"/>
          <w:szCs w:val="24"/>
          <w:lang w:eastAsia="en-IN"/>
        </w:rPr>
      </w:pPr>
      <w:r w:rsidRPr="006A7AF5">
        <w:rPr>
          <w:rFonts w:ascii="Consolas" w:eastAsia="Times New Roman" w:hAnsi="Consolas" w:cs="Times New Roman"/>
          <w:color w:val="D4D4D4"/>
          <w:sz w:val="24"/>
          <w:szCs w:val="24"/>
          <w:lang w:eastAsia="en-IN"/>
        </w:rPr>
        <w:t>list1 = [-i </w:t>
      </w:r>
      <w:r w:rsidRPr="006A7AF5">
        <w:rPr>
          <w:rFonts w:ascii="Consolas" w:eastAsia="Times New Roman" w:hAnsi="Consolas" w:cs="Times New Roman"/>
          <w:color w:val="C586C0"/>
          <w:sz w:val="24"/>
          <w:szCs w:val="24"/>
          <w:lang w:eastAsia="en-IN"/>
        </w:rPr>
        <w:t>for</w:t>
      </w:r>
      <w:r w:rsidRPr="006A7AF5">
        <w:rPr>
          <w:rFonts w:ascii="Consolas" w:eastAsia="Times New Roman" w:hAnsi="Consolas" w:cs="Times New Roman"/>
          <w:color w:val="D4D4D4"/>
          <w:sz w:val="24"/>
          <w:szCs w:val="24"/>
          <w:lang w:eastAsia="en-IN"/>
        </w:rPr>
        <w:t> i </w:t>
      </w:r>
      <w:r w:rsidRPr="006A7AF5">
        <w:rPr>
          <w:rFonts w:ascii="Consolas" w:eastAsia="Times New Roman" w:hAnsi="Consolas" w:cs="Times New Roman"/>
          <w:color w:val="C586C0"/>
          <w:sz w:val="24"/>
          <w:szCs w:val="24"/>
          <w:lang w:eastAsia="en-IN"/>
        </w:rPr>
        <w:t>in</w:t>
      </w:r>
      <w:r w:rsidRPr="006A7AF5">
        <w:rPr>
          <w:rFonts w:ascii="Consolas" w:eastAsia="Times New Roman" w:hAnsi="Consolas" w:cs="Times New Roman"/>
          <w:color w:val="D4D4D4"/>
          <w:sz w:val="24"/>
          <w:szCs w:val="24"/>
          <w:lang w:eastAsia="en-IN"/>
        </w:rPr>
        <w:t> </w:t>
      </w:r>
      <w:r w:rsidRPr="006A7AF5">
        <w:rPr>
          <w:rFonts w:ascii="Consolas" w:eastAsia="Times New Roman" w:hAnsi="Consolas" w:cs="Times New Roman"/>
          <w:color w:val="DCDCAA"/>
          <w:sz w:val="24"/>
          <w:szCs w:val="24"/>
          <w:lang w:eastAsia="en-IN"/>
        </w:rPr>
        <w:t>range</w:t>
      </w:r>
      <w:r w:rsidRPr="006A7AF5">
        <w:rPr>
          <w:rFonts w:ascii="Consolas" w:eastAsia="Times New Roman" w:hAnsi="Consolas" w:cs="Times New Roman"/>
          <w:color w:val="D4D4D4"/>
          <w:sz w:val="24"/>
          <w:szCs w:val="24"/>
          <w:lang w:eastAsia="en-IN"/>
        </w:rPr>
        <w:t>(</w:t>
      </w:r>
      <w:r w:rsidRPr="006A7AF5">
        <w:rPr>
          <w:rFonts w:ascii="Consolas" w:eastAsia="Times New Roman" w:hAnsi="Consolas" w:cs="Times New Roman"/>
          <w:color w:val="B5CEA8"/>
          <w:sz w:val="24"/>
          <w:szCs w:val="24"/>
          <w:lang w:eastAsia="en-IN"/>
        </w:rPr>
        <w:t>1</w:t>
      </w:r>
      <w:r w:rsidRPr="006A7AF5">
        <w:rPr>
          <w:rFonts w:ascii="Consolas" w:eastAsia="Times New Roman" w:hAnsi="Consolas" w:cs="Times New Roman"/>
          <w:color w:val="D4D4D4"/>
          <w:sz w:val="24"/>
          <w:szCs w:val="24"/>
          <w:lang w:eastAsia="en-IN"/>
        </w:rPr>
        <w:t>, </w:t>
      </w:r>
      <w:r w:rsidRPr="006A7AF5">
        <w:rPr>
          <w:rFonts w:ascii="Consolas" w:eastAsia="Times New Roman" w:hAnsi="Consolas" w:cs="Times New Roman"/>
          <w:color w:val="B5CEA8"/>
          <w:sz w:val="24"/>
          <w:szCs w:val="24"/>
          <w:lang w:eastAsia="en-IN"/>
        </w:rPr>
        <w:t>11</w:t>
      </w:r>
      <w:r w:rsidRPr="006A7AF5">
        <w:rPr>
          <w:rFonts w:ascii="Consolas" w:eastAsia="Times New Roman" w:hAnsi="Consolas" w:cs="Times New Roman"/>
          <w:color w:val="D4D4D4"/>
          <w:sz w:val="24"/>
          <w:szCs w:val="24"/>
          <w:lang w:eastAsia="en-IN"/>
        </w:rPr>
        <w:t>)]</w:t>
      </w:r>
    </w:p>
    <w:p w:rsidR="006A7AF5" w:rsidRPr="006A7AF5" w:rsidRDefault="006A7AF5" w:rsidP="006A7AF5">
      <w:pPr>
        <w:shd w:val="clear" w:color="auto" w:fill="1E1E1E"/>
        <w:spacing w:after="0" w:line="330" w:lineRule="atLeast"/>
        <w:rPr>
          <w:rFonts w:ascii="Consolas" w:eastAsia="Times New Roman" w:hAnsi="Consolas" w:cs="Times New Roman"/>
          <w:color w:val="D4D4D4"/>
          <w:sz w:val="24"/>
          <w:szCs w:val="24"/>
          <w:lang w:eastAsia="en-IN"/>
        </w:rPr>
      </w:pPr>
      <w:r w:rsidRPr="006A7AF5">
        <w:rPr>
          <w:rFonts w:ascii="Consolas" w:eastAsia="Times New Roman" w:hAnsi="Consolas" w:cs="Times New Roman"/>
          <w:color w:val="DCDCAA"/>
          <w:sz w:val="24"/>
          <w:szCs w:val="24"/>
          <w:lang w:eastAsia="en-IN"/>
        </w:rPr>
        <w:t>print</w:t>
      </w:r>
      <w:r w:rsidRPr="006A7AF5">
        <w:rPr>
          <w:rFonts w:ascii="Consolas" w:eastAsia="Times New Roman" w:hAnsi="Consolas" w:cs="Times New Roman"/>
          <w:color w:val="D4D4D4"/>
          <w:sz w:val="24"/>
          <w:szCs w:val="24"/>
          <w:lang w:eastAsia="en-IN"/>
        </w:rPr>
        <w:t>(list1)</w:t>
      </w:r>
    </w:p>
    <w:p w:rsidR="006A7AF5" w:rsidRDefault="006A7AF5" w:rsidP="00327E4C">
      <w:pPr>
        <w:rPr>
          <w:color w:val="000000" w:themeColor="text1"/>
          <w:sz w:val="28"/>
          <w:szCs w:val="24"/>
          <w:lang w:val="en-US"/>
        </w:rPr>
      </w:pPr>
      <w:r>
        <w:rPr>
          <w:color w:val="000000" w:themeColor="text1"/>
          <w:sz w:val="28"/>
          <w:szCs w:val="24"/>
          <w:lang w:val="en-US"/>
        </w:rPr>
        <w:t xml:space="preserve">this will give the output as : </w:t>
      </w:r>
      <w:r w:rsidRPr="006A7AF5">
        <w:rPr>
          <w:color w:val="000000" w:themeColor="text1"/>
          <w:sz w:val="28"/>
          <w:szCs w:val="24"/>
          <w:lang w:val="en-US"/>
        </w:rPr>
        <w:t>[-1, -2, -3, -4, -5, -6, -7, -8, -9, -10]</w:t>
      </w:r>
    </w:p>
    <w:p w:rsidR="006A7AF5" w:rsidRDefault="00D1049C" w:rsidP="00327E4C">
      <w:pPr>
        <w:rPr>
          <w:color w:val="000000" w:themeColor="text1"/>
          <w:sz w:val="28"/>
          <w:szCs w:val="24"/>
          <w:lang w:val="en-US"/>
        </w:rPr>
      </w:pPr>
      <w:r>
        <w:rPr>
          <w:color w:val="000000" w:themeColor="text1"/>
          <w:sz w:val="28"/>
          <w:szCs w:val="24"/>
          <w:lang w:val="en-US"/>
        </w:rPr>
        <w:t>How to use if statement inside the list comprehension?</w:t>
      </w:r>
    </w:p>
    <w:p w:rsidR="00D1049C" w:rsidRDefault="00D1049C" w:rsidP="00327E4C">
      <w:pPr>
        <w:rPr>
          <w:color w:val="000000" w:themeColor="text1"/>
          <w:sz w:val="28"/>
          <w:szCs w:val="24"/>
          <w:lang w:val="en-US"/>
        </w:rPr>
      </w:pPr>
      <w:r>
        <w:rPr>
          <w:color w:val="000000" w:themeColor="text1"/>
          <w:sz w:val="28"/>
          <w:szCs w:val="24"/>
          <w:lang w:val="en-US"/>
        </w:rPr>
        <w:t>If statement will written at last</w:t>
      </w:r>
    </w:p>
    <w:p w:rsidR="00D1049C" w:rsidRDefault="00D1049C" w:rsidP="00327E4C">
      <w:pPr>
        <w:rPr>
          <w:color w:val="000000" w:themeColor="text1"/>
          <w:sz w:val="28"/>
          <w:szCs w:val="24"/>
          <w:lang w:val="en-US"/>
        </w:rPr>
      </w:pPr>
      <w:r>
        <w:rPr>
          <w:color w:val="000000" w:themeColor="text1"/>
          <w:sz w:val="28"/>
          <w:szCs w:val="24"/>
          <w:lang w:val="en-US"/>
        </w:rPr>
        <w:t>Eg:</w:t>
      </w:r>
    </w:p>
    <w:p w:rsidR="00D1049C" w:rsidRPr="00D1049C" w:rsidRDefault="00D1049C" w:rsidP="00D1049C">
      <w:pPr>
        <w:shd w:val="clear" w:color="auto" w:fill="1E1E1E"/>
        <w:spacing w:after="0" w:line="330" w:lineRule="atLeast"/>
        <w:rPr>
          <w:rFonts w:ascii="Consolas" w:eastAsia="Times New Roman" w:hAnsi="Consolas" w:cs="Times New Roman"/>
          <w:color w:val="D4D4D4"/>
          <w:sz w:val="24"/>
          <w:szCs w:val="24"/>
          <w:lang w:eastAsia="en-IN"/>
        </w:rPr>
      </w:pPr>
      <w:r w:rsidRPr="00D1049C">
        <w:rPr>
          <w:rFonts w:ascii="Consolas" w:eastAsia="Times New Roman" w:hAnsi="Consolas" w:cs="Times New Roman"/>
          <w:color w:val="D4D4D4"/>
          <w:sz w:val="24"/>
          <w:szCs w:val="24"/>
          <w:lang w:eastAsia="en-IN"/>
        </w:rPr>
        <w:t>list1 = [</w:t>
      </w:r>
      <w:r w:rsidRPr="00D1049C">
        <w:rPr>
          <w:rFonts w:ascii="Consolas" w:eastAsia="Times New Roman" w:hAnsi="Consolas" w:cs="Times New Roman"/>
          <w:color w:val="B5CEA8"/>
          <w:sz w:val="24"/>
          <w:szCs w:val="24"/>
          <w:lang w:eastAsia="en-IN"/>
        </w:rPr>
        <w:t>0</w:t>
      </w:r>
      <w:r w:rsidRPr="00D1049C">
        <w:rPr>
          <w:rFonts w:ascii="Consolas" w:eastAsia="Times New Roman" w:hAnsi="Consolas" w:cs="Times New Roman"/>
          <w:color w:val="D4D4D4"/>
          <w:sz w:val="24"/>
          <w:szCs w:val="24"/>
          <w:lang w:eastAsia="en-IN"/>
        </w:rPr>
        <w:t>, </w:t>
      </w:r>
      <w:r w:rsidRPr="00D1049C">
        <w:rPr>
          <w:rFonts w:ascii="Consolas" w:eastAsia="Times New Roman" w:hAnsi="Consolas" w:cs="Times New Roman"/>
          <w:color w:val="B5CEA8"/>
          <w:sz w:val="24"/>
          <w:szCs w:val="24"/>
          <w:lang w:eastAsia="en-IN"/>
        </w:rPr>
        <w:t>1</w:t>
      </w:r>
      <w:r w:rsidRPr="00D1049C">
        <w:rPr>
          <w:rFonts w:ascii="Consolas" w:eastAsia="Times New Roman" w:hAnsi="Consolas" w:cs="Times New Roman"/>
          <w:color w:val="D4D4D4"/>
          <w:sz w:val="24"/>
          <w:szCs w:val="24"/>
          <w:lang w:eastAsia="en-IN"/>
        </w:rPr>
        <w:t>, </w:t>
      </w:r>
      <w:r w:rsidRPr="00D1049C">
        <w:rPr>
          <w:rFonts w:ascii="Consolas" w:eastAsia="Times New Roman" w:hAnsi="Consolas" w:cs="Times New Roman"/>
          <w:color w:val="B5CEA8"/>
          <w:sz w:val="24"/>
          <w:szCs w:val="24"/>
          <w:lang w:eastAsia="en-IN"/>
        </w:rPr>
        <w:t>2</w:t>
      </w:r>
      <w:r w:rsidRPr="00D1049C">
        <w:rPr>
          <w:rFonts w:ascii="Consolas" w:eastAsia="Times New Roman" w:hAnsi="Consolas" w:cs="Times New Roman"/>
          <w:color w:val="D4D4D4"/>
          <w:sz w:val="24"/>
          <w:szCs w:val="24"/>
          <w:lang w:eastAsia="en-IN"/>
        </w:rPr>
        <w:t>, </w:t>
      </w:r>
      <w:r w:rsidRPr="00D1049C">
        <w:rPr>
          <w:rFonts w:ascii="Consolas" w:eastAsia="Times New Roman" w:hAnsi="Consolas" w:cs="Times New Roman"/>
          <w:color w:val="B5CEA8"/>
          <w:sz w:val="24"/>
          <w:szCs w:val="24"/>
          <w:lang w:eastAsia="en-IN"/>
        </w:rPr>
        <w:t>3</w:t>
      </w:r>
      <w:r w:rsidRPr="00D1049C">
        <w:rPr>
          <w:rFonts w:ascii="Consolas" w:eastAsia="Times New Roman" w:hAnsi="Consolas" w:cs="Times New Roman"/>
          <w:color w:val="D4D4D4"/>
          <w:sz w:val="24"/>
          <w:szCs w:val="24"/>
          <w:lang w:eastAsia="en-IN"/>
        </w:rPr>
        <w:t>, </w:t>
      </w:r>
      <w:r w:rsidRPr="00D1049C">
        <w:rPr>
          <w:rFonts w:ascii="Consolas" w:eastAsia="Times New Roman" w:hAnsi="Consolas" w:cs="Times New Roman"/>
          <w:color w:val="B5CEA8"/>
          <w:sz w:val="24"/>
          <w:szCs w:val="24"/>
          <w:lang w:eastAsia="en-IN"/>
        </w:rPr>
        <w:t>4</w:t>
      </w:r>
      <w:r w:rsidRPr="00D1049C">
        <w:rPr>
          <w:rFonts w:ascii="Consolas" w:eastAsia="Times New Roman" w:hAnsi="Consolas" w:cs="Times New Roman"/>
          <w:color w:val="D4D4D4"/>
          <w:sz w:val="24"/>
          <w:szCs w:val="24"/>
          <w:lang w:eastAsia="en-IN"/>
        </w:rPr>
        <w:t>, </w:t>
      </w:r>
      <w:r w:rsidRPr="00D1049C">
        <w:rPr>
          <w:rFonts w:ascii="Consolas" w:eastAsia="Times New Roman" w:hAnsi="Consolas" w:cs="Times New Roman"/>
          <w:color w:val="B5CEA8"/>
          <w:sz w:val="24"/>
          <w:szCs w:val="24"/>
          <w:lang w:eastAsia="en-IN"/>
        </w:rPr>
        <w:t>5</w:t>
      </w:r>
      <w:r w:rsidRPr="00D1049C">
        <w:rPr>
          <w:rFonts w:ascii="Consolas" w:eastAsia="Times New Roman" w:hAnsi="Consolas" w:cs="Times New Roman"/>
          <w:color w:val="D4D4D4"/>
          <w:sz w:val="24"/>
          <w:szCs w:val="24"/>
          <w:lang w:eastAsia="en-IN"/>
        </w:rPr>
        <w:t>, </w:t>
      </w:r>
      <w:r w:rsidRPr="00D1049C">
        <w:rPr>
          <w:rFonts w:ascii="Consolas" w:eastAsia="Times New Roman" w:hAnsi="Consolas" w:cs="Times New Roman"/>
          <w:color w:val="B5CEA8"/>
          <w:sz w:val="24"/>
          <w:szCs w:val="24"/>
          <w:lang w:eastAsia="en-IN"/>
        </w:rPr>
        <w:t>6</w:t>
      </w:r>
      <w:r w:rsidRPr="00D1049C">
        <w:rPr>
          <w:rFonts w:ascii="Consolas" w:eastAsia="Times New Roman" w:hAnsi="Consolas" w:cs="Times New Roman"/>
          <w:color w:val="D4D4D4"/>
          <w:sz w:val="24"/>
          <w:szCs w:val="24"/>
          <w:lang w:eastAsia="en-IN"/>
        </w:rPr>
        <w:t>, </w:t>
      </w:r>
      <w:r w:rsidRPr="00D1049C">
        <w:rPr>
          <w:rFonts w:ascii="Consolas" w:eastAsia="Times New Roman" w:hAnsi="Consolas" w:cs="Times New Roman"/>
          <w:color w:val="B5CEA8"/>
          <w:sz w:val="24"/>
          <w:szCs w:val="24"/>
          <w:lang w:eastAsia="en-IN"/>
        </w:rPr>
        <w:t>7</w:t>
      </w:r>
      <w:r w:rsidRPr="00D1049C">
        <w:rPr>
          <w:rFonts w:ascii="Consolas" w:eastAsia="Times New Roman" w:hAnsi="Consolas" w:cs="Times New Roman"/>
          <w:color w:val="D4D4D4"/>
          <w:sz w:val="24"/>
          <w:szCs w:val="24"/>
          <w:lang w:eastAsia="en-IN"/>
        </w:rPr>
        <w:t>, </w:t>
      </w:r>
      <w:r w:rsidRPr="00D1049C">
        <w:rPr>
          <w:rFonts w:ascii="Consolas" w:eastAsia="Times New Roman" w:hAnsi="Consolas" w:cs="Times New Roman"/>
          <w:color w:val="B5CEA8"/>
          <w:sz w:val="24"/>
          <w:szCs w:val="24"/>
          <w:lang w:eastAsia="en-IN"/>
        </w:rPr>
        <w:t>8</w:t>
      </w:r>
      <w:r w:rsidRPr="00D1049C">
        <w:rPr>
          <w:rFonts w:ascii="Consolas" w:eastAsia="Times New Roman" w:hAnsi="Consolas" w:cs="Times New Roman"/>
          <w:color w:val="D4D4D4"/>
          <w:sz w:val="24"/>
          <w:szCs w:val="24"/>
          <w:lang w:eastAsia="en-IN"/>
        </w:rPr>
        <w:t>, </w:t>
      </w:r>
      <w:r w:rsidRPr="00D1049C">
        <w:rPr>
          <w:rFonts w:ascii="Consolas" w:eastAsia="Times New Roman" w:hAnsi="Consolas" w:cs="Times New Roman"/>
          <w:color w:val="B5CEA8"/>
          <w:sz w:val="24"/>
          <w:szCs w:val="24"/>
          <w:lang w:eastAsia="en-IN"/>
        </w:rPr>
        <w:t>9</w:t>
      </w:r>
      <w:r w:rsidRPr="00D1049C">
        <w:rPr>
          <w:rFonts w:ascii="Consolas" w:eastAsia="Times New Roman" w:hAnsi="Consolas" w:cs="Times New Roman"/>
          <w:color w:val="D4D4D4"/>
          <w:sz w:val="24"/>
          <w:szCs w:val="24"/>
          <w:lang w:eastAsia="en-IN"/>
        </w:rPr>
        <w:t>, </w:t>
      </w:r>
      <w:r w:rsidRPr="00D1049C">
        <w:rPr>
          <w:rFonts w:ascii="Consolas" w:eastAsia="Times New Roman" w:hAnsi="Consolas" w:cs="Times New Roman"/>
          <w:color w:val="B5CEA8"/>
          <w:sz w:val="24"/>
          <w:szCs w:val="24"/>
          <w:lang w:eastAsia="en-IN"/>
        </w:rPr>
        <w:t>10</w:t>
      </w:r>
      <w:r w:rsidRPr="00D1049C">
        <w:rPr>
          <w:rFonts w:ascii="Consolas" w:eastAsia="Times New Roman" w:hAnsi="Consolas" w:cs="Times New Roman"/>
          <w:color w:val="D4D4D4"/>
          <w:sz w:val="24"/>
          <w:szCs w:val="24"/>
          <w:lang w:eastAsia="en-IN"/>
        </w:rPr>
        <w:t>]</w:t>
      </w:r>
    </w:p>
    <w:p w:rsidR="00D1049C" w:rsidRPr="00D1049C" w:rsidRDefault="00D1049C" w:rsidP="00D1049C">
      <w:pPr>
        <w:shd w:val="clear" w:color="auto" w:fill="1E1E1E"/>
        <w:spacing w:after="0" w:line="330" w:lineRule="atLeast"/>
        <w:rPr>
          <w:rFonts w:ascii="Consolas" w:eastAsia="Times New Roman" w:hAnsi="Consolas" w:cs="Times New Roman"/>
          <w:color w:val="D4D4D4"/>
          <w:sz w:val="24"/>
          <w:szCs w:val="24"/>
          <w:lang w:eastAsia="en-IN"/>
        </w:rPr>
      </w:pPr>
      <w:r w:rsidRPr="00D1049C">
        <w:rPr>
          <w:rFonts w:ascii="Consolas" w:eastAsia="Times New Roman" w:hAnsi="Consolas" w:cs="Times New Roman"/>
          <w:color w:val="6A9955"/>
          <w:sz w:val="24"/>
          <w:szCs w:val="24"/>
          <w:lang w:eastAsia="en-IN"/>
        </w:rPr>
        <w:t>#making the list of even numbers:</w:t>
      </w:r>
    </w:p>
    <w:p w:rsidR="00D1049C" w:rsidRPr="00D1049C" w:rsidRDefault="00D1049C" w:rsidP="00D1049C">
      <w:pPr>
        <w:shd w:val="clear" w:color="auto" w:fill="1E1E1E"/>
        <w:spacing w:after="0" w:line="330" w:lineRule="atLeast"/>
        <w:rPr>
          <w:rFonts w:ascii="Consolas" w:eastAsia="Times New Roman" w:hAnsi="Consolas" w:cs="Times New Roman"/>
          <w:color w:val="D4D4D4"/>
          <w:sz w:val="24"/>
          <w:szCs w:val="24"/>
          <w:lang w:eastAsia="en-IN"/>
        </w:rPr>
      </w:pPr>
      <w:r w:rsidRPr="00D1049C">
        <w:rPr>
          <w:rFonts w:ascii="Consolas" w:eastAsia="Times New Roman" w:hAnsi="Consolas" w:cs="Times New Roman"/>
          <w:color w:val="D4D4D4"/>
          <w:sz w:val="24"/>
          <w:szCs w:val="24"/>
          <w:lang w:eastAsia="en-IN"/>
        </w:rPr>
        <w:t>list2 = [i </w:t>
      </w:r>
      <w:r w:rsidRPr="00D1049C">
        <w:rPr>
          <w:rFonts w:ascii="Consolas" w:eastAsia="Times New Roman" w:hAnsi="Consolas" w:cs="Times New Roman"/>
          <w:color w:val="C586C0"/>
          <w:sz w:val="24"/>
          <w:szCs w:val="24"/>
          <w:lang w:eastAsia="en-IN"/>
        </w:rPr>
        <w:t>for</w:t>
      </w:r>
      <w:r w:rsidRPr="00D1049C">
        <w:rPr>
          <w:rFonts w:ascii="Consolas" w:eastAsia="Times New Roman" w:hAnsi="Consolas" w:cs="Times New Roman"/>
          <w:color w:val="D4D4D4"/>
          <w:sz w:val="24"/>
          <w:szCs w:val="24"/>
          <w:lang w:eastAsia="en-IN"/>
        </w:rPr>
        <w:t> i </w:t>
      </w:r>
      <w:r w:rsidRPr="00D1049C">
        <w:rPr>
          <w:rFonts w:ascii="Consolas" w:eastAsia="Times New Roman" w:hAnsi="Consolas" w:cs="Times New Roman"/>
          <w:color w:val="C586C0"/>
          <w:sz w:val="24"/>
          <w:szCs w:val="24"/>
          <w:lang w:eastAsia="en-IN"/>
        </w:rPr>
        <w:t>in</w:t>
      </w:r>
      <w:r w:rsidRPr="00D1049C">
        <w:rPr>
          <w:rFonts w:ascii="Consolas" w:eastAsia="Times New Roman" w:hAnsi="Consolas" w:cs="Times New Roman"/>
          <w:color w:val="D4D4D4"/>
          <w:sz w:val="24"/>
          <w:szCs w:val="24"/>
          <w:lang w:eastAsia="en-IN"/>
        </w:rPr>
        <w:t> list1 </w:t>
      </w:r>
      <w:r w:rsidRPr="00D1049C">
        <w:rPr>
          <w:rFonts w:ascii="Consolas" w:eastAsia="Times New Roman" w:hAnsi="Consolas" w:cs="Times New Roman"/>
          <w:color w:val="C586C0"/>
          <w:sz w:val="24"/>
          <w:szCs w:val="24"/>
          <w:lang w:eastAsia="en-IN"/>
        </w:rPr>
        <w:t>if</w:t>
      </w:r>
      <w:r w:rsidRPr="00D1049C">
        <w:rPr>
          <w:rFonts w:ascii="Consolas" w:eastAsia="Times New Roman" w:hAnsi="Consolas" w:cs="Times New Roman"/>
          <w:color w:val="D4D4D4"/>
          <w:sz w:val="24"/>
          <w:szCs w:val="24"/>
          <w:lang w:eastAsia="en-IN"/>
        </w:rPr>
        <w:t> i%</w:t>
      </w:r>
      <w:r w:rsidRPr="00D1049C">
        <w:rPr>
          <w:rFonts w:ascii="Consolas" w:eastAsia="Times New Roman" w:hAnsi="Consolas" w:cs="Times New Roman"/>
          <w:color w:val="B5CEA8"/>
          <w:sz w:val="24"/>
          <w:szCs w:val="24"/>
          <w:lang w:eastAsia="en-IN"/>
        </w:rPr>
        <w:t>2</w:t>
      </w:r>
      <w:r>
        <w:rPr>
          <w:rFonts w:ascii="Consolas" w:eastAsia="Times New Roman" w:hAnsi="Consolas" w:cs="Times New Roman"/>
          <w:color w:val="D4D4D4"/>
          <w:sz w:val="24"/>
          <w:szCs w:val="24"/>
          <w:lang w:eastAsia="en-IN"/>
        </w:rPr>
        <w:t> == </w:t>
      </w:r>
      <w:r w:rsidRPr="00D1049C">
        <w:rPr>
          <w:rFonts w:ascii="Consolas" w:eastAsia="Times New Roman" w:hAnsi="Consolas" w:cs="Times New Roman"/>
          <w:color w:val="B5CEA8"/>
          <w:sz w:val="24"/>
          <w:szCs w:val="24"/>
          <w:lang w:eastAsia="en-IN"/>
        </w:rPr>
        <w:t>0</w:t>
      </w:r>
      <w:r w:rsidRPr="00D1049C">
        <w:rPr>
          <w:rFonts w:ascii="Consolas" w:eastAsia="Times New Roman" w:hAnsi="Consolas" w:cs="Times New Roman"/>
          <w:color w:val="D4D4D4"/>
          <w:sz w:val="24"/>
          <w:szCs w:val="24"/>
          <w:lang w:eastAsia="en-IN"/>
        </w:rPr>
        <w:t>]</w:t>
      </w:r>
    </w:p>
    <w:p w:rsidR="00D1049C" w:rsidRPr="00D1049C" w:rsidRDefault="00D1049C" w:rsidP="00D1049C">
      <w:pPr>
        <w:shd w:val="clear" w:color="auto" w:fill="1E1E1E"/>
        <w:spacing w:after="0" w:line="330" w:lineRule="atLeast"/>
        <w:rPr>
          <w:rFonts w:ascii="Consolas" w:eastAsia="Times New Roman" w:hAnsi="Consolas" w:cs="Times New Roman"/>
          <w:color w:val="D4D4D4"/>
          <w:sz w:val="24"/>
          <w:szCs w:val="24"/>
          <w:lang w:eastAsia="en-IN"/>
        </w:rPr>
      </w:pPr>
      <w:r w:rsidRPr="00D1049C">
        <w:rPr>
          <w:rFonts w:ascii="Consolas" w:eastAsia="Times New Roman" w:hAnsi="Consolas" w:cs="Times New Roman"/>
          <w:color w:val="DCDCAA"/>
          <w:sz w:val="24"/>
          <w:szCs w:val="24"/>
          <w:lang w:eastAsia="en-IN"/>
        </w:rPr>
        <w:t>print</w:t>
      </w:r>
      <w:r w:rsidRPr="00D1049C">
        <w:rPr>
          <w:rFonts w:ascii="Consolas" w:eastAsia="Times New Roman" w:hAnsi="Consolas" w:cs="Times New Roman"/>
          <w:color w:val="D4D4D4"/>
          <w:sz w:val="24"/>
          <w:szCs w:val="24"/>
          <w:lang w:eastAsia="en-IN"/>
        </w:rPr>
        <w:t>(list2)</w:t>
      </w:r>
    </w:p>
    <w:p w:rsidR="00D1049C" w:rsidRPr="006F5342" w:rsidRDefault="00D1049C" w:rsidP="00327E4C">
      <w:pPr>
        <w:rPr>
          <w:color w:val="000000" w:themeColor="text1"/>
          <w:sz w:val="28"/>
          <w:szCs w:val="24"/>
          <w:lang w:val="en-US"/>
        </w:rPr>
      </w:pPr>
      <w:r>
        <w:rPr>
          <w:color w:val="000000" w:themeColor="text1"/>
          <w:sz w:val="28"/>
          <w:szCs w:val="24"/>
          <w:lang w:val="en-US"/>
        </w:rPr>
        <w:t xml:space="preserve">This will give the output as: </w:t>
      </w:r>
      <w:r w:rsidRPr="00D1049C">
        <w:rPr>
          <w:color w:val="000000" w:themeColor="text1"/>
          <w:sz w:val="28"/>
          <w:szCs w:val="24"/>
          <w:lang w:val="en-US"/>
        </w:rPr>
        <w:t>[0, 2, 4, 6, 8, 10]</w:t>
      </w:r>
    </w:p>
    <w:p w:rsidR="005C4E74" w:rsidRDefault="00D1049C" w:rsidP="0044087F">
      <w:pPr>
        <w:rPr>
          <w:sz w:val="28"/>
          <w:szCs w:val="24"/>
          <w:lang w:val="en-US"/>
        </w:rPr>
      </w:pPr>
      <w:r>
        <w:rPr>
          <w:sz w:val="28"/>
          <w:szCs w:val="24"/>
          <w:lang w:val="en-US"/>
        </w:rPr>
        <w:lastRenderedPageBreak/>
        <w:t>We can also write as</w:t>
      </w:r>
    </w:p>
    <w:p w:rsidR="00D1049C" w:rsidRPr="00D1049C" w:rsidRDefault="00D1049C" w:rsidP="00D1049C">
      <w:pPr>
        <w:shd w:val="clear" w:color="auto" w:fill="1E1E1E"/>
        <w:spacing w:after="0" w:line="330" w:lineRule="atLeast"/>
        <w:rPr>
          <w:rFonts w:ascii="Consolas" w:eastAsia="Times New Roman" w:hAnsi="Consolas" w:cs="Times New Roman"/>
          <w:color w:val="D4D4D4"/>
          <w:sz w:val="24"/>
          <w:szCs w:val="24"/>
          <w:lang w:eastAsia="en-IN"/>
        </w:rPr>
      </w:pPr>
    </w:p>
    <w:p w:rsidR="00D1049C" w:rsidRPr="00D1049C" w:rsidRDefault="00D1049C" w:rsidP="00D1049C">
      <w:pPr>
        <w:shd w:val="clear" w:color="auto" w:fill="1E1E1E"/>
        <w:spacing w:after="0" w:line="330" w:lineRule="atLeast"/>
        <w:rPr>
          <w:rFonts w:ascii="Consolas" w:eastAsia="Times New Roman" w:hAnsi="Consolas" w:cs="Times New Roman"/>
          <w:color w:val="D4D4D4"/>
          <w:sz w:val="24"/>
          <w:szCs w:val="24"/>
          <w:lang w:eastAsia="en-IN"/>
        </w:rPr>
      </w:pPr>
      <w:r w:rsidRPr="00D1049C">
        <w:rPr>
          <w:rFonts w:ascii="Consolas" w:eastAsia="Times New Roman" w:hAnsi="Consolas" w:cs="Times New Roman"/>
          <w:color w:val="D4D4D4"/>
          <w:sz w:val="24"/>
          <w:szCs w:val="24"/>
          <w:lang w:eastAsia="en-IN"/>
        </w:rPr>
        <w:t>list2 = [i </w:t>
      </w:r>
      <w:r w:rsidRPr="00D1049C">
        <w:rPr>
          <w:rFonts w:ascii="Consolas" w:eastAsia="Times New Roman" w:hAnsi="Consolas" w:cs="Times New Roman"/>
          <w:color w:val="C586C0"/>
          <w:sz w:val="24"/>
          <w:szCs w:val="24"/>
          <w:lang w:eastAsia="en-IN"/>
        </w:rPr>
        <w:t>for</w:t>
      </w:r>
      <w:r w:rsidRPr="00D1049C">
        <w:rPr>
          <w:rFonts w:ascii="Consolas" w:eastAsia="Times New Roman" w:hAnsi="Consolas" w:cs="Times New Roman"/>
          <w:color w:val="D4D4D4"/>
          <w:sz w:val="24"/>
          <w:szCs w:val="24"/>
          <w:lang w:eastAsia="en-IN"/>
        </w:rPr>
        <w:t> i </w:t>
      </w:r>
      <w:r w:rsidRPr="00D1049C">
        <w:rPr>
          <w:rFonts w:ascii="Consolas" w:eastAsia="Times New Roman" w:hAnsi="Consolas" w:cs="Times New Roman"/>
          <w:color w:val="C586C0"/>
          <w:sz w:val="24"/>
          <w:szCs w:val="24"/>
          <w:lang w:eastAsia="en-IN"/>
        </w:rPr>
        <w:t>in</w:t>
      </w:r>
      <w:r w:rsidRPr="00D1049C">
        <w:rPr>
          <w:rFonts w:ascii="Consolas" w:eastAsia="Times New Roman" w:hAnsi="Consolas" w:cs="Times New Roman"/>
          <w:color w:val="D4D4D4"/>
          <w:sz w:val="24"/>
          <w:szCs w:val="24"/>
          <w:lang w:eastAsia="en-IN"/>
        </w:rPr>
        <w:t> </w:t>
      </w:r>
      <w:r w:rsidRPr="00D1049C">
        <w:rPr>
          <w:rFonts w:ascii="Consolas" w:eastAsia="Times New Roman" w:hAnsi="Consolas" w:cs="Times New Roman"/>
          <w:color w:val="4EC9B0"/>
          <w:sz w:val="24"/>
          <w:szCs w:val="24"/>
          <w:lang w:eastAsia="en-IN"/>
        </w:rPr>
        <w:t>list</w:t>
      </w:r>
      <w:r w:rsidRPr="00D1049C">
        <w:rPr>
          <w:rFonts w:ascii="Consolas" w:eastAsia="Times New Roman" w:hAnsi="Consolas" w:cs="Times New Roman"/>
          <w:color w:val="D4D4D4"/>
          <w:sz w:val="24"/>
          <w:szCs w:val="24"/>
          <w:lang w:eastAsia="en-IN"/>
        </w:rPr>
        <w:t>(</w:t>
      </w:r>
      <w:r w:rsidRPr="00D1049C">
        <w:rPr>
          <w:rFonts w:ascii="Consolas" w:eastAsia="Times New Roman" w:hAnsi="Consolas" w:cs="Times New Roman"/>
          <w:color w:val="DCDCAA"/>
          <w:sz w:val="24"/>
          <w:szCs w:val="24"/>
          <w:lang w:eastAsia="en-IN"/>
        </w:rPr>
        <w:t>range</w:t>
      </w:r>
      <w:r w:rsidRPr="00D1049C">
        <w:rPr>
          <w:rFonts w:ascii="Consolas" w:eastAsia="Times New Roman" w:hAnsi="Consolas" w:cs="Times New Roman"/>
          <w:color w:val="D4D4D4"/>
          <w:sz w:val="24"/>
          <w:szCs w:val="24"/>
          <w:lang w:eastAsia="en-IN"/>
        </w:rPr>
        <w:t>(</w:t>
      </w:r>
      <w:r w:rsidRPr="00D1049C">
        <w:rPr>
          <w:rFonts w:ascii="Consolas" w:eastAsia="Times New Roman" w:hAnsi="Consolas" w:cs="Times New Roman"/>
          <w:color w:val="B5CEA8"/>
          <w:sz w:val="24"/>
          <w:szCs w:val="24"/>
          <w:lang w:eastAsia="en-IN"/>
        </w:rPr>
        <w:t>10</w:t>
      </w:r>
      <w:r w:rsidRPr="00D1049C">
        <w:rPr>
          <w:rFonts w:ascii="Consolas" w:eastAsia="Times New Roman" w:hAnsi="Consolas" w:cs="Times New Roman"/>
          <w:color w:val="D4D4D4"/>
          <w:sz w:val="24"/>
          <w:szCs w:val="24"/>
          <w:lang w:eastAsia="en-IN"/>
        </w:rPr>
        <w:t>)) </w:t>
      </w:r>
      <w:r w:rsidRPr="00D1049C">
        <w:rPr>
          <w:rFonts w:ascii="Consolas" w:eastAsia="Times New Roman" w:hAnsi="Consolas" w:cs="Times New Roman"/>
          <w:color w:val="C586C0"/>
          <w:sz w:val="24"/>
          <w:szCs w:val="24"/>
          <w:lang w:eastAsia="en-IN"/>
        </w:rPr>
        <w:t>if</w:t>
      </w:r>
      <w:r w:rsidRPr="00D1049C">
        <w:rPr>
          <w:rFonts w:ascii="Consolas" w:eastAsia="Times New Roman" w:hAnsi="Consolas" w:cs="Times New Roman"/>
          <w:color w:val="D4D4D4"/>
          <w:sz w:val="24"/>
          <w:szCs w:val="24"/>
          <w:lang w:eastAsia="en-IN"/>
        </w:rPr>
        <w:t> i%</w:t>
      </w:r>
      <w:r w:rsidRPr="00D1049C">
        <w:rPr>
          <w:rFonts w:ascii="Consolas" w:eastAsia="Times New Roman" w:hAnsi="Consolas" w:cs="Times New Roman"/>
          <w:color w:val="B5CEA8"/>
          <w:sz w:val="24"/>
          <w:szCs w:val="24"/>
          <w:lang w:eastAsia="en-IN"/>
        </w:rPr>
        <w:t>2</w:t>
      </w:r>
      <w:r w:rsidRPr="00D1049C">
        <w:rPr>
          <w:rFonts w:ascii="Consolas" w:eastAsia="Times New Roman" w:hAnsi="Consolas" w:cs="Times New Roman"/>
          <w:color w:val="D4D4D4"/>
          <w:sz w:val="24"/>
          <w:szCs w:val="24"/>
          <w:lang w:eastAsia="en-IN"/>
        </w:rPr>
        <w:t> == -</w:t>
      </w:r>
      <w:r w:rsidRPr="00D1049C">
        <w:rPr>
          <w:rFonts w:ascii="Consolas" w:eastAsia="Times New Roman" w:hAnsi="Consolas" w:cs="Times New Roman"/>
          <w:color w:val="B5CEA8"/>
          <w:sz w:val="24"/>
          <w:szCs w:val="24"/>
          <w:lang w:eastAsia="en-IN"/>
        </w:rPr>
        <w:t>0</w:t>
      </w:r>
      <w:r w:rsidRPr="00D1049C">
        <w:rPr>
          <w:rFonts w:ascii="Consolas" w:eastAsia="Times New Roman" w:hAnsi="Consolas" w:cs="Times New Roman"/>
          <w:color w:val="D4D4D4"/>
          <w:sz w:val="24"/>
          <w:szCs w:val="24"/>
          <w:lang w:eastAsia="en-IN"/>
        </w:rPr>
        <w:t>]</w:t>
      </w:r>
    </w:p>
    <w:p w:rsidR="00D1049C" w:rsidRPr="00D1049C" w:rsidRDefault="00D1049C" w:rsidP="00D1049C">
      <w:pPr>
        <w:shd w:val="clear" w:color="auto" w:fill="1E1E1E"/>
        <w:spacing w:after="0" w:line="330" w:lineRule="atLeast"/>
        <w:rPr>
          <w:rFonts w:ascii="Consolas" w:eastAsia="Times New Roman" w:hAnsi="Consolas" w:cs="Times New Roman"/>
          <w:color w:val="D4D4D4"/>
          <w:sz w:val="24"/>
          <w:szCs w:val="24"/>
          <w:lang w:eastAsia="en-IN"/>
        </w:rPr>
      </w:pPr>
      <w:r w:rsidRPr="00D1049C">
        <w:rPr>
          <w:rFonts w:ascii="Consolas" w:eastAsia="Times New Roman" w:hAnsi="Consolas" w:cs="Times New Roman"/>
          <w:color w:val="DCDCAA"/>
          <w:sz w:val="24"/>
          <w:szCs w:val="24"/>
          <w:lang w:eastAsia="en-IN"/>
        </w:rPr>
        <w:t>print</w:t>
      </w:r>
      <w:r w:rsidRPr="00D1049C">
        <w:rPr>
          <w:rFonts w:ascii="Consolas" w:eastAsia="Times New Roman" w:hAnsi="Consolas" w:cs="Times New Roman"/>
          <w:color w:val="D4D4D4"/>
          <w:sz w:val="24"/>
          <w:szCs w:val="24"/>
          <w:lang w:eastAsia="en-IN"/>
        </w:rPr>
        <w:t>(list2)</w:t>
      </w:r>
    </w:p>
    <w:p w:rsidR="00D1049C" w:rsidRDefault="00D1049C" w:rsidP="0044087F">
      <w:pPr>
        <w:rPr>
          <w:sz w:val="28"/>
          <w:szCs w:val="24"/>
          <w:lang w:val="en-US"/>
        </w:rPr>
      </w:pPr>
      <w:r>
        <w:rPr>
          <w:sz w:val="28"/>
          <w:szCs w:val="24"/>
          <w:lang w:val="en-US"/>
        </w:rPr>
        <w:t>this will give the same above output.</w:t>
      </w:r>
    </w:p>
    <w:p w:rsidR="00B96653" w:rsidRDefault="00B96653" w:rsidP="0044087F">
      <w:pPr>
        <w:rPr>
          <w:sz w:val="28"/>
          <w:szCs w:val="24"/>
        </w:rPr>
      </w:pPr>
      <w:r>
        <w:rPr>
          <w:sz w:val="28"/>
          <w:szCs w:val="24"/>
        </w:rPr>
        <w:t>Using list comprehension if else statement</w:t>
      </w:r>
    </w:p>
    <w:p w:rsidR="00B96653" w:rsidRDefault="00B96653" w:rsidP="0044087F">
      <w:pPr>
        <w:rPr>
          <w:sz w:val="28"/>
          <w:szCs w:val="24"/>
        </w:rPr>
      </w:pPr>
      <w:r>
        <w:rPr>
          <w:sz w:val="28"/>
          <w:szCs w:val="24"/>
        </w:rPr>
        <w:t>In case if statement using only then we used in last but in case we want to use if else statement both we do as follow</w:t>
      </w:r>
    </w:p>
    <w:p w:rsidR="00B96653" w:rsidRPr="00B96653" w:rsidRDefault="00B96653" w:rsidP="00B96653">
      <w:pPr>
        <w:shd w:val="clear" w:color="auto" w:fill="1E1E1E"/>
        <w:spacing w:after="0" w:line="330" w:lineRule="atLeast"/>
        <w:rPr>
          <w:rFonts w:ascii="Consolas" w:eastAsia="Times New Roman" w:hAnsi="Consolas" w:cs="Times New Roman"/>
          <w:color w:val="D4D4D4"/>
          <w:sz w:val="24"/>
          <w:szCs w:val="24"/>
          <w:lang w:eastAsia="en-IN"/>
        </w:rPr>
      </w:pPr>
      <w:r w:rsidRPr="00B96653">
        <w:rPr>
          <w:rFonts w:ascii="Consolas" w:eastAsia="Times New Roman" w:hAnsi="Consolas" w:cs="Times New Roman"/>
          <w:color w:val="D4D4D4"/>
          <w:sz w:val="24"/>
          <w:szCs w:val="24"/>
          <w:lang w:eastAsia="en-IN"/>
        </w:rPr>
        <w:t>list3 = [i**</w:t>
      </w:r>
      <w:r w:rsidRPr="00B96653">
        <w:rPr>
          <w:rFonts w:ascii="Consolas" w:eastAsia="Times New Roman" w:hAnsi="Consolas" w:cs="Times New Roman"/>
          <w:color w:val="B5CEA8"/>
          <w:sz w:val="24"/>
          <w:szCs w:val="24"/>
          <w:lang w:eastAsia="en-IN"/>
        </w:rPr>
        <w:t>2</w:t>
      </w:r>
      <w:r w:rsidRPr="00B96653">
        <w:rPr>
          <w:rFonts w:ascii="Consolas" w:eastAsia="Times New Roman" w:hAnsi="Consolas" w:cs="Times New Roman"/>
          <w:color w:val="D4D4D4"/>
          <w:sz w:val="24"/>
          <w:szCs w:val="24"/>
          <w:lang w:eastAsia="en-IN"/>
        </w:rPr>
        <w:t> </w:t>
      </w:r>
      <w:r w:rsidRPr="00B96653">
        <w:rPr>
          <w:rFonts w:ascii="Consolas" w:eastAsia="Times New Roman" w:hAnsi="Consolas" w:cs="Times New Roman"/>
          <w:color w:val="C586C0"/>
          <w:sz w:val="24"/>
          <w:szCs w:val="24"/>
          <w:lang w:eastAsia="en-IN"/>
        </w:rPr>
        <w:t>if</w:t>
      </w:r>
      <w:r w:rsidRPr="00B96653">
        <w:rPr>
          <w:rFonts w:ascii="Consolas" w:eastAsia="Times New Roman" w:hAnsi="Consolas" w:cs="Times New Roman"/>
          <w:color w:val="D4D4D4"/>
          <w:sz w:val="24"/>
          <w:szCs w:val="24"/>
          <w:lang w:eastAsia="en-IN"/>
        </w:rPr>
        <w:t> i%</w:t>
      </w:r>
      <w:r w:rsidRPr="00B96653">
        <w:rPr>
          <w:rFonts w:ascii="Consolas" w:eastAsia="Times New Roman" w:hAnsi="Consolas" w:cs="Times New Roman"/>
          <w:color w:val="B5CEA8"/>
          <w:sz w:val="24"/>
          <w:szCs w:val="24"/>
          <w:lang w:eastAsia="en-IN"/>
        </w:rPr>
        <w:t>2</w:t>
      </w:r>
      <w:r w:rsidRPr="00B96653">
        <w:rPr>
          <w:rFonts w:ascii="Consolas" w:eastAsia="Times New Roman" w:hAnsi="Consolas" w:cs="Times New Roman"/>
          <w:color w:val="D4D4D4"/>
          <w:sz w:val="24"/>
          <w:szCs w:val="24"/>
          <w:lang w:eastAsia="en-IN"/>
        </w:rPr>
        <w:t> == </w:t>
      </w:r>
      <w:r w:rsidRPr="00B96653">
        <w:rPr>
          <w:rFonts w:ascii="Consolas" w:eastAsia="Times New Roman" w:hAnsi="Consolas" w:cs="Times New Roman"/>
          <w:color w:val="B5CEA8"/>
          <w:sz w:val="24"/>
          <w:szCs w:val="24"/>
          <w:lang w:eastAsia="en-IN"/>
        </w:rPr>
        <w:t>0</w:t>
      </w:r>
      <w:r w:rsidRPr="00B96653">
        <w:rPr>
          <w:rFonts w:ascii="Consolas" w:eastAsia="Times New Roman" w:hAnsi="Consolas" w:cs="Times New Roman"/>
          <w:color w:val="D4D4D4"/>
          <w:sz w:val="24"/>
          <w:szCs w:val="24"/>
          <w:lang w:eastAsia="en-IN"/>
        </w:rPr>
        <w:t> </w:t>
      </w:r>
      <w:r w:rsidRPr="00B96653">
        <w:rPr>
          <w:rFonts w:ascii="Consolas" w:eastAsia="Times New Roman" w:hAnsi="Consolas" w:cs="Times New Roman"/>
          <w:color w:val="C586C0"/>
          <w:sz w:val="24"/>
          <w:szCs w:val="24"/>
          <w:lang w:eastAsia="en-IN"/>
        </w:rPr>
        <w:t>else</w:t>
      </w:r>
      <w:r w:rsidRPr="00B96653">
        <w:rPr>
          <w:rFonts w:ascii="Consolas" w:eastAsia="Times New Roman" w:hAnsi="Consolas" w:cs="Times New Roman"/>
          <w:color w:val="D4D4D4"/>
          <w:sz w:val="24"/>
          <w:szCs w:val="24"/>
          <w:lang w:eastAsia="en-IN"/>
        </w:rPr>
        <w:t> -i </w:t>
      </w:r>
      <w:r w:rsidRPr="00B96653">
        <w:rPr>
          <w:rFonts w:ascii="Consolas" w:eastAsia="Times New Roman" w:hAnsi="Consolas" w:cs="Times New Roman"/>
          <w:color w:val="C586C0"/>
          <w:sz w:val="24"/>
          <w:szCs w:val="24"/>
          <w:lang w:eastAsia="en-IN"/>
        </w:rPr>
        <w:t>for</w:t>
      </w:r>
      <w:r w:rsidRPr="00B96653">
        <w:rPr>
          <w:rFonts w:ascii="Consolas" w:eastAsia="Times New Roman" w:hAnsi="Consolas" w:cs="Times New Roman"/>
          <w:color w:val="D4D4D4"/>
          <w:sz w:val="24"/>
          <w:szCs w:val="24"/>
          <w:lang w:eastAsia="en-IN"/>
        </w:rPr>
        <w:t> i </w:t>
      </w:r>
      <w:r w:rsidRPr="00B96653">
        <w:rPr>
          <w:rFonts w:ascii="Consolas" w:eastAsia="Times New Roman" w:hAnsi="Consolas" w:cs="Times New Roman"/>
          <w:color w:val="C586C0"/>
          <w:sz w:val="24"/>
          <w:szCs w:val="24"/>
          <w:lang w:eastAsia="en-IN"/>
        </w:rPr>
        <w:t>in</w:t>
      </w:r>
      <w:r w:rsidRPr="00B96653">
        <w:rPr>
          <w:rFonts w:ascii="Consolas" w:eastAsia="Times New Roman" w:hAnsi="Consolas" w:cs="Times New Roman"/>
          <w:color w:val="D4D4D4"/>
          <w:sz w:val="24"/>
          <w:szCs w:val="24"/>
          <w:lang w:eastAsia="en-IN"/>
        </w:rPr>
        <w:t> </w:t>
      </w:r>
      <w:r w:rsidRPr="00B96653">
        <w:rPr>
          <w:rFonts w:ascii="Consolas" w:eastAsia="Times New Roman" w:hAnsi="Consolas" w:cs="Times New Roman"/>
          <w:color w:val="DCDCAA"/>
          <w:sz w:val="24"/>
          <w:szCs w:val="24"/>
          <w:lang w:eastAsia="en-IN"/>
        </w:rPr>
        <w:t>range</w:t>
      </w:r>
      <w:r w:rsidRPr="00B96653">
        <w:rPr>
          <w:rFonts w:ascii="Consolas" w:eastAsia="Times New Roman" w:hAnsi="Consolas" w:cs="Times New Roman"/>
          <w:color w:val="D4D4D4"/>
          <w:sz w:val="24"/>
          <w:szCs w:val="24"/>
          <w:lang w:eastAsia="en-IN"/>
        </w:rPr>
        <w:t>(</w:t>
      </w:r>
      <w:r w:rsidRPr="00B96653">
        <w:rPr>
          <w:rFonts w:ascii="Consolas" w:eastAsia="Times New Roman" w:hAnsi="Consolas" w:cs="Times New Roman"/>
          <w:color w:val="B5CEA8"/>
          <w:sz w:val="24"/>
          <w:szCs w:val="24"/>
          <w:lang w:eastAsia="en-IN"/>
        </w:rPr>
        <w:t>1</w:t>
      </w:r>
      <w:r w:rsidRPr="00B96653">
        <w:rPr>
          <w:rFonts w:ascii="Consolas" w:eastAsia="Times New Roman" w:hAnsi="Consolas" w:cs="Times New Roman"/>
          <w:color w:val="D4D4D4"/>
          <w:sz w:val="24"/>
          <w:szCs w:val="24"/>
          <w:lang w:eastAsia="en-IN"/>
        </w:rPr>
        <w:t>, </w:t>
      </w:r>
      <w:r w:rsidRPr="00B96653">
        <w:rPr>
          <w:rFonts w:ascii="Consolas" w:eastAsia="Times New Roman" w:hAnsi="Consolas" w:cs="Times New Roman"/>
          <w:color w:val="B5CEA8"/>
          <w:sz w:val="24"/>
          <w:szCs w:val="24"/>
          <w:lang w:eastAsia="en-IN"/>
        </w:rPr>
        <w:t>11</w:t>
      </w:r>
      <w:r w:rsidRPr="00B96653">
        <w:rPr>
          <w:rFonts w:ascii="Consolas" w:eastAsia="Times New Roman" w:hAnsi="Consolas" w:cs="Times New Roman"/>
          <w:color w:val="D4D4D4"/>
          <w:sz w:val="24"/>
          <w:szCs w:val="24"/>
          <w:lang w:eastAsia="en-IN"/>
        </w:rPr>
        <w:t>)]</w:t>
      </w:r>
    </w:p>
    <w:p w:rsidR="00B96653" w:rsidRPr="00B96653" w:rsidRDefault="00B96653" w:rsidP="00B96653">
      <w:pPr>
        <w:shd w:val="clear" w:color="auto" w:fill="1E1E1E"/>
        <w:spacing w:after="0" w:line="330" w:lineRule="atLeast"/>
        <w:rPr>
          <w:rFonts w:ascii="Consolas" w:eastAsia="Times New Roman" w:hAnsi="Consolas" w:cs="Times New Roman"/>
          <w:color w:val="D4D4D4"/>
          <w:sz w:val="24"/>
          <w:szCs w:val="24"/>
          <w:lang w:eastAsia="en-IN"/>
        </w:rPr>
      </w:pPr>
      <w:r w:rsidRPr="00B96653">
        <w:rPr>
          <w:rFonts w:ascii="Consolas" w:eastAsia="Times New Roman" w:hAnsi="Consolas" w:cs="Times New Roman"/>
          <w:color w:val="DCDCAA"/>
          <w:sz w:val="24"/>
          <w:szCs w:val="24"/>
          <w:lang w:eastAsia="en-IN"/>
        </w:rPr>
        <w:t>print</w:t>
      </w:r>
      <w:r w:rsidRPr="00B96653">
        <w:rPr>
          <w:rFonts w:ascii="Consolas" w:eastAsia="Times New Roman" w:hAnsi="Consolas" w:cs="Times New Roman"/>
          <w:color w:val="D4D4D4"/>
          <w:sz w:val="24"/>
          <w:szCs w:val="24"/>
          <w:lang w:eastAsia="en-IN"/>
        </w:rPr>
        <w:t>(list3)</w:t>
      </w:r>
    </w:p>
    <w:p w:rsidR="00B96653" w:rsidRDefault="00B96653" w:rsidP="0044087F">
      <w:pPr>
        <w:rPr>
          <w:sz w:val="28"/>
          <w:szCs w:val="24"/>
        </w:rPr>
      </w:pPr>
      <w:r>
        <w:rPr>
          <w:sz w:val="28"/>
          <w:szCs w:val="24"/>
        </w:rPr>
        <w:t>this will give the output as:</w:t>
      </w:r>
    </w:p>
    <w:p w:rsidR="00B96653" w:rsidRDefault="00B96653" w:rsidP="0044087F">
      <w:pPr>
        <w:rPr>
          <w:sz w:val="28"/>
          <w:szCs w:val="24"/>
        </w:rPr>
      </w:pPr>
      <w:r w:rsidRPr="00B96653">
        <w:rPr>
          <w:sz w:val="28"/>
          <w:szCs w:val="24"/>
        </w:rPr>
        <w:t>[-1, 4, -3, 16, -5, 36, -7, 64, -9, 100</w:t>
      </w:r>
      <w:r>
        <w:rPr>
          <w:sz w:val="28"/>
          <w:szCs w:val="24"/>
        </w:rPr>
        <w:t>]</w:t>
      </w:r>
    </w:p>
    <w:p w:rsidR="00B96653" w:rsidRDefault="00B96653" w:rsidP="0044087F">
      <w:pPr>
        <w:rPr>
          <w:sz w:val="28"/>
          <w:szCs w:val="24"/>
        </w:rPr>
      </w:pPr>
      <w:r>
        <w:rPr>
          <w:sz w:val="28"/>
          <w:szCs w:val="24"/>
        </w:rPr>
        <w:t>Meaning for if else both statement we write if statement in starting  and then the loop function</w:t>
      </w:r>
    </w:p>
    <w:p w:rsidR="00B96653" w:rsidRDefault="00B96653" w:rsidP="0044087F">
      <w:pPr>
        <w:rPr>
          <w:sz w:val="28"/>
          <w:szCs w:val="24"/>
        </w:rPr>
      </w:pPr>
      <w:r>
        <w:rPr>
          <w:sz w:val="28"/>
          <w:szCs w:val="24"/>
        </w:rPr>
        <w:t>How to print nested list?</w:t>
      </w:r>
    </w:p>
    <w:p w:rsidR="00B96653" w:rsidRDefault="00B96653" w:rsidP="0044087F">
      <w:pPr>
        <w:rPr>
          <w:sz w:val="28"/>
          <w:szCs w:val="24"/>
        </w:rPr>
      </w:pPr>
      <w:r>
        <w:rPr>
          <w:sz w:val="28"/>
          <w:szCs w:val="24"/>
        </w:rPr>
        <w:t>Nested list meaning list inside the list.</w:t>
      </w:r>
    </w:p>
    <w:p w:rsidR="00B96653" w:rsidRPr="00B96653" w:rsidRDefault="00B96653" w:rsidP="00B96653">
      <w:pPr>
        <w:shd w:val="clear" w:color="auto" w:fill="1E1E1E"/>
        <w:spacing w:after="0" w:line="330" w:lineRule="atLeast"/>
        <w:rPr>
          <w:rFonts w:ascii="Consolas" w:eastAsia="Times New Roman" w:hAnsi="Consolas" w:cs="Times New Roman"/>
          <w:color w:val="D4D4D4"/>
          <w:sz w:val="24"/>
          <w:szCs w:val="24"/>
          <w:lang w:eastAsia="en-IN"/>
        </w:rPr>
      </w:pPr>
      <w:r w:rsidRPr="00B96653">
        <w:rPr>
          <w:rFonts w:ascii="Consolas" w:eastAsia="Times New Roman" w:hAnsi="Consolas" w:cs="Times New Roman"/>
          <w:color w:val="D4D4D4"/>
          <w:sz w:val="24"/>
          <w:szCs w:val="24"/>
          <w:lang w:eastAsia="en-IN"/>
        </w:rPr>
        <w:t>nessted_comp = [[i </w:t>
      </w:r>
      <w:r w:rsidRPr="00B96653">
        <w:rPr>
          <w:rFonts w:ascii="Consolas" w:eastAsia="Times New Roman" w:hAnsi="Consolas" w:cs="Times New Roman"/>
          <w:color w:val="C586C0"/>
          <w:sz w:val="24"/>
          <w:szCs w:val="24"/>
          <w:lang w:eastAsia="en-IN"/>
        </w:rPr>
        <w:t>for</w:t>
      </w:r>
      <w:r w:rsidRPr="00B96653">
        <w:rPr>
          <w:rFonts w:ascii="Consolas" w:eastAsia="Times New Roman" w:hAnsi="Consolas" w:cs="Times New Roman"/>
          <w:color w:val="D4D4D4"/>
          <w:sz w:val="24"/>
          <w:szCs w:val="24"/>
          <w:lang w:eastAsia="en-IN"/>
        </w:rPr>
        <w:t> i </w:t>
      </w:r>
      <w:r w:rsidRPr="00B96653">
        <w:rPr>
          <w:rFonts w:ascii="Consolas" w:eastAsia="Times New Roman" w:hAnsi="Consolas" w:cs="Times New Roman"/>
          <w:color w:val="C586C0"/>
          <w:sz w:val="24"/>
          <w:szCs w:val="24"/>
          <w:lang w:eastAsia="en-IN"/>
        </w:rPr>
        <w:t>in</w:t>
      </w:r>
      <w:r w:rsidRPr="00B96653">
        <w:rPr>
          <w:rFonts w:ascii="Consolas" w:eastAsia="Times New Roman" w:hAnsi="Consolas" w:cs="Times New Roman"/>
          <w:color w:val="D4D4D4"/>
          <w:sz w:val="24"/>
          <w:szCs w:val="24"/>
          <w:lang w:eastAsia="en-IN"/>
        </w:rPr>
        <w:t> </w:t>
      </w:r>
      <w:r w:rsidRPr="00B96653">
        <w:rPr>
          <w:rFonts w:ascii="Consolas" w:eastAsia="Times New Roman" w:hAnsi="Consolas" w:cs="Times New Roman"/>
          <w:color w:val="DCDCAA"/>
          <w:sz w:val="24"/>
          <w:szCs w:val="24"/>
          <w:lang w:eastAsia="en-IN"/>
        </w:rPr>
        <w:t>range</w:t>
      </w:r>
      <w:r w:rsidRPr="00B96653">
        <w:rPr>
          <w:rFonts w:ascii="Consolas" w:eastAsia="Times New Roman" w:hAnsi="Consolas" w:cs="Times New Roman"/>
          <w:color w:val="D4D4D4"/>
          <w:sz w:val="24"/>
          <w:szCs w:val="24"/>
          <w:lang w:eastAsia="en-IN"/>
        </w:rPr>
        <w:t>(</w:t>
      </w:r>
      <w:r w:rsidRPr="00B96653">
        <w:rPr>
          <w:rFonts w:ascii="Consolas" w:eastAsia="Times New Roman" w:hAnsi="Consolas" w:cs="Times New Roman"/>
          <w:color w:val="B5CEA8"/>
          <w:sz w:val="24"/>
          <w:szCs w:val="24"/>
          <w:lang w:eastAsia="en-IN"/>
        </w:rPr>
        <w:t>1</w:t>
      </w:r>
      <w:r w:rsidRPr="00B96653">
        <w:rPr>
          <w:rFonts w:ascii="Consolas" w:eastAsia="Times New Roman" w:hAnsi="Consolas" w:cs="Times New Roman"/>
          <w:color w:val="D4D4D4"/>
          <w:sz w:val="24"/>
          <w:szCs w:val="24"/>
          <w:lang w:eastAsia="en-IN"/>
        </w:rPr>
        <w:t>, </w:t>
      </w:r>
      <w:r w:rsidRPr="00B96653">
        <w:rPr>
          <w:rFonts w:ascii="Consolas" w:eastAsia="Times New Roman" w:hAnsi="Consolas" w:cs="Times New Roman"/>
          <w:color w:val="B5CEA8"/>
          <w:sz w:val="24"/>
          <w:szCs w:val="24"/>
          <w:lang w:eastAsia="en-IN"/>
        </w:rPr>
        <w:t>4</w:t>
      </w:r>
      <w:r w:rsidRPr="00B96653">
        <w:rPr>
          <w:rFonts w:ascii="Consolas" w:eastAsia="Times New Roman" w:hAnsi="Consolas" w:cs="Times New Roman"/>
          <w:color w:val="D4D4D4"/>
          <w:sz w:val="24"/>
          <w:szCs w:val="24"/>
          <w:lang w:eastAsia="en-IN"/>
        </w:rPr>
        <w:t>)] </w:t>
      </w:r>
      <w:r w:rsidRPr="00B96653">
        <w:rPr>
          <w:rFonts w:ascii="Consolas" w:eastAsia="Times New Roman" w:hAnsi="Consolas" w:cs="Times New Roman"/>
          <w:color w:val="C586C0"/>
          <w:sz w:val="24"/>
          <w:szCs w:val="24"/>
          <w:lang w:eastAsia="en-IN"/>
        </w:rPr>
        <w:t>for</w:t>
      </w:r>
      <w:r w:rsidR="005C3F06">
        <w:rPr>
          <w:rFonts w:ascii="Consolas" w:eastAsia="Times New Roman" w:hAnsi="Consolas" w:cs="Times New Roman"/>
          <w:color w:val="D4D4D4"/>
          <w:sz w:val="24"/>
          <w:szCs w:val="24"/>
          <w:lang w:eastAsia="en-IN"/>
        </w:rPr>
        <w:t> j</w:t>
      </w:r>
      <w:r w:rsidRPr="00B96653">
        <w:rPr>
          <w:rFonts w:ascii="Consolas" w:eastAsia="Times New Roman" w:hAnsi="Consolas" w:cs="Times New Roman"/>
          <w:color w:val="D4D4D4"/>
          <w:sz w:val="24"/>
          <w:szCs w:val="24"/>
          <w:lang w:eastAsia="en-IN"/>
        </w:rPr>
        <w:t> </w:t>
      </w:r>
      <w:r w:rsidRPr="00B96653">
        <w:rPr>
          <w:rFonts w:ascii="Consolas" w:eastAsia="Times New Roman" w:hAnsi="Consolas" w:cs="Times New Roman"/>
          <w:color w:val="C586C0"/>
          <w:sz w:val="24"/>
          <w:szCs w:val="24"/>
          <w:lang w:eastAsia="en-IN"/>
        </w:rPr>
        <w:t>in</w:t>
      </w:r>
      <w:r w:rsidRPr="00B96653">
        <w:rPr>
          <w:rFonts w:ascii="Consolas" w:eastAsia="Times New Roman" w:hAnsi="Consolas" w:cs="Times New Roman"/>
          <w:color w:val="D4D4D4"/>
          <w:sz w:val="24"/>
          <w:szCs w:val="24"/>
          <w:lang w:eastAsia="en-IN"/>
        </w:rPr>
        <w:t> </w:t>
      </w:r>
      <w:r w:rsidRPr="00B96653">
        <w:rPr>
          <w:rFonts w:ascii="Consolas" w:eastAsia="Times New Roman" w:hAnsi="Consolas" w:cs="Times New Roman"/>
          <w:color w:val="DCDCAA"/>
          <w:sz w:val="24"/>
          <w:szCs w:val="24"/>
          <w:lang w:eastAsia="en-IN"/>
        </w:rPr>
        <w:t>range</w:t>
      </w:r>
      <w:r w:rsidRPr="00B96653">
        <w:rPr>
          <w:rFonts w:ascii="Consolas" w:eastAsia="Times New Roman" w:hAnsi="Consolas" w:cs="Times New Roman"/>
          <w:color w:val="D4D4D4"/>
          <w:sz w:val="24"/>
          <w:szCs w:val="24"/>
          <w:lang w:eastAsia="en-IN"/>
        </w:rPr>
        <w:t>(</w:t>
      </w:r>
      <w:r w:rsidRPr="00B96653">
        <w:rPr>
          <w:rFonts w:ascii="Consolas" w:eastAsia="Times New Roman" w:hAnsi="Consolas" w:cs="Times New Roman"/>
          <w:color w:val="B5CEA8"/>
          <w:sz w:val="24"/>
          <w:szCs w:val="24"/>
          <w:lang w:eastAsia="en-IN"/>
        </w:rPr>
        <w:t>1</w:t>
      </w:r>
      <w:r w:rsidRPr="00B96653">
        <w:rPr>
          <w:rFonts w:ascii="Consolas" w:eastAsia="Times New Roman" w:hAnsi="Consolas" w:cs="Times New Roman"/>
          <w:color w:val="D4D4D4"/>
          <w:sz w:val="24"/>
          <w:szCs w:val="24"/>
          <w:lang w:eastAsia="en-IN"/>
        </w:rPr>
        <w:t>, </w:t>
      </w:r>
      <w:r w:rsidRPr="00B96653">
        <w:rPr>
          <w:rFonts w:ascii="Consolas" w:eastAsia="Times New Roman" w:hAnsi="Consolas" w:cs="Times New Roman"/>
          <w:color w:val="B5CEA8"/>
          <w:sz w:val="24"/>
          <w:szCs w:val="24"/>
          <w:lang w:eastAsia="en-IN"/>
        </w:rPr>
        <w:t>4</w:t>
      </w:r>
      <w:r w:rsidRPr="00B96653">
        <w:rPr>
          <w:rFonts w:ascii="Consolas" w:eastAsia="Times New Roman" w:hAnsi="Consolas" w:cs="Times New Roman"/>
          <w:color w:val="D4D4D4"/>
          <w:sz w:val="24"/>
          <w:szCs w:val="24"/>
          <w:lang w:eastAsia="en-IN"/>
        </w:rPr>
        <w:t>)]</w:t>
      </w:r>
    </w:p>
    <w:p w:rsidR="00B96653" w:rsidRPr="00B96653" w:rsidRDefault="00B96653" w:rsidP="00B96653">
      <w:pPr>
        <w:shd w:val="clear" w:color="auto" w:fill="1E1E1E"/>
        <w:spacing w:after="0" w:line="330" w:lineRule="atLeast"/>
        <w:rPr>
          <w:rFonts w:ascii="Consolas" w:eastAsia="Times New Roman" w:hAnsi="Consolas" w:cs="Times New Roman"/>
          <w:color w:val="D4D4D4"/>
          <w:sz w:val="24"/>
          <w:szCs w:val="24"/>
          <w:lang w:eastAsia="en-IN"/>
        </w:rPr>
      </w:pPr>
      <w:r w:rsidRPr="00B96653">
        <w:rPr>
          <w:rFonts w:ascii="Consolas" w:eastAsia="Times New Roman" w:hAnsi="Consolas" w:cs="Times New Roman"/>
          <w:color w:val="DCDCAA"/>
          <w:sz w:val="24"/>
          <w:szCs w:val="24"/>
          <w:lang w:eastAsia="en-IN"/>
        </w:rPr>
        <w:t>print</w:t>
      </w:r>
      <w:r w:rsidRPr="00B96653">
        <w:rPr>
          <w:rFonts w:ascii="Consolas" w:eastAsia="Times New Roman" w:hAnsi="Consolas" w:cs="Times New Roman"/>
          <w:color w:val="D4D4D4"/>
          <w:sz w:val="24"/>
          <w:szCs w:val="24"/>
          <w:lang w:eastAsia="en-IN"/>
        </w:rPr>
        <w:t>(nessted_comp)</w:t>
      </w:r>
    </w:p>
    <w:p w:rsidR="00B96653" w:rsidRDefault="00B96653" w:rsidP="0044087F">
      <w:pPr>
        <w:rPr>
          <w:sz w:val="28"/>
          <w:szCs w:val="24"/>
        </w:rPr>
      </w:pPr>
      <w:r>
        <w:rPr>
          <w:sz w:val="28"/>
          <w:szCs w:val="24"/>
        </w:rPr>
        <w:t>this will give the output as :</w:t>
      </w:r>
      <w:r w:rsidR="005C3F06">
        <w:rPr>
          <w:sz w:val="28"/>
          <w:szCs w:val="24"/>
        </w:rPr>
        <w:t xml:space="preserve"> </w:t>
      </w:r>
      <w:r w:rsidR="005C3F06" w:rsidRPr="005C3F06">
        <w:rPr>
          <w:sz w:val="28"/>
          <w:szCs w:val="24"/>
        </w:rPr>
        <w:t>[[1, 2, 3], [1, 2, 3], [1, 2, 3]]</w:t>
      </w:r>
    </w:p>
    <w:p w:rsidR="005C3F06" w:rsidRDefault="005C3F06" w:rsidP="005C3F06">
      <w:pPr>
        <w:jc w:val="center"/>
        <w:rPr>
          <w:sz w:val="36"/>
          <w:szCs w:val="32"/>
        </w:rPr>
      </w:pPr>
      <w:r>
        <w:rPr>
          <w:sz w:val="36"/>
          <w:szCs w:val="32"/>
        </w:rPr>
        <w:t>Dictionary Comprehension</w:t>
      </w:r>
    </w:p>
    <w:p w:rsidR="005C3F06" w:rsidRDefault="005C3F06" w:rsidP="005C3F06">
      <w:pPr>
        <w:rPr>
          <w:sz w:val="28"/>
          <w:szCs w:val="24"/>
        </w:rPr>
      </w:pPr>
      <w:r>
        <w:rPr>
          <w:sz w:val="28"/>
          <w:szCs w:val="24"/>
        </w:rPr>
        <w:t>Dictionary comprehension is same as the list comprehension the only difference is here is key value pair</w:t>
      </w:r>
    </w:p>
    <w:p w:rsidR="005C3F06" w:rsidRDefault="005C3F06" w:rsidP="005C3F06">
      <w:pPr>
        <w:rPr>
          <w:sz w:val="28"/>
          <w:szCs w:val="24"/>
        </w:rPr>
      </w:pPr>
      <w:r>
        <w:rPr>
          <w:sz w:val="28"/>
          <w:szCs w:val="24"/>
        </w:rPr>
        <w:t xml:space="preserve">Eg: </w:t>
      </w:r>
    </w:p>
    <w:p w:rsidR="005C3F06" w:rsidRPr="005C3F06" w:rsidRDefault="005C3F06" w:rsidP="005C3F06">
      <w:pPr>
        <w:shd w:val="clear" w:color="auto" w:fill="1E1E1E"/>
        <w:spacing w:after="0" w:line="330" w:lineRule="atLeast"/>
        <w:rPr>
          <w:rFonts w:ascii="Consolas" w:eastAsia="Times New Roman" w:hAnsi="Consolas" w:cs="Times New Roman"/>
          <w:color w:val="D4D4D4"/>
          <w:sz w:val="24"/>
          <w:szCs w:val="24"/>
          <w:lang w:eastAsia="en-IN"/>
        </w:rPr>
      </w:pPr>
      <w:r w:rsidRPr="005C3F06">
        <w:rPr>
          <w:rFonts w:ascii="Consolas" w:eastAsia="Times New Roman" w:hAnsi="Consolas" w:cs="Times New Roman"/>
          <w:color w:val="D4D4D4"/>
          <w:sz w:val="24"/>
          <w:szCs w:val="24"/>
          <w:lang w:eastAsia="en-IN"/>
        </w:rPr>
        <w:t>dict1 = {i : i**</w:t>
      </w:r>
      <w:r w:rsidRPr="005C3F06">
        <w:rPr>
          <w:rFonts w:ascii="Consolas" w:eastAsia="Times New Roman" w:hAnsi="Consolas" w:cs="Times New Roman"/>
          <w:color w:val="B5CEA8"/>
          <w:sz w:val="24"/>
          <w:szCs w:val="24"/>
          <w:lang w:eastAsia="en-IN"/>
        </w:rPr>
        <w:t>2</w:t>
      </w:r>
      <w:r w:rsidRPr="005C3F06">
        <w:rPr>
          <w:rFonts w:ascii="Consolas" w:eastAsia="Times New Roman" w:hAnsi="Consolas" w:cs="Times New Roman"/>
          <w:color w:val="D4D4D4"/>
          <w:sz w:val="24"/>
          <w:szCs w:val="24"/>
          <w:lang w:eastAsia="en-IN"/>
        </w:rPr>
        <w:t> </w:t>
      </w:r>
      <w:r w:rsidRPr="005C3F06">
        <w:rPr>
          <w:rFonts w:ascii="Consolas" w:eastAsia="Times New Roman" w:hAnsi="Consolas" w:cs="Times New Roman"/>
          <w:color w:val="C586C0"/>
          <w:sz w:val="24"/>
          <w:szCs w:val="24"/>
          <w:lang w:eastAsia="en-IN"/>
        </w:rPr>
        <w:t>for</w:t>
      </w:r>
      <w:r w:rsidRPr="005C3F06">
        <w:rPr>
          <w:rFonts w:ascii="Consolas" w:eastAsia="Times New Roman" w:hAnsi="Consolas" w:cs="Times New Roman"/>
          <w:color w:val="D4D4D4"/>
          <w:sz w:val="24"/>
          <w:szCs w:val="24"/>
          <w:lang w:eastAsia="en-IN"/>
        </w:rPr>
        <w:t> i </w:t>
      </w:r>
      <w:r w:rsidRPr="005C3F06">
        <w:rPr>
          <w:rFonts w:ascii="Consolas" w:eastAsia="Times New Roman" w:hAnsi="Consolas" w:cs="Times New Roman"/>
          <w:color w:val="C586C0"/>
          <w:sz w:val="24"/>
          <w:szCs w:val="24"/>
          <w:lang w:eastAsia="en-IN"/>
        </w:rPr>
        <w:t>in</w:t>
      </w:r>
      <w:r w:rsidRPr="005C3F06">
        <w:rPr>
          <w:rFonts w:ascii="Consolas" w:eastAsia="Times New Roman" w:hAnsi="Consolas" w:cs="Times New Roman"/>
          <w:color w:val="D4D4D4"/>
          <w:sz w:val="24"/>
          <w:szCs w:val="24"/>
          <w:lang w:eastAsia="en-IN"/>
        </w:rPr>
        <w:t> </w:t>
      </w:r>
      <w:r w:rsidRPr="005C3F06">
        <w:rPr>
          <w:rFonts w:ascii="Consolas" w:eastAsia="Times New Roman" w:hAnsi="Consolas" w:cs="Times New Roman"/>
          <w:color w:val="DCDCAA"/>
          <w:sz w:val="24"/>
          <w:szCs w:val="24"/>
          <w:lang w:eastAsia="en-IN"/>
        </w:rPr>
        <w:t>range</w:t>
      </w:r>
      <w:r w:rsidRPr="005C3F06">
        <w:rPr>
          <w:rFonts w:ascii="Consolas" w:eastAsia="Times New Roman" w:hAnsi="Consolas" w:cs="Times New Roman"/>
          <w:color w:val="D4D4D4"/>
          <w:sz w:val="24"/>
          <w:szCs w:val="24"/>
          <w:lang w:eastAsia="en-IN"/>
        </w:rPr>
        <w:t>(</w:t>
      </w:r>
      <w:r w:rsidRPr="005C3F06">
        <w:rPr>
          <w:rFonts w:ascii="Consolas" w:eastAsia="Times New Roman" w:hAnsi="Consolas" w:cs="Times New Roman"/>
          <w:color w:val="B5CEA8"/>
          <w:sz w:val="24"/>
          <w:szCs w:val="24"/>
          <w:lang w:eastAsia="en-IN"/>
        </w:rPr>
        <w:t>1</w:t>
      </w:r>
      <w:r w:rsidRPr="005C3F06">
        <w:rPr>
          <w:rFonts w:ascii="Consolas" w:eastAsia="Times New Roman" w:hAnsi="Consolas" w:cs="Times New Roman"/>
          <w:color w:val="D4D4D4"/>
          <w:sz w:val="24"/>
          <w:szCs w:val="24"/>
          <w:lang w:eastAsia="en-IN"/>
        </w:rPr>
        <w:t>, </w:t>
      </w:r>
      <w:r w:rsidRPr="005C3F06">
        <w:rPr>
          <w:rFonts w:ascii="Consolas" w:eastAsia="Times New Roman" w:hAnsi="Consolas" w:cs="Times New Roman"/>
          <w:color w:val="B5CEA8"/>
          <w:sz w:val="24"/>
          <w:szCs w:val="24"/>
          <w:lang w:eastAsia="en-IN"/>
        </w:rPr>
        <w:t>11</w:t>
      </w:r>
      <w:r w:rsidRPr="005C3F06">
        <w:rPr>
          <w:rFonts w:ascii="Consolas" w:eastAsia="Times New Roman" w:hAnsi="Consolas" w:cs="Times New Roman"/>
          <w:color w:val="D4D4D4"/>
          <w:sz w:val="24"/>
          <w:szCs w:val="24"/>
          <w:lang w:eastAsia="en-IN"/>
        </w:rPr>
        <w:t>)}</w:t>
      </w:r>
    </w:p>
    <w:p w:rsidR="005C3F06" w:rsidRPr="005C3F06" w:rsidRDefault="005C3F06" w:rsidP="005C3F06">
      <w:pPr>
        <w:shd w:val="clear" w:color="auto" w:fill="1E1E1E"/>
        <w:spacing w:after="0" w:line="330" w:lineRule="atLeast"/>
        <w:rPr>
          <w:rFonts w:ascii="Consolas" w:eastAsia="Times New Roman" w:hAnsi="Consolas" w:cs="Times New Roman"/>
          <w:color w:val="D4D4D4"/>
          <w:sz w:val="24"/>
          <w:szCs w:val="24"/>
          <w:lang w:eastAsia="en-IN"/>
        </w:rPr>
      </w:pPr>
      <w:r w:rsidRPr="005C3F06">
        <w:rPr>
          <w:rFonts w:ascii="Consolas" w:eastAsia="Times New Roman" w:hAnsi="Consolas" w:cs="Times New Roman"/>
          <w:color w:val="DCDCAA"/>
          <w:sz w:val="24"/>
          <w:szCs w:val="24"/>
          <w:lang w:eastAsia="en-IN"/>
        </w:rPr>
        <w:t>print</w:t>
      </w:r>
      <w:r w:rsidRPr="005C3F06">
        <w:rPr>
          <w:rFonts w:ascii="Consolas" w:eastAsia="Times New Roman" w:hAnsi="Consolas" w:cs="Times New Roman"/>
          <w:color w:val="D4D4D4"/>
          <w:sz w:val="24"/>
          <w:szCs w:val="24"/>
          <w:lang w:eastAsia="en-IN"/>
        </w:rPr>
        <w:t>(dict1)</w:t>
      </w:r>
    </w:p>
    <w:p w:rsidR="005C3F06" w:rsidRPr="005C3F06" w:rsidRDefault="005C3F06" w:rsidP="005C3F06">
      <w:pPr>
        <w:shd w:val="clear" w:color="auto" w:fill="1E1E1E"/>
        <w:spacing w:after="0" w:line="330" w:lineRule="atLeast"/>
        <w:rPr>
          <w:rFonts w:ascii="Consolas" w:eastAsia="Times New Roman" w:hAnsi="Consolas" w:cs="Times New Roman"/>
          <w:color w:val="D4D4D4"/>
          <w:sz w:val="24"/>
          <w:szCs w:val="24"/>
          <w:lang w:eastAsia="en-IN"/>
        </w:rPr>
      </w:pPr>
    </w:p>
    <w:p w:rsidR="005C3F06" w:rsidRDefault="005C3F06" w:rsidP="005C3F06">
      <w:pPr>
        <w:rPr>
          <w:sz w:val="28"/>
          <w:szCs w:val="24"/>
        </w:rPr>
      </w:pPr>
      <w:r>
        <w:rPr>
          <w:sz w:val="28"/>
          <w:szCs w:val="24"/>
        </w:rPr>
        <w:t xml:space="preserve">this will give the output as: </w:t>
      </w:r>
      <w:r w:rsidRPr="005C3F06">
        <w:rPr>
          <w:sz w:val="28"/>
          <w:szCs w:val="24"/>
        </w:rPr>
        <w:t>{1: 1, 2: 4, 3: 9, 4: 16, 5: 25, 6: 36, 7: 49, 8: 64, 9: 81, 10: 100}</w:t>
      </w:r>
    </w:p>
    <w:p w:rsidR="005C3F06" w:rsidRDefault="005C3F06" w:rsidP="005C3F06">
      <w:pPr>
        <w:rPr>
          <w:sz w:val="28"/>
          <w:szCs w:val="24"/>
        </w:rPr>
      </w:pPr>
      <w:r>
        <w:rPr>
          <w:sz w:val="28"/>
          <w:szCs w:val="24"/>
        </w:rPr>
        <w:t>eg:</w:t>
      </w:r>
    </w:p>
    <w:p w:rsidR="005C3F06" w:rsidRPr="005C3F06" w:rsidRDefault="005C3F06" w:rsidP="005C3F06">
      <w:pPr>
        <w:shd w:val="clear" w:color="auto" w:fill="1E1E1E"/>
        <w:spacing w:after="0" w:line="330" w:lineRule="atLeast"/>
        <w:rPr>
          <w:rFonts w:ascii="Consolas" w:eastAsia="Times New Roman" w:hAnsi="Consolas" w:cs="Times New Roman"/>
          <w:color w:val="D4D4D4"/>
          <w:sz w:val="24"/>
          <w:szCs w:val="24"/>
          <w:lang w:eastAsia="en-IN"/>
        </w:rPr>
      </w:pPr>
      <w:r w:rsidRPr="005C3F06">
        <w:rPr>
          <w:rFonts w:ascii="Consolas" w:eastAsia="Times New Roman" w:hAnsi="Consolas" w:cs="Times New Roman"/>
          <w:color w:val="D4D4D4"/>
          <w:sz w:val="24"/>
          <w:szCs w:val="24"/>
          <w:lang w:eastAsia="en-IN"/>
        </w:rPr>
        <w:t>dict1 = {</w:t>
      </w:r>
      <w:r w:rsidRPr="005C3F06">
        <w:rPr>
          <w:rFonts w:ascii="Consolas" w:eastAsia="Times New Roman" w:hAnsi="Consolas" w:cs="Times New Roman"/>
          <w:color w:val="569CD6"/>
          <w:sz w:val="24"/>
          <w:szCs w:val="24"/>
          <w:lang w:eastAsia="en-IN"/>
        </w:rPr>
        <w:t>f</w:t>
      </w:r>
      <w:r w:rsidRPr="005C3F06">
        <w:rPr>
          <w:rFonts w:ascii="Consolas" w:eastAsia="Times New Roman" w:hAnsi="Consolas" w:cs="Times New Roman"/>
          <w:color w:val="CE9178"/>
          <w:sz w:val="24"/>
          <w:szCs w:val="24"/>
          <w:lang w:eastAsia="en-IN"/>
        </w:rPr>
        <w:t>'The square of </w:t>
      </w:r>
      <w:r w:rsidRPr="005C3F06">
        <w:rPr>
          <w:rFonts w:ascii="Consolas" w:eastAsia="Times New Roman" w:hAnsi="Consolas" w:cs="Times New Roman"/>
          <w:color w:val="569CD6"/>
          <w:sz w:val="24"/>
          <w:szCs w:val="24"/>
          <w:lang w:eastAsia="en-IN"/>
        </w:rPr>
        <w:t>{</w:t>
      </w:r>
      <w:r w:rsidRPr="005C3F06">
        <w:rPr>
          <w:rFonts w:ascii="Consolas" w:eastAsia="Times New Roman" w:hAnsi="Consolas" w:cs="Times New Roman"/>
          <w:color w:val="D4D4D4"/>
          <w:sz w:val="24"/>
          <w:szCs w:val="24"/>
          <w:lang w:eastAsia="en-IN"/>
        </w:rPr>
        <w:t>i</w:t>
      </w:r>
      <w:r w:rsidRPr="005C3F06">
        <w:rPr>
          <w:rFonts w:ascii="Consolas" w:eastAsia="Times New Roman" w:hAnsi="Consolas" w:cs="Times New Roman"/>
          <w:color w:val="569CD6"/>
          <w:sz w:val="24"/>
          <w:szCs w:val="24"/>
          <w:lang w:eastAsia="en-IN"/>
        </w:rPr>
        <w:t>}</w:t>
      </w:r>
      <w:r w:rsidRPr="005C3F06">
        <w:rPr>
          <w:rFonts w:ascii="Consolas" w:eastAsia="Times New Roman" w:hAnsi="Consolas" w:cs="Times New Roman"/>
          <w:color w:val="CE9178"/>
          <w:sz w:val="24"/>
          <w:szCs w:val="24"/>
          <w:lang w:eastAsia="en-IN"/>
        </w:rPr>
        <w:t> is'</w:t>
      </w:r>
      <w:r w:rsidRPr="005C3F06">
        <w:rPr>
          <w:rFonts w:ascii="Consolas" w:eastAsia="Times New Roman" w:hAnsi="Consolas" w:cs="Times New Roman"/>
          <w:color w:val="D4D4D4"/>
          <w:sz w:val="24"/>
          <w:szCs w:val="24"/>
          <w:lang w:eastAsia="en-IN"/>
        </w:rPr>
        <w:t> : i**</w:t>
      </w:r>
      <w:r w:rsidRPr="005C3F06">
        <w:rPr>
          <w:rFonts w:ascii="Consolas" w:eastAsia="Times New Roman" w:hAnsi="Consolas" w:cs="Times New Roman"/>
          <w:color w:val="B5CEA8"/>
          <w:sz w:val="24"/>
          <w:szCs w:val="24"/>
          <w:lang w:eastAsia="en-IN"/>
        </w:rPr>
        <w:t>2</w:t>
      </w:r>
      <w:r w:rsidRPr="005C3F06">
        <w:rPr>
          <w:rFonts w:ascii="Consolas" w:eastAsia="Times New Roman" w:hAnsi="Consolas" w:cs="Times New Roman"/>
          <w:color w:val="D4D4D4"/>
          <w:sz w:val="24"/>
          <w:szCs w:val="24"/>
          <w:lang w:eastAsia="en-IN"/>
        </w:rPr>
        <w:t> </w:t>
      </w:r>
      <w:r w:rsidRPr="005C3F06">
        <w:rPr>
          <w:rFonts w:ascii="Consolas" w:eastAsia="Times New Roman" w:hAnsi="Consolas" w:cs="Times New Roman"/>
          <w:color w:val="C586C0"/>
          <w:sz w:val="24"/>
          <w:szCs w:val="24"/>
          <w:lang w:eastAsia="en-IN"/>
        </w:rPr>
        <w:t>for</w:t>
      </w:r>
      <w:r w:rsidRPr="005C3F06">
        <w:rPr>
          <w:rFonts w:ascii="Consolas" w:eastAsia="Times New Roman" w:hAnsi="Consolas" w:cs="Times New Roman"/>
          <w:color w:val="D4D4D4"/>
          <w:sz w:val="24"/>
          <w:szCs w:val="24"/>
          <w:lang w:eastAsia="en-IN"/>
        </w:rPr>
        <w:t> i </w:t>
      </w:r>
      <w:r w:rsidRPr="005C3F06">
        <w:rPr>
          <w:rFonts w:ascii="Consolas" w:eastAsia="Times New Roman" w:hAnsi="Consolas" w:cs="Times New Roman"/>
          <w:color w:val="C586C0"/>
          <w:sz w:val="24"/>
          <w:szCs w:val="24"/>
          <w:lang w:eastAsia="en-IN"/>
        </w:rPr>
        <w:t>in</w:t>
      </w:r>
      <w:r w:rsidRPr="005C3F06">
        <w:rPr>
          <w:rFonts w:ascii="Consolas" w:eastAsia="Times New Roman" w:hAnsi="Consolas" w:cs="Times New Roman"/>
          <w:color w:val="D4D4D4"/>
          <w:sz w:val="24"/>
          <w:szCs w:val="24"/>
          <w:lang w:eastAsia="en-IN"/>
        </w:rPr>
        <w:t> </w:t>
      </w:r>
      <w:r w:rsidRPr="005C3F06">
        <w:rPr>
          <w:rFonts w:ascii="Consolas" w:eastAsia="Times New Roman" w:hAnsi="Consolas" w:cs="Times New Roman"/>
          <w:color w:val="DCDCAA"/>
          <w:sz w:val="24"/>
          <w:szCs w:val="24"/>
          <w:lang w:eastAsia="en-IN"/>
        </w:rPr>
        <w:t>range</w:t>
      </w:r>
      <w:r w:rsidRPr="005C3F06">
        <w:rPr>
          <w:rFonts w:ascii="Consolas" w:eastAsia="Times New Roman" w:hAnsi="Consolas" w:cs="Times New Roman"/>
          <w:color w:val="D4D4D4"/>
          <w:sz w:val="24"/>
          <w:szCs w:val="24"/>
          <w:lang w:eastAsia="en-IN"/>
        </w:rPr>
        <w:t>(</w:t>
      </w:r>
      <w:r w:rsidRPr="005C3F06">
        <w:rPr>
          <w:rFonts w:ascii="Consolas" w:eastAsia="Times New Roman" w:hAnsi="Consolas" w:cs="Times New Roman"/>
          <w:color w:val="B5CEA8"/>
          <w:sz w:val="24"/>
          <w:szCs w:val="24"/>
          <w:lang w:eastAsia="en-IN"/>
        </w:rPr>
        <w:t>1</w:t>
      </w:r>
      <w:r w:rsidRPr="005C3F06">
        <w:rPr>
          <w:rFonts w:ascii="Consolas" w:eastAsia="Times New Roman" w:hAnsi="Consolas" w:cs="Times New Roman"/>
          <w:color w:val="D4D4D4"/>
          <w:sz w:val="24"/>
          <w:szCs w:val="24"/>
          <w:lang w:eastAsia="en-IN"/>
        </w:rPr>
        <w:t>, </w:t>
      </w:r>
      <w:r w:rsidRPr="005C3F06">
        <w:rPr>
          <w:rFonts w:ascii="Consolas" w:eastAsia="Times New Roman" w:hAnsi="Consolas" w:cs="Times New Roman"/>
          <w:color w:val="B5CEA8"/>
          <w:sz w:val="24"/>
          <w:szCs w:val="24"/>
          <w:lang w:eastAsia="en-IN"/>
        </w:rPr>
        <w:t>11</w:t>
      </w:r>
      <w:r w:rsidRPr="005C3F06">
        <w:rPr>
          <w:rFonts w:ascii="Consolas" w:eastAsia="Times New Roman" w:hAnsi="Consolas" w:cs="Times New Roman"/>
          <w:color w:val="D4D4D4"/>
          <w:sz w:val="24"/>
          <w:szCs w:val="24"/>
          <w:lang w:eastAsia="en-IN"/>
        </w:rPr>
        <w:t>)}</w:t>
      </w:r>
    </w:p>
    <w:p w:rsidR="005C3F06" w:rsidRPr="005C3F06" w:rsidRDefault="005C3F06" w:rsidP="005C3F06">
      <w:pPr>
        <w:shd w:val="clear" w:color="auto" w:fill="1E1E1E"/>
        <w:spacing w:after="0" w:line="330" w:lineRule="atLeast"/>
        <w:rPr>
          <w:rFonts w:ascii="Consolas" w:eastAsia="Times New Roman" w:hAnsi="Consolas" w:cs="Times New Roman"/>
          <w:color w:val="D4D4D4"/>
          <w:sz w:val="24"/>
          <w:szCs w:val="24"/>
          <w:lang w:eastAsia="en-IN"/>
        </w:rPr>
      </w:pPr>
      <w:r w:rsidRPr="005C3F06">
        <w:rPr>
          <w:rFonts w:ascii="Consolas" w:eastAsia="Times New Roman" w:hAnsi="Consolas" w:cs="Times New Roman"/>
          <w:color w:val="DCDCAA"/>
          <w:sz w:val="24"/>
          <w:szCs w:val="24"/>
          <w:lang w:eastAsia="en-IN"/>
        </w:rPr>
        <w:t>print</w:t>
      </w:r>
      <w:r w:rsidRPr="005C3F06">
        <w:rPr>
          <w:rFonts w:ascii="Consolas" w:eastAsia="Times New Roman" w:hAnsi="Consolas" w:cs="Times New Roman"/>
          <w:color w:val="D4D4D4"/>
          <w:sz w:val="24"/>
          <w:szCs w:val="24"/>
          <w:lang w:eastAsia="en-IN"/>
        </w:rPr>
        <w:t>(dict1)</w:t>
      </w:r>
    </w:p>
    <w:p w:rsidR="005C3F06" w:rsidRPr="005C3F06" w:rsidRDefault="005C3F06" w:rsidP="005C3F06">
      <w:pPr>
        <w:shd w:val="clear" w:color="auto" w:fill="1E1E1E"/>
        <w:spacing w:after="0" w:line="330" w:lineRule="atLeast"/>
        <w:rPr>
          <w:rFonts w:ascii="Consolas" w:eastAsia="Times New Roman" w:hAnsi="Consolas" w:cs="Times New Roman"/>
          <w:color w:val="D4D4D4"/>
          <w:sz w:val="24"/>
          <w:szCs w:val="24"/>
          <w:lang w:eastAsia="en-IN"/>
        </w:rPr>
      </w:pPr>
    </w:p>
    <w:p w:rsidR="005C3F06" w:rsidRDefault="005C3F06" w:rsidP="005C3F06">
      <w:pPr>
        <w:rPr>
          <w:sz w:val="28"/>
          <w:szCs w:val="24"/>
        </w:rPr>
      </w:pPr>
      <w:r>
        <w:rPr>
          <w:sz w:val="28"/>
          <w:szCs w:val="24"/>
        </w:rPr>
        <w:t>this will give the output as :</w:t>
      </w:r>
    </w:p>
    <w:p w:rsidR="005C3F06" w:rsidRDefault="005C3F06" w:rsidP="005C3F06">
      <w:pPr>
        <w:rPr>
          <w:sz w:val="28"/>
          <w:szCs w:val="24"/>
        </w:rPr>
      </w:pPr>
      <w:r w:rsidRPr="005C3F06">
        <w:rPr>
          <w:sz w:val="28"/>
          <w:szCs w:val="24"/>
        </w:rPr>
        <w:t>{'The square of 1 is': 1, 'The square of 2 is': 4, 'The square of 3 is': 9, 'The square of 4 is': 16, 'The square of 5 is': 25, 'The square of 6 is': 36, 'The square of 7 is': 49, 'The square of 8 is': 64, 'The square of 9 is': 81, 'The square of 10 is': 100}</w:t>
      </w:r>
    </w:p>
    <w:p w:rsidR="00EF59E2" w:rsidRDefault="00EF59E2">
      <w:pPr>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lastRenderedPageBreak/>
        <w:br w:type="page"/>
      </w:r>
    </w:p>
    <w:p w:rsidR="00EF59E2" w:rsidRPr="00EF59E2" w:rsidRDefault="00EF59E2" w:rsidP="00EF59E2">
      <w:pPr>
        <w:shd w:val="clear" w:color="auto" w:fill="1E1E1E"/>
        <w:spacing w:after="0" w:line="330" w:lineRule="atLeast"/>
        <w:rPr>
          <w:rFonts w:ascii="Consolas" w:eastAsia="Times New Roman" w:hAnsi="Consolas" w:cs="Times New Roman"/>
          <w:color w:val="D4D4D4"/>
          <w:sz w:val="24"/>
          <w:szCs w:val="24"/>
          <w:lang w:eastAsia="en-IN"/>
        </w:rPr>
      </w:pPr>
      <w:r w:rsidRPr="00EF59E2">
        <w:rPr>
          <w:rFonts w:ascii="Consolas" w:eastAsia="Times New Roman" w:hAnsi="Consolas" w:cs="Times New Roman"/>
          <w:color w:val="D4D4D4"/>
          <w:sz w:val="24"/>
          <w:szCs w:val="24"/>
          <w:lang w:eastAsia="en-IN"/>
        </w:rPr>
        <w:lastRenderedPageBreak/>
        <w:t>dict1 = {</w:t>
      </w:r>
      <w:r w:rsidRPr="00EF59E2">
        <w:rPr>
          <w:rFonts w:ascii="Consolas" w:eastAsia="Times New Roman" w:hAnsi="Consolas" w:cs="Times New Roman"/>
          <w:color w:val="569CD6"/>
          <w:sz w:val="24"/>
          <w:szCs w:val="24"/>
          <w:lang w:eastAsia="en-IN"/>
        </w:rPr>
        <w:t>f</w:t>
      </w:r>
      <w:r w:rsidRPr="00EF59E2">
        <w:rPr>
          <w:rFonts w:ascii="Consolas" w:eastAsia="Times New Roman" w:hAnsi="Consolas" w:cs="Times New Roman"/>
          <w:color w:val="CE9178"/>
          <w:sz w:val="24"/>
          <w:szCs w:val="24"/>
          <w:lang w:eastAsia="en-IN"/>
        </w:rPr>
        <w:t>'The square of </w:t>
      </w:r>
      <w:r w:rsidRPr="00EF59E2">
        <w:rPr>
          <w:rFonts w:ascii="Consolas" w:eastAsia="Times New Roman" w:hAnsi="Consolas" w:cs="Times New Roman"/>
          <w:color w:val="569CD6"/>
          <w:sz w:val="24"/>
          <w:szCs w:val="24"/>
          <w:lang w:eastAsia="en-IN"/>
        </w:rPr>
        <w:t>{</w:t>
      </w:r>
      <w:r w:rsidRPr="00EF59E2">
        <w:rPr>
          <w:rFonts w:ascii="Consolas" w:eastAsia="Times New Roman" w:hAnsi="Consolas" w:cs="Times New Roman"/>
          <w:color w:val="D4D4D4"/>
          <w:sz w:val="24"/>
          <w:szCs w:val="24"/>
          <w:lang w:eastAsia="en-IN"/>
        </w:rPr>
        <w:t>i</w:t>
      </w:r>
      <w:r w:rsidRPr="00EF59E2">
        <w:rPr>
          <w:rFonts w:ascii="Consolas" w:eastAsia="Times New Roman" w:hAnsi="Consolas" w:cs="Times New Roman"/>
          <w:color w:val="569CD6"/>
          <w:sz w:val="24"/>
          <w:szCs w:val="24"/>
          <w:lang w:eastAsia="en-IN"/>
        </w:rPr>
        <w:t>}</w:t>
      </w:r>
      <w:r w:rsidRPr="00EF59E2">
        <w:rPr>
          <w:rFonts w:ascii="Consolas" w:eastAsia="Times New Roman" w:hAnsi="Consolas" w:cs="Times New Roman"/>
          <w:color w:val="CE9178"/>
          <w:sz w:val="24"/>
          <w:szCs w:val="24"/>
          <w:lang w:eastAsia="en-IN"/>
        </w:rPr>
        <w:t> is'</w:t>
      </w:r>
      <w:r w:rsidRPr="00EF59E2">
        <w:rPr>
          <w:rFonts w:ascii="Consolas" w:eastAsia="Times New Roman" w:hAnsi="Consolas" w:cs="Times New Roman"/>
          <w:color w:val="D4D4D4"/>
          <w:sz w:val="24"/>
          <w:szCs w:val="24"/>
          <w:lang w:eastAsia="en-IN"/>
        </w:rPr>
        <w:t> : i**</w:t>
      </w:r>
      <w:r w:rsidRPr="00EF59E2">
        <w:rPr>
          <w:rFonts w:ascii="Consolas" w:eastAsia="Times New Roman" w:hAnsi="Consolas" w:cs="Times New Roman"/>
          <w:color w:val="B5CEA8"/>
          <w:sz w:val="24"/>
          <w:szCs w:val="24"/>
          <w:lang w:eastAsia="en-IN"/>
        </w:rPr>
        <w:t>2</w:t>
      </w:r>
      <w:r w:rsidRPr="00EF59E2">
        <w:rPr>
          <w:rFonts w:ascii="Consolas" w:eastAsia="Times New Roman" w:hAnsi="Consolas" w:cs="Times New Roman"/>
          <w:color w:val="D4D4D4"/>
          <w:sz w:val="24"/>
          <w:szCs w:val="24"/>
          <w:lang w:eastAsia="en-IN"/>
        </w:rPr>
        <w:t> </w:t>
      </w:r>
      <w:r w:rsidRPr="00EF59E2">
        <w:rPr>
          <w:rFonts w:ascii="Consolas" w:eastAsia="Times New Roman" w:hAnsi="Consolas" w:cs="Times New Roman"/>
          <w:color w:val="C586C0"/>
          <w:sz w:val="24"/>
          <w:szCs w:val="24"/>
          <w:lang w:eastAsia="en-IN"/>
        </w:rPr>
        <w:t>for</w:t>
      </w:r>
      <w:r w:rsidRPr="00EF59E2">
        <w:rPr>
          <w:rFonts w:ascii="Consolas" w:eastAsia="Times New Roman" w:hAnsi="Consolas" w:cs="Times New Roman"/>
          <w:color w:val="D4D4D4"/>
          <w:sz w:val="24"/>
          <w:szCs w:val="24"/>
          <w:lang w:eastAsia="en-IN"/>
        </w:rPr>
        <w:t> i </w:t>
      </w:r>
      <w:r w:rsidRPr="00EF59E2">
        <w:rPr>
          <w:rFonts w:ascii="Consolas" w:eastAsia="Times New Roman" w:hAnsi="Consolas" w:cs="Times New Roman"/>
          <w:color w:val="C586C0"/>
          <w:sz w:val="24"/>
          <w:szCs w:val="24"/>
          <w:lang w:eastAsia="en-IN"/>
        </w:rPr>
        <w:t>in</w:t>
      </w:r>
      <w:r w:rsidRPr="00EF59E2">
        <w:rPr>
          <w:rFonts w:ascii="Consolas" w:eastAsia="Times New Roman" w:hAnsi="Consolas" w:cs="Times New Roman"/>
          <w:color w:val="D4D4D4"/>
          <w:sz w:val="24"/>
          <w:szCs w:val="24"/>
          <w:lang w:eastAsia="en-IN"/>
        </w:rPr>
        <w:t> </w:t>
      </w:r>
      <w:r w:rsidRPr="00EF59E2">
        <w:rPr>
          <w:rFonts w:ascii="Consolas" w:eastAsia="Times New Roman" w:hAnsi="Consolas" w:cs="Times New Roman"/>
          <w:color w:val="DCDCAA"/>
          <w:sz w:val="24"/>
          <w:szCs w:val="24"/>
          <w:lang w:eastAsia="en-IN"/>
        </w:rPr>
        <w:t>range</w:t>
      </w:r>
      <w:r w:rsidRPr="00EF59E2">
        <w:rPr>
          <w:rFonts w:ascii="Consolas" w:eastAsia="Times New Roman" w:hAnsi="Consolas" w:cs="Times New Roman"/>
          <w:color w:val="D4D4D4"/>
          <w:sz w:val="24"/>
          <w:szCs w:val="24"/>
          <w:lang w:eastAsia="en-IN"/>
        </w:rPr>
        <w:t>(</w:t>
      </w:r>
      <w:r w:rsidRPr="00EF59E2">
        <w:rPr>
          <w:rFonts w:ascii="Consolas" w:eastAsia="Times New Roman" w:hAnsi="Consolas" w:cs="Times New Roman"/>
          <w:color w:val="B5CEA8"/>
          <w:sz w:val="24"/>
          <w:szCs w:val="24"/>
          <w:lang w:eastAsia="en-IN"/>
        </w:rPr>
        <w:t>1</w:t>
      </w:r>
      <w:r w:rsidRPr="00EF59E2">
        <w:rPr>
          <w:rFonts w:ascii="Consolas" w:eastAsia="Times New Roman" w:hAnsi="Consolas" w:cs="Times New Roman"/>
          <w:color w:val="D4D4D4"/>
          <w:sz w:val="24"/>
          <w:szCs w:val="24"/>
          <w:lang w:eastAsia="en-IN"/>
        </w:rPr>
        <w:t>, </w:t>
      </w:r>
      <w:r w:rsidRPr="00EF59E2">
        <w:rPr>
          <w:rFonts w:ascii="Consolas" w:eastAsia="Times New Roman" w:hAnsi="Consolas" w:cs="Times New Roman"/>
          <w:color w:val="B5CEA8"/>
          <w:sz w:val="24"/>
          <w:szCs w:val="24"/>
          <w:lang w:eastAsia="en-IN"/>
        </w:rPr>
        <w:t>11</w:t>
      </w:r>
      <w:r w:rsidRPr="00EF59E2">
        <w:rPr>
          <w:rFonts w:ascii="Consolas" w:eastAsia="Times New Roman" w:hAnsi="Consolas" w:cs="Times New Roman"/>
          <w:color w:val="D4D4D4"/>
          <w:sz w:val="24"/>
          <w:szCs w:val="24"/>
          <w:lang w:eastAsia="en-IN"/>
        </w:rPr>
        <w:t>)}</w:t>
      </w:r>
    </w:p>
    <w:p w:rsidR="00EF59E2" w:rsidRPr="00EF59E2" w:rsidRDefault="00EF59E2" w:rsidP="00EF59E2">
      <w:pPr>
        <w:shd w:val="clear" w:color="auto" w:fill="1E1E1E"/>
        <w:spacing w:after="0" w:line="330" w:lineRule="atLeast"/>
        <w:rPr>
          <w:rFonts w:ascii="Consolas" w:eastAsia="Times New Roman" w:hAnsi="Consolas" w:cs="Times New Roman"/>
          <w:color w:val="D4D4D4"/>
          <w:sz w:val="24"/>
          <w:szCs w:val="24"/>
          <w:lang w:eastAsia="en-IN"/>
        </w:rPr>
      </w:pPr>
    </w:p>
    <w:p w:rsidR="00EF59E2" w:rsidRPr="00EF59E2" w:rsidRDefault="00EF59E2" w:rsidP="00EF59E2">
      <w:pPr>
        <w:shd w:val="clear" w:color="auto" w:fill="1E1E1E"/>
        <w:spacing w:after="0" w:line="330" w:lineRule="atLeast"/>
        <w:rPr>
          <w:rFonts w:ascii="Consolas" w:eastAsia="Times New Roman" w:hAnsi="Consolas" w:cs="Times New Roman"/>
          <w:color w:val="D4D4D4"/>
          <w:sz w:val="24"/>
          <w:szCs w:val="24"/>
          <w:lang w:eastAsia="en-IN"/>
        </w:rPr>
      </w:pPr>
      <w:r w:rsidRPr="00EF59E2">
        <w:rPr>
          <w:rFonts w:ascii="Consolas" w:eastAsia="Times New Roman" w:hAnsi="Consolas" w:cs="Times New Roman"/>
          <w:color w:val="6A9955"/>
          <w:sz w:val="24"/>
          <w:szCs w:val="24"/>
          <w:lang w:eastAsia="en-IN"/>
        </w:rPr>
        <w:t># We can also print key vlaue pair in each single line:</w:t>
      </w:r>
    </w:p>
    <w:p w:rsidR="00EF59E2" w:rsidRPr="00EF59E2" w:rsidRDefault="00EF59E2" w:rsidP="00EF59E2">
      <w:pPr>
        <w:shd w:val="clear" w:color="auto" w:fill="1E1E1E"/>
        <w:spacing w:after="0" w:line="330" w:lineRule="atLeast"/>
        <w:rPr>
          <w:rFonts w:ascii="Consolas" w:eastAsia="Times New Roman" w:hAnsi="Consolas" w:cs="Times New Roman"/>
          <w:color w:val="D4D4D4"/>
          <w:sz w:val="24"/>
          <w:szCs w:val="24"/>
          <w:lang w:eastAsia="en-IN"/>
        </w:rPr>
      </w:pPr>
      <w:r w:rsidRPr="00EF59E2">
        <w:rPr>
          <w:rFonts w:ascii="Consolas" w:eastAsia="Times New Roman" w:hAnsi="Consolas" w:cs="Times New Roman"/>
          <w:color w:val="C586C0"/>
          <w:sz w:val="24"/>
          <w:szCs w:val="24"/>
          <w:lang w:eastAsia="en-IN"/>
        </w:rPr>
        <w:t>for</w:t>
      </w:r>
      <w:r w:rsidRPr="00EF59E2">
        <w:rPr>
          <w:rFonts w:ascii="Consolas" w:eastAsia="Times New Roman" w:hAnsi="Consolas" w:cs="Times New Roman"/>
          <w:color w:val="D4D4D4"/>
          <w:sz w:val="24"/>
          <w:szCs w:val="24"/>
          <w:lang w:eastAsia="en-IN"/>
        </w:rPr>
        <w:t> j, k </w:t>
      </w:r>
      <w:r w:rsidRPr="00EF59E2">
        <w:rPr>
          <w:rFonts w:ascii="Consolas" w:eastAsia="Times New Roman" w:hAnsi="Consolas" w:cs="Times New Roman"/>
          <w:color w:val="C586C0"/>
          <w:sz w:val="24"/>
          <w:szCs w:val="24"/>
          <w:lang w:eastAsia="en-IN"/>
        </w:rPr>
        <w:t>in</w:t>
      </w:r>
      <w:r w:rsidRPr="00EF59E2">
        <w:rPr>
          <w:rFonts w:ascii="Consolas" w:eastAsia="Times New Roman" w:hAnsi="Consolas" w:cs="Times New Roman"/>
          <w:color w:val="D4D4D4"/>
          <w:sz w:val="24"/>
          <w:szCs w:val="24"/>
          <w:lang w:eastAsia="en-IN"/>
        </w:rPr>
        <w:t> dict1.items():</w:t>
      </w:r>
    </w:p>
    <w:p w:rsidR="00EF59E2" w:rsidRPr="00EF59E2" w:rsidRDefault="00EF59E2" w:rsidP="00EF59E2">
      <w:pPr>
        <w:shd w:val="clear" w:color="auto" w:fill="1E1E1E"/>
        <w:spacing w:after="0" w:line="330" w:lineRule="atLeast"/>
        <w:rPr>
          <w:rFonts w:ascii="Consolas" w:eastAsia="Times New Roman" w:hAnsi="Consolas" w:cs="Times New Roman"/>
          <w:color w:val="D4D4D4"/>
          <w:sz w:val="24"/>
          <w:szCs w:val="24"/>
          <w:lang w:eastAsia="en-IN"/>
        </w:rPr>
      </w:pPr>
      <w:r w:rsidRPr="00EF59E2">
        <w:rPr>
          <w:rFonts w:ascii="Consolas" w:eastAsia="Times New Roman" w:hAnsi="Consolas" w:cs="Times New Roman"/>
          <w:color w:val="D4D4D4"/>
          <w:sz w:val="24"/>
          <w:szCs w:val="24"/>
          <w:lang w:eastAsia="en-IN"/>
        </w:rPr>
        <w:t>    </w:t>
      </w:r>
      <w:r w:rsidRPr="00EF59E2">
        <w:rPr>
          <w:rFonts w:ascii="Consolas" w:eastAsia="Times New Roman" w:hAnsi="Consolas" w:cs="Times New Roman"/>
          <w:color w:val="DCDCAA"/>
          <w:sz w:val="24"/>
          <w:szCs w:val="24"/>
          <w:lang w:eastAsia="en-IN"/>
        </w:rPr>
        <w:t>print</w:t>
      </w:r>
      <w:r w:rsidRPr="00EF59E2">
        <w:rPr>
          <w:rFonts w:ascii="Consolas" w:eastAsia="Times New Roman" w:hAnsi="Consolas" w:cs="Times New Roman"/>
          <w:color w:val="D4D4D4"/>
          <w:sz w:val="24"/>
          <w:szCs w:val="24"/>
          <w:lang w:eastAsia="en-IN"/>
        </w:rPr>
        <w:t>(</w:t>
      </w:r>
      <w:r w:rsidRPr="00EF59E2">
        <w:rPr>
          <w:rFonts w:ascii="Consolas" w:eastAsia="Times New Roman" w:hAnsi="Consolas" w:cs="Times New Roman"/>
          <w:color w:val="569CD6"/>
          <w:sz w:val="24"/>
          <w:szCs w:val="24"/>
          <w:lang w:eastAsia="en-IN"/>
        </w:rPr>
        <w:t>f</w:t>
      </w:r>
      <w:r w:rsidRPr="00EF59E2">
        <w:rPr>
          <w:rFonts w:ascii="Consolas" w:eastAsia="Times New Roman" w:hAnsi="Consolas" w:cs="Times New Roman"/>
          <w:color w:val="CE9178"/>
          <w:sz w:val="24"/>
          <w:szCs w:val="24"/>
          <w:lang w:eastAsia="en-IN"/>
        </w:rPr>
        <w:t>'</w:t>
      </w:r>
      <w:r w:rsidRPr="00EF59E2">
        <w:rPr>
          <w:rFonts w:ascii="Consolas" w:eastAsia="Times New Roman" w:hAnsi="Consolas" w:cs="Times New Roman"/>
          <w:color w:val="569CD6"/>
          <w:sz w:val="24"/>
          <w:szCs w:val="24"/>
          <w:lang w:eastAsia="en-IN"/>
        </w:rPr>
        <w:t>{</w:t>
      </w:r>
      <w:r w:rsidRPr="00EF59E2">
        <w:rPr>
          <w:rFonts w:ascii="Consolas" w:eastAsia="Times New Roman" w:hAnsi="Consolas" w:cs="Times New Roman"/>
          <w:color w:val="D4D4D4"/>
          <w:sz w:val="24"/>
          <w:szCs w:val="24"/>
          <w:lang w:eastAsia="en-IN"/>
        </w:rPr>
        <w:t>j</w:t>
      </w:r>
      <w:r w:rsidRPr="00EF59E2">
        <w:rPr>
          <w:rFonts w:ascii="Consolas" w:eastAsia="Times New Roman" w:hAnsi="Consolas" w:cs="Times New Roman"/>
          <w:color w:val="569CD6"/>
          <w:sz w:val="24"/>
          <w:szCs w:val="24"/>
          <w:lang w:eastAsia="en-IN"/>
        </w:rPr>
        <w:t>}</w:t>
      </w:r>
      <w:r w:rsidRPr="00EF59E2">
        <w:rPr>
          <w:rFonts w:ascii="Consolas" w:eastAsia="Times New Roman" w:hAnsi="Consolas" w:cs="Times New Roman"/>
          <w:color w:val="CE9178"/>
          <w:sz w:val="24"/>
          <w:szCs w:val="24"/>
          <w:lang w:eastAsia="en-IN"/>
        </w:rPr>
        <w:t>: </w:t>
      </w:r>
      <w:r w:rsidRPr="00EF59E2">
        <w:rPr>
          <w:rFonts w:ascii="Consolas" w:eastAsia="Times New Roman" w:hAnsi="Consolas" w:cs="Times New Roman"/>
          <w:color w:val="569CD6"/>
          <w:sz w:val="24"/>
          <w:szCs w:val="24"/>
          <w:lang w:eastAsia="en-IN"/>
        </w:rPr>
        <w:t>{</w:t>
      </w:r>
      <w:r w:rsidRPr="00EF59E2">
        <w:rPr>
          <w:rFonts w:ascii="Consolas" w:eastAsia="Times New Roman" w:hAnsi="Consolas" w:cs="Times New Roman"/>
          <w:color w:val="D4D4D4"/>
          <w:sz w:val="24"/>
          <w:szCs w:val="24"/>
          <w:lang w:eastAsia="en-IN"/>
        </w:rPr>
        <w:t>k</w:t>
      </w:r>
      <w:r w:rsidRPr="00EF59E2">
        <w:rPr>
          <w:rFonts w:ascii="Consolas" w:eastAsia="Times New Roman" w:hAnsi="Consolas" w:cs="Times New Roman"/>
          <w:color w:val="569CD6"/>
          <w:sz w:val="24"/>
          <w:szCs w:val="24"/>
          <w:lang w:eastAsia="en-IN"/>
        </w:rPr>
        <w:t>}</w:t>
      </w:r>
      <w:r w:rsidRPr="00EF59E2">
        <w:rPr>
          <w:rFonts w:ascii="Consolas" w:eastAsia="Times New Roman" w:hAnsi="Consolas" w:cs="Times New Roman"/>
          <w:color w:val="CE9178"/>
          <w:sz w:val="24"/>
          <w:szCs w:val="24"/>
          <w:lang w:eastAsia="en-IN"/>
        </w:rPr>
        <w:t>'</w:t>
      </w:r>
      <w:r w:rsidRPr="00EF59E2">
        <w:rPr>
          <w:rFonts w:ascii="Consolas" w:eastAsia="Times New Roman" w:hAnsi="Consolas" w:cs="Times New Roman"/>
          <w:color w:val="D4D4D4"/>
          <w:sz w:val="24"/>
          <w:szCs w:val="24"/>
          <w:lang w:eastAsia="en-IN"/>
        </w:rPr>
        <w:t>)</w:t>
      </w:r>
    </w:p>
    <w:p w:rsidR="00EF59E2" w:rsidRDefault="00EF59E2" w:rsidP="005C3F06">
      <w:pPr>
        <w:rPr>
          <w:sz w:val="28"/>
          <w:szCs w:val="24"/>
        </w:rPr>
      </w:pPr>
      <w:r>
        <w:rPr>
          <w:sz w:val="28"/>
          <w:szCs w:val="24"/>
        </w:rPr>
        <w:t>this will give the output as :</w:t>
      </w:r>
    </w:p>
    <w:p w:rsidR="00EF59E2" w:rsidRPr="00EF59E2" w:rsidRDefault="00EF59E2" w:rsidP="00EF59E2">
      <w:pPr>
        <w:rPr>
          <w:sz w:val="28"/>
          <w:szCs w:val="24"/>
        </w:rPr>
      </w:pPr>
      <w:r w:rsidRPr="00EF59E2">
        <w:rPr>
          <w:sz w:val="28"/>
          <w:szCs w:val="24"/>
        </w:rPr>
        <w:t>The square of 1 is: 1</w:t>
      </w:r>
    </w:p>
    <w:p w:rsidR="00EF59E2" w:rsidRPr="00EF59E2" w:rsidRDefault="00EF59E2" w:rsidP="00EF59E2">
      <w:pPr>
        <w:rPr>
          <w:sz w:val="28"/>
          <w:szCs w:val="24"/>
        </w:rPr>
      </w:pPr>
      <w:r w:rsidRPr="00EF59E2">
        <w:rPr>
          <w:sz w:val="28"/>
          <w:szCs w:val="24"/>
        </w:rPr>
        <w:t>The square of 2 is: 4</w:t>
      </w:r>
    </w:p>
    <w:p w:rsidR="00EF59E2" w:rsidRPr="00EF59E2" w:rsidRDefault="00EF59E2" w:rsidP="00EF59E2">
      <w:pPr>
        <w:rPr>
          <w:sz w:val="28"/>
          <w:szCs w:val="24"/>
        </w:rPr>
      </w:pPr>
      <w:r w:rsidRPr="00EF59E2">
        <w:rPr>
          <w:sz w:val="28"/>
          <w:szCs w:val="24"/>
        </w:rPr>
        <w:t>The square of 3 is: 9</w:t>
      </w:r>
    </w:p>
    <w:p w:rsidR="00EF59E2" w:rsidRPr="00EF59E2" w:rsidRDefault="00EF59E2" w:rsidP="00EF59E2">
      <w:pPr>
        <w:rPr>
          <w:sz w:val="28"/>
          <w:szCs w:val="24"/>
        </w:rPr>
      </w:pPr>
      <w:r w:rsidRPr="00EF59E2">
        <w:rPr>
          <w:sz w:val="28"/>
          <w:szCs w:val="24"/>
        </w:rPr>
        <w:t>The square of 4 is: 16</w:t>
      </w:r>
    </w:p>
    <w:p w:rsidR="00EF59E2" w:rsidRPr="00EF59E2" w:rsidRDefault="00EF59E2" w:rsidP="00EF59E2">
      <w:pPr>
        <w:rPr>
          <w:sz w:val="28"/>
          <w:szCs w:val="24"/>
        </w:rPr>
      </w:pPr>
      <w:r w:rsidRPr="00EF59E2">
        <w:rPr>
          <w:sz w:val="28"/>
          <w:szCs w:val="24"/>
        </w:rPr>
        <w:t>The square of 5 is: 25</w:t>
      </w:r>
    </w:p>
    <w:p w:rsidR="00EF59E2" w:rsidRPr="00EF59E2" w:rsidRDefault="00EF59E2" w:rsidP="00EF59E2">
      <w:pPr>
        <w:rPr>
          <w:sz w:val="28"/>
          <w:szCs w:val="24"/>
        </w:rPr>
      </w:pPr>
      <w:r w:rsidRPr="00EF59E2">
        <w:rPr>
          <w:sz w:val="28"/>
          <w:szCs w:val="24"/>
        </w:rPr>
        <w:t>The square of 6 is: 36</w:t>
      </w:r>
    </w:p>
    <w:p w:rsidR="00EF59E2" w:rsidRPr="00EF59E2" w:rsidRDefault="00EF59E2" w:rsidP="00EF59E2">
      <w:pPr>
        <w:rPr>
          <w:sz w:val="28"/>
          <w:szCs w:val="24"/>
        </w:rPr>
      </w:pPr>
      <w:r w:rsidRPr="00EF59E2">
        <w:rPr>
          <w:sz w:val="28"/>
          <w:szCs w:val="24"/>
        </w:rPr>
        <w:t>The square of 7 is: 49</w:t>
      </w:r>
    </w:p>
    <w:p w:rsidR="00EF59E2" w:rsidRPr="00EF59E2" w:rsidRDefault="00EF59E2" w:rsidP="00EF59E2">
      <w:pPr>
        <w:rPr>
          <w:sz w:val="28"/>
          <w:szCs w:val="24"/>
        </w:rPr>
      </w:pPr>
      <w:r w:rsidRPr="00EF59E2">
        <w:rPr>
          <w:sz w:val="28"/>
          <w:szCs w:val="24"/>
        </w:rPr>
        <w:t>The square of 8 is: 64</w:t>
      </w:r>
    </w:p>
    <w:p w:rsidR="00EF59E2" w:rsidRPr="00EF59E2" w:rsidRDefault="00EF59E2" w:rsidP="00EF59E2">
      <w:pPr>
        <w:rPr>
          <w:sz w:val="28"/>
          <w:szCs w:val="24"/>
        </w:rPr>
      </w:pPr>
      <w:r w:rsidRPr="00EF59E2">
        <w:rPr>
          <w:sz w:val="28"/>
          <w:szCs w:val="24"/>
        </w:rPr>
        <w:t>The square of 9 is: 81</w:t>
      </w:r>
    </w:p>
    <w:p w:rsidR="00EF59E2" w:rsidRDefault="00EF59E2" w:rsidP="00EF59E2">
      <w:pPr>
        <w:rPr>
          <w:sz w:val="28"/>
          <w:szCs w:val="24"/>
        </w:rPr>
      </w:pPr>
      <w:r w:rsidRPr="00EF59E2">
        <w:rPr>
          <w:sz w:val="28"/>
          <w:szCs w:val="24"/>
        </w:rPr>
        <w:t>The square of 10 is: 100</w:t>
      </w:r>
    </w:p>
    <w:p w:rsidR="00EF59E2" w:rsidRDefault="00EF59E2" w:rsidP="00EF59E2">
      <w:pPr>
        <w:rPr>
          <w:sz w:val="28"/>
          <w:szCs w:val="24"/>
        </w:rPr>
      </w:pPr>
    </w:p>
    <w:p w:rsidR="00EF59E2" w:rsidRDefault="00EF59E2" w:rsidP="00EF59E2">
      <w:pPr>
        <w:rPr>
          <w:sz w:val="28"/>
          <w:szCs w:val="24"/>
        </w:rPr>
      </w:pPr>
      <w:r>
        <w:rPr>
          <w:sz w:val="28"/>
          <w:szCs w:val="24"/>
        </w:rPr>
        <w:t>Eg:</w:t>
      </w:r>
    </w:p>
    <w:p w:rsidR="00EF59E2" w:rsidRPr="00EF59E2" w:rsidRDefault="00EF59E2" w:rsidP="00EF59E2">
      <w:pPr>
        <w:shd w:val="clear" w:color="auto" w:fill="1E1E1E"/>
        <w:spacing w:after="0" w:line="330" w:lineRule="atLeast"/>
        <w:rPr>
          <w:rFonts w:ascii="Consolas" w:eastAsia="Times New Roman" w:hAnsi="Consolas" w:cs="Times New Roman"/>
          <w:color w:val="D4D4D4"/>
          <w:sz w:val="24"/>
          <w:szCs w:val="24"/>
          <w:lang w:eastAsia="en-IN"/>
        </w:rPr>
      </w:pPr>
      <w:r w:rsidRPr="00EF59E2">
        <w:rPr>
          <w:rFonts w:ascii="Consolas" w:eastAsia="Times New Roman" w:hAnsi="Consolas" w:cs="Times New Roman"/>
          <w:color w:val="6A9955"/>
          <w:sz w:val="24"/>
          <w:szCs w:val="24"/>
          <w:lang w:eastAsia="en-IN"/>
        </w:rPr>
        <w:t># For counting the chacter using the dictionary comprehension:</w:t>
      </w:r>
    </w:p>
    <w:p w:rsidR="00EF59E2" w:rsidRPr="00EF59E2" w:rsidRDefault="00EF59E2" w:rsidP="00EF59E2">
      <w:pPr>
        <w:shd w:val="clear" w:color="auto" w:fill="1E1E1E"/>
        <w:spacing w:after="0" w:line="330" w:lineRule="atLeast"/>
        <w:rPr>
          <w:rFonts w:ascii="Consolas" w:eastAsia="Times New Roman" w:hAnsi="Consolas" w:cs="Times New Roman"/>
          <w:color w:val="D4D4D4"/>
          <w:sz w:val="24"/>
          <w:szCs w:val="24"/>
          <w:lang w:eastAsia="en-IN"/>
        </w:rPr>
      </w:pPr>
    </w:p>
    <w:p w:rsidR="00EF59E2" w:rsidRPr="00EF59E2" w:rsidRDefault="00EF59E2" w:rsidP="00EF59E2">
      <w:pPr>
        <w:shd w:val="clear" w:color="auto" w:fill="1E1E1E"/>
        <w:spacing w:after="0" w:line="330" w:lineRule="atLeast"/>
        <w:rPr>
          <w:rFonts w:ascii="Consolas" w:eastAsia="Times New Roman" w:hAnsi="Consolas" w:cs="Times New Roman"/>
          <w:color w:val="D4D4D4"/>
          <w:sz w:val="24"/>
          <w:szCs w:val="24"/>
          <w:lang w:eastAsia="en-IN"/>
        </w:rPr>
      </w:pPr>
      <w:r w:rsidRPr="00EF59E2">
        <w:rPr>
          <w:rFonts w:ascii="Consolas" w:eastAsia="Times New Roman" w:hAnsi="Consolas" w:cs="Times New Roman"/>
          <w:color w:val="D4D4D4"/>
          <w:sz w:val="24"/>
          <w:szCs w:val="24"/>
          <w:lang w:eastAsia="en-IN"/>
        </w:rPr>
        <w:t>name = </w:t>
      </w:r>
      <w:r w:rsidRPr="00EF59E2">
        <w:rPr>
          <w:rFonts w:ascii="Consolas" w:eastAsia="Times New Roman" w:hAnsi="Consolas" w:cs="Times New Roman"/>
          <w:color w:val="CE9178"/>
          <w:sz w:val="24"/>
          <w:szCs w:val="24"/>
          <w:lang w:eastAsia="en-IN"/>
        </w:rPr>
        <w:t>"missisppi"</w:t>
      </w:r>
    </w:p>
    <w:p w:rsidR="00EF59E2" w:rsidRPr="00EF59E2" w:rsidRDefault="00EF59E2" w:rsidP="00EF59E2">
      <w:pPr>
        <w:shd w:val="clear" w:color="auto" w:fill="1E1E1E"/>
        <w:spacing w:after="0" w:line="330" w:lineRule="atLeast"/>
        <w:rPr>
          <w:rFonts w:ascii="Consolas" w:eastAsia="Times New Roman" w:hAnsi="Consolas" w:cs="Times New Roman"/>
          <w:color w:val="D4D4D4"/>
          <w:sz w:val="24"/>
          <w:szCs w:val="24"/>
          <w:lang w:eastAsia="en-IN"/>
        </w:rPr>
      </w:pPr>
      <w:r w:rsidRPr="00EF59E2">
        <w:rPr>
          <w:rFonts w:ascii="Consolas" w:eastAsia="Times New Roman" w:hAnsi="Consolas" w:cs="Times New Roman"/>
          <w:color w:val="D4D4D4"/>
          <w:sz w:val="24"/>
          <w:szCs w:val="24"/>
          <w:lang w:eastAsia="en-IN"/>
        </w:rPr>
        <w:t>word_counting = {char: name.count(char) </w:t>
      </w:r>
      <w:r w:rsidRPr="00EF59E2">
        <w:rPr>
          <w:rFonts w:ascii="Consolas" w:eastAsia="Times New Roman" w:hAnsi="Consolas" w:cs="Times New Roman"/>
          <w:color w:val="C586C0"/>
          <w:sz w:val="24"/>
          <w:szCs w:val="24"/>
          <w:lang w:eastAsia="en-IN"/>
        </w:rPr>
        <w:t>for</w:t>
      </w:r>
      <w:r w:rsidRPr="00EF59E2">
        <w:rPr>
          <w:rFonts w:ascii="Consolas" w:eastAsia="Times New Roman" w:hAnsi="Consolas" w:cs="Times New Roman"/>
          <w:color w:val="D4D4D4"/>
          <w:sz w:val="24"/>
          <w:szCs w:val="24"/>
          <w:lang w:eastAsia="en-IN"/>
        </w:rPr>
        <w:t> char </w:t>
      </w:r>
      <w:r w:rsidRPr="00EF59E2">
        <w:rPr>
          <w:rFonts w:ascii="Consolas" w:eastAsia="Times New Roman" w:hAnsi="Consolas" w:cs="Times New Roman"/>
          <w:color w:val="C586C0"/>
          <w:sz w:val="24"/>
          <w:szCs w:val="24"/>
          <w:lang w:eastAsia="en-IN"/>
        </w:rPr>
        <w:t>in</w:t>
      </w:r>
      <w:r w:rsidRPr="00EF59E2">
        <w:rPr>
          <w:rFonts w:ascii="Consolas" w:eastAsia="Times New Roman" w:hAnsi="Consolas" w:cs="Times New Roman"/>
          <w:color w:val="D4D4D4"/>
          <w:sz w:val="24"/>
          <w:szCs w:val="24"/>
          <w:lang w:eastAsia="en-IN"/>
        </w:rPr>
        <w:t> name }</w:t>
      </w:r>
    </w:p>
    <w:p w:rsidR="00EF59E2" w:rsidRPr="00EF59E2" w:rsidRDefault="00EF59E2" w:rsidP="00EF59E2">
      <w:pPr>
        <w:shd w:val="clear" w:color="auto" w:fill="1E1E1E"/>
        <w:spacing w:after="0" w:line="330" w:lineRule="atLeast"/>
        <w:rPr>
          <w:rFonts w:ascii="Consolas" w:eastAsia="Times New Roman" w:hAnsi="Consolas" w:cs="Times New Roman"/>
          <w:color w:val="D4D4D4"/>
          <w:sz w:val="24"/>
          <w:szCs w:val="24"/>
          <w:lang w:eastAsia="en-IN"/>
        </w:rPr>
      </w:pPr>
      <w:r w:rsidRPr="00EF59E2">
        <w:rPr>
          <w:rFonts w:ascii="Consolas" w:eastAsia="Times New Roman" w:hAnsi="Consolas" w:cs="Times New Roman"/>
          <w:color w:val="DCDCAA"/>
          <w:sz w:val="24"/>
          <w:szCs w:val="24"/>
          <w:lang w:eastAsia="en-IN"/>
        </w:rPr>
        <w:t>print</w:t>
      </w:r>
      <w:r w:rsidRPr="00EF59E2">
        <w:rPr>
          <w:rFonts w:ascii="Consolas" w:eastAsia="Times New Roman" w:hAnsi="Consolas" w:cs="Times New Roman"/>
          <w:color w:val="D4D4D4"/>
          <w:sz w:val="24"/>
          <w:szCs w:val="24"/>
          <w:lang w:eastAsia="en-IN"/>
        </w:rPr>
        <w:t>(word_counting)</w:t>
      </w:r>
    </w:p>
    <w:p w:rsidR="00EF59E2" w:rsidRDefault="00EF59E2" w:rsidP="00EF59E2">
      <w:pPr>
        <w:rPr>
          <w:sz w:val="28"/>
          <w:szCs w:val="24"/>
        </w:rPr>
      </w:pPr>
      <w:r>
        <w:rPr>
          <w:sz w:val="28"/>
          <w:szCs w:val="24"/>
        </w:rPr>
        <w:t xml:space="preserve">this will give the output as : </w:t>
      </w:r>
      <w:r w:rsidRPr="00EF59E2">
        <w:rPr>
          <w:sz w:val="28"/>
          <w:szCs w:val="24"/>
        </w:rPr>
        <w:t>{'m': 1, 'i': 3, 's': 3, 'p': 2}</w:t>
      </w:r>
    </w:p>
    <w:p w:rsidR="00547486" w:rsidRDefault="00547486" w:rsidP="00EF59E2">
      <w:pPr>
        <w:rPr>
          <w:sz w:val="28"/>
          <w:szCs w:val="24"/>
        </w:rPr>
      </w:pPr>
    </w:p>
    <w:p w:rsidR="00EF59E2" w:rsidRDefault="00EF59E2" w:rsidP="00EF59E2">
      <w:pPr>
        <w:rPr>
          <w:sz w:val="28"/>
          <w:szCs w:val="24"/>
        </w:rPr>
      </w:pPr>
      <w:r>
        <w:rPr>
          <w:sz w:val="28"/>
          <w:szCs w:val="24"/>
        </w:rPr>
        <w:t>How to use if else in dictionary?</w:t>
      </w:r>
    </w:p>
    <w:p w:rsidR="00547486" w:rsidRDefault="00547486" w:rsidP="00EF59E2">
      <w:pPr>
        <w:rPr>
          <w:sz w:val="28"/>
          <w:szCs w:val="24"/>
        </w:rPr>
      </w:pPr>
      <w:r>
        <w:rPr>
          <w:sz w:val="28"/>
          <w:szCs w:val="24"/>
        </w:rPr>
        <w:t>We write if else condition inside the parenthesis then we use loop function</w:t>
      </w:r>
    </w:p>
    <w:p w:rsidR="00547486" w:rsidRDefault="00547486" w:rsidP="00EF59E2">
      <w:pPr>
        <w:rPr>
          <w:sz w:val="28"/>
          <w:szCs w:val="24"/>
        </w:rPr>
      </w:pPr>
      <w:r>
        <w:rPr>
          <w:sz w:val="28"/>
          <w:szCs w:val="24"/>
        </w:rPr>
        <w:t>Eg:</w:t>
      </w:r>
    </w:p>
    <w:p w:rsidR="00EF59E2" w:rsidRPr="00EF59E2" w:rsidRDefault="00EF59E2" w:rsidP="00EF59E2">
      <w:pPr>
        <w:shd w:val="clear" w:color="auto" w:fill="1E1E1E"/>
        <w:spacing w:after="0" w:line="330" w:lineRule="atLeast"/>
        <w:rPr>
          <w:rFonts w:ascii="Consolas" w:eastAsia="Times New Roman" w:hAnsi="Consolas" w:cs="Times New Roman"/>
          <w:color w:val="D4D4D4"/>
          <w:sz w:val="24"/>
          <w:szCs w:val="24"/>
          <w:lang w:eastAsia="en-IN"/>
        </w:rPr>
      </w:pPr>
      <w:r w:rsidRPr="00EF59E2">
        <w:rPr>
          <w:rFonts w:ascii="Consolas" w:eastAsia="Times New Roman" w:hAnsi="Consolas" w:cs="Times New Roman"/>
          <w:color w:val="D4D4D4"/>
          <w:sz w:val="24"/>
          <w:szCs w:val="24"/>
          <w:lang w:eastAsia="en-IN"/>
        </w:rPr>
        <w:t>odd_even = {i : (</w:t>
      </w:r>
      <w:r w:rsidRPr="00EF59E2">
        <w:rPr>
          <w:rFonts w:ascii="Consolas" w:eastAsia="Times New Roman" w:hAnsi="Consolas" w:cs="Times New Roman"/>
          <w:color w:val="CE9178"/>
          <w:sz w:val="24"/>
          <w:szCs w:val="24"/>
          <w:lang w:eastAsia="en-IN"/>
        </w:rPr>
        <w:t>"even"</w:t>
      </w:r>
      <w:r w:rsidRPr="00EF59E2">
        <w:rPr>
          <w:rFonts w:ascii="Consolas" w:eastAsia="Times New Roman" w:hAnsi="Consolas" w:cs="Times New Roman"/>
          <w:color w:val="D4D4D4"/>
          <w:sz w:val="24"/>
          <w:szCs w:val="24"/>
          <w:lang w:eastAsia="en-IN"/>
        </w:rPr>
        <w:t> </w:t>
      </w:r>
      <w:r w:rsidRPr="00EF59E2">
        <w:rPr>
          <w:rFonts w:ascii="Consolas" w:eastAsia="Times New Roman" w:hAnsi="Consolas" w:cs="Times New Roman"/>
          <w:color w:val="C586C0"/>
          <w:sz w:val="24"/>
          <w:szCs w:val="24"/>
          <w:lang w:eastAsia="en-IN"/>
        </w:rPr>
        <w:t>if</w:t>
      </w:r>
      <w:r w:rsidRPr="00EF59E2">
        <w:rPr>
          <w:rFonts w:ascii="Consolas" w:eastAsia="Times New Roman" w:hAnsi="Consolas" w:cs="Times New Roman"/>
          <w:color w:val="D4D4D4"/>
          <w:sz w:val="24"/>
          <w:szCs w:val="24"/>
          <w:lang w:eastAsia="en-IN"/>
        </w:rPr>
        <w:t> i%</w:t>
      </w:r>
      <w:r w:rsidRPr="00EF59E2">
        <w:rPr>
          <w:rFonts w:ascii="Consolas" w:eastAsia="Times New Roman" w:hAnsi="Consolas" w:cs="Times New Roman"/>
          <w:color w:val="B5CEA8"/>
          <w:sz w:val="24"/>
          <w:szCs w:val="24"/>
          <w:lang w:eastAsia="en-IN"/>
        </w:rPr>
        <w:t>2</w:t>
      </w:r>
      <w:r w:rsidRPr="00EF59E2">
        <w:rPr>
          <w:rFonts w:ascii="Consolas" w:eastAsia="Times New Roman" w:hAnsi="Consolas" w:cs="Times New Roman"/>
          <w:color w:val="D4D4D4"/>
          <w:sz w:val="24"/>
          <w:szCs w:val="24"/>
          <w:lang w:eastAsia="en-IN"/>
        </w:rPr>
        <w:t> ==</w:t>
      </w:r>
      <w:r w:rsidRPr="00EF59E2">
        <w:rPr>
          <w:rFonts w:ascii="Consolas" w:eastAsia="Times New Roman" w:hAnsi="Consolas" w:cs="Times New Roman"/>
          <w:color w:val="B5CEA8"/>
          <w:sz w:val="24"/>
          <w:szCs w:val="24"/>
          <w:lang w:eastAsia="en-IN"/>
        </w:rPr>
        <w:t>0</w:t>
      </w:r>
      <w:r w:rsidRPr="00EF59E2">
        <w:rPr>
          <w:rFonts w:ascii="Consolas" w:eastAsia="Times New Roman" w:hAnsi="Consolas" w:cs="Times New Roman"/>
          <w:color w:val="D4D4D4"/>
          <w:sz w:val="24"/>
          <w:szCs w:val="24"/>
          <w:lang w:eastAsia="en-IN"/>
        </w:rPr>
        <w:t> </w:t>
      </w:r>
      <w:r w:rsidRPr="00EF59E2">
        <w:rPr>
          <w:rFonts w:ascii="Consolas" w:eastAsia="Times New Roman" w:hAnsi="Consolas" w:cs="Times New Roman"/>
          <w:color w:val="C586C0"/>
          <w:sz w:val="24"/>
          <w:szCs w:val="24"/>
          <w:lang w:eastAsia="en-IN"/>
        </w:rPr>
        <w:t>else</w:t>
      </w:r>
      <w:r w:rsidRPr="00EF59E2">
        <w:rPr>
          <w:rFonts w:ascii="Consolas" w:eastAsia="Times New Roman" w:hAnsi="Consolas" w:cs="Times New Roman"/>
          <w:color w:val="D4D4D4"/>
          <w:sz w:val="24"/>
          <w:szCs w:val="24"/>
          <w:lang w:eastAsia="en-IN"/>
        </w:rPr>
        <w:t> </w:t>
      </w:r>
      <w:r w:rsidRPr="00EF59E2">
        <w:rPr>
          <w:rFonts w:ascii="Consolas" w:eastAsia="Times New Roman" w:hAnsi="Consolas" w:cs="Times New Roman"/>
          <w:color w:val="CE9178"/>
          <w:sz w:val="24"/>
          <w:szCs w:val="24"/>
          <w:lang w:eastAsia="en-IN"/>
        </w:rPr>
        <w:t>"odd"</w:t>
      </w:r>
      <w:r w:rsidRPr="00EF59E2">
        <w:rPr>
          <w:rFonts w:ascii="Consolas" w:eastAsia="Times New Roman" w:hAnsi="Consolas" w:cs="Times New Roman"/>
          <w:color w:val="D4D4D4"/>
          <w:sz w:val="24"/>
          <w:szCs w:val="24"/>
          <w:lang w:eastAsia="en-IN"/>
        </w:rPr>
        <w:t>) </w:t>
      </w:r>
      <w:r w:rsidRPr="00EF59E2">
        <w:rPr>
          <w:rFonts w:ascii="Consolas" w:eastAsia="Times New Roman" w:hAnsi="Consolas" w:cs="Times New Roman"/>
          <w:color w:val="C586C0"/>
          <w:sz w:val="24"/>
          <w:szCs w:val="24"/>
          <w:lang w:eastAsia="en-IN"/>
        </w:rPr>
        <w:t>for</w:t>
      </w:r>
      <w:r w:rsidRPr="00EF59E2">
        <w:rPr>
          <w:rFonts w:ascii="Consolas" w:eastAsia="Times New Roman" w:hAnsi="Consolas" w:cs="Times New Roman"/>
          <w:color w:val="D4D4D4"/>
          <w:sz w:val="24"/>
          <w:szCs w:val="24"/>
          <w:lang w:eastAsia="en-IN"/>
        </w:rPr>
        <w:t> i </w:t>
      </w:r>
      <w:r w:rsidRPr="00EF59E2">
        <w:rPr>
          <w:rFonts w:ascii="Consolas" w:eastAsia="Times New Roman" w:hAnsi="Consolas" w:cs="Times New Roman"/>
          <w:color w:val="C586C0"/>
          <w:sz w:val="24"/>
          <w:szCs w:val="24"/>
          <w:lang w:eastAsia="en-IN"/>
        </w:rPr>
        <w:t>in</w:t>
      </w:r>
      <w:r w:rsidRPr="00EF59E2">
        <w:rPr>
          <w:rFonts w:ascii="Consolas" w:eastAsia="Times New Roman" w:hAnsi="Consolas" w:cs="Times New Roman"/>
          <w:color w:val="D4D4D4"/>
          <w:sz w:val="24"/>
          <w:szCs w:val="24"/>
          <w:lang w:eastAsia="en-IN"/>
        </w:rPr>
        <w:t> </w:t>
      </w:r>
      <w:r w:rsidRPr="00EF59E2">
        <w:rPr>
          <w:rFonts w:ascii="Consolas" w:eastAsia="Times New Roman" w:hAnsi="Consolas" w:cs="Times New Roman"/>
          <w:color w:val="DCDCAA"/>
          <w:sz w:val="24"/>
          <w:szCs w:val="24"/>
          <w:lang w:eastAsia="en-IN"/>
        </w:rPr>
        <w:t>range</w:t>
      </w:r>
      <w:r w:rsidRPr="00EF59E2">
        <w:rPr>
          <w:rFonts w:ascii="Consolas" w:eastAsia="Times New Roman" w:hAnsi="Consolas" w:cs="Times New Roman"/>
          <w:color w:val="D4D4D4"/>
          <w:sz w:val="24"/>
          <w:szCs w:val="24"/>
          <w:lang w:eastAsia="en-IN"/>
        </w:rPr>
        <w:t>(</w:t>
      </w:r>
      <w:r w:rsidRPr="00EF59E2">
        <w:rPr>
          <w:rFonts w:ascii="Consolas" w:eastAsia="Times New Roman" w:hAnsi="Consolas" w:cs="Times New Roman"/>
          <w:color w:val="B5CEA8"/>
          <w:sz w:val="24"/>
          <w:szCs w:val="24"/>
          <w:lang w:eastAsia="en-IN"/>
        </w:rPr>
        <w:t>1</w:t>
      </w:r>
      <w:r w:rsidRPr="00EF59E2">
        <w:rPr>
          <w:rFonts w:ascii="Consolas" w:eastAsia="Times New Roman" w:hAnsi="Consolas" w:cs="Times New Roman"/>
          <w:color w:val="D4D4D4"/>
          <w:sz w:val="24"/>
          <w:szCs w:val="24"/>
          <w:lang w:eastAsia="en-IN"/>
        </w:rPr>
        <w:t>, </w:t>
      </w:r>
      <w:r w:rsidRPr="00EF59E2">
        <w:rPr>
          <w:rFonts w:ascii="Consolas" w:eastAsia="Times New Roman" w:hAnsi="Consolas" w:cs="Times New Roman"/>
          <w:color w:val="B5CEA8"/>
          <w:sz w:val="24"/>
          <w:szCs w:val="24"/>
          <w:lang w:eastAsia="en-IN"/>
        </w:rPr>
        <w:t>11</w:t>
      </w:r>
      <w:r w:rsidRPr="00EF59E2">
        <w:rPr>
          <w:rFonts w:ascii="Consolas" w:eastAsia="Times New Roman" w:hAnsi="Consolas" w:cs="Times New Roman"/>
          <w:color w:val="D4D4D4"/>
          <w:sz w:val="24"/>
          <w:szCs w:val="24"/>
          <w:lang w:eastAsia="en-IN"/>
        </w:rPr>
        <w:t>)}</w:t>
      </w:r>
    </w:p>
    <w:p w:rsidR="00EF59E2" w:rsidRPr="00EF59E2" w:rsidRDefault="00EF59E2" w:rsidP="00EF59E2">
      <w:pPr>
        <w:shd w:val="clear" w:color="auto" w:fill="1E1E1E"/>
        <w:spacing w:after="0" w:line="330" w:lineRule="atLeast"/>
        <w:rPr>
          <w:rFonts w:ascii="Consolas" w:eastAsia="Times New Roman" w:hAnsi="Consolas" w:cs="Times New Roman"/>
          <w:color w:val="D4D4D4"/>
          <w:sz w:val="24"/>
          <w:szCs w:val="24"/>
          <w:lang w:eastAsia="en-IN"/>
        </w:rPr>
      </w:pPr>
      <w:r w:rsidRPr="00EF59E2">
        <w:rPr>
          <w:rFonts w:ascii="Consolas" w:eastAsia="Times New Roman" w:hAnsi="Consolas" w:cs="Times New Roman"/>
          <w:color w:val="DCDCAA"/>
          <w:sz w:val="24"/>
          <w:szCs w:val="24"/>
          <w:lang w:eastAsia="en-IN"/>
        </w:rPr>
        <w:t>print</w:t>
      </w:r>
      <w:r w:rsidRPr="00EF59E2">
        <w:rPr>
          <w:rFonts w:ascii="Consolas" w:eastAsia="Times New Roman" w:hAnsi="Consolas" w:cs="Times New Roman"/>
          <w:color w:val="D4D4D4"/>
          <w:sz w:val="24"/>
          <w:szCs w:val="24"/>
          <w:lang w:eastAsia="en-IN"/>
        </w:rPr>
        <w:t>(odd_even)</w:t>
      </w:r>
    </w:p>
    <w:p w:rsidR="00EF59E2" w:rsidRDefault="00547486" w:rsidP="00EF59E2">
      <w:pPr>
        <w:rPr>
          <w:sz w:val="28"/>
          <w:szCs w:val="24"/>
        </w:rPr>
      </w:pPr>
      <w:r>
        <w:rPr>
          <w:sz w:val="28"/>
          <w:szCs w:val="24"/>
        </w:rPr>
        <w:t>this will output as :</w:t>
      </w:r>
    </w:p>
    <w:p w:rsidR="00547486" w:rsidRPr="005C3F06" w:rsidRDefault="00547486" w:rsidP="00EF59E2">
      <w:pPr>
        <w:rPr>
          <w:sz w:val="28"/>
          <w:szCs w:val="24"/>
        </w:rPr>
      </w:pPr>
      <w:r w:rsidRPr="00547486">
        <w:rPr>
          <w:sz w:val="28"/>
          <w:szCs w:val="24"/>
        </w:rPr>
        <w:t>{1: 'odd', 2: 'even', 3: 'odd', 4: 'even', 5: 'odd', 6: 'even', 7: 'odd', 8: 'even', 9: 'odd', 10: 'even'}</w:t>
      </w:r>
    </w:p>
    <w:p w:rsidR="00547486" w:rsidRDefault="00547486">
      <w:pPr>
        <w:rPr>
          <w:sz w:val="28"/>
          <w:szCs w:val="24"/>
        </w:rPr>
      </w:pPr>
      <w:r>
        <w:rPr>
          <w:sz w:val="28"/>
          <w:szCs w:val="24"/>
        </w:rPr>
        <w:br w:type="page"/>
      </w:r>
    </w:p>
    <w:p w:rsidR="00B96653" w:rsidRDefault="00547486" w:rsidP="00547486">
      <w:pPr>
        <w:jc w:val="center"/>
        <w:rPr>
          <w:sz w:val="28"/>
          <w:szCs w:val="24"/>
        </w:rPr>
      </w:pPr>
      <w:r>
        <w:rPr>
          <w:sz w:val="28"/>
          <w:szCs w:val="24"/>
        </w:rPr>
        <w:lastRenderedPageBreak/>
        <w:t xml:space="preserve">Set Comprehension </w:t>
      </w:r>
    </w:p>
    <w:p w:rsidR="00547486" w:rsidRPr="000430F9" w:rsidRDefault="00547486" w:rsidP="00547486">
      <w:pPr>
        <w:jc w:val="center"/>
        <w:rPr>
          <w:sz w:val="28"/>
          <w:szCs w:val="24"/>
        </w:rPr>
      </w:pPr>
    </w:p>
    <w:p w:rsidR="00547486" w:rsidRDefault="00547486" w:rsidP="0044087F">
      <w:pPr>
        <w:rPr>
          <w:sz w:val="28"/>
          <w:szCs w:val="24"/>
          <w:lang w:val="en-US"/>
        </w:rPr>
      </w:pPr>
      <w:r>
        <w:rPr>
          <w:sz w:val="28"/>
          <w:szCs w:val="24"/>
          <w:lang w:val="en-US"/>
        </w:rPr>
        <w:t>Generally set comprehension is not used.</w:t>
      </w:r>
    </w:p>
    <w:p w:rsidR="00547486" w:rsidRDefault="00547486" w:rsidP="0044087F">
      <w:pPr>
        <w:rPr>
          <w:sz w:val="28"/>
          <w:szCs w:val="24"/>
          <w:lang w:val="en-US"/>
        </w:rPr>
      </w:pPr>
      <w:r>
        <w:rPr>
          <w:sz w:val="28"/>
          <w:szCs w:val="24"/>
          <w:lang w:val="en-US"/>
        </w:rPr>
        <w:t>Here we also do as we done in  the list comprehension</w:t>
      </w:r>
    </w:p>
    <w:p w:rsidR="00547486" w:rsidRDefault="00547486" w:rsidP="0044087F">
      <w:pPr>
        <w:rPr>
          <w:sz w:val="28"/>
          <w:szCs w:val="24"/>
          <w:lang w:val="en-US"/>
        </w:rPr>
      </w:pPr>
      <w:r>
        <w:rPr>
          <w:sz w:val="28"/>
          <w:szCs w:val="24"/>
          <w:lang w:val="en-US"/>
        </w:rPr>
        <w:t>Eg:</w:t>
      </w:r>
    </w:p>
    <w:p w:rsidR="00547486" w:rsidRPr="00547486" w:rsidRDefault="00547486" w:rsidP="00547486">
      <w:pPr>
        <w:shd w:val="clear" w:color="auto" w:fill="1E1E1E"/>
        <w:spacing w:after="0" w:line="330" w:lineRule="atLeast"/>
        <w:rPr>
          <w:rFonts w:ascii="Consolas" w:eastAsia="Times New Roman" w:hAnsi="Consolas" w:cs="Times New Roman"/>
          <w:color w:val="D4D4D4"/>
          <w:sz w:val="24"/>
          <w:szCs w:val="24"/>
          <w:lang w:eastAsia="en-IN"/>
        </w:rPr>
      </w:pPr>
      <w:r w:rsidRPr="00547486">
        <w:rPr>
          <w:rFonts w:ascii="Consolas" w:eastAsia="Times New Roman" w:hAnsi="Consolas" w:cs="Times New Roman"/>
          <w:color w:val="D4D4D4"/>
          <w:sz w:val="24"/>
          <w:szCs w:val="24"/>
          <w:lang w:eastAsia="en-IN"/>
        </w:rPr>
        <w:t>s = {i**</w:t>
      </w:r>
      <w:r w:rsidRPr="00547486">
        <w:rPr>
          <w:rFonts w:ascii="Consolas" w:eastAsia="Times New Roman" w:hAnsi="Consolas" w:cs="Times New Roman"/>
          <w:color w:val="B5CEA8"/>
          <w:sz w:val="24"/>
          <w:szCs w:val="24"/>
          <w:lang w:eastAsia="en-IN"/>
        </w:rPr>
        <w:t>2</w:t>
      </w:r>
      <w:r w:rsidRPr="00547486">
        <w:rPr>
          <w:rFonts w:ascii="Consolas" w:eastAsia="Times New Roman" w:hAnsi="Consolas" w:cs="Times New Roman"/>
          <w:color w:val="D4D4D4"/>
          <w:sz w:val="24"/>
          <w:szCs w:val="24"/>
          <w:lang w:eastAsia="en-IN"/>
        </w:rPr>
        <w:t> </w:t>
      </w:r>
      <w:r w:rsidRPr="00547486">
        <w:rPr>
          <w:rFonts w:ascii="Consolas" w:eastAsia="Times New Roman" w:hAnsi="Consolas" w:cs="Times New Roman"/>
          <w:color w:val="C586C0"/>
          <w:sz w:val="24"/>
          <w:szCs w:val="24"/>
          <w:lang w:eastAsia="en-IN"/>
        </w:rPr>
        <w:t>for</w:t>
      </w:r>
      <w:r w:rsidRPr="00547486">
        <w:rPr>
          <w:rFonts w:ascii="Consolas" w:eastAsia="Times New Roman" w:hAnsi="Consolas" w:cs="Times New Roman"/>
          <w:color w:val="D4D4D4"/>
          <w:sz w:val="24"/>
          <w:szCs w:val="24"/>
          <w:lang w:eastAsia="en-IN"/>
        </w:rPr>
        <w:t> i </w:t>
      </w:r>
      <w:r w:rsidRPr="00547486">
        <w:rPr>
          <w:rFonts w:ascii="Consolas" w:eastAsia="Times New Roman" w:hAnsi="Consolas" w:cs="Times New Roman"/>
          <w:color w:val="C586C0"/>
          <w:sz w:val="24"/>
          <w:szCs w:val="24"/>
          <w:lang w:eastAsia="en-IN"/>
        </w:rPr>
        <w:t>in</w:t>
      </w:r>
      <w:r w:rsidRPr="00547486">
        <w:rPr>
          <w:rFonts w:ascii="Consolas" w:eastAsia="Times New Roman" w:hAnsi="Consolas" w:cs="Times New Roman"/>
          <w:color w:val="D4D4D4"/>
          <w:sz w:val="24"/>
          <w:szCs w:val="24"/>
          <w:lang w:eastAsia="en-IN"/>
        </w:rPr>
        <w:t> </w:t>
      </w:r>
      <w:r w:rsidRPr="00547486">
        <w:rPr>
          <w:rFonts w:ascii="Consolas" w:eastAsia="Times New Roman" w:hAnsi="Consolas" w:cs="Times New Roman"/>
          <w:color w:val="DCDCAA"/>
          <w:sz w:val="24"/>
          <w:szCs w:val="24"/>
          <w:lang w:eastAsia="en-IN"/>
        </w:rPr>
        <w:t>range</w:t>
      </w:r>
      <w:r w:rsidRPr="00547486">
        <w:rPr>
          <w:rFonts w:ascii="Consolas" w:eastAsia="Times New Roman" w:hAnsi="Consolas" w:cs="Times New Roman"/>
          <w:color w:val="D4D4D4"/>
          <w:sz w:val="24"/>
          <w:szCs w:val="24"/>
          <w:lang w:eastAsia="en-IN"/>
        </w:rPr>
        <w:t>(</w:t>
      </w:r>
      <w:r w:rsidRPr="00547486">
        <w:rPr>
          <w:rFonts w:ascii="Consolas" w:eastAsia="Times New Roman" w:hAnsi="Consolas" w:cs="Times New Roman"/>
          <w:color w:val="B5CEA8"/>
          <w:sz w:val="24"/>
          <w:szCs w:val="24"/>
          <w:lang w:eastAsia="en-IN"/>
        </w:rPr>
        <w:t>1</w:t>
      </w:r>
      <w:r w:rsidRPr="00547486">
        <w:rPr>
          <w:rFonts w:ascii="Consolas" w:eastAsia="Times New Roman" w:hAnsi="Consolas" w:cs="Times New Roman"/>
          <w:color w:val="D4D4D4"/>
          <w:sz w:val="24"/>
          <w:szCs w:val="24"/>
          <w:lang w:eastAsia="en-IN"/>
        </w:rPr>
        <w:t>, </w:t>
      </w:r>
      <w:r w:rsidRPr="00547486">
        <w:rPr>
          <w:rFonts w:ascii="Consolas" w:eastAsia="Times New Roman" w:hAnsi="Consolas" w:cs="Times New Roman"/>
          <w:color w:val="B5CEA8"/>
          <w:sz w:val="24"/>
          <w:szCs w:val="24"/>
          <w:lang w:eastAsia="en-IN"/>
        </w:rPr>
        <w:t>11</w:t>
      </w:r>
      <w:r w:rsidRPr="00547486">
        <w:rPr>
          <w:rFonts w:ascii="Consolas" w:eastAsia="Times New Roman" w:hAnsi="Consolas" w:cs="Times New Roman"/>
          <w:color w:val="D4D4D4"/>
          <w:sz w:val="24"/>
          <w:szCs w:val="24"/>
          <w:lang w:eastAsia="en-IN"/>
        </w:rPr>
        <w:t>)}</w:t>
      </w:r>
    </w:p>
    <w:p w:rsidR="00547486" w:rsidRPr="00547486" w:rsidRDefault="00547486" w:rsidP="00547486">
      <w:pPr>
        <w:shd w:val="clear" w:color="auto" w:fill="1E1E1E"/>
        <w:spacing w:after="0" w:line="330" w:lineRule="atLeast"/>
        <w:rPr>
          <w:rFonts w:ascii="Consolas" w:eastAsia="Times New Roman" w:hAnsi="Consolas" w:cs="Times New Roman"/>
          <w:color w:val="D4D4D4"/>
          <w:sz w:val="24"/>
          <w:szCs w:val="24"/>
          <w:lang w:eastAsia="en-IN"/>
        </w:rPr>
      </w:pPr>
      <w:r w:rsidRPr="00547486">
        <w:rPr>
          <w:rFonts w:ascii="Consolas" w:eastAsia="Times New Roman" w:hAnsi="Consolas" w:cs="Times New Roman"/>
          <w:color w:val="DCDCAA"/>
          <w:sz w:val="24"/>
          <w:szCs w:val="24"/>
          <w:lang w:eastAsia="en-IN"/>
        </w:rPr>
        <w:t>print</w:t>
      </w:r>
      <w:r w:rsidRPr="00547486">
        <w:rPr>
          <w:rFonts w:ascii="Consolas" w:eastAsia="Times New Roman" w:hAnsi="Consolas" w:cs="Times New Roman"/>
          <w:color w:val="D4D4D4"/>
          <w:sz w:val="24"/>
          <w:szCs w:val="24"/>
          <w:lang w:eastAsia="en-IN"/>
        </w:rPr>
        <w:t>(s)</w:t>
      </w:r>
    </w:p>
    <w:p w:rsidR="00547486" w:rsidRDefault="00547486" w:rsidP="0044087F">
      <w:pPr>
        <w:rPr>
          <w:sz w:val="28"/>
          <w:szCs w:val="24"/>
          <w:lang w:val="en-US"/>
        </w:rPr>
      </w:pPr>
      <w:r>
        <w:rPr>
          <w:sz w:val="28"/>
          <w:szCs w:val="24"/>
          <w:lang w:val="en-US"/>
        </w:rPr>
        <w:t>this will give the output as:</w:t>
      </w:r>
    </w:p>
    <w:p w:rsidR="00547486" w:rsidRDefault="00547486" w:rsidP="0044087F">
      <w:pPr>
        <w:rPr>
          <w:sz w:val="28"/>
          <w:szCs w:val="24"/>
          <w:lang w:val="en-US"/>
        </w:rPr>
      </w:pPr>
      <w:r w:rsidRPr="00547486">
        <w:rPr>
          <w:sz w:val="28"/>
          <w:szCs w:val="24"/>
          <w:lang w:val="en-US"/>
        </w:rPr>
        <w:t>{64, 1, 4, 36, 100, 9, 16, 49, 81, 25}</w:t>
      </w:r>
      <w:r>
        <w:rPr>
          <w:sz w:val="28"/>
          <w:szCs w:val="24"/>
          <w:lang w:val="en-US"/>
        </w:rPr>
        <w:t xml:space="preserve"> </w:t>
      </w:r>
    </w:p>
    <w:p w:rsidR="00547486" w:rsidRDefault="00547486" w:rsidP="0044087F">
      <w:pPr>
        <w:rPr>
          <w:sz w:val="28"/>
          <w:szCs w:val="24"/>
          <w:lang w:val="en-US"/>
        </w:rPr>
      </w:pPr>
      <w:r>
        <w:rPr>
          <w:sz w:val="28"/>
          <w:szCs w:val="24"/>
          <w:lang w:val="en-US"/>
        </w:rPr>
        <w:t>(here this is not in proper order as set is unordered collection of data)</w:t>
      </w:r>
    </w:p>
    <w:p w:rsidR="00547486" w:rsidRDefault="00547486" w:rsidP="0044087F">
      <w:pPr>
        <w:rPr>
          <w:sz w:val="28"/>
          <w:szCs w:val="24"/>
          <w:lang w:val="en-US"/>
        </w:rPr>
      </w:pPr>
    </w:p>
    <w:p w:rsidR="00547486" w:rsidRDefault="00547486" w:rsidP="00547486">
      <w:pPr>
        <w:jc w:val="center"/>
        <w:rPr>
          <w:sz w:val="28"/>
          <w:szCs w:val="24"/>
          <w:lang w:val="en-US"/>
        </w:rPr>
      </w:pPr>
      <w:r>
        <w:rPr>
          <w:sz w:val="28"/>
          <w:szCs w:val="24"/>
          <w:lang w:val="en-US"/>
        </w:rPr>
        <w:t>Introduction to *args</w:t>
      </w:r>
    </w:p>
    <w:p w:rsidR="00100593" w:rsidRDefault="00100593" w:rsidP="00100593">
      <w:pPr>
        <w:rPr>
          <w:sz w:val="28"/>
          <w:szCs w:val="24"/>
          <w:lang w:val="en-US"/>
        </w:rPr>
      </w:pPr>
      <w:r>
        <w:rPr>
          <w:sz w:val="28"/>
          <w:szCs w:val="24"/>
          <w:lang w:val="en-US"/>
        </w:rPr>
        <w:t>This is called star operator. Here we write star args just for conventions we can write anything like defining variable</w:t>
      </w:r>
    </w:p>
    <w:p w:rsidR="00100593" w:rsidRDefault="00100593" w:rsidP="00100593">
      <w:pPr>
        <w:rPr>
          <w:sz w:val="28"/>
          <w:szCs w:val="24"/>
          <w:lang w:val="en-US"/>
        </w:rPr>
      </w:pPr>
      <w:r>
        <w:rPr>
          <w:sz w:val="28"/>
          <w:szCs w:val="24"/>
          <w:lang w:val="en-US"/>
        </w:rPr>
        <w:t>Star args is just making the given input into a tuple which we can use in desired ways</w:t>
      </w:r>
    </w:p>
    <w:p w:rsidR="00100593" w:rsidRDefault="00100593" w:rsidP="00100593">
      <w:pPr>
        <w:rPr>
          <w:sz w:val="28"/>
          <w:szCs w:val="24"/>
          <w:lang w:val="en-US"/>
        </w:rPr>
      </w:pPr>
      <w:r>
        <w:rPr>
          <w:sz w:val="28"/>
          <w:szCs w:val="24"/>
          <w:lang w:val="en-US"/>
        </w:rPr>
        <w:t>For eg if we want to define the function which will add two number then we do as follow</w:t>
      </w:r>
    </w:p>
    <w:p w:rsidR="00100593" w:rsidRPr="00100593" w:rsidRDefault="00100593" w:rsidP="00100593">
      <w:pPr>
        <w:shd w:val="clear" w:color="auto" w:fill="1E1E1E"/>
        <w:spacing w:after="0" w:line="330" w:lineRule="atLeast"/>
        <w:rPr>
          <w:rFonts w:ascii="Consolas" w:eastAsia="Times New Roman" w:hAnsi="Consolas" w:cs="Times New Roman"/>
          <w:color w:val="D4D4D4"/>
          <w:sz w:val="24"/>
          <w:szCs w:val="24"/>
          <w:lang w:eastAsia="en-IN"/>
        </w:rPr>
      </w:pPr>
      <w:r w:rsidRPr="00100593">
        <w:rPr>
          <w:rFonts w:ascii="Consolas" w:eastAsia="Times New Roman" w:hAnsi="Consolas" w:cs="Times New Roman"/>
          <w:color w:val="569CD6"/>
          <w:sz w:val="24"/>
          <w:szCs w:val="24"/>
          <w:lang w:eastAsia="en-IN"/>
        </w:rPr>
        <w:t>def</w:t>
      </w:r>
      <w:r w:rsidRPr="00100593">
        <w:rPr>
          <w:rFonts w:ascii="Consolas" w:eastAsia="Times New Roman" w:hAnsi="Consolas" w:cs="Times New Roman"/>
          <w:color w:val="D4D4D4"/>
          <w:sz w:val="24"/>
          <w:szCs w:val="24"/>
          <w:lang w:eastAsia="en-IN"/>
        </w:rPr>
        <w:t> </w:t>
      </w:r>
      <w:r w:rsidRPr="00100593">
        <w:rPr>
          <w:rFonts w:ascii="Consolas" w:eastAsia="Times New Roman" w:hAnsi="Consolas" w:cs="Times New Roman"/>
          <w:color w:val="DCDCAA"/>
          <w:sz w:val="24"/>
          <w:szCs w:val="24"/>
          <w:lang w:eastAsia="en-IN"/>
        </w:rPr>
        <w:t>add</w:t>
      </w:r>
      <w:r w:rsidRPr="00100593">
        <w:rPr>
          <w:rFonts w:ascii="Consolas" w:eastAsia="Times New Roman" w:hAnsi="Consolas" w:cs="Times New Roman"/>
          <w:color w:val="D4D4D4"/>
          <w:sz w:val="24"/>
          <w:szCs w:val="24"/>
          <w:lang w:eastAsia="en-IN"/>
        </w:rPr>
        <w:t>(</w:t>
      </w:r>
      <w:r w:rsidRPr="00100593">
        <w:rPr>
          <w:rFonts w:ascii="Consolas" w:eastAsia="Times New Roman" w:hAnsi="Consolas" w:cs="Times New Roman"/>
          <w:color w:val="9CDCFE"/>
          <w:sz w:val="24"/>
          <w:szCs w:val="24"/>
          <w:lang w:eastAsia="en-IN"/>
        </w:rPr>
        <w:t>a</w:t>
      </w:r>
      <w:r w:rsidRPr="00100593">
        <w:rPr>
          <w:rFonts w:ascii="Consolas" w:eastAsia="Times New Roman" w:hAnsi="Consolas" w:cs="Times New Roman"/>
          <w:color w:val="D4D4D4"/>
          <w:sz w:val="24"/>
          <w:szCs w:val="24"/>
          <w:lang w:eastAsia="en-IN"/>
        </w:rPr>
        <w:t>, </w:t>
      </w:r>
      <w:r w:rsidRPr="00100593">
        <w:rPr>
          <w:rFonts w:ascii="Consolas" w:eastAsia="Times New Roman" w:hAnsi="Consolas" w:cs="Times New Roman"/>
          <w:color w:val="9CDCFE"/>
          <w:sz w:val="24"/>
          <w:szCs w:val="24"/>
          <w:lang w:eastAsia="en-IN"/>
        </w:rPr>
        <w:t>b</w:t>
      </w:r>
      <w:r w:rsidRPr="00100593">
        <w:rPr>
          <w:rFonts w:ascii="Consolas" w:eastAsia="Times New Roman" w:hAnsi="Consolas" w:cs="Times New Roman"/>
          <w:color w:val="D4D4D4"/>
          <w:sz w:val="24"/>
          <w:szCs w:val="24"/>
          <w:lang w:eastAsia="en-IN"/>
        </w:rPr>
        <w:t>):</w:t>
      </w:r>
    </w:p>
    <w:p w:rsidR="00100593" w:rsidRPr="00100593" w:rsidRDefault="00100593" w:rsidP="00100593">
      <w:pPr>
        <w:shd w:val="clear" w:color="auto" w:fill="1E1E1E"/>
        <w:spacing w:after="0" w:line="330" w:lineRule="atLeast"/>
        <w:rPr>
          <w:rFonts w:ascii="Consolas" w:eastAsia="Times New Roman" w:hAnsi="Consolas" w:cs="Times New Roman"/>
          <w:color w:val="D4D4D4"/>
          <w:sz w:val="24"/>
          <w:szCs w:val="24"/>
          <w:lang w:eastAsia="en-IN"/>
        </w:rPr>
      </w:pPr>
      <w:r w:rsidRPr="00100593">
        <w:rPr>
          <w:rFonts w:ascii="Consolas" w:eastAsia="Times New Roman" w:hAnsi="Consolas" w:cs="Times New Roman"/>
          <w:color w:val="D4D4D4"/>
          <w:sz w:val="24"/>
          <w:szCs w:val="24"/>
          <w:lang w:eastAsia="en-IN"/>
        </w:rPr>
        <w:t>    </w:t>
      </w:r>
      <w:r w:rsidRPr="00100593">
        <w:rPr>
          <w:rFonts w:ascii="Consolas" w:eastAsia="Times New Roman" w:hAnsi="Consolas" w:cs="Times New Roman"/>
          <w:color w:val="C586C0"/>
          <w:sz w:val="24"/>
          <w:szCs w:val="24"/>
          <w:lang w:eastAsia="en-IN"/>
        </w:rPr>
        <w:t>return</w:t>
      </w:r>
      <w:r w:rsidRPr="00100593">
        <w:rPr>
          <w:rFonts w:ascii="Consolas" w:eastAsia="Times New Roman" w:hAnsi="Consolas" w:cs="Times New Roman"/>
          <w:color w:val="D4D4D4"/>
          <w:sz w:val="24"/>
          <w:szCs w:val="24"/>
          <w:lang w:eastAsia="en-IN"/>
        </w:rPr>
        <w:t> a+b</w:t>
      </w:r>
    </w:p>
    <w:p w:rsidR="00100593" w:rsidRDefault="00100593" w:rsidP="00100593">
      <w:pPr>
        <w:rPr>
          <w:sz w:val="28"/>
          <w:szCs w:val="24"/>
          <w:lang w:val="en-US"/>
        </w:rPr>
      </w:pPr>
      <w:r>
        <w:rPr>
          <w:sz w:val="28"/>
          <w:szCs w:val="24"/>
          <w:lang w:val="en-US"/>
        </w:rPr>
        <w:t>this function will just take two argument at time but we want to give more argument to this function then it will show error.</w:t>
      </w:r>
    </w:p>
    <w:p w:rsidR="00100593" w:rsidRDefault="00100593" w:rsidP="00100593">
      <w:pPr>
        <w:rPr>
          <w:sz w:val="28"/>
          <w:szCs w:val="24"/>
          <w:lang w:val="en-US"/>
        </w:rPr>
      </w:pPr>
      <w:r>
        <w:rPr>
          <w:sz w:val="28"/>
          <w:szCs w:val="24"/>
          <w:lang w:val="en-US"/>
        </w:rPr>
        <w:t xml:space="preserve">To solve this problem we use star operators method </w:t>
      </w:r>
    </w:p>
    <w:p w:rsidR="00100593" w:rsidRPr="00100593" w:rsidRDefault="00100593" w:rsidP="00100593">
      <w:pPr>
        <w:shd w:val="clear" w:color="auto" w:fill="1E1E1E"/>
        <w:spacing w:after="0" w:line="330" w:lineRule="atLeast"/>
        <w:rPr>
          <w:rFonts w:ascii="Consolas" w:eastAsia="Times New Roman" w:hAnsi="Consolas" w:cs="Times New Roman"/>
          <w:color w:val="D4D4D4"/>
          <w:sz w:val="24"/>
          <w:szCs w:val="24"/>
          <w:lang w:eastAsia="en-IN"/>
        </w:rPr>
      </w:pPr>
      <w:r w:rsidRPr="00100593">
        <w:rPr>
          <w:rFonts w:ascii="Consolas" w:eastAsia="Times New Roman" w:hAnsi="Consolas" w:cs="Times New Roman"/>
          <w:color w:val="569CD6"/>
          <w:sz w:val="24"/>
          <w:szCs w:val="24"/>
          <w:lang w:eastAsia="en-IN"/>
        </w:rPr>
        <w:t>def</w:t>
      </w:r>
      <w:r w:rsidRPr="00100593">
        <w:rPr>
          <w:rFonts w:ascii="Consolas" w:eastAsia="Times New Roman" w:hAnsi="Consolas" w:cs="Times New Roman"/>
          <w:color w:val="D4D4D4"/>
          <w:sz w:val="24"/>
          <w:szCs w:val="24"/>
          <w:lang w:eastAsia="en-IN"/>
        </w:rPr>
        <w:t> </w:t>
      </w:r>
      <w:r w:rsidRPr="00100593">
        <w:rPr>
          <w:rFonts w:ascii="Consolas" w:eastAsia="Times New Roman" w:hAnsi="Consolas" w:cs="Times New Roman"/>
          <w:color w:val="DCDCAA"/>
          <w:sz w:val="24"/>
          <w:szCs w:val="24"/>
          <w:lang w:eastAsia="en-IN"/>
        </w:rPr>
        <w:t>all_total</w:t>
      </w:r>
      <w:r w:rsidRPr="00100593">
        <w:rPr>
          <w:rFonts w:ascii="Consolas" w:eastAsia="Times New Roman" w:hAnsi="Consolas" w:cs="Times New Roman"/>
          <w:color w:val="D4D4D4"/>
          <w:sz w:val="24"/>
          <w:szCs w:val="24"/>
          <w:lang w:eastAsia="en-IN"/>
        </w:rPr>
        <w:t>(*</w:t>
      </w:r>
      <w:r w:rsidRPr="00100593">
        <w:rPr>
          <w:rFonts w:ascii="Consolas" w:eastAsia="Times New Roman" w:hAnsi="Consolas" w:cs="Times New Roman"/>
          <w:color w:val="9CDCFE"/>
          <w:sz w:val="24"/>
          <w:szCs w:val="24"/>
          <w:lang w:eastAsia="en-IN"/>
        </w:rPr>
        <w:t>args</w:t>
      </w:r>
      <w:r w:rsidRPr="00100593">
        <w:rPr>
          <w:rFonts w:ascii="Consolas" w:eastAsia="Times New Roman" w:hAnsi="Consolas" w:cs="Times New Roman"/>
          <w:color w:val="D4D4D4"/>
          <w:sz w:val="24"/>
          <w:szCs w:val="24"/>
          <w:lang w:eastAsia="en-IN"/>
        </w:rPr>
        <w:t>): </w:t>
      </w:r>
      <w:r w:rsidRPr="00100593">
        <w:rPr>
          <w:rFonts w:ascii="Consolas" w:eastAsia="Times New Roman" w:hAnsi="Consolas" w:cs="Times New Roman"/>
          <w:color w:val="6A9955"/>
          <w:sz w:val="24"/>
          <w:szCs w:val="24"/>
          <w:lang w:eastAsia="en-IN"/>
        </w:rPr>
        <w:t>#here * operator will just changing all the input into a tuple </w:t>
      </w:r>
    </w:p>
    <w:p w:rsidR="00100593" w:rsidRPr="00100593" w:rsidRDefault="00100593" w:rsidP="00100593">
      <w:pPr>
        <w:shd w:val="clear" w:color="auto" w:fill="1E1E1E"/>
        <w:spacing w:after="0" w:line="330" w:lineRule="atLeast"/>
        <w:rPr>
          <w:rFonts w:ascii="Consolas" w:eastAsia="Times New Roman" w:hAnsi="Consolas" w:cs="Times New Roman"/>
          <w:color w:val="D4D4D4"/>
          <w:sz w:val="24"/>
          <w:szCs w:val="24"/>
          <w:lang w:eastAsia="en-IN"/>
        </w:rPr>
      </w:pPr>
      <w:r w:rsidRPr="00100593">
        <w:rPr>
          <w:rFonts w:ascii="Consolas" w:eastAsia="Times New Roman" w:hAnsi="Consolas" w:cs="Times New Roman"/>
          <w:color w:val="D4D4D4"/>
          <w:sz w:val="24"/>
          <w:szCs w:val="24"/>
          <w:lang w:eastAsia="en-IN"/>
        </w:rPr>
        <w:t>    total = </w:t>
      </w:r>
      <w:r w:rsidRPr="00100593">
        <w:rPr>
          <w:rFonts w:ascii="Consolas" w:eastAsia="Times New Roman" w:hAnsi="Consolas" w:cs="Times New Roman"/>
          <w:color w:val="B5CEA8"/>
          <w:sz w:val="24"/>
          <w:szCs w:val="24"/>
          <w:lang w:eastAsia="en-IN"/>
        </w:rPr>
        <w:t>0</w:t>
      </w:r>
    </w:p>
    <w:p w:rsidR="00100593" w:rsidRPr="00100593" w:rsidRDefault="00100593" w:rsidP="00100593">
      <w:pPr>
        <w:shd w:val="clear" w:color="auto" w:fill="1E1E1E"/>
        <w:spacing w:after="0" w:line="330" w:lineRule="atLeast"/>
        <w:rPr>
          <w:rFonts w:ascii="Consolas" w:eastAsia="Times New Roman" w:hAnsi="Consolas" w:cs="Times New Roman"/>
          <w:color w:val="D4D4D4"/>
          <w:sz w:val="24"/>
          <w:szCs w:val="24"/>
          <w:lang w:eastAsia="en-IN"/>
        </w:rPr>
      </w:pPr>
      <w:r w:rsidRPr="00100593">
        <w:rPr>
          <w:rFonts w:ascii="Consolas" w:eastAsia="Times New Roman" w:hAnsi="Consolas" w:cs="Times New Roman"/>
          <w:color w:val="D4D4D4"/>
          <w:sz w:val="24"/>
          <w:szCs w:val="24"/>
          <w:lang w:eastAsia="en-IN"/>
        </w:rPr>
        <w:t>    </w:t>
      </w:r>
      <w:r w:rsidRPr="00100593">
        <w:rPr>
          <w:rFonts w:ascii="Consolas" w:eastAsia="Times New Roman" w:hAnsi="Consolas" w:cs="Times New Roman"/>
          <w:color w:val="C586C0"/>
          <w:sz w:val="24"/>
          <w:szCs w:val="24"/>
          <w:lang w:eastAsia="en-IN"/>
        </w:rPr>
        <w:t>for</w:t>
      </w:r>
      <w:r w:rsidRPr="00100593">
        <w:rPr>
          <w:rFonts w:ascii="Consolas" w:eastAsia="Times New Roman" w:hAnsi="Consolas" w:cs="Times New Roman"/>
          <w:color w:val="D4D4D4"/>
          <w:sz w:val="24"/>
          <w:szCs w:val="24"/>
          <w:lang w:eastAsia="en-IN"/>
        </w:rPr>
        <w:t> i </w:t>
      </w:r>
      <w:r w:rsidRPr="00100593">
        <w:rPr>
          <w:rFonts w:ascii="Consolas" w:eastAsia="Times New Roman" w:hAnsi="Consolas" w:cs="Times New Roman"/>
          <w:color w:val="C586C0"/>
          <w:sz w:val="24"/>
          <w:szCs w:val="24"/>
          <w:lang w:eastAsia="en-IN"/>
        </w:rPr>
        <w:t>in</w:t>
      </w:r>
      <w:r w:rsidRPr="00100593">
        <w:rPr>
          <w:rFonts w:ascii="Consolas" w:eastAsia="Times New Roman" w:hAnsi="Consolas" w:cs="Times New Roman"/>
          <w:color w:val="D4D4D4"/>
          <w:sz w:val="24"/>
          <w:szCs w:val="24"/>
          <w:lang w:eastAsia="en-IN"/>
        </w:rPr>
        <w:t> args: </w:t>
      </w:r>
      <w:r w:rsidRPr="00100593">
        <w:rPr>
          <w:rFonts w:ascii="Consolas" w:eastAsia="Times New Roman" w:hAnsi="Consolas" w:cs="Times New Roman"/>
          <w:color w:val="6A9955"/>
          <w:sz w:val="24"/>
          <w:szCs w:val="24"/>
          <w:lang w:eastAsia="en-IN"/>
        </w:rPr>
        <w:t># from here we use tuple to do summation</w:t>
      </w:r>
    </w:p>
    <w:p w:rsidR="00100593" w:rsidRPr="00100593" w:rsidRDefault="00100593" w:rsidP="00100593">
      <w:pPr>
        <w:shd w:val="clear" w:color="auto" w:fill="1E1E1E"/>
        <w:spacing w:after="0" w:line="330" w:lineRule="atLeast"/>
        <w:rPr>
          <w:rFonts w:ascii="Consolas" w:eastAsia="Times New Roman" w:hAnsi="Consolas" w:cs="Times New Roman"/>
          <w:color w:val="D4D4D4"/>
          <w:sz w:val="24"/>
          <w:szCs w:val="24"/>
          <w:lang w:eastAsia="en-IN"/>
        </w:rPr>
      </w:pPr>
      <w:r w:rsidRPr="00100593">
        <w:rPr>
          <w:rFonts w:ascii="Consolas" w:eastAsia="Times New Roman" w:hAnsi="Consolas" w:cs="Times New Roman"/>
          <w:color w:val="D4D4D4"/>
          <w:sz w:val="24"/>
          <w:szCs w:val="24"/>
          <w:lang w:eastAsia="en-IN"/>
        </w:rPr>
        <w:t>        total += i</w:t>
      </w:r>
    </w:p>
    <w:p w:rsidR="00100593" w:rsidRPr="00100593" w:rsidRDefault="00100593" w:rsidP="00100593">
      <w:pPr>
        <w:shd w:val="clear" w:color="auto" w:fill="1E1E1E"/>
        <w:spacing w:after="0" w:line="330" w:lineRule="atLeast"/>
        <w:rPr>
          <w:rFonts w:ascii="Consolas" w:eastAsia="Times New Roman" w:hAnsi="Consolas" w:cs="Times New Roman"/>
          <w:color w:val="D4D4D4"/>
          <w:sz w:val="24"/>
          <w:szCs w:val="24"/>
          <w:lang w:eastAsia="en-IN"/>
        </w:rPr>
      </w:pPr>
      <w:r w:rsidRPr="00100593">
        <w:rPr>
          <w:rFonts w:ascii="Consolas" w:eastAsia="Times New Roman" w:hAnsi="Consolas" w:cs="Times New Roman"/>
          <w:color w:val="D4D4D4"/>
          <w:sz w:val="24"/>
          <w:szCs w:val="24"/>
          <w:lang w:eastAsia="en-IN"/>
        </w:rPr>
        <w:t>    </w:t>
      </w:r>
      <w:r w:rsidRPr="00100593">
        <w:rPr>
          <w:rFonts w:ascii="Consolas" w:eastAsia="Times New Roman" w:hAnsi="Consolas" w:cs="Times New Roman"/>
          <w:color w:val="C586C0"/>
          <w:sz w:val="24"/>
          <w:szCs w:val="24"/>
          <w:lang w:eastAsia="en-IN"/>
        </w:rPr>
        <w:t>return</w:t>
      </w:r>
      <w:r w:rsidRPr="00100593">
        <w:rPr>
          <w:rFonts w:ascii="Consolas" w:eastAsia="Times New Roman" w:hAnsi="Consolas" w:cs="Times New Roman"/>
          <w:color w:val="D4D4D4"/>
          <w:sz w:val="24"/>
          <w:szCs w:val="24"/>
          <w:lang w:eastAsia="en-IN"/>
        </w:rPr>
        <w:t> total</w:t>
      </w:r>
    </w:p>
    <w:p w:rsidR="00100593" w:rsidRPr="00100593" w:rsidRDefault="00100593" w:rsidP="00100593">
      <w:pPr>
        <w:shd w:val="clear" w:color="auto" w:fill="1E1E1E"/>
        <w:spacing w:after="0" w:line="330" w:lineRule="atLeast"/>
        <w:rPr>
          <w:rFonts w:ascii="Consolas" w:eastAsia="Times New Roman" w:hAnsi="Consolas" w:cs="Times New Roman"/>
          <w:color w:val="D4D4D4"/>
          <w:sz w:val="24"/>
          <w:szCs w:val="24"/>
          <w:lang w:eastAsia="en-IN"/>
        </w:rPr>
      </w:pPr>
    </w:p>
    <w:p w:rsidR="00100593" w:rsidRPr="00100593" w:rsidRDefault="00100593" w:rsidP="00100593">
      <w:pPr>
        <w:shd w:val="clear" w:color="auto" w:fill="1E1E1E"/>
        <w:spacing w:after="0" w:line="330" w:lineRule="atLeast"/>
        <w:rPr>
          <w:rFonts w:ascii="Consolas" w:eastAsia="Times New Roman" w:hAnsi="Consolas" w:cs="Times New Roman"/>
          <w:color w:val="D4D4D4"/>
          <w:sz w:val="24"/>
          <w:szCs w:val="24"/>
          <w:lang w:eastAsia="en-IN"/>
        </w:rPr>
      </w:pPr>
      <w:r w:rsidRPr="00100593">
        <w:rPr>
          <w:rFonts w:ascii="Consolas" w:eastAsia="Times New Roman" w:hAnsi="Consolas" w:cs="Times New Roman"/>
          <w:color w:val="DCDCAA"/>
          <w:sz w:val="24"/>
          <w:szCs w:val="24"/>
          <w:lang w:eastAsia="en-IN"/>
        </w:rPr>
        <w:t>print</w:t>
      </w:r>
      <w:r w:rsidRPr="00100593">
        <w:rPr>
          <w:rFonts w:ascii="Consolas" w:eastAsia="Times New Roman" w:hAnsi="Consolas" w:cs="Times New Roman"/>
          <w:color w:val="D4D4D4"/>
          <w:sz w:val="24"/>
          <w:szCs w:val="24"/>
          <w:lang w:eastAsia="en-IN"/>
        </w:rPr>
        <w:t>(all_total(</w:t>
      </w:r>
      <w:r w:rsidRPr="00100593">
        <w:rPr>
          <w:rFonts w:ascii="Consolas" w:eastAsia="Times New Roman" w:hAnsi="Consolas" w:cs="Times New Roman"/>
          <w:color w:val="B5CEA8"/>
          <w:sz w:val="24"/>
          <w:szCs w:val="24"/>
          <w:lang w:eastAsia="en-IN"/>
        </w:rPr>
        <w:t>1</w:t>
      </w:r>
      <w:r w:rsidRPr="00100593">
        <w:rPr>
          <w:rFonts w:ascii="Consolas" w:eastAsia="Times New Roman" w:hAnsi="Consolas" w:cs="Times New Roman"/>
          <w:color w:val="D4D4D4"/>
          <w:sz w:val="24"/>
          <w:szCs w:val="24"/>
          <w:lang w:eastAsia="en-IN"/>
        </w:rPr>
        <w:t>,</w:t>
      </w:r>
      <w:r w:rsidRPr="00100593">
        <w:rPr>
          <w:rFonts w:ascii="Consolas" w:eastAsia="Times New Roman" w:hAnsi="Consolas" w:cs="Times New Roman"/>
          <w:color w:val="B5CEA8"/>
          <w:sz w:val="24"/>
          <w:szCs w:val="24"/>
          <w:lang w:eastAsia="en-IN"/>
        </w:rPr>
        <w:t>3</w:t>
      </w:r>
      <w:r w:rsidRPr="00100593">
        <w:rPr>
          <w:rFonts w:ascii="Consolas" w:eastAsia="Times New Roman" w:hAnsi="Consolas" w:cs="Times New Roman"/>
          <w:color w:val="D4D4D4"/>
          <w:sz w:val="24"/>
          <w:szCs w:val="24"/>
          <w:lang w:eastAsia="en-IN"/>
        </w:rPr>
        <w:t>,</w:t>
      </w:r>
      <w:r w:rsidRPr="00100593">
        <w:rPr>
          <w:rFonts w:ascii="Consolas" w:eastAsia="Times New Roman" w:hAnsi="Consolas" w:cs="Times New Roman"/>
          <w:color w:val="B5CEA8"/>
          <w:sz w:val="24"/>
          <w:szCs w:val="24"/>
          <w:lang w:eastAsia="en-IN"/>
        </w:rPr>
        <w:t>4</w:t>
      </w:r>
      <w:r w:rsidRPr="00100593">
        <w:rPr>
          <w:rFonts w:ascii="Consolas" w:eastAsia="Times New Roman" w:hAnsi="Consolas" w:cs="Times New Roman"/>
          <w:color w:val="D4D4D4"/>
          <w:sz w:val="24"/>
          <w:szCs w:val="24"/>
          <w:lang w:eastAsia="en-IN"/>
        </w:rPr>
        <w:t>,</w:t>
      </w:r>
      <w:r w:rsidRPr="00100593">
        <w:rPr>
          <w:rFonts w:ascii="Consolas" w:eastAsia="Times New Roman" w:hAnsi="Consolas" w:cs="Times New Roman"/>
          <w:color w:val="B5CEA8"/>
          <w:sz w:val="24"/>
          <w:szCs w:val="24"/>
          <w:lang w:eastAsia="en-IN"/>
        </w:rPr>
        <w:t>5</w:t>
      </w:r>
      <w:r w:rsidRPr="00100593">
        <w:rPr>
          <w:rFonts w:ascii="Consolas" w:eastAsia="Times New Roman" w:hAnsi="Consolas" w:cs="Times New Roman"/>
          <w:color w:val="D4D4D4"/>
          <w:sz w:val="24"/>
          <w:szCs w:val="24"/>
          <w:lang w:eastAsia="en-IN"/>
        </w:rPr>
        <w:t>,</w:t>
      </w:r>
      <w:r w:rsidRPr="00100593">
        <w:rPr>
          <w:rFonts w:ascii="Consolas" w:eastAsia="Times New Roman" w:hAnsi="Consolas" w:cs="Times New Roman"/>
          <w:color w:val="B5CEA8"/>
          <w:sz w:val="24"/>
          <w:szCs w:val="24"/>
          <w:lang w:eastAsia="en-IN"/>
        </w:rPr>
        <w:t>5</w:t>
      </w:r>
      <w:r w:rsidRPr="00100593">
        <w:rPr>
          <w:rFonts w:ascii="Consolas" w:eastAsia="Times New Roman" w:hAnsi="Consolas" w:cs="Times New Roman"/>
          <w:color w:val="D4D4D4"/>
          <w:sz w:val="24"/>
          <w:szCs w:val="24"/>
          <w:lang w:eastAsia="en-IN"/>
        </w:rPr>
        <w:t>,</w:t>
      </w:r>
      <w:r w:rsidRPr="00100593">
        <w:rPr>
          <w:rFonts w:ascii="Consolas" w:eastAsia="Times New Roman" w:hAnsi="Consolas" w:cs="Times New Roman"/>
          <w:color w:val="B5CEA8"/>
          <w:sz w:val="24"/>
          <w:szCs w:val="24"/>
          <w:lang w:eastAsia="en-IN"/>
        </w:rPr>
        <w:t>6</w:t>
      </w:r>
      <w:r w:rsidRPr="00100593">
        <w:rPr>
          <w:rFonts w:ascii="Consolas" w:eastAsia="Times New Roman" w:hAnsi="Consolas" w:cs="Times New Roman"/>
          <w:color w:val="D4D4D4"/>
          <w:sz w:val="24"/>
          <w:szCs w:val="24"/>
          <w:lang w:eastAsia="en-IN"/>
        </w:rPr>
        <w:t>,</w:t>
      </w:r>
      <w:r w:rsidRPr="00100593">
        <w:rPr>
          <w:rFonts w:ascii="Consolas" w:eastAsia="Times New Roman" w:hAnsi="Consolas" w:cs="Times New Roman"/>
          <w:color w:val="B5CEA8"/>
          <w:sz w:val="24"/>
          <w:szCs w:val="24"/>
          <w:lang w:eastAsia="en-IN"/>
        </w:rPr>
        <w:t>6</w:t>
      </w:r>
      <w:r w:rsidRPr="00100593">
        <w:rPr>
          <w:rFonts w:ascii="Consolas" w:eastAsia="Times New Roman" w:hAnsi="Consolas" w:cs="Times New Roman"/>
          <w:color w:val="D4D4D4"/>
          <w:sz w:val="24"/>
          <w:szCs w:val="24"/>
          <w:lang w:eastAsia="en-IN"/>
        </w:rPr>
        <w:t>,</w:t>
      </w:r>
      <w:r w:rsidRPr="00100593">
        <w:rPr>
          <w:rFonts w:ascii="Consolas" w:eastAsia="Times New Roman" w:hAnsi="Consolas" w:cs="Times New Roman"/>
          <w:color w:val="B5CEA8"/>
          <w:sz w:val="24"/>
          <w:szCs w:val="24"/>
          <w:lang w:eastAsia="en-IN"/>
        </w:rPr>
        <w:t>7</w:t>
      </w:r>
      <w:r w:rsidRPr="00100593">
        <w:rPr>
          <w:rFonts w:ascii="Consolas" w:eastAsia="Times New Roman" w:hAnsi="Consolas" w:cs="Times New Roman"/>
          <w:color w:val="D4D4D4"/>
          <w:sz w:val="24"/>
          <w:szCs w:val="24"/>
          <w:lang w:eastAsia="en-IN"/>
        </w:rPr>
        <w:t>))</w:t>
      </w:r>
    </w:p>
    <w:p w:rsidR="00100593" w:rsidRPr="00100593" w:rsidRDefault="00100593" w:rsidP="00100593">
      <w:pPr>
        <w:shd w:val="clear" w:color="auto" w:fill="1E1E1E"/>
        <w:spacing w:after="0" w:line="330" w:lineRule="atLeast"/>
        <w:rPr>
          <w:rFonts w:ascii="Consolas" w:eastAsia="Times New Roman" w:hAnsi="Consolas" w:cs="Times New Roman"/>
          <w:color w:val="D4D4D4"/>
          <w:sz w:val="24"/>
          <w:szCs w:val="24"/>
          <w:lang w:eastAsia="en-IN"/>
        </w:rPr>
      </w:pPr>
    </w:p>
    <w:p w:rsidR="00100593" w:rsidRDefault="00100593" w:rsidP="00100593">
      <w:pPr>
        <w:rPr>
          <w:sz w:val="28"/>
          <w:szCs w:val="24"/>
          <w:lang w:val="en-US"/>
        </w:rPr>
      </w:pPr>
      <w:r>
        <w:rPr>
          <w:sz w:val="28"/>
          <w:szCs w:val="24"/>
          <w:lang w:val="en-US"/>
        </w:rPr>
        <w:t>this will give the output as : 37</w:t>
      </w:r>
    </w:p>
    <w:p w:rsidR="00100593" w:rsidRDefault="00BF2C55" w:rsidP="00100593">
      <w:pPr>
        <w:rPr>
          <w:sz w:val="28"/>
          <w:szCs w:val="24"/>
          <w:lang w:val="en-US"/>
        </w:rPr>
      </w:pPr>
      <w:r>
        <w:rPr>
          <w:sz w:val="28"/>
          <w:szCs w:val="24"/>
          <w:lang w:val="en-US"/>
        </w:rPr>
        <w:t xml:space="preserve">here args is not any defined function we just do because convention is. We can use any other things to it too. </w:t>
      </w:r>
    </w:p>
    <w:p w:rsidR="00BF2C55" w:rsidRDefault="00BF2C55" w:rsidP="00100593">
      <w:pPr>
        <w:rPr>
          <w:sz w:val="28"/>
          <w:szCs w:val="24"/>
          <w:lang w:val="en-US"/>
        </w:rPr>
      </w:pPr>
      <w:r>
        <w:rPr>
          <w:sz w:val="28"/>
          <w:szCs w:val="24"/>
          <w:lang w:val="en-US"/>
        </w:rPr>
        <w:t>Eg:</w:t>
      </w:r>
    </w:p>
    <w:p w:rsidR="00BF2C55" w:rsidRPr="00BF2C55" w:rsidRDefault="00BF2C55" w:rsidP="00BF2C55">
      <w:pPr>
        <w:shd w:val="clear" w:color="auto" w:fill="1E1E1E"/>
        <w:spacing w:after="0" w:line="330" w:lineRule="atLeast"/>
        <w:rPr>
          <w:rFonts w:ascii="Consolas" w:eastAsia="Times New Roman" w:hAnsi="Consolas" w:cs="Times New Roman"/>
          <w:color w:val="D4D4D4"/>
          <w:sz w:val="24"/>
          <w:szCs w:val="24"/>
          <w:lang w:eastAsia="en-IN"/>
        </w:rPr>
      </w:pPr>
      <w:r w:rsidRPr="00BF2C55">
        <w:rPr>
          <w:rFonts w:ascii="Consolas" w:eastAsia="Times New Roman" w:hAnsi="Consolas" w:cs="Times New Roman"/>
          <w:color w:val="569CD6"/>
          <w:sz w:val="24"/>
          <w:szCs w:val="24"/>
          <w:lang w:eastAsia="en-IN"/>
        </w:rPr>
        <w:lastRenderedPageBreak/>
        <w:t>def</w:t>
      </w:r>
      <w:r w:rsidRPr="00BF2C55">
        <w:rPr>
          <w:rFonts w:ascii="Consolas" w:eastAsia="Times New Roman" w:hAnsi="Consolas" w:cs="Times New Roman"/>
          <w:color w:val="D4D4D4"/>
          <w:sz w:val="24"/>
          <w:szCs w:val="24"/>
          <w:lang w:eastAsia="en-IN"/>
        </w:rPr>
        <w:t> </w:t>
      </w:r>
      <w:r w:rsidRPr="00BF2C55">
        <w:rPr>
          <w:rFonts w:ascii="Consolas" w:eastAsia="Times New Roman" w:hAnsi="Consolas" w:cs="Times New Roman"/>
          <w:color w:val="DCDCAA"/>
          <w:sz w:val="24"/>
          <w:szCs w:val="24"/>
          <w:lang w:eastAsia="en-IN"/>
        </w:rPr>
        <w:t>all_total</w:t>
      </w:r>
      <w:r w:rsidRPr="00BF2C55">
        <w:rPr>
          <w:rFonts w:ascii="Consolas" w:eastAsia="Times New Roman" w:hAnsi="Consolas" w:cs="Times New Roman"/>
          <w:color w:val="D4D4D4"/>
          <w:sz w:val="24"/>
          <w:szCs w:val="24"/>
          <w:lang w:eastAsia="en-IN"/>
        </w:rPr>
        <w:t>(*</w:t>
      </w:r>
      <w:r w:rsidRPr="00BF2C55">
        <w:rPr>
          <w:rFonts w:ascii="Consolas" w:eastAsia="Times New Roman" w:hAnsi="Consolas" w:cs="Times New Roman"/>
          <w:color w:val="9CDCFE"/>
          <w:sz w:val="24"/>
          <w:szCs w:val="24"/>
          <w:lang w:eastAsia="en-IN"/>
        </w:rPr>
        <w:t>num</w:t>
      </w:r>
      <w:r w:rsidRPr="00BF2C55">
        <w:rPr>
          <w:rFonts w:ascii="Consolas" w:eastAsia="Times New Roman" w:hAnsi="Consolas" w:cs="Times New Roman"/>
          <w:color w:val="D4D4D4"/>
          <w:sz w:val="24"/>
          <w:szCs w:val="24"/>
          <w:lang w:eastAsia="en-IN"/>
        </w:rPr>
        <w:t>): </w:t>
      </w:r>
      <w:r w:rsidRPr="00BF2C55">
        <w:rPr>
          <w:rFonts w:ascii="Consolas" w:eastAsia="Times New Roman" w:hAnsi="Consolas" w:cs="Times New Roman"/>
          <w:color w:val="6A9955"/>
          <w:sz w:val="24"/>
          <w:szCs w:val="24"/>
          <w:lang w:eastAsia="en-IN"/>
        </w:rPr>
        <w:t>#here * operator will just changing all the input into a tuple </w:t>
      </w:r>
    </w:p>
    <w:p w:rsidR="00BF2C55" w:rsidRPr="00BF2C55" w:rsidRDefault="00BF2C55" w:rsidP="00BF2C55">
      <w:pPr>
        <w:shd w:val="clear" w:color="auto" w:fill="1E1E1E"/>
        <w:spacing w:after="0" w:line="330" w:lineRule="atLeast"/>
        <w:rPr>
          <w:rFonts w:ascii="Consolas" w:eastAsia="Times New Roman" w:hAnsi="Consolas" w:cs="Times New Roman"/>
          <w:color w:val="D4D4D4"/>
          <w:sz w:val="24"/>
          <w:szCs w:val="24"/>
          <w:lang w:eastAsia="en-IN"/>
        </w:rPr>
      </w:pPr>
      <w:r w:rsidRPr="00BF2C55">
        <w:rPr>
          <w:rFonts w:ascii="Consolas" w:eastAsia="Times New Roman" w:hAnsi="Consolas" w:cs="Times New Roman"/>
          <w:color w:val="D4D4D4"/>
          <w:sz w:val="24"/>
          <w:szCs w:val="24"/>
          <w:lang w:eastAsia="en-IN"/>
        </w:rPr>
        <w:t>    total = </w:t>
      </w:r>
      <w:r w:rsidRPr="00BF2C55">
        <w:rPr>
          <w:rFonts w:ascii="Consolas" w:eastAsia="Times New Roman" w:hAnsi="Consolas" w:cs="Times New Roman"/>
          <w:color w:val="B5CEA8"/>
          <w:sz w:val="24"/>
          <w:szCs w:val="24"/>
          <w:lang w:eastAsia="en-IN"/>
        </w:rPr>
        <w:t>0</w:t>
      </w:r>
    </w:p>
    <w:p w:rsidR="00BF2C55" w:rsidRPr="00BF2C55" w:rsidRDefault="00BF2C55" w:rsidP="00BF2C55">
      <w:pPr>
        <w:shd w:val="clear" w:color="auto" w:fill="1E1E1E"/>
        <w:spacing w:after="0" w:line="330" w:lineRule="atLeast"/>
        <w:rPr>
          <w:rFonts w:ascii="Consolas" w:eastAsia="Times New Roman" w:hAnsi="Consolas" w:cs="Times New Roman"/>
          <w:color w:val="D4D4D4"/>
          <w:sz w:val="24"/>
          <w:szCs w:val="24"/>
          <w:lang w:eastAsia="en-IN"/>
        </w:rPr>
      </w:pPr>
      <w:r w:rsidRPr="00BF2C55">
        <w:rPr>
          <w:rFonts w:ascii="Consolas" w:eastAsia="Times New Roman" w:hAnsi="Consolas" w:cs="Times New Roman"/>
          <w:color w:val="D4D4D4"/>
          <w:sz w:val="24"/>
          <w:szCs w:val="24"/>
          <w:lang w:eastAsia="en-IN"/>
        </w:rPr>
        <w:t>    </w:t>
      </w:r>
      <w:r w:rsidRPr="00BF2C55">
        <w:rPr>
          <w:rFonts w:ascii="Consolas" w:eastAsia="Times New Roman" w:hAnsi="Consolas" w:cs="Times New Roman"/>
          <w:color w:val="C586C0"/>
          <w:sz w:val="24"/>
          <w:szCs w:val="24"/>
          <w:lang w:eastAsia="en-IN"/>
        </w:rPr>
        <w:t>for</w:t>
      </w:r>
      <w:r w:rsidRPr="00BF2C55">
        <w:rPr>
          <w:rFonts w:ascii="Consolas" w:eastAsia="Times New Roman" w:hAnsi="Consolas" w:cs="Times New Roman"/>
          <w:color w:val="D4D4D4"/>
          <w:sz w:val="24"/>
          <w:szCs w:val="24"/>
          <w:lang w:eastAsia="en-IN"/>
        </w:rPr>
        <w:t> i </w:t>
      </w:r>
      <w:r w:rsidRPr="00BF2C55">
        <w:rPr>
          <w:rFonts w:ascii="Consolas" w:eastAsia="Times New Roman" w:hAnsi="Consolas" w:cs="Times New Roman"/>
          <w:color w:val="C586C0"/>
          <w:sz w:val="24"/>
          <w:szCs w:val="24"/>
          <w:lang w:eastAsia="en-IN"/>
        </w:rPr>
        <w:t>in</w:t>
      </w:r>
      <w:r w:rsidRPr="00BF2C55">
        <w:rPr>
          <w:rFonts w:ascii="Consolas" w:eastAsia="Times New Roman" w:hAnsi="Consolas" w:cs="Times New Roman"/>
          <w:color w:val="D4D4D4"/>
          <w:sz w:val="24"/>
          <w:szCs w:val="24"/>
          <w:lang w:eastAsia="en-IN"/>
        </w:rPr>
        <w:t> num: </w:t>
      </w:r>
      <w:r w:rsidRPr="00BF2C55">
        <w:rPr>
          <w:rFonts w:ascii="Consolas" w:eastAsia="Times New Roman" w:hAnsi="Consolas" w:cs="Times New Roman"/>
          <w:color w:val="6A9955"/>
          <w:sz w:val="24"/>
          <w:szCs w:val="24"/>
          <w:lang w:eastAsia="en-IN"/>
        </w:rPr>
        <w:t># from here we use tuple to do summation</w:t>
      </w:r>
    </w:p>
    <w:p w:rsidR="00BF2C55" w:rsidRPr="00BF2C55" w:rsidRDefault="00BF2C55" w:rsidP="00BF2C55">
      <w:pPr>
        <w:shd w:val="clear" w:color="auto" w:fill="1E1E1E"/>
        <w:spacing w:after="0" w:line="330" w:lineRule="atLeast"/>
        <w:rPr>
          <w:rFonts w:ascii="Consolas" w:eastAsia="Times New Roman" w:hAnsi="Consolas" w:cs="Times New Roman"/>
          <w:color w:val="D4D4D4"/>
          <w:sz w:val="24"/>
          <w:szCs w:val="24"/>
          <w:lang w:eastAsia="en-IN"/>
        </w:rPr>
      </w:pPr>
      <w:r w:rsidRPr="00BF2C55">
        <w:rPr>
          <w:rFonts w:ascii="Consolas" w:eastAsia="Times New Roman" w:hAnsi="Consolas" w:cs="Times New Roman"/>
          <w:color w:val="D4D4D4"/>
          <w:sz w:val="24"/>
          <w:szCs w:val="24"/>
          <w:lang w:eastAsia="en-IN"/>
        </w:rPr>
        <w:t>        total += i</w:t>
      </w:r>
    </w:p>
    <w:p w:rsidR="00BF2C55" w:rsidRPr="00BF2C55" w:rsidRDefault="00BF2C55" w:rsidP="00BF2C55">
      <w:pPr>
        <w:shd w:val="clear" w:color="auto" w:fill="1E1E1E"/>
        <w:spacing w:after="0" w:line="330" w:lineRule="atLeast"/>
        <w:rPr>
          <w:rFonts w:ascii="Consolas" w:eastAsia="Times New Roman" w:hAnsi="Consolas" w:cs="Times New Roman"/>
          <w:color w:val="D4D4D4"/>
          <w:sz w:val="24"/>
          <w:szCs w:val="24"/>
          <w:lang w:eastAsia="en-IN"/>
        </w:rPr>
      </w:pPr>
      <w:r w:rsidRPr="00BF2C55">
        <w:rPr>
          <w:rFonts w:ascii="Consolas" w:eastAsia="Times New Roman" w:hAnsi="Consolas" w:cs="Times New Roman"/>
          <w:color w:val="D4D4D4"/>
          <w:sz w:val="24"/>
          <w:szCs w:val="24"/>
          <w:lang w:eastAsia="en-IN"/>
        </w:rPr>
        <w:t>    </w:t>
      </w:r>
      <w:r w:rsidRPr="00BF2C55">
        <w:rPr>
          <w:rFonts w:ascii="Consolas" w:eastAsia="Times New Roman" w:hAnsi="Consolas" w:cs="Times New Roman"/>
          <w:color w:val="C586C0"/>
          <w:sz w:val="24"/>
          <w:szCs w:val="24"/>
          <w:lang w:eastAsia="en-IN"/>
        </w:rPr>
        <w:t>return</w:t>
      </w:r>
      <w:r w:rsidRPr="00BF2C55">
        <w:rPr>
          <w:rFonts w:ascii="Consolas" w:eastAsia="Times New Roman" w:hAnsi="Consolas" w:cs="Times New Roman"/>
          <w:color w:val="D4D4D4"/>
          <w:sz w:val="24"/>
          <w:szCs w:val="24"/>
          <w:lang w:eastAsia="en-IN"/>
        </w:rPr>
        <w:t> total</w:t>
      </w:r>
    </w:p>
    <w:p w:rsidR="00BF2C55" w:rsidRPr="00BF2C55" w:rsidRDefault="00BF2C55" w:rsidP="00BF2C55">
      <w:pPr>
        <w:shd w:val="clear" w:color="auto" w:fill="1E1E1E"/>
        <w:spacing w:after="0" w:line="330" w:lineRule="atLeast"/>
        <w:rPr>
          <w:rFonts w:ascii="Consolas" w:eastAsia="Times New Roman" w:hAnsi="Consolas" w:cs="Times New Roman"/>
          <w:color w:val="D4D4D4"/>
          <w:sz w:val="24"/>
          <w:szCs w:val="24"/>
          <w:lang w:eastAsia="en-IN"/>
        </w:rPr>
      </w:pPr>
    </w:p>
    <w:p w:rsidR="00BF2C55" w:rsidRPr="00BF2C55" w:rsidRDefault="00BF2C55" w:rsidP="00BF2C55">
      <w:pPr>
        <w:shd w:val="clear" w:color="auto" w:fill="1E1E1E"/>
        <w:spacing w:after="0" w:line="330" w:lineRule="atLeast"/>
        <w:rPr>
          <w:rFonts w:ascii="Consolas" w:eastAsia="Times New Roman" w:hAnsi="Consolas" w:cs="Times New Roman"/>
          <w:color w:val="D4D4D4"/>
          <w:sz w:val="24"/>
          <w:szCs w:val="24"/>
          <w:lang w:eastAsia="en-IN"/>
        </w:rPr>
      </w:pPr>
      <w:r w:rsidRPr="00BF2C55">
        <w:rPr>
          <w:rFonts w:ascii="Consolas" w:eastAsia="Times New Roman" w:hAnsi="Consolas" w:cs="Times New Roman"/>
          <w:color w:val="DCDCAA"/>
          <w:sz w:val="24"/>
          <w:szCs w:val="24"/>
          <w:lang w:eastAsia="en-IN"/>
        </w:rPr>
        <w:t>print</w:t>
      </w:r>
      <w:r w:rsidRPr="00BF2C55">
        <w:rPr>
          <w:rFonts w:ascii="Consolas" w:eastAsia="Times New Roman" w:hAnsi="Consolas" w:cs="Times New Roman"/>
          <w:color w:val="D4D4D4"/>
          <w:sz w:val="24"/>
          <w:szCs w:val="24"/>
          <w:lang w:eastAsia="en-IN"/>
        </w:rPr>
        <w:t>(all_total(</w:t>
      </w:r>
      <w:r w:rsidRPr="00BF2C55">
        <w:rPr>
          <w:rFonts w:ascii="Consolas" w:eastAsia="Times New Roman" w:hAnsi="Consolas" w:cs="Times New Roman"/>
          <w:color w:val="B5CEA8"/>
          <w:sz w:val="24"/>
          <w:szCs w:val="24"/>
          <w:lang w:eastAsia="en-IN"/>
        </w:rPr>
        <w:t>1</w:t>
      </w:r>
      <w:r w:rsidRPr="00BF2C55">
        <w:rPr>
          <w:rFonts w:ascii="Consolas" w:eastAsia="Times New Roman" w:hAnsi="Consolas" w:cs="Times New Roman"/>
          <w:color w:val="D4D4D4"/>
          <w:sz w:val="24"/>
          <w:szCs w:val="24"/>
          <w:lang w:eastAsia="en-IN"/>
        </w:rPr>
        <w:t>,</w:t>
      </w:r>
      <w:r w:rsidRPr="00BF2C55">
        <w:rPr>
          <w:rFonts w:ascii="Consolas" w:eastAsia="Times New Roman" w:hAnsi="Consolas" w:cs="Times New Roman"/>
          <w:color w:val="B5CEA8"/>
          <w:sz w:val="24"/>
          <w:szCs w:val="24"/>
          <w:lang w:eastAsia="en-IN"/>
        </w:rPr>
        <w:t>3</w:t>
      </w:r>
      <w:r w:rsidRPr="00BF2C55">
        <w:rPr>
          <w:rFonts w:ascii="Consolas" w:eastAsia="Times New Roman" w:hAnsi="Consolas" w:cs="Times New Roman"/>
          <w:color w:val="D4D4D4"/>
          <w:sz w:val="24"/>
          <w:szCs w:val="24"/>
          <w:lang w:eastAsia="en-IN"/>
        </w:rPr>
        <w:t>,</w:t>
      </w:r>
      <w:r w:rsidRPr="00BF2C55">
        <w:rPr>
          <w:rFonts w:ascii="Consolas" w:eastAsia="Times New Roman" w:hAnsi="Consolas" w:cs="Times New Roman"/>
          <w:color w:val="B5CEA8"/>
          <w:sz w:val="24"/>
          <w:szCs w:val="24"/>
          <w:lang w:eastAsia="en-IN"/>
        </w:rPr>
        <w:t>4</w:t>
      </w:r>
      <w:r w:rsidRPr="00BF2C55">
        <w:rPr>
          <w:rFonts w:ascii="Consolas" w:eastAsia="Times New Roman" w:hAnsi="Consolas" w:cs="Times New Roman"/>
          <w:color w:val="D4D4D4"/>
          <w:sz w:val="24"/>
          <w:szCs w:val="24"/>
          <w:lang w:eastAsia="en-IN"/>
        </w:rPr>
        <w:t>,</w:t>
      </w:r>
      <w:r w:rsidRPr="00BF2C55">
        <w:rPr>
          <w:rFonts w:ascii="Consolas" w:eastAsia="Times New Roman" w:hAnsi="Consolas" w:cs="Times New Roman"/>
          <w:color w:val="B5CEA8"/>
          <w:sz w:val="24"/>
          <w:szCs w:val="24"/>
          <w:lang w:eastAsia="en-IN"/>
        </w:rPr>
        <w:t>5</w:t>
      </w:r>
      <w:r w:rsidRPr="00BF2C55">
        <w:rPr>
          <w:rFonts w:ascii="Consolas" w:eastAsia="Times New Roman" w:hAnsi="Consolas" w:cs="Times New Roman"/>
          <w:color w:val="D4D4D4"/>
          <w:sz w:val="24"/>
          <w:szCs w:val="24"/>
          <w:lang w:eastAsia="en-IN"/>
        </w:rPr>
        <w:t>,</w:t>
      </w:r>
      <w:r w:rsidRPr="00BF2C55">
        <w:rPr>
          <w:rFonts w:ascii="Consolas" w:eastAsia="Times New Roman" w:hAnsi="Consolas" w:cs="Times New Roman"/>
          <w:color w:val="B5CEA8"/>
          <w:sz w:val="24"/>
          <w:szCs w:val="24"/>
          <w:lang w:eastAsia="en-IN"/>
        </w:rPr>
        <w:t>5</w:t>
      </w:r>
      <w:r w:rsidRPr="00BF2C55">
        <w:rPr>
          <w:rFonts w:ascii="Consolas" w:eastAsia="Times New Roman" w:hAnsi="Consolas" w:cs="Times New Roman"/>
          <w:color w:val="D4D4D4"/>
          <w:sz w:val="24"/>
          <w:szCs w:val="24"/>
          <w:lang w:eastAsia="en-IN"/>
        </w:rPr>
        <w:t>,</w:t>
      </w:r>
      <w:r w:rsidRPr="00BF2C55">
        <w:rPr>
          <w:rFonts w:ascii="Consolas" w:eastAsia="Times New Roman" w:hAnsi="Consolas" w:cs="Times New Roman"/>
          <w:color w:val="B5CEA8"/>
          <w:sz w:val="24"/>
          <w:szCs w:val="24"/>
          <w:lang w:eastAsia="en-IN"/>
        </w:rPr>
        <w:t>6</w:t>
      </w:r>
      <w:r w:rsidRPr="00BF2C55">
        <w:rPr>
          <w:rFonts w:ascii="Consolas" w:eastAsia="Times New Roman" w:hAnsi="Consolas" w:cs="Times New Roman"/>
          <w:color w:val="D4D4D4"/>
          <w:sz w:val="24"/>
          <w:szCs w:val="24"/>
          <w:lang w:eastAsia="en-IN"/>
        </w:rPr>
        <w:t>,</w:t>
      </w:r>
      <w:r w:rsidRPr="00BF2C55">
        <w:rPr>
          <w:rFonts w:ascii="Consolas" w:eastAsia="Times New Roman" w:hAnsi="Consolas" w:cs="Times New Roman"/>
          <w:color w:val="B5CEA8"/>
          <w:sz w:val="24"/>
          <w:szCs w:val="24"/>
          <w:lang w:eastAsia="en-IN"/>
        </w:rPr>
        <w:t>6</w:t>
      </w:r>
      <w:r w:rsidRPr="00BF2C55">
        <w:rPr>
          <w:rFonts w:ascii="Consolas" w:eastAsia="Times New Roman" w:hAnsi="Consolas" w:cs="Times New Roman"/>
          <w:color w:val="D4D4D4"/>
          <w:sz w:val="24"/>
          <w:szCs w:val="24"/>
          <w:lang w:eastAsia="en-IN"/>
        </w:rPr>
        <w:t>,</w:t>
      </w:r>
      <w:r w:rsidRPr="00BF2C55">
        <w:rPr>
          <w:rFonts w:ascii="Consolas" w:eastAsia="Times New Roman" w:hAnsi="Consolas" w:cs="Times New Roman"/>
          <w:color w:val="B5CEA8"/>
          <w:sz w:val="24"/>
          <w:szCs w:val="24"/>
          <w:lang w:eastAsia="en-IN"/>
        </w:rPr>
        <w:t>7</w:t>
      </w:r>
      <w:r w:rsidRPr="00BF2C55">
        <w:rPr>
          <w:rFonts w:ascii="Consolas" w:eastAsia="Times New Roman" w:hAnsi="Consolas" w:cs="Times New Roman"/>
          <w:color w:val="D4D4D4"/>
          <w:sz w:val="24"/>
          <w:szCs w:val="24"/>
          <w:lang w:eastAsia="en-IN"/>
        </w:rPr>
        <w:t>))</w:t>
      </w:r>
    </w:p>
    <w:p w:rsidR="00BF2C55" w:rsidRPr="00BF2C55" w:rsidRDefault="00BF2C55" w:rsidP="00BF2C55">
      <w:pPr>
        <w:shd w:val="clear" w:color="auto" w:fill="1E1E1E"/>
        <w:spacing w:after="0" w:line="330" w:lineRule="atLeast"/>
        <w:rPr>
          <w:rFonts w:ascii="Consolas" w:eastAsia="Times New Roman" w:hAnsi="Consolas" w:cs="Times New Roman"/>
          <w:color w:val="D4D4D4"/>
          <w:sz w:val="24"/>
          <w:szCs w:val="24"/>
          <w:lang w:eastAsia="en-IN"/>
        </w:rPr>
      </w:pPr>
    </w:p>
    <w:p w:rsidR="00BF2C55" w:rsidRDefault="00BF2C55" w:rsidP="00100593">
      <w:pPr>
        <w:rPr>
          <w:sz w:val="28"/>
          <w:szCs w:val="24"/>
          <w:lang w:val="en-US"/>
        </w:rPr>
      </w:pPr>
      <w:r>
        <w:rPr>
          <w:sz w:val="28"/>
          <w:szCs w:val="24"/>
          <w:lang w:val="en-US"/>
        </w:rPr>
        <w:t>this will give the same output as previously = 37</w:t>
      </w:r>
    </w:p>
    <w:p w:rsidR="00BF2C55" w:rsidRDefault="00BF2C55" w:rsidP="00100593">
      <w:pPr>
        <w:rPr>
          <w:sz w:val="28"/>
          <w:szCs w:val="24"/>
          <w:lang w:val="en-US"/>
        </w:rPr>
      </w:pPr>
    </w:p>
    <w:p w:rsidR="00BF2C55" w:rsidRDefault="00BF2C55" w:rsidP="00100593">
      <w:pPr>
        <w:rPr>
          <w:sz w:val="36"/>
          <w:szCs w:val="32"/>
          <w:lang w:val="en-US"/>
        </w:rPr>
      </w:pPr>
      <w:r>
        <w:rPr>
          <w:sz w:val="36"/>
          <w:szCs w:val="32"/>
          <w:lang w:val="en-US"/>
        </w:rPr>
        <w:t>args with normal parameter</w:t>
      </w:r>
    </w:p>
    <w:p w:rsidR="002C1E43" w:rsidRDefault="002C1E43" w:rsidP="00100593">
      <w:pPr>
        <w:rPr>
          <w:sz w:val="28"/>
          <w:szCs w:val="24"/>
          <w:lang w:val="en-US"/>
        </w:rPr>
      </w:pPr>
      <w:r>
        <w:rPr>
          <w:sz w:val="28"/>
          <w:szCs w:val="24"/>
          <w:lang w:val="en-US"/>
        </w:rPr>
        <w:t>we use star args with normal parameter as follow:</w:t>
      </w:r>
    </w:p>
    <w:p w:rsidR="002C1E43" w:rsidRPr="002C1E43" w:rsidRDefault="002C1E43" w:rsidP="002C1E43">
      <w:pPr>
        <w:shd w:val="clear" w:color="auto" w:fill="1E1E1E"/>
        <w:spacing w:after="0" w:line="330" w:lineRule="atLeast"/>
        <w:rPr>
          <w:rFonts w:ascii="Consolas" w:eastAsia="Times New Roman" w:hAnsi="Consolas" w:cs="Times New Roman"/>
          <w:color w:val="D4D4D4"/>
          <w:sz w:val="24"/>
          <w:szCs w:val="24"/>
          <w:lang w:eastAsia="en-IN"/>
        </w:rPr>
      </w:pPr>
      <w:r w:rsidRPr="002C1E43">
        <w:rPr>
          <w:rFonts w:ascii="Consolas" w:eastAsia="Times New Roman" w:hAnsi="Consolas" w:cs="Times New Roman"/>
          <w:color w:val="569CD6"/>
          <w:sz w:val="24"/>
          <w:szCs w:val="24"/>
          <w:lang w:eastAsia="en-IN"/>
        </w:rPr>
        <w:t>def</w:t>
      </w:r>
      <w:r w:rsidRPr="002C1E43">
        <w:rPr>
          <w:rFonts w:ascii="Consolas" w:eastAsia="Times New Roman" w:hAnsi="Consolas" w:cs="Times New Roman"/>
          <w:color w:val="D4D4D4"/>
          <w:sz w:val="24"/>
          <w:szCs w:val="24"/>
          <w:lang w:eastAsia="en-IN"/>
        </w:rPr>
        <w:t> </w:t>
      </w:r>
      <w:r w:rsidRPr="002C1E43">
        <w:rPr>
          <w:rFonts w:ascii="Consolas" w:eastAsia="Times New Roman" w:hAnsi="Consolas" w:cs="Times New Roman"/>
          <w:color w:val="DCDCAA"/>
          <w:sz w:val="24"/>
          <w:szCs w:val="24"/>
          <w:lang w:eastAsia="en-IN"/>
        </w:rPr>
        <w:t>multiply_nums</w:t>
      </w:r>
      <w:r w:rsidRPr="002C1E43">
        <w:rPr>
          <w:rFonts w:ascii="Consolas" w:eastAsia="Times New Roman" w:hAnsi="Consolas" w:cs="Times New Roman"/>
          <w:color w:val="D4D4D4"/>
          <w:sz w:val="24"/>
          <w:szCs w:val="24"/>
          <w:lang w:eastAsia="en-IN"/>
        </w:rPr>
        <w:t>(</w:t>
      </w:r>
      <w:r w:rsidRPr="002C1E43">
        <w:rPr>
          <w:rFonts w:ascii="Consolas" w:eastAsia="Times New Roman" w:hAnsi="Consolas" w:cs="Times New Roman"/>
          <w:color w:val="9CDCFE"/>
          <w:sz w:val="24"/>
          <w:szCs w:val="24"/>
          <w:lang w:eastAsia="en-IN"/>
        </w:rPr>
        <w:t>num1</w:t>
      </w:r>
      <w:r w:rsidRPr="002C1E43">
        <w:rPr>
          <w:rFonts w:ascii="Consolas" w:eastAsia="Times New Roman" w:hAnsi="Consolas" w:cs="Times New Roman"/>
          <w:color w:val="D4D4D4"/>
          <w:sz w:val="24"/>
          <w:szCs w:val="24"/>
          <w:lang w:eastAsia="en-IN"/>
        </w:rPr>
        <w:t>, *</w:t>
      </w:r>
      <w:r w:rsidRPr="002C1E43">
        <w:rPr>
          <w:rFonts w:ascii="Consolas" w:eastAsia="Times New Roman" w:hAnsi="Consolas" w:cs="Times New Roman"/>
          <w:color w:val="9CDCFE"/>
          <w:sz w:val="24"/>
          <w:szCs w:val="24"/>
          <w:lang w:eastAsia="en-IN"/>
        </w:rPr>
        <w:t>args</w:t>
      </w:r>
      <w:r w:rsidRPr="002C1E43">
        <w:rPr>
          <w:rFonts w:ascii="Consolas" w:eastAsia="Times New Roman" w:hAnsi="Consolas" w:cs="Times New Roman"/>
          <w:color w:val="D4D4D4"/>
          <w:sz w:val="24"/>
          <w:szCs w:val="24"/>
          <w:lang w:eastAsia="en-IN"/>
        </w:rPr>
        <w:t>):</w:t>
      </w:r>
    </w:p>
    <w:p w:rsidR="002C1E43" w:rsidRPr="002C1E43" w:rsidRDefault="002C1E43" w:rsidP="002C1E43">
      <w:pPr>
        <w:shd w:val="clear" w:color="auto" w:fill="1E1E1E"/>
        <w:spacing w:after="0" w:line="330" w:lineRule="atLeast"/>
        <w:rPr>
          <w:rFonts w:ascii="Consolas" w:eastAsia="Times New Roman" w:hAnsi="Consolas" w:cs="Times New Roman"/>
          <w:color w:val="D4D4D4"/>
          <w:sz w:val="24"/>
          <w:szCs w:val="24"/>
          <w:lang w:eastAsia="en-IN"/>
        </w:rPr>
      </w:pPr>
      <w:r w:rsidRPr="002C1E43">
        <w:rPr>
          <w:rFonts w:ascii="Consolas" w:eastAsia="Times New Roman" w:hAnsi="Consolas" w:cs="Times New Roman"/>
          <w:color w:val="D4D4D4"/>
          <w:sz w:val="24"/>
          <w:szCs w:val="24"/>
          <w:lang w:eastAsia="en-IN"/>
        </w:rPr>
        <w:t>    multiply = </w:t>
      </w:r>
      <w:r w:rsidRPr="002C1E43">
        <w:rPr>
          <w:rFonts w:ascii="Consolas" w:eastAsia="Times New Roman" w:hAnsi="Consolas" w:cs="Times New Roman"/>
          <w:color w:val="B5CEA8"/>
          <w:sz w:val="24"/>
          <w:szCs w:val="24"/>
          <w:lang w:eastAsia="en-IN"/>
        </w:rPr>
        <w:t>1</w:t>
      </w:r>
      <w:r w:rsidRPr="002C1E43">
        <w:rPr>
          <w:rFonts w:ascii="Consolas" w:eastAsia="Times New Roman" w:hAnsi="Consolas" w:cs="Times New Roman"/>
          <w:color w:val="D4D4D4"/>
          <w:sz w:val="24"/>
          <w:szCs w:val="24"/>
          <w:lang w:eastAsia="en-IN"/>
        </w:rPr>
        <w:t> </w:t>
      </w:r>
      <w:r w:rsidRPr="002C1E43">
        <w:rPr>
          <w:rFonts w:ascii="Consolas" w:eastAsia="Times New Roman" w:hAnsi="Consolas" w:cs="Times New Roman"/>
          <w:color w:val="6A9955"/>
          <w:sz w:val="24"/>
          <w:szCs w:val="24"/>
          <w:lang w:eastAsia="en-IN"/>
        </w:rPr>
        <w:t># don't put zero because this will make total value to be zero.</w:t>
      </w:r>
    </w:p>
    <w:p w:rsidR="002C1E43" w:rsidRPr="002C1E43" w:rsidRDefault="002C1E43" w:rsidP="002C1E43">
      <w:pPr>
        <w:shd w:val="clear" w:color="auto" w:fill="1E1E1E"/>
        <w:spacing w:after="0" w:line="330" w:lineRule="atLeast"/>
        <w:rPr>
          <w:rFonts w:ascii="Consolas" w:eastAsia="Times New Roman" w:hAnsi="Consolas" w:cs="Times New Roman"/>
          <w:color w:val="D4D4D4"/>
          <w:sz w:val="24"/>
          <w:szCs w:val="24"/>
          <w:lang w:eastAsia="en-IN"/>
        </w:rPr>
      </w:pPr>
      <w:r w:rsidRPr="002C1E43">
        <w:rPr>
          <w:rFonts w:ascii="Consolas" w:eastAsia="Times New Roman" w:hAnsi="Consolas" w:cs="Times New Roman"/>
          <w:color w:val="D4D4D4"/>
          <w:sz w:val="24"/>
          <w:szCs w:val="24"/>
          <w:lang w:eastAsia="en-IN"/>
        </w:rPr>
        <w:t>    </w:t>
      </w:r>
      <w:r w:rsidRPr="002C1E43">
        <w:rPr>
          <w:rFonts w:ascii="Consolas" w:eastAsia="Times New Roman" w:hAnsi="Consolas" w:cs="Times New Roman"/>
          <w:color w:val="C586C0"/>
          <w:sz w:val="24"/>
          <w:szCs w:val="24"/>
          <w:lang w:eastAsia="en-IN"/>
        </w:rPr>
        <w:t>for</w:t>
      </w:r>
      <w:r w:rsidRPr="002C1E43">
        <w:rPr>
          <w:rFonts w:ascii="Consolas" w:eastAsia="Times New Roman" w:hAnsi="Consolas" w:cs="Times New Roman"/>
          <w:color w:val="D4D4D4"/>
          <w:sz w:val="24"/>
          <w:szCs w:val="24"/>
          <w:lang w:eastAsia="en-IN"/>
        </w:rPr>
        <w:t> i </w:t>
      </w:r>
      <w:r w:rsidRPr="002C1E43">
        <w:rPr>
          <w:rFonts w:ascii="Consolas" w:eastAsia="Times New Roman" w:hAnsi="Consolas" w:cs="Times New Roman"/>
          <w:color w:val="C586C0"/>
          <w:sz w:val="24"/>
          <w:szCs w:val="24"/>
          <w:lang w:eastAsia="en-IN"/>
        </w:rPr>
        <w:t>in</w:t>
      </w:r>
      <w:r w:rsidRPr="002C1E43">
        <w:rPr>
          <w:rFonts w:ascii="Consolas" w:eastAsia="Times New Roman" w:hAnsi="Consolas" w:cs="Times New Roman"/>
          <w:color w:val="D4D4D4"/>
          <w:sz w:val="24"/>
          <w:szCs w:val="24"/>
          <w:lang w:eastAsia="en-IN"/>
        </w:rPr>
        <w:t> args:</w:t>
      </w:r>
    </w:p>
    <w:p w:rsidR="002C1E43" w:rsidRPr="002C1E43" w:rsidRDefault="002C1E43" w:rsidP="002C1E43">
      <w:pPr>
        <w:shd w:val="clear" w:color="auto" w:fill="1E1E1E"/>
        <w:spacing w:after="0" w:line="330" w:lineRule="atLeast"/>
        <w:rPr>
          <w:rFonts w:ascii="Consolas" w:eastAsia="Times New Roman" w:hAnsi="Consolas" w:cs="Times New Roman"/>
          <w:color w:val="D4D4D4"/>
          <w:sz w:val="24"/>
          <w:szCs w:val="24"/>
          <w:lang w:eastAsia="en-IN"/>
        </w:rPr>
      </w:pPr>
      <w:r w:rsidRPr="002C1E43">
        <w:rPr>
          <w:rFonts w:ascii="Consolas" w:eastAsia="Times New Roman" w:hAnsi="Consolas" w:cs="Times New Roman"/>
          <w:color w:val="D4D4D4"/>
          <w:sz w:val="24"/>
          <w:szCs w:val="24"/>
          <w:lang w:eastAsia="en-IN"/>
        </w:rPr>
        <w:t>        multiply *= i</w:t>
      </w:r>
    </w:p>
    <w:p w:rsidR="002C1E43" w:rsidRPr="002C1E43" w:rsidRDefault="002C1E43" w:rsidP="002C1E43">
      <w:pPr>
        <w:shd w:val="clear" w:color="auto" w:fill="1E1E1E"/>
        <w:spacing w:after="0" w:line="330" w:lineRule="atLeast"/>
        <w:rPr>
          <w:rFonts w:ascii="Consolas" w:eastAsia="Times New Roman" w:hAnsi="Consolas" w:cs="Times New Roman"/>
          <w:color w:val="D4D4D4"/>
          <w:sz w:val="24"/>
          <w:szCs w:val="24"/>
          <w:lang w:eastAsia="en-IN"/>
        </w:rPr>
      </w:pPr>
      <w:r w:rsidRPr="002C1E43">
        <w:rPr>
          <w:rFonts w:ascii="Consolas" w:eastAsia="Times New Roman" w:hAnsi="Consolas" w:cs="Times New Roman"/>
          <w:color w:val="D4D4D4"/>
          <w:sz w:val="24"/>
          <w:szCs w:val="24"/>
          <w:lang w:eastAsia="en-IN"/>
        </w:rPr>
        <w:t>    </w:t>
      </w:r>
      <w:r w:rsidRPr="002C1E43">
        <w:rPr>
          <w:rFonts w:ascii="Consolas" w:eastAsia="Times New Roman" w:hAnsi="Consolas" w:cs="Times New Roman"/>
          <w:color w:val="C586C0"/>
          <w:sz w:val="24"/>
          <w:szCs w:val="24"/>
          <w:lang w:eastAsia="en-IN"/>
        </w:rPr>
        <w:t>return</w:t>
      </w:r>
      <w:r w:rsidRPr="002C1E43">
        <w:rPr>
          <w:rFonts w:ascii="Consolas" w:eastAsia="Times New Roman" w:hAnsi="Consolas" w:cs="Times New Roman"/>
          <w:color w:val="D4D4D4"/>
          <w:sz w:val="24"/>
          <w:szCs w:val="24"/>
          <w:lang w:eastAsia="en-IN"/>
        </w:rPr>
        <w:t> multiply</w:t>
      </w:r>
    </w:p>
    <w:p w:rsidR="002C1E43" w:rsidRPr="002C1E43" w:rsidRDefault="002C1E43" w:rsidP="002C1E43">
      <w:pPr>
        <w:shd w:val="clear" w:color="auto" w:fill="1E1E1E"/>
        <w:spacing w:after="0" w:line="330" w:lineRule="atLeast"/>
        <w:rPr>
          <w:rFonts w:ascii="Consolas" w:eastAsia="Times New Roman" w:hAnsi="Consolas" w:cs="Times New Roman"/>
          <w:color w:val="D4D4D4"/>
          <w:sz w:val="24"/>
          <w:szCs w:val="24"/>
          <w:lang w:eastAsia="en-IN"/>
        </w:rPr>
      </w:pPr>
    </w:p>
    <w:p w:rsidR="002C1E43" w:rsidRPr="002C1E43" w:rsidRDefault="002C1E43" w:rsidP="002C1E43">
      <w:pPr>
        <w:shd w:val="clear" w:color="auto" w:fill="1E1E1E"/>
        <w:spacing w:after="0" w:line="330" w:lineRule="atLeast"/>
        <w:rPr>
          <w:rFonts w:ascii="Consolas" w:eastAsia="Times New Roman" w:hAnsi="Consolas" w:cs="Times New Roman"/>
          <w:color w:val="D4D4D4"/>
          <w:sz w:val="24"/>
          <w:szCs w:val="24"/>
          <w:lang w:eastAsia="en-IN"/>
        </w:rPr>
      </w:pPr>
      <w:r w:rsidRPr="002C1E43">
        <w:rPr>
          <w:rFonts w:ascii="Consolas" w:eastAsia="Times New Roman" w:hAnsi="Consolas" w:cs="Times New Roman"/>
          <w:color w:val="DCDCAA"/>
          <w:sz w:val="24"/>
          <w:szCs w:val="24"/>
          <w:lang w:eastAsia="en-IN"/>
        </w:rPr>
        <w:t>print</w:t>
      </w:r>
      <w:r w:rsidRPr="002C1E43">
        <w:rPr>
          <w:rFonts w:ascii="Consolas" w:eastAsia="Times New Roman" w:hAnsi="Consolas" w:cs="Times New Roman"/>
          <w:color w:val="D4D4D4"/>
          <w:sz w:val="24"/>
          <w:szCs w:val="24"/>
          <w:lang w:eastAsia="en-IN"/>
        </w:rPr>
        <w:t>(multiply_nums(</w:t>
      </w:r>
      <w:r w:rsidRPr="002C1E43">
        <w:rPr>
          <w:rFonts w:ascii="Consolas" w:eastAsia="Times New Roman" w:hAnsi="Consolas" w:cs="Times New Roman"/>
          <w:color w:val="B5CEA8"/>
          <w:sz w:val="24"/>
          <w:szCs w:val="24"/>
          <w:lang w:eastAsia="en-IN"/>
        </w:rPr>
        <w:t>3</w:t>
      </w:r>
      <w:r w:rsidRPr="002C1E43">
        <w:rPr>
          <w:rFonts w:ascii="Consolas" w:eastAsia="Times New Roman" w:hAnsi="Consolas" w:cs="Times New Roman"/>
          <w:color w:val="D4D4D4"/>
          <w:sz w:val="24"/>
          <w:szCs w:val="24"/>
          <w:lang w:eastAsia="en-IN"/>
        </w:rPr>
        <w:t>,</w:t>
      </w:r>
      <w:r w:rsidRPr="002C1E43">
        <w:rPr>
          <w:rFonts w:ascii="Consolas" w:eastAsia="Times New Roman" w:hAnsi="Consolas" w:cs="Times New Roman"/>
          <w:color w:val="B5CEA8"/>
          <w:sz w:val="24"/>
          <w:szCs w:val="24"/>
          <w:lang w:eastAsia="en-IN"/>
        </w:rPr>
        <w:t>4</w:t>
      </w:r>
      <w:r w:rsidRPr="002C1E43">
        <w:rPr>
          <w:rFonts w:ascii="Consolas" w:eastAsia="Times New Roman" w:hAnsi="Consolas" w:cs="Times New Roman"/>
          <w:color w:val="D4D4D4"/>
          <w:sz w:val="24"/>
          <w:szCs w:val="24"/>
          <w:lang w:eastAsia="en-IN"/>
        </w:rPr>
        <w:t>,</w:t>
      </w:r>
      <w:r w:rsidRPr="002C1E43">
        <w:rPr>
          <w:rFonts w:ascii="Consolas" w:eastAsia="Times New Roman" w:hAnsi="Consolas" w:cs="Times New Roman"/>
          <w:color w:val="B5CEA8"/>
          <w:sz w:val="24"/>
          <w:szCs w:val="24"/>
          <w:lang w:eastAsia="en-IN"/>
        </w:rPr>
        <w:t>4</w:t>
      </w:r>
      <w:r w:rsidRPr="002C1E43">
        <w:rPr>
          <w:rFonts w:ascii="Consolas" w:eastAsia="Times New Roman" w:hAnsi="Consolas" w:cs="Times New Roman"/>
          <w:color w:val="D4D4D4"/>
          <w:sz w:val="24"/>
          <w:szCs w:val="24"/>
          <w:lang w:eastAsia="en-IN"/>
        </w:rPr>
        <w:t>))</w:t>
      </w:r>
    </w:p>
    <w:p w:rsidR="002C1E43" w:rsidRDefault="002C1E43" w:rsidP="00100593">
      <w:pPr>
        <w:rPr>
          <w:sz w:val="28"/>
          <w:szCs w:val="24"/>
          <w:lang w:val="en-US"/>
        </w:rPr>
      </w:pPr>
      <w:r>
        <w:rPr>
          <w:sz w:val="28"/>
          <w:szCs w:val="24"/>
          <w:lang w:val="en-US"/>
        </w:rPr>
        <w:t xml:space="preserve">here in function num1 will be 3 then the rest will convert into tuple  </w:t>
      </w:r>
    </w:p>
    <w:p w:rsidR="002C1E43" w:rsidRDefault="002C1E43" w:rsidP="00100593">
      <w:pPr>
        <w:rPr>
          <w:sz w:val="28"/>
          <w:szCs w:val="24"/>
          <w:lang w:val="en-US"/>
        </w:rPr>
      </w:pPr>
      <w:r>
        <w:rPr>
          <w:sz w:val="28"/>
          <w:szCs w:val="24"/>
          <w:lang w:val="en-US"/>
        </w:rPr>
        <w:t>so for this the output will be : 16 ( as loop is working only in args)</w:t>
      </w:r>
    </w:p>
    <w:p w:rsidR="002C1E43" w:rsidRDefault="002C1E43" w:rsidP="00100593">
      <w:pPr>
        <w:rPr>
          <w:sz w:val="28"/>
          <w:szCs w:val="24"/>
          <w:lang w:val="en-US"/>
        </w:rPr>
      </w:pPr>
      <w:r>
        <w:rPr>
          <w:sz w:val="28"/>
          <w:szCs w:val="24"/>
          <w:lang w:val="en-US"/>
        </w:rPr>
        <w:t>similary if we give num1, num2, *args  then 1</w:t>
      </w:r>
      <w:r w:rsidRPr="002C1E43">
        <w:rPr>
          <w:sz w:val="28"/>
          <w:szCs w:val="24"/>
          <w:vertAlign w:val="superscript"/>
          <w:lang w:val="en-US"/>
        </w:rPr>
        <w:t>st</w:t>
      </w:r>
      <w:r>
        <w:rPr>
          <w:sz w:val="28"/>
          <w:szCs w:val="24"/>
          <w:lang w:val="en-US"/>
        </w:rPr>
        <w:t xml:space="preserve"> two number will be num1 and num2 repectively and the rest will be converted into tuple .</w:t>
      </w:r>
    </w:p>
    <w:p w:rsidR="002C1E43" w:rsidRDefault="002C1E43" w:rsidP="00100593">
      <w:pPr>
        <w:rPr>
          <w:sz w:val="28"/>
          <w:szCs w:val="24"/>
          <w:lang w:val="en-US"/>
        </w:rPr>
      </w:pPr>
      <w:r>
        <w:rPr>
          <w:sz w:val="28"/>
          <w:szCs w:val="24"/>
          <w:lang w:val="en-US"/>
        </w:rPr>
        <w:t>eg:</w:t>
      </w:r>
    </w:p>
    <w:p w:rsidR="002C1E43" w:rsidRPr="002C1E43" w:rsidRDefault="002C1E43" w:rsidP="002C1E43">
      <w:pPr>
        <w:shd w:val="clear" w:color="auto" w:fill="1E1E1E"/>
        <w:spacing w:after="0" w:line="330" w:lineRule="atLeast"/>
        <w:rPr>
          <w:rFonts w:ascii="Consolas" w:eastAsia="Times New Roman" w:hAnsi="Consolas" w:cs="Times New Roman"/>
          <w:color w:val="D4D4D4"/>
          <w:sz w:val="24"/>
          <w:szCs w:val="24"/>
          <w:lang w:eastAsia="en-IN"/>
        </w:rPr>
      </w:pPr>
      <w:r w:rsidRPr="002C1E43">
        <w:rPr>
          <w:rFonts w:ascii="Consolas" w:eastAsia="Times New Roman" w:hAnsi="Consolas" w:cs="Times New Roman"/>
          <w:color w:val="569CD6"/>
          <w:sz w:val="24"/>
          <w:szCs w:val="24"/>
          <w:lang w:eastAsia="en-IN"/>
        </w:rPr>
        <w:t>def</w:t>
      </w:r>
      <w:r w:rsidRPr="002C1E43">
        <w:rPr>
          <w:rFonts w:ascii="Consolas" w:eastAsia="Times New Roman" w:hAnsi="Consolas" w:cs="Times New Roman"/>
          <w:color w:val="D4D4D4"/>
          <w:sz w:val="24"/>
          <w:szCs w:val="24"/>
          <w:lang w:eastAsia="en-IN"/>
        </w:rPr>
        <w:t> </w:t>
      </w:r>
      <w:r w:rsidRPr="002C1E43">
        <w:rPr>
          <w:rFonts w:ascii="Consolas" w:eastAsia="Times New Roman" w:hAnsi="Consolas" w:cs="Times New Roman"/>
          <w:color w:val="DCDCAA"/>
          <w:sz w:val="24"/>
          <w:szCs w:val="24"/>
          <w:lang w:eastAsia="en-IN"/>
        </w:rPr>
        <w:t>multiply_nums</w:t>
      </w:r>
      <w:r w:rsidRPr="002C1E43">
        <w:rPr>
          <w:rFonts w:ascii="Consolas" w:eastAsia="Times New Roman" w:hAnsi="Consolas" w:cs="Times New Roman"/>
          <w:color w:val="D4D4D4"/>
          <w:sz w:val="24"/>
          <w:szCs w:val="24"/>
          <w:lang w:eastAsia="en-IN"/>
        </w:rPr>
        <w:t>(</w:t>
      </w:r>
      <w:r w:rsidRPr="002C1E43">
        <w:rPr>
          <w:rFonts w:ascii="Consolas" w:eastAsia="Times New Roman" w:hAnsi="Consolas" w:cs="Times New Roman"/>
          <w:color w:val="9CDCFE"/>
          <w:sz w:val="24"/>
          <w:szCs w:val="24"/>
          <w:lang w:eastAsia="en-IN"/>
        </w:rPr>
        <w:t>num1</w:t>
      </w:r>
      <w:r w:rsidRPr="002C1E43">
        <w:rPr>
          <w:rFonts w:ascii="Consolas" w:eastAsia="Times New Roman" w:hAnsi="Consolas" w:cs="Times New Roman"/>
          <w:color w:val="D4D4D4"/>
          <w:sz w:val="24"/>
          <w:szCs w:val="24"/>
          <w:lang w:eastAsia="en-IN"/>
        </w:rPr>
        <w:t>, </w:t>
      </w:r>
      <w:r w:rsidRPr="002C1E43">
        <w:rPr>
          <w:rFonts w:ascii="Consolas" w:eastAsia="Times New Roman" w:hAnsi="Consolas" w:cs="Times New Roman"/>
          <w:color w:val="9CDCFE"/>
          <w:sz w:val="24"/>
          <w:szCs w:val="24"/>
          <w:lang w:eastAsia="en-IN"/>
        </w:rPr>
        <w:t>num2</w:t>
      </w:r>
      <w:r w:rsidRPr="002C1E43">
        <w:rPr>
          <w:rFonts w:ascii="Consolas" w:eastAsia="Times New Roman" w:hAnsi="Consolas" w:cs="Times New Roman"/>
          <w:color w:val="D4D4D4"/>
          <w:sz w:val="24"/>
          <w:szCs w:val="24"/>
          <w:lang w:eastAsia="en-IN"/>
        </w:rPr>
        <w:t>, *</w:t>
      </w:r>
      <w:r w:rsidRPr="002C1E43">
        <w:rPr>
          <w:rFonts w:ascii="Consolas" w:eastAsia="Times New Roman" w:hAnsi="Consolas" w:cs="Times New Roman"/>
          <w:color w:val="9CDCFE"/>
          <w:sz w:val="24"/>
          <w:szCs w:val="24"/>
          <w:lang w:eastAsia="en-IN"/>
        </w:rPr>
        <w:t>args</w:t>
      </w:r>
      <w:r w:rsidRPr="002C1E43">
        <w:rPr>
          <w:rFonts w:ascii="Consolas" w:eastAsia="Times New Roman" w:hAnsi="Consolas" w:cs="Times New Roman"/>
          <w:color w:val="D4D4D4"/>
          <w:sz w:val="24"/>
          <w:szCs w:val="24"/>
          <w:lang w:eastAsia="en-IN"/>
        </w:rPr>
        <w:t>):</w:t>
      </w:r>
    </w:p>
    <w:p w:rsidR="002C1E43" w:rsidRPr="002C1E43" w:rsidRDefault="002C1E43" w:rsidP="002C1E43">
      <w:pPr>
        <w:shd w:val="clear" w:color="auto" w:fill="1E1E1E"/>
        <w:spacing w:after="0" w:line="330" w:lineRule="atLeast"/>
        <w:rPr>
          <w:rFonts w:ascii="Consolas" w:eastAsia="Times New Roman" w:hAnsi="Consolas" w:cs="Times New Roman"/>
          <w:color w:val="D4D4D4"/>
          <w:sz w:val="24"/>
          <w:szCs w:val="24"/>
          <w:lang w:eastAsia="en-IN"/>
        </w:rPr>
      </w:pPr>
      <w:r w:rsidRPr="002C1E43">
        <w:rPr>
          <w:rFonts w:ascii="Consolas" w:eastAsia="Times New Roman" w:hAnsi="Consolas" w:cs="Times New Roman"/>
          <w:color w:val="D4D4D4"/>
          <w:sz w:val="24"/>
          <w:szCs w:val="24"/>
          <w:lang w:eastAsia="en-IN"/>
        </w:rPr>
        <w:t>    multiply = </w:t>
      </w:r>
      <w:r w:rsidRPr="002C1E43">
        <w:rPr>
          <w:rFonts w:ascii="Consolas" w:eastAsia="Times New Roman" w:hAnsi="Consolas" w:cs="Times New Roman"/>
          <w:color w:val="B5CEA8"/>
          <w:sz w:val="24"/>
          <w:szCs w:val="24"/>
          <w:lang w:eastAsia="en-IN"/>
        </w:rPr>
        <w:t>1</w:t>
      </w:r>
      <w:r w:rsidRPr="002C1E43">
        <w:rPr>
          <w:rFonts w:ascii="Consolas" w:eastAsia="Times New Roman" w:hAnsi="Consolas" w:cs="Times New Roman"/>
          <w:color w:val="D4D4D4"/>
          <w:sz w:val="24"/>
          <w:szCs w:val="24"/>
          <w:lang w:eastAsia="en-IN"/>
        </w:rPr>
        <w:t> </w:t>
      </w:r>
      <w:r w:rsidRPr="002C1E43">
        <w:rPr>
          <w:rFonts w:ascii="Consolas" w:eastAsia="Times New Roman" w:hAnsi="Consolas" w:cs="Times New Roman"/>
          <w:color w:val="6A9955"/>
          <w:sz w:val="24"/>
          <w:szCs w:val="24"/>
          <w:lang w:eastAsia="en-IN"/>
        </w:rPr>
        <w:t># don't put zero because this will make total value to be zero.</w:t>
      </w:r>
    </w:p>
    <w:p w:rsidR="002C1E43" w:rsidRPr="002C1E43" w:rsidRDefault="002C1E43" w:rsidP="002C1E43">
      <w:pPr>
        <w:shd w:val="clear" w:color="auto" w:fill="1E1E1E"/>
        <w:spacing w:after="0" w:line="330" w:lineRule="atLeast"/>
        <w:rPr>
          <w:rFonts w:ascii="Consolas" w:eastAsia="Times New Roman" w:hAnsi="Consolas" w:cs="Times New Roman"/>
          <w:color w:val="D4D4D4"/>
          <w:sz w:val="24"/>
          <w:szCs w:val="24"/>
          <w:lang w:eastAsia="en-IN"/>
        </w:rPr>
      </w:pPr>
      <w:r w:rsidRPr="002C1E43">
        <w:rPr>
          <w:rFonts w:ascii="Consolas" w:eastAsia="Times New Roman" w:hAnsi="Consolas" w:cs="Times New Roman"/>
          <w:color w:val="D4D4D4"/>
          <w:sz w:val="24"/>
          <w:szCs w:val="24"/>
          <w:lang w:eastAsia="en-IN"/>
        </w:rPr>
        <w:t>    </w:t>
      </w:r>
      <w:r w:rsidRPr="002C1E43">
        <w:rPr>
          <w:rFonts w:ascii="Consolas" w:eastAsia="Times New Roman" w:hAnsi="Consolas" w:cs="Times New Roman"/>
          <w:color w:val="C586C0"/>
          <w:sz w:val="24"/>
          <w:szCs w:val="24"/>
          <w:lang w:eastAsia="en-IN"/>
        </w:rPr>
        <w:t>for</w:t>
      </w:r>
      <w:r w:rsidRPr="002C1E43">
        <w:rPr>
          <w:rFonts w:ascii="Consolas" w:eastAsia="Times New Roman" w:hAnsi="Consolas" w:cs="Times New Roman"/>
          <w:color w:val="D4D4D4"/>
          <w:sz w:val="24"/>
          <w:szCs w:val="24"/>
          <w:lang w:eastAsia="en-IN"/>
        </w:rPr>
        <w:t> i </w:t>
      </w:r>
      <w:r w:rsidRPr="002C1E43">
        <w:rPr>
          <w:rFonts w:ascii="Consolas" w:eastAsia="Times New Roman" w:hAnsi="Consolas" w:cs="Times New Roman"/>
          <w:color w:val="C586C0"/>
          <w:sz w:val="24"/>
          <w:szCs w:val="24"/>
          <w:lang w:eastAsia="en-IN"/>
        </w:rPr>
        <w:t>in</w:t>
      </w:r>
      <w:r w:rsidRPr="002C1E43">
        <w:rPr>
          <w:rFonts w:ascii="Consolas" w:eastAsia="Times New Roman" w:hAnsi="Consolas" w:cs="Times New Roman"/>
          <w:color w:val="D4D4D4"/>
          <w:sz w:val="24"/>
          <w:szCs w:val="24"/>
          <w:lang w:eastAsia="en-IN"/>
        </w:rPr>
        <w:t> args:</w:t>
      </w:r>
    </w:p>
    <w:p w:rsidR="002C1E43" w:rsidRPr="002C1E43" w:rsidRDefault="002C1E43" w:rsidP="002C1E43">
      <w:pPr>
        <w:shd w:val="clear" w:color="auto" w:fill="1E1E1E"/>
        <w:spacing w:after="0" w:line="330" w:lineRule="atLeast"/>
        <w:rPr>
          <w:rFonts w:ascii="Consolas" w:eastAsia="Times New Roman" w:hAnsi="Consolas" w:cs="Times New Roman"/>
          <w:color w:val="D4D4D4"/>
          <w:sz w:val="24"/>
          <w:szCs w:val="24"/>
          <w:lang w:eastAsia="en-IN"/>
        </w:rPr>
      </w:pPr>
      <w:r w:rsidRPr="002C1E43">
        <w:rPr>
          <w:rFonts w:ascii="Consolas" w:eastAsia="Times New Roman" w:hAnsi="Consolas" w:cs="Times New Roman"/>
          <w:color w:val="D4D4D4"/>
          <w:sz w:val="24"/>
          <w:szCs w:val="24"/>
          <w:lang w:eastAsia="en-IN"/>
        </w:rPr>
        <w:t>        multiply *= i</w:t>
      </w:r>
    </w:p>
    <w:p w:rsidR="002C1E43" w:rsidRPr="002C1E43" w:rsidRDefault="002C1E43" w:rsidP="002C1E43">
      <w:pPr>
        <w:shd w:val="clear" w:color="auto" w:fill="1E1E1E"/>
        <w:spacing w:after="0" w:line="330" w:lineRule="atLeast"/>
        <w:rPr>
          <w:rFonts w:ascii="Consolas" w:eastAsia="Times New Roman" w:hAnsi="Consolas" w:cs="Times New Roman"/>
          <w:color w:val="D4D4D4"/>
          <w:sz w:val="24"/>
          <w:szCs w:val="24"/>
          <w:lang w:eastAsia="en-IN"/>
        </w:rPr>
      </w:pPr>
      <w:r w:rsidRPr="002C1E43">
        <w:rPr>
          <w:rFonts w:ascii="Consolas" w:eastAsia="Times New Roman" w:hAnsi="Consolas" w:cs="Times New Roman"/>
          <w:color w:val="D4D4D4"/>
          <w:sz w:val="24"/>
          <w:szCs w:val="24"/>
          <w:lang w:eastAsia="en-IN"/>
        </w:rPr>
        <w:t>    </w:t>
      </w:r>
      <w:r w:rsidRPr="002C1E43">
        <w:rPr>
          <w:rFonts w:ascii="Consolas" w:eastAsia="Times New Roman" w:hAnsi="Consolas" w:cs="Times New Roman"/>
          <w:color w:val="C586C0"/>
          <w:sz w:val="24"/>
          <w:szCs w:val="24"/>
          <w:lang w:eastAsia="en-IN"/>
        </w:rPr>
        <w:t>return</w:t>
      </w:r>
      <w:r w:rsidRPr="002C1E43">
        <w:rPr>
          <w:rFonts w:ascii="Consolas" w:eastAsia="Times New Roman" w:hAnsi="Consolas" w:cs="Times New Roman"/>
          <w:color w:val="D4D4D4"/>
          <w:sz w:val="24"/>
          <w:szCs w:val="24"/>
          <w:lang w:eastAsia="en-IN"/>
        </w:rPr>
        <w:t> multiply</w:t>
      </w:r>
    </w:p>
    <w:p w:rsidR="002C1E43" w:rsidRPr="002C1E43" w:rsidRDefault="002C1E43" w:rsidP="002C1E43">
      <w:pPr>
        <w:shd w:val="clear" w:color="auto" w:fill="1E1E1E"/>
        <w:spacing w:after="0" w:line="330" w:lineRule="atLeast"/>
        <w:rPr>
          <w:rFonts w:ascii="Consolas" w:eastAsia="Times New Roman" w:hAnsi="Consolas" w:cs="Times New Roman"/>
          <w:color w:val="D4D4D4"/>
          <w:sz w:val="24"/>
          <w:szCs w:val="24"/>
          <w:lang w:eastAsia="en-IN"/>
        </w:rPr>
      </w:pPr>
    </w:p>
    <w:p w:rsidR="002C1E43" w:rsidRPr="002C1E43" w:rsidRDefault="002C1E43" w:rsidP="002C1E43">
      <w:pPr>
        <w:shd w:val="clear" w:color="auto" w:fill="1E1E1E"/>
        <w:spacing w:after="0" w:line="330" w:lineRule="atLeast"/>
        <w:rPr>
          <w:rFonts w:ascii="Consolas" w:eastAsia="Times New Roman" w:hAnsi="Consolas" w:cs="Times New Roman"/>
          <w:color w:val="D4D4D4"/>
          <w:sz w:val="24"/>
          <w:szCs w:val="24"/>
          <w:lang w:eastAsia="en-IN"/>
        </w:rPr>
      </w:pPr>
      <w:r w:rsidRPr="002C1E43">
        <w:rPr>
          <w:rFonts w:ascii="Consolas" w:eastAsia="Times New Roman" w:hAnsi="Consolas" w:cs="Times New Roman"/>
          <w:color w:val="DCDCAA"/>
          <w:sz w:val="24"/>
          <w:szCs w:val="24"/>
          <w:lang w:eastAsia="en-IN"/>
        </w:rPr>
        <w:t>print</w:t>
      </w:r>
      <w:r w:rsidRPr="002C1E43">
        <w:rPr>
          <w:rFonts w:ascii="Consolas" w:eastAsia="Times New Roman" w:hAnsi="Consolas" w:cs="Times New Roman"/>
          <w:color w:val="D4D4D4"/>
          <w:sz w:val="24"/>
          <w:szCs w:val="24"/>
          <w:lang w:eastAsia="en-IN"/>
        </w:rPr>
        <w:t>(multiply_nums(</w:t>
      </w:r>
      <w:r w:rsidRPr="002C1E43">
        <w:rPr>
          <w:rFonts w:ascii="Consolas" w:eastAsia="Times New Roman" w:hAnsi="Consolas" w:cs="Times New Roman"/>
          <w:color w:val="B5CEA8"/>
          <w:sz w:val="24"/>
          <w:szCs w:val="24"/>
          <w:lang w:eastAsia="en-IN"/>
        </w:rPr>
        <w:t>3</w:t>
      </w:r>
      <w:r w:rsidRPr="002C1E43">
        <w:rPr>
          <w:rFonts w:ascii="Consolas" w:eastAsia="Times New Roman" w:hAnsi="Consolas" w:cs="Times New Roman"/>
          <w:color w:val="D4D4D4"/>
          <w:sz w:val="24"/>
          <w:szCs w:val="24"/>
          <w:lang w:eastAsia="en-IN"/>
        </w:rPr>
        <w:t>,</w:t>
      </w:r>
      <w:r w:rsidRPr="002C1E43">
        <w:rPr>
          <w:rFonts w:ascii="Consolas" w:eastAsia="Times New Roman" w:hAnsi="Consolas" w:cs="Times New Roman"/>
          <w:color w:val="B5CEA8"/>
          <w:sz w:val="24"/>
          <w:szCs w:val="24"/>
          <w:lang w:eastAsia="en-IN"/>
        </w:rPr>
        <w:t>4</w:t>
      </w:r>
      <w:r w:rsidRPr="002C1E43">
        <w:rPr>
          <w:rFonts w:ascii="Consolas" w:eastAsia="Times New Roman" w:hAnsi="Consolas" w:cs="Times New Roman"/>
          <w:color w:val="D4D4D4"/>
          <w:sz w:val="24"/>
          <w:szCs w:val="24"/>
          <w:lang w:eastAsia="en-IN"/>
        </w:rPr>
        <w:t>,</w:t>
      </w:r>
      <w:r w:rsidRPr="002C1E43">
        <w:rPr>
          <w:rFonts w:ascii="Consolas" w:eastAsia="Times New Roman" w:hAnsi="Consolas" w:cs="Times New Roman"/>
          <w:color w:val="B5CEA8"/>
          <w:sz w:val="24"/>
          <w:szCs w:val="24"/>
          <w:lang w:eastAsia="en-IN"/>
        </w:rPr>
        <w:t>4</w:t>
      </w:r>
      <w:r w:rsidRPr="002C1E43">
        <w:rPr>
          <w:rFonts w:ascii="Consolas" w:eastAsia="Times New Roman" w:hAnsi="Consolas" w:cs="Times New Roman"/>
          <w:color w:val="D4D4D4"/>
          <w:sz w:val="24"/>
          <w:szCs w:val="24"/>
          <w:lang w:eastAsia="en-IN"/>
        </w:rPr>
        <w:t>))</w:t>
      </w:r>
    </w:p>
    <w:p w:rsidR="002C1E43" w:rsidRDefault="002C1E43" w:rsidP="00100593">
      <w:pPr>
        <w:rPr>
          <w:sz w:val="28"/>
          <w:szCs w:val="24"/>
          <w:lang w:val="en-US"/>
        </w:rPr>
      </w:pPr>
      <w:r>
        <w:rPr>
          <w:sz w:val="28"/>
          <w:szCs w:val="24"/>
          <w:lang w:val="en-US"/>
        </w:rPr>
        <w:t>here the output will be 4 and the value for the num1 = 3 for the num2 = 4 and in the tuple as create by star operator  is 4</w:t>
      </w:r>
    </w:p>
    <w:p w:rsidR="002C1E43" w:rsidRDefault="002C1E43" w:rsidP="00100593">
      <w:pPr>
        <w:rPr>
          <w:sz w:val="28"/>
          <w:szCs w:val="24"/>
          <w:lang w:val="en-US"/>
        </w:rPr>
      </w:pPr>
      <w:r>
        <w:rPr>
          <w:sz w:val="28"/>
          <w:szCs w:val="24"/>
          <w:lang w:val="en-US"/>
        </w:rPr>
        <w:t>the output will be 4</w:t>
      </w:r>
    </w:p>
    <w:p w:rsidR="002C1E43" w:rsidRDefault="002C1E43" w:rsidP="00100593">
      <w:pPr>
        <w:rPr>
          <w:sz w:val="28"/>
          <w:szCs w:val="24"/>
          <w:lang w:val="en-US"/>
        </w:rPr>
      </w:pPr>
      <w:r>
        <w:rPr>
          <w:sz w:val="28"/>
          <w:szCs w:val="24"/>
          <w:lang w:val="en-US"/>
        </w:rPr>
        <w:lastRenderedPageBreak/>
        <w:t>in defining the function if no argument is given to the args then there will no error as it created the empty tuple but for num1 and the num2 we have to give the arguments otherwise it will give an error message.</w:t>
      </w:r>
    </w:p>
    <w:p w:rsidR="002C1E43" w:rsidRDefault="00DF275E" w:rsidP="00100593">
      <w:pPr>
        <w:rPr>
          <w:sz w:val="28"/>
          <w:szCs w:val="24"/>
          <w:lang w:val="en-US"/>
        </w:rPr>
      </w:pPr>
      <w:r>
        <w:rPr>
          <w:sz w:val="28"/>
          <w:szCs w:val="24"/>
          <w:lang w:val="en-US"/>
        </w:rPr>
        <w:t xml:space="preserve">We can’t use args in starting and num1 as in the last like </w:t>
      </w:r>
    </w:p>
    <w:p w:rsidR="00DF275E" w:rsidRPr="00DF275E" w:rsidRDefault="00DF275E" w:rsidP="00DF275E">
      <w:pPr>
        <w:shd w:val="clear" w:color="auto" w:fill="1E1E1E"/>
        <w:spacing w:after="0" w:line="330" w:lineRule="atLeast"/>
        <w:rPr>
          <w:rFonts w:ascii="Consolas" w:eastAsia="Times New Roman" w:hAnsi="Consolas" w:cs="Times New Roman"/>
          <w:color w:val="D4D4D4"/>
          <w:sz w:val="24"/>
          <w:szCs w:val="24"/>
          <w:lang w:eastAsia="en-IN"/>
        </w:rPr>
      </w:pPr>
      <w:r w:rsidRPr="00DF275E">
        <w:rPr>
          <w:rFonts w:ascii="Consolas" w:eastAsia="Times New Roman" w:hAnsi="Consolas" w:cs="Times New Roman"/>
          <w:color w:val="569CD6"/>
          <w:sz w:val="24"/>
          <w:szCs w:val="24"/>
          <w:lang w:eastAsia="en-IN"/>
        </w:rPr>
        <w:t>def</w:t>
      </w:r>
      <w:r w:rsidRPr="00DF275E">
        <w:rPr>
          <w:rFonts w:ascii="Consolas" w:eastAsia="Times New Roman" w:hAnsi="Consolas" w:cs="Times New Roman"/>
          <w:color w:val="D4D4D4"/>
          <w:sz w:val="24"/>
          <w:szCs w:val="24"/>
          <w:lang w:eastAsia="en-IN"/>
        </w:rPr>
        <w:t> </w:t>
      </w:r>
      <w:r w:rsidRPr="00DF275E">
        <w:rPr>
          <w:rFonts w:ascii="Consolas" w:eastAsia="Times New Roman" w:hAnsi="Consolas" w:cs="Times New Roman"/>
          <w:color w:val="DCDCAA"/>
          <w:sz w:val="24"/>
          <w:szCs w:val="24"/>
          <w:lang w:eastAsia="en-IN"/>
        </w:rPr>
        <w:t>multiply_nums</w:t>
      </w:r>
      <w:r w:rsidRPr="00DF275E">
        <w:rPr>
          <w:rFonts w:ascii="Consolas" w:eastAsia="Times New Roman" w:hAnsi="Consolas" w:cs="Times New Roman"/>
          <w:color w:val="D4D4D4"/>
          <w:sz w:val="24"/>
          <w:szCs w:val="24"/>
          <w:lang w:eastAsia="en-IN"/>
        </w:rPr>
        <w:t>(*</w:t>
      </w:r>
      <w:r w:rsidRPr="00DF275E">
        <w:rPr>
          <w:rFonts w:ascii="Consolas" w:eastAsia="Times New Roman" w:hAnsi="Consolas" w:cs="Times New Roman"/>
          <w:color w:val="9CDCFE"/>
          <w:sz w:val="24"/>
          <w:szCs w:val="24"/>
          <w:lang w:eastAsia="en-IN"/>
        </w:rPr>
        <w:t>args</w:t>
      </w:r>
      <w:r w:rsidRPr="00DF275E">
        <w:rPr>
          <w:rFonts w:ascii="Consolas" w:eastAsia="Times New Roman" w:hAnsi="Consolas" w:cs="Times New Roman"/>
          <w:color w:val="D4D4D4"/>
          <w:sz w:val="24"/>
          <w:szCs w:val="24"/>
          <w:lang w:eastAsia="en-IN"/>
        </w:rPr>
        <w:t>, </w:t>
      </w:r>
      <w:r w:rsidRPr="00DF275E">
        <w:rPr>
          <w:rFonts w:ascii="Consolas" w:eastAsia="Times New Roman" w:hAnsi="Consolas" w:cs="Times New Roman"/>
          <w:color w:val="9CDCFE"/>
          <w:sz w:val="24"/>
          <w:szCs w:val="24"/>
          <w:lang w:eastAsia="en-IN"/>
        </w:rPr>
        <w:t>num1</w:t>
      </w:r>
      <w:r>
        <w:rPr>
          <w:rFonts w:ascii="Consolas" w:eastAsia="Times New Roman" w:hAnsi="Consolas" w:cs="Times New Roman"/>
          <w:color w:val="D4D4D4"/>
          <w:sz w:val="24"/>
          <w:szCs w:val="24"/>
          <w:lang w:eastAsia="en-IN"/>
        </w:rPr>
        <w:t>)</w:t>
      </w:r>
    </w:p>
    <w:p w:rsidR="002C1E43" w:rsidRDefault="00DF275E" w:rsidP="00100593">
      <w:pPr>
        <w:rPr>
          <w:sz w:val="28"/>
          <w:szCs w:val="24"/>
          <w:lang w:val="en-US"/>
        </w:rPr>
      </w:pPr>
      <w:r>
        <w:rPr>
          <w:sz w:val="28"/>
          <w:szCs w:val="24"/>
          <w:lang w:val="en-US"/>
        </w:rPr>
        <w:t>because * args  will create all the element to tuple and nothing will left for the num1 and since there is no argument left for the num1 so it will show error.</w:t>
      </w:r>
    </w:p>
    <w:p w:rsidR="00DF275E" w:rsidRDefault="00DF275E" w:rsidP="00100593">
      <w:pPr>
        <w:rPr>
          <w:sz w:val="28"/>
          <w:szCs w:val="24"/>
          <w:lang w:val="en-US"/>
        </w:rPr>
      </w:pPr>
      <w:r>
        <w:rPr>
          <w:sz w:val="28"/>
          <w:szCs w:val="24"/>
          <w:lang w:val="en-US"/>
        </w:rPr>
        <w:t>How to use star args as a arguments?</w:t>
      </w:r>
    </w:p>
    <w:p w:rsidR="00DF275E" w:rsidRDefault="00DF275E" w:rsidP="00100593">
      <w:pPr>
        <w:rPr>
          <w:sz w:val="28"/>
          <w:szCs w:val="24"/>
          <w:lang w:val="en-US"/>
        </w:rPr>
      </w:pPr>
      <w:r>
        <w:rPr>
          <w:sz w:val="28"/>
          <w:szCs w:val="24"/>
          <w:lang w:val="en-US"/>
        </w:rPr>
        <w:t xml:space="preserve">This will use to just unpack the element inside the list or tuple </w:t>
      </w:r>
    </w:p>
    <w:p w:rsidR="00DF275E" w:rsidRDefault="00DF275E" w:rsidP="00100593">
      <w:pPr>
        <w:rPr>
          <w:sz w:val="28"/>
          <w:szCs w:val="24"/>
          <w:lang w:val="en-US"/>
        </w:rPr>
      </w:pPr>
      <w:r>
        <w:rPr>
          <w:sz w:val="28"/>
          <w:szCs w:val="24"/>
          <w:lang w:val="en-US"/>
        </w:rPr>
        <w:t>For eg:</w:t>
      </w:r>
    </w:p>
    <w:p w:rsidR="00DF275E" w:rsidRPr="00DF275E" w:rsidRDefault="00DF275E" w:rsidP="00DF275E">
      <w:pPr>
        <w:shd w:val="clear" w:color="auto" w:fill="1E1E1E"/>
        <w:spacing w:after="0" w:line="330" w:lineRule="atLeast"/>
        <w:rPr>
          <w:rFonts w:ascii="Consolas" w:eastAsia="Times New Roman" w:hAnsi="Consolas" w:cs="Times New Roman"/>
          <w:color w:val="D4D4D4"/>
          <w:sz w:val="24"/>
          <w:szCs w:val="24"/>
          <w:lang w:eastAsia="en-IN"/>
        </w:rPr>
      </w:pPr>
      <w:r w:rsidRPr="00DF275E">
        <w:rPr>
          <w:rFonts w:ascii="Consolas" w:eastAsia="Times New Roman" w:hAnsi="Consolas" w:cs="Times New Roman"/>
          <w:color w:val="569CD6"/>
          <w:sz w:val="24"/>
          <w:szCs w:val="24"/>
          <w:lang w:eastAsia="en-IN"/>
        </w:rPr>
        <w:t>def</w:t>
      </w:r>
      <w:r w:rsidRPr="00DF275E">
        <w:rPr>
          <w:rFonts w:ascii="Consolas" w:eastAsia="Times New Roman" w:hAnsi="Consolas" w:cs="Times New Roman"/>
          <w:color w:val="D4D4D4"/>
          <w:sz w:val="24"/>
          <w:szCs w:val="24"/>
          <w:lang w:eastAsia="en-IN"/>
        </w:rPr>
        <w:t> </w:t>
      </w:r>
      <w:r w:rsidRPr="00DF275E">
        <w:rPr>
          <w:rFonts w:ascii="Consolas" w:eastAsia="Times New Roman" w:hAnsi="Consolas" w:cs="Times New Roman"/>
          <w:color w:val="DCDCAA"/>
          <w:sz w:val="24"/>
          <w:szCs w:val="24"/>
          <w:lang w:eastAsia="en-IN"/>
        </w:rPr>
        <w:t>multiply_nums</w:t>
      </w:r>
      <w:r w:rsidRPr="00DF275E">
        <w:rPr>
          <w:rFonts w:ascii="Consolas" w:eastAsia="Times New Roman" w:hAnsi="Consolas" w:cs="Times New Roman"/>
          <w:color w:val="D4D4D4"/>
          <w:sz w:val="24"/>
          <w:szCs w:val="24"/>
          <w:lang w:eastAsia="en-IN"/>
        </w:rPr>
        <w:t>(*</w:t>
      </w:r>
      <w:r w:rsidRPr="00DF275E">
        <w:rPr>
          <w:rFonts w:ascii="Consolas" w:eastAsia="Times New Roman" w:hAnsi="Consolas" w:cs="Times New Roman"/>
          <w:color w:val="9CDCFE"/>
          <w:sz w:val="24"/>
          <w:szCs w:val="24"/>
          <w:lang w:eastAsia="en-IN"/>
        </w:rPr>
        <w:t>args</w:t>
      </w:r>
      <w:r w:rsidRPr="00DF275E">
        <w:rPr>
          <w:rFonts w:ascii="Consolas" w:eastAsia="Times New Roman" w:hAnsi="Consolas" w:cs="Times New Roman"/>
          <w:color w:val="D4D4D4"/>
          <w:sz w:val="24"/>
          <w:szCs w:val="24"/>
          <w:lang w:eastAsia="en-IN"/>
        </w:rPr>
        <w:t>):</w:t>
      </w:r>
    </w:p>
    <w:p w:rsidR="00DF275E" w:rsidRPr="00DF275E" w:rsidRDefault="00DF275E" w:rsidP="00DF275E">
      <w:pPr>
        <w:shd w:val="clear" w:color="auto" w:fill="1E1E1E"/>
        <w:spacing w:after="0" w:line="330" w:lineRule="atLeast"/>
        <w:rPr>
          <w:rFonts w:ascii="Consolas" w:eastAsia="Times New Roman" w:hAnsi="Consolas" w:cs="Times New Roman"/>
          <w:color w:val="D4D4D4"/>
          <w:sz w:val="24"/>
          <w:szCs w:val="24"/>
          <w:lang w:eastAsia="en-IN"/>
        </w:rPr>
      </w:pPr>
      <w:r w:rsidRPr="00DF275E">
        <w:rPr>
          <w:rFonts w:ascii="Consolas" w:eastAsia="Times New Roman" w:hAnsi="Consolas" w:cs="Times New Roman"/>
          <w:color w:val="D4D4D4"/>
          <w:sz w:val="24"/>
          <w:szCs w:val="24"/>
          <w:lang w:eastAsia="en-IN"/>
        </w:rPr>
        <w:t>    multiply = </w:t>
      </w:r>
      <w:r w:rsidRPr="00DF275E">
        <w:rPr>
          <w:rFonts w:ascii="Consolas" w:eastAsia="Times New Roman" w:hAnsi="Consolas" w:cs="Times New Roman"/>
          <w:color w:val="B5CEA8"/>
          <w:sz w:val="24"/>
          <w:szCs w:val="24"/>
          <w:lang w:eastAsia="en-IN"/>
        </w:rPr>
        <w:t>1</w:t>
      </w:r>
      <w:r w:rsidRPr="00DF275E">
        <w:rPr>
          <w:rFonts w:ascii="Consolas" w:eastAsia="Times New Roman" w:hAnsi="Consolas" w:cs="Times New Roman"/>
          <w:color w:val="D4D4D4"/>
          <w:sz w:val="24"/>
          <w:szCs w:val="24"/>
          <w:lang w:eastAsia="en-IN"/>
        </w:rPr>
        <w:t> </w:t>
      </w:r>
      <w:r w:rsidRPr="00DF275E">
        <w:rPr>
          <w:rFonts w:ascii="Consolas" w:eastAsia="Times New Roman" w:hAnsi="Consolas" w:cs="Times New Roman"/>
          <w:color w:val="6A9955"/>
          <w:sz w:val="24"/>
          <w:szCs w:val="24"/>
          <w:lang w:eastAsia="en-IN"/>
        </w:rPr>
        <w:t># don't put zero because this will make total value to be zero.</w:t>
      </w:r>
    </w:p>
    <w:p w:rsidR="00DF275E" w:rsidRPr="00DF275E" w:rsidRDefault="00DF275E" w:rsidP="00DF275E">
      <w:pPr>
        <w:shd w:val="clear" w:color="auto" w:fill="1E1E1E"/>
        <w:spacing w:after="0" w:line="330" w:lineRule="atLeast"/>
        <w:rPr>
          <w:rFonts w:ascii="Consolas" w:eastAsia="Times New Roman" w:hAnsi="Consolas" w:cs="Times New Roman"/>
          <w:color w:val="D4D4D4"/>
          <w:sz w:val="24"/>
          <w:szCs w:val="24"/>
          <w:lang w:eastAsia="en-IN"/>
        </w:rPr>
      </w:pPr>
      <w:r w:rsidRPr="00DF275E">
        <w:rPr>
          <w:rFonts w:ascii="Consolas" w:eastAsia="Times New Roman" w:hAnsi="Consolas" w:cs="Times New Roman"/>
          <w:color w:val="D4D4D4"/>
          <w:sz w:val="24"/>
          <w:szCs w:val="24"/>
          <w:lang w:eastAsia="en-IN"/>
        </w:rPr>
        <w:t>    </w:t>
      </w:r>
      <w:r w:rsidRPr="00DF275E">
        <w:rPr>
          <w:rFonts w:ascii="Consolas" w:eastAsia="Times New Roman" w:hAnsi="Consolas" w:cs="Times New Roman"/>
          <w:color w:val="C586C0"/>
          <w:sz w:val="24"/>
          <w:szCs w:val="24"/>
          <w:lang w:eastAsia="en-IN"/>
        </w:rPr>
        <w:t>for</w:t>
      </w:r>
      <w:r w:rsidRPr="00DF275E">
        <w:rPr>
          <w:rFonts w:ascii="Consolas" w:eastAsia="Times New Roman" w:hAnsi="Consolas" w:cs="Times New Roman"/>
          <w:color w:val="D4D4D4"/>
          <w:sz w:val="24"/>
          <w:szCs w:val="24"/>
          <w:lang w:eastAsia="en-IN"/>
        </w:rPr>
        <w:t> i </w:t>
      </w:r>
      <w:r w:rsidRPr="00DF275E">
        <w:rPr>
          <w:rFonts w:ascii="Consolas" w:eastAsia="Times New Roman" w:hAnsi="Consolas" w:cs="Times New Roman"/>
          <w:color w:val="C586C0"/>
          <w:sz w:val="24"/>
          <w:szCs w:val="24"/>
          <w:lang w:eastAsia="en-IN"/>
        </w:rPr>
        <w:t>in</w:t>
      </w:r>
      <w:r w:rsidRPr="00DF275E">
        <w:rPr>
          <w:rFonts w:ascii="Consolas" w:eastAsia="Times New Roman" w:hAnsi="Consolas" w:cs="Times New Roman"/>
          <w:color w:val="D4D4D4"/>
          <w:sz w:val="24"/>
          <w:szCs w:val="24"/>
          <w:lang w:eastAsia="en-IN"/>
        </w:rPr>
        <w:t> args:</w:t>
      </w:r>
    </w:p>
    <w:p w:rsidR="00DF275E" w:rsidRPr="00DF275E" w:rsidRDefault="00DF275E" w:rsidP="00DF275E">
      <w:pPr>
        <w:shd w:val="clear" w:color="auto" w:fill="1E1E1E"/>
        <w:spacing w:after="0" w:line="330" w:lineRule="atLeast"/>
        <w:rPr>
          <w:rFonts w:ascii="Consolas" w:eastAsia="Times New Roman" w:hAnsi="Consolas" w:cs="Times New Roman"/>
          <w:color w:val="D4D4D4"/>
          <w:sz w:val="24"/>
          <w:szCs w:val="24"/>
          <w:lang w:eastAsia="en-IN"/>
        </w:rPr>
      </w:pPr>
      <w:r w:rsidRPr="00DF275E">
        <w:rPr>
          <w:rFonts w:ascii="Consolas" w:eastAsia="Times New Roman" w:hAnsi="Consolas" w:cs="Times New Roman"/>
          <w:color w:val="D4D4D4"/>
          <w:sz w:val="24"/>
          <w:szCs w:val="24"/>
          <w:lang w:eastAsia="en-IN"/>
        </w:rPr>
        <w:t>        multiply *= i</w:t>
      </w:r>
    </w:p>
    <w:p w:rsidR="00DF275E" w:rsidRPr="00DF275E" w:rsidRDefault="00DF275E" w:rsidP="00DF275E">
      <w:pPr>
        <w:shd w:val="clear" w:color="auto" w:fill="1E1E1E"/>
        <w:spacing w:after="0" w:line="330" w:lineRule="atLeast"/>
        <w:rPr>
          <w:rFonts w:ascii="Consolas" w:eastAsia="Times New Roman" w:hAnsi="Consolas" w:cs="Times New Roman"/>
          <w:color w:val="D4D4D4"/>
          <w:sz w:val="24"/>
          <w:szCs w:val="24"/>
          <w:lang w:eastAsia="en-IN"/>
        </w:rPr>
      </w:pPr>
      <w:r w:rsidRPr="00DF275E">
        <w:rPr>
          <w:rFonts w:ascii="Consolas" w:eastAsia="Times New Roman" w:hAnsi="Consolas" w:cs="Times New Roman"/>
          <w:color w:val="D4D4D4"/>
          <w:sz w:val="24"/>
          <w:szCs w:val="24"/>
          <w:lang w:eastAsia="en-IN"/>
        </w:rPr>
        <w:t>    </w:t>
      </w:r>
      <w:r w:rsidRPr="00DF275E">
        <w:rPr>
          <w:rFonts w:ascii="Consolas" w:eastAsia="Times New Roman" w:hAnsi="Consolas" w:cs="Times New Roman"/>
          <w:color w:val="C586C0"/>
          <w:sz w:val="24"/>
          <w:szCs w:val="24"/>
          <w:lang w:eastAsia="en-IN"/>
        </w:rPr>
        <w:t>return</w:t>
      </w:r>
      <w:r w:rsidRPr="00DF275E">
        <w:rPr>
          <w:rFonts w:ascii="Consolas" w:eastAsia="Times New Roman" w:hAnsi="Consolas" w:cs="Times New Roman"/>
          <w:color w:val="D4D4D4"/>
          <w:sz w:val="24"/>
          <w:szCs w:val="24"/>
          <w:lang w:eastAsia="en-IN"/>
        </w:rPr>
        <w:t> multiply</w:t>
      </w:r>
    </w:p>
    <w:p w:rsidR="00DF275E" w:rsidRPr="00DF275E" w:rsidRDefault="00DF275E" w:rsidP="00DF275E">
      <w:pPr>
        <w:shd w:val="clear" w:color="auto" w:fill="1E1E1E"/>
        <w:spacing w:after="0" w:line="330" w:lineRule="atLeast"/>
        <w:rPr>
          <w:rFonts w:ascii="Consolas" w:eastAsia="Times New Roman" w:hAnsi="Consolas" w:cs="Times New Roman"/>
          <w:color w:val="D4D4D4"/>
          <w:sz w:val="24"/>
          <w:szCs w:val="24"/>
          <w:lang w:eastAsia="en-IN"/>
        </w:rPr>
      </w:pPr>
      <w:r w:rsidRPr="00DF275E">
        <w:rPr>
          <w:rFonts w:ascii="Consolas" w:eastAsia="Times New Roman" w:hAnsi="Consolas" w:cs="Times New Roman"/>
          <w:color w:val="6A9955"/>
          <w:sz w:val="24"/>
          <w:szCs w:val="24"/>
          <w:lang w:eastAsia="en-IN"/>
        </w:rPr>
        <w:t>#Now let  suppose we have a list of number in which we want to multiply all the number inside the list</w:t>
      </w:r>
    </w:p>
    <w:p w:rsidR="00DF275E" w:rsidRPr="00DF275E" w:rsidRDefault="00DF275E" w:rsidP="00DF275E">
      <w:pPr>
        <w:shd w:val="clear" w:color="auto" w:fill="1E1E1E"/>
        <w:spacing w:after="0" w:line="330" w:lineRule="atLeast"/>
        <w:rPr>
          <w:rFonts w:ascii="Consolas" w:eastAsia="Times New Roman" w:hAnsi="Consolas" w:cs="Times New Roman"/>
          <w:color w:val="D4D4D4"/>
          <w:sz w:val="24"/>
          <w:szCs w:val="24"/>
          <w:lang w:eastAsia="en-IN"/>
        </w:rPr>
      </w:pPr>
      <w:r w:rsidRPr="00DF275E">
        <w:rPr>
          <w:rFonts w:ascii="Consolas" w:eastAsia="Times New Roman" w:hAnsi="Consolas" w:cs="Times New Roman"/>
          <w:color w:val="D4D4D4"/>
          <w:sz w:val="24"/>
          <w:szCs w:val="24"/>
          <w:lang w:eastAsia="en-IN"/>
        </w:rPr>
        <w:t>nums = [</w:t>
      </w:r>
      <w:r w:rsidRPr="00DF275E">
        <w:rPr>
          <w:rFonts w:ascii="Consolas" w:eastAsia="Times New Roman" w:hAnsi="Consolas" w:cs="Times New Roman"/>
          <w:color w:val="B5CEA8"/>
          <w:sz w:val="24"/>
          <w:szCs w:val="24"/>
          <w:lang w:eastAsia="en-IN"/>
        </w:rPr>
        <w:t>2</w:t>
      </w:r>
      <w:r w:rsidRPr="00DF275E">
        <w:rPr>
          <w:rFonts w:ascii="Consolas" w:eastAsia="Times New Roman" w:hAnsi="Consolas" w:cs="Times New Roman"/>
          <w:color w:val="D4D4D4"/>
          <w:sz w:val="24"/>
          <w:szCs w:val="24"/>
          <w:lang w:eastAsia="en-IN"/>
        </w:rPr>
        <w:t>, </w:t>
      </w:r>
      <w:r w:rsidRPr="00DF275E">
        <w:rPr>
          <w:rFonts w:ascii="Consolas" w:eastAsia="Times New Roman" w:hAnsi="Consolas" w:cs="Times New Roman"/>
          <w:color w:val="B5CEA8"/>
          <w:sz w:val="24"/>
          <w:szCs w:val="24"/>
          <w:lang w:eastAsia="en-IN"/>
        </w:rPr>
        <w:t>34</w:t>
      </w:r>
      <w:r w:rsidRPr="00DF275E">
        <w:rPr>
          <w:rFonts w:ascii="Consolas" w:eastAsia="Times New Roman" w:hAnsi="Consolas" w:cs="Times New Roman"/>
          <w:color w:val="D4D4D4"/>
          <w:sz w:val="24"/>
          <w:szCs w:val="24"/>
          <w:lang w:eastAsia="en-IN"/>
        </w:rPr>
        <w:t>, </w:t>
      </w:r>
      <w:r w:rsidRPr="00DF275E">
        <w:rPr>
          <w:rFonts w:ascii="Consolas" w:eastAsia="Times New Roman" w:hAnsi="Consolas" w:cs="Times New Roman"/>
          <w:color w:val="B5CEA8"/>
          <w:sz w:val="24"/>
          <w:szCs w:val="24"/>
          <w:lang w:eastAsia="en-IN"/>
        </w:rPr>
        <w:t>55</w:t>
      </w:r>
      <w:r w:rsidRPr="00DF275E">
        <w:rPr>
          <w:rFonts w:ascii="Consolas" w:eastAsia="Times New Roman" w:hAnsi="Consolas" w:cs="Times New Roman"/>
          <w:color w:val="D4D4D4"/>
          <w:sz w:val="24"/>
          <w:szCs w:val="24"/>
          <w:lang w:eastAsia="en-IN"/>
        </w:rPr>
        <w:t>, </w:t>
      </w:r>
      <w:r w:rsidRPr="00DF275E">
        <w:rPr>
          <w:rFonts w:ascii="Consolas" w:eastAsia="Times New Roman" w:hAnsi="Consolas" w:cs="Times New Roman"/>
          <w:color w:val="B5CEA8"/>
          <w:sz w:val="24"/>
          <w:szCs w:val="24"/>
          <w:lang w:eastAsia="en-IN"/>
        </w:rPr>
        <w:t>3</w:t>
      </w:r>
      <w:r w:rsidRPr="00DF275E">
        <w:rPr>
          <w:rFonts w:ascii="Consolas" w:eastAsia="Times New Roman" w:hAnsi="Consolas" w:cs="Times New Roman"/>
          <w:color w:val="D4D4D4"/>
          <w:sz w:val="24"/>
          <w:szCs w:val="24"/>
          <w:lang w:eastAsia="en-IN"/>
        </w:rPr>
        <w:t>, </w:t>
      </w:r>
      <w:r w:rsidRPr="00DF275E">
        <w:rPr>
          <w:rFonts w:ascii="Consolas" w:eastAsia="Times New Roman" w:hAnsi="Consolas" w:cs="Times New Roman"/>
          <w:color w:val="B5CEA8"/>
          <w:sz w:val="24"/>
          <w:szCs w:val="24"/>
          <w:lang w:eastAsia="en-IN"/>
        </w:rPr>
        <w:t>23</w:t>
      </w:r>
      <w:r w:rsidRPr="00DF275E">
        <w:rPr>
          <w:rFonts w:ascii="Consolas" w:eastAsia="Times New Roman" w:hAnsi="Consolas" w:cs="Times New Roman"/>
          <w:color w:val="D4D4D4"/>
          <w:sz w:val="24"/>
          <w:szCs w:val="24"/>
          <w:lang w:eastAsia="en-IN"/>
        </w:rPr>
        <w:t>]</w:t>
      </w:r>
    </w:p>
    <w:p w:rsidR="00DF275E" w:rsidRPr="00DF275E" w:rsidRDefault="00DF275E" w:rsidP="00DF275E">
      <w:pPr>
        <w:shd w:val="clear" w:color="auto" w:fill="1E1E1E"/>
        <w:spacing w:after="0" w:line="330" w:lineRule="atLeast"/>
        <w:rPr>
          <w:rFonts w:ascii="Consolas" w:eastAsia="Times New Roman" w:hAnsi="Consolas" w:cs="Times New Roman"/>
          <w:color w:val="D4D4D4"/>
          <w:sz w:val="24"/>
          <w:szCs w:val="24"/>
          <w:lang w:eastAsia="en-IN"/>
        </w:rPr>
      </w:pPr>
      <w:r w:rsidRPr="00DF275E">
        <w:rPr>
          <w:rFonts w:ascii="Consolas" w:eastAsia="Times New Roman" w:hAnsi="Consolas" w:cs="Times New Roman"/>
          <w:color w:val="6A9955"/>
          <w:sz w:val="24"/>
          <w:szCs w:val="24"/>
          <w:lang w:eastAsia="en-IN"/>
        </w:rPr>
        <w:t># Now if we do direct as follow then our funtion will not work:</w:t>
      </w:r>
    </w:p>
    <w:p w:rsidR="00DF275E" w:rsidRPr="00DF275E" w:rsidRDefault="00DF275E" w:rsidP="00DF275E">
      <w:pPr>
        <w:shd w:val="clear" w:color="auto" w:fill="1E1E1E"/>
        <w:spacing w:after="0" w:line="330" w:lineRule="atLeast"/>
        <w:rPr>
          <w:rFonts w:ascii="Consolas" w:eastAsia="Times New Roman" w:hAnsi="Consolas" w:cs="Times New Roman"/>
          <w:color w:val="D4D4D4"/>
          <w:sz w:val="24"/>
          <w:szCs w:val="24"/>
          <w:lang w:eastAsia="en-IN"/>
        </w:rPr>
      </w:pPr>
      <w:r w:rsidRPr="00DF275E">
        <w:rPr>
          <w:rFonts w:ascii="Consolas" w:eastAsia="Times New Roman" w:hAnsi="Consolas" w:cs="Times New Roman"/>
          <w:color w:val="DCDCAA"/>
          <w:sz w:val="24"/>
          <w:szCs w:val="24"/>
          <w:lang w:eastAsia="en-IN"/>
        </w:rPr>
        <w:t>print</w:t>
      </w:r>
      <w:r w:rsidRPr="00DF275E">
        <w:rPr>
          <w:rFonts w:ascii="Consolas" w:eastAsia="Times New Roman" w:hAnsi="Consolas" w:cs="Times New Roman"/>
          <w:color w:val="D4D4D4"/>
          <w:sz w:val="24"/>
          <w:szCs w:val="24"/>
          <w:lang w:eastAsia="en-IN"/>
        </w:rPr>
        <w:t>(multiply_nums(nums)) </w:t>
      </w:r>
      <w:r w:rsidRPr="00DF275E">
        <w:rPr>
          <w:rFonts w:ascii="Consolas" w:eastAsia="Times New Roman" w:hAnsi="Consolas" w:cs="Times New Roman"/>
          <w:color w:val="6A9955"/>
          <w:sz w:val="24"/>
          <w:szCs w:val="24"/>
          <w:lang w:eastAsia="en-IN"/>
        </w:rPr>
        <w:t># This will </w:t>
      </w:r>
      <w:r w:rsidR="00F36197">
        <w:rPr>
          <w:rFonts w:ascii="Consolas" w:eastAsia="Times New Roman" w:hAnsi="Consolas" w:cs="Times New Roman"/>
          <w:color w:val="6A9955"/>
          <w:sz w:val="24"/>
          <w:szCs w:val="24"/>
          <w:lang w:eastAsia="en-IN"/>
        </w:rPr>
        <w:t xml:space="preserve">give the output as </w:t>
      </w:r>
      <w:r w:rsidRPr="00DF275E">
        <w:rPr>
          <w:rFonts w:ascii="Consolas" w:eastAsia="Times New Roman" w:hAnsi="Consolas" w:cs="Times New Roman"/>
          <w:color w:val="6A9955"/>
          <w:sz w:val="24"/>
          <w:szCs w:val="24"/>
          <w:lang w:eastAsia="en-IN"/>
        </w:rPr>
        <w:t>list </w:t>
      </w:r>
    </w:p>
    <w:p w:rsidR="00DF275E" w:rsidRPr="00DF275E" w:rsidRDefault="00DF275E" w:rsidP="00DF275E">
      <w:pPr>
        <w:shd w:val="clear" w:color="auto" w:fill="1E1E1E"/>
        <w:spacing w:after="0" w:line="330" w:lineRule="atLeast"/>
        <w:rPr>
          <w:rFonts w:ascii="Consolas" w:eastAsia="Times New Roman" w:hAnsi="Consolas" w:cs="Times New Roman"/>
          <w:color w:val="D4D4D4"/>
          <w:sz w:val="24"/>
          <w:szCs w:val="24"/>
          <w:lang w:eastAsia="en-IN"/>
        </w:rPr>
      </w:pPr>
      <w:r w:rsidRPr="00DF275E">
        <w:rPr>
          <w:rFonts w:ascii="Consolas" w:eastAsia="Times New Roman" w:hAnsi="Consolas" w:cs="Times New Roman"/>
          <w:color w:val="6A9955"/>
          <w:sz w:val="24"/>
          <w:szCs w:val="24"/>
          <w:lang w:eastAsia="en-IN"/>
        </w:rPr>
        <w:t># To acces the number inside the list we have to unpack the list </w:t>
      </w:r>
    </w:p>
    <w:p w:rsidR="00DF275E" w:rsidRPr="00DF275E" w:rsidRDefault="00DF275E" w:rsidP="00DF275E">
      <w:pPr>
        <w:shd w:val="clear" w:color="auto" w:fill="1E1E1E"/>
        <w:spacing w:after="0" w:line="330" w:lineRule="atLeast"/>
        <w:rPr>
          <w:rFonts w:ascii="Consolas" w:eastAsia="Times New Roman" w:hAnsi="Consolas" w:cs="Times New Roman"/>
          <w:color w:val="D4D4D4"/>
          <w:sz w:val="24"/>
          <w:szCs w:val="24"/>
          <w:lang w:eastAsia="en-IN"/>
        </w:rPr>
      </w:pPr>
      <w:r w:rsidRPr="00DF275E">
        <w:rPr>
          <w:rFonts w:ascii="Consolas" w:eastAsia="Times New Roman" w:hAnsi="Consolas" w:cs="Times New Roman"/>
          <w:color w:val="6A9955"/>
          <w:sz w:val="24"/>
          <w:szCs w:val="24"/>
          <w:lang w:eastAsia="en-IN"/>
        </w:rPr>
        <w:t># we can unpack the list with the help of star operator by putting the star mark as follow:</w:t>
      </w:r>
    </w:p>
    <w:p w:rsidR="00DF275E" w:rsidRPr="00DF275E" w:rsidRDefault="00DF275E" w:rsidP="00DF275E">
      <w:pPr>
        <w:shd w:val="clear" w:color="auto" w:fill="1E1E1E"/>
        <w:spacing w:after="0" w:line="330" w:lineRule="atLeast"/>
        <w:rPr>
          <w:rFonts w:ascii="Consolas" w:eastAsia="Times New Roman" w:hAnsi="Consolas" w:cs="Times New Roman"/>
          <w:color w:val="D4D4D4"/>
          <w:sz w:val="24"/>
          <w:szCs w:val="24"/>
          <w:lang w:eastAsia="en-IN"/>
        </w:rPr>
      </w:pPr>
    </w:p>
    <w:p w:rsidR="00DF275E" w:rsidRPr="00DF275E" w:rsidRDefault="00DF275E" w:rsidP="00DF275E">
      <w:pPr>
        <w:shd w:val="clear" w:color="auto" w:fill="1E1E1E"/>
        <w:spacing w:after="0" w:line="330" w:lineRule="atLeast"/>
        <w:rPr>
          <w:rFonts w:ascii="Consolas" w:eastAsia="Times New Roman" w:hAnsi="Consolas" w:cs="Times New Roman"/>
          <w:color w:val="D4D4D4"/>
          <w:sz w:val="24"/>
          <w:szCs w:val="24"/>
          <w:lang w:eastAsia="en-IN"/>
        </w:rPr>
      </w:pPr>
      <w:r w:rsidRPr="00DF275E">
        <w:rPr>
          <w:rFonts w:ascii="Consolas" w:eastAsia="Times New Roman" w:hAnsi="Consolas" w:cs="Times New Roman"/>
          <w:color w:val="DCDCAA"/>
          <w:sz w:val="24"/>
          <w:szCs w:val="24"/>
          <w:lang w:eastAsia="en-IN"/>
        </w:rPr>
        <w:t>print</w:t>
      </w:r>
      <w:r w:rsidRPr="00DF275E">
        <w:rPr>
          <w:rFonts w:ascii="Consolas" w:eastAsia="Times New Roman" w:hAnsi="Consolas" w:cs="Times New Roman"/>
          <w:color w:val="D4D4D4"/>
          <w:sz w:val="24"/>
          <w:szCs w:val="24"/>
          <w:lang w:eastAsia="en-IN"/>
        </w:rPr>
        <w:t>(multiply_nums(*nums))</w:t>
      </w:r>
      <w:r w:rsidR="00F36197">
        <w:rPr>
          <w:rFonts w:ascii="Consolas" w:eastAsia="Times New Roman" w:hAnsi="Consolas" w:cs="Times New Roman"/>
          <w:color w:val="D4D4D4"/>
          <w:sz w:val="24"/>
          <w:szCs w:val="24"/>
          <w:lang w:eastAsia="en-IN"/>
        </w:rPr>
        <w:t xml:space="preserve"> # this will give the output as : </w:t>
      </w:r>
      <w:r w:rsidR="00F36197" w:rsidRPr="00F36197">
        <w:rPr>
          <w:rFonts w:ascii="Consolas" w:eastAsia="Times New Roman" w:hAnsi="Consolas" w:cs="Times New Roman"/>
          <w:color w:val="D4D4D4"/>
          <w:sz w:val="24"/>
          <w:szCs w:val="24"/>
          <w:lang w:eastAsia="en-IN"/>
        </w:rPr>
        <w:t>258060</w:t>
      </w:r>
    </w:p>
    <w:p w:rsidR="00DF275E" w:rsidRPr="00DF275E" w:rsidRDefault="00DF275E" w:rsidP="00DF275E">
      <w:pPr>
        <w:shd w:val="clear" w:color="auto" w:fill="1E1E1E"/>
        <w:spacing w:after="0" w:line="330" w:lineRule="atLeast"/>
        <w:rPr>
          <w:rFonts w:ascii="Consolas" w:eastAsia="Times New Roman" w:hAnsi="Consolas" w:cs="Times New Roman"/>
          <w:color w:val="D4D4D4"/>
          <w:sz w:val="24"/>
          <w:szCs w:val="24"/>
          <w:lang w:eastAsia="en-IN"/>
        </w:rPr>
      </w:pPr>
    </w:p>
    <w:p w:rsidR="00DF275E" w:rsidRPr="002C1E43" w:rsidRDefault="00DF275E" w:rsidP="00100593">
      <w:pPr>
        <w:rPr>
          <w:sz w:val="28"/>
          <w:szCs w:val="24"/>
          <w:lang w:val="en-US"/>
        </w:rPr>
      </w:pPr>
    </w:p>
    <w:p w:rsidR="00100593" w:rsidRPr="007658A4" w:rsidRDefault="007658A4" w:rsidP="007658A4">
      <w:pPr>
        <w:jc w:val="center"/>
        <w:rPr>
          <w:sz w:val="36"/>
          <w:szCs w:val="32"/>
          <w:lang w:val="en-US"/>
        </w:rPr>
      </w:pPr>
      <w:r>
        <w:rPr>
          <w:sz w:val="36"/>
          <w:szCs w:val="32"/>
          <w:lang w:val="en-US"/>
        </w:rPr>
        <w:t>Kwargs (keyword arguments)</w:t>
      </w:r>
    </w:p>
    <w:p w:rsidR="0044087F" w:rsidRDefault="007658A4" w:rsidP="0044087F">
      <w:pPr>
        <w:rPr>
          <w:sz w:val="28"/>
          <w:szCs w:val="24"/>
          <w:lang w:val="en-US"/>
        </w:rPr>
      </w:pPr>
      <w:r>
        <w:rPr>
          <w:sz w:val="28"/>
          <w:szCs w:val="24"/>
          <w:lang w:val="en-US"/>
        </w:rPr>
        <w:t>Denoted as double star **</w:t>
      </w:r>
    </w:p>
    <w:p w:rsidR="007658A4" w:rsidRDefault="007658A4" w:rsidP="0044087F">
      <w:pPr>
        <w:rPr>
          <w:sz w:val="28"/>
          <w:szCs w:val="24"/>
          <w:lang w:val="en-US"/>
        </w:rPr>
      </w:pPr>
      <w:r>
        <w:rPr>
          <w:sz w:val="28"/>
          <w:szCs w:val="24"/>
          <w:lang w:val="en-US"/>
        </w:rPr>
        <w:t xml:space="preserve">This will  collected all arguments as dictionary </w:t>
      </w:r>
    </w:p>
    <w:p w:rsidR="007658A4" w:rsidRDefault="007658A4" w:rsidP="0044087F">
      <w:pPr>
        <w:rPr>
          <w:sz w:val="28"/>
          <w:szCs w:val="24"/>
          <w:lang w:val="en-US"/>
        </w:rPr>
      </w:pPr>
      <w:r>
        <w:rPr>
          <w:sz w:val="28"/>
          <w:szCs w:val="24"/>
          <w:lang w:val="en-US"/>
        </w:rPr>
        <w:t>Eg:</w:t>
      </w:r>
    </w:p>
    <w:p w:rsidR="007658A4" w:rsidRPr="007658A4" w:rsidRDefault="007658A4" w:rsidP="007658A4">
      <w:pPr>
        <w:shd w:val="clear" w:color="auto" w:fill="1E1E1E"/>
        <w:spacing w:after="0" w:line="330" w:lineRule="atLeast"/>
        <w:rPr>
          <w:rFonts w:ascii="Consolas" w:eastAsia="Times New Roman" w:hAnsi="Consolas" w:cs="Times New Roman"/>
          <w:color w:val="D4D4D4"/>
          <w:sz w:val="24"/>
          <w:szCs w:val="24"/>
          <w:lang w:eastAsia="en-IN"/>
        </w:rPr>
      </w:pPr>
      <w:r w:rsidRPr="007658A4">
        <w:rPr>
          <w:rFonts w:ascii="Consolas" w:eastAsia="Times New Roman" w:hAnsi="Consolas" w:cs="Times New Roman"/>
          <w:color w:val="569CD6"/>
          <w:sz w:val="24"/>
          <w:szCs w:val="24"/>
          <w:lang w:eastAsia="en-IN"/>
        </w:rPr>
        <w:t>def</w:t>
      </w:r>
      <w:r w:rsidRPr="007658A4">
        <w:rPr>
          <w:rFonts w:ascii="Consolas" w:eastAsia="Times New Roman" w:hAnsi="Consolas" w:cs="Times New Roman"/>
          <w:color w:val="D4D4D4"/>
          <w:sz w:val="24"/>
          <w:szCs w:val="24"/>
          <w:lang w:eastAsia="en-IN"/>
        </w:rPr>
        <w:t> </w:t>
      </w:r>
      <w:r w:rsidRPr="007658A4">
        <w:rPr>
          <w:rFonts w:ascii="Consolas" w:eastAsia="Times New Roman" w:hAnsi="Consolas" w:cs="Times New Roman"/>
          <w:color w:val="DCDCAA"/>
          <w:sz w:val="24"/>
          <w:szCs w:val="24"/>
          <w:lang w:eastAsia="en-IN"/>
        </w:rPr>
        <w:t>func</w:t>
      </w:r>
      <w:r w:rsidRPr="007658A4">
        <w:rPr>
          <w:rFonts w:ascii="Consolas" w:eastAsia="Times New Roman" w:hAnsi="Consolas" w:cs="Times New Roman"/>
          <w:color w:val="D4D4D4"/>
          <w:sz w:val="24"/>
          <w:szCs w:val="24"/>
          <w:lang w:eastAsia="en-IN"/>
        </w:rPr>
        <w:t>(**</w:t>
      </w:r>
      <w:r w:rsidRPr="007658A4">
        <w:rPr>
          <w:rFonts w:ascii="Consolas" w:eastAsia="Times New Roman" w:hAnsi="Consolas" w:cs="Times New Roman"/>
          <w:color w:val="9CDCFE"/>
          <w:sz w:val="24"/>
          <w:szCs w:val="24"/>
          <w:lang w:eastAsia="en-IN"/>
        </w:rPr>
        <w:t>kwarg</w:t>
      </w:r>
      <w:r w:rsidRPr="007658A4">
        <w:rPr>
          <w:rFonts w:ascii="Consolas" w:eastAsia="Times New Roman" w:hAnsi="Consolas" w:cs="Times New Roman"/>
          <w:color w:val="D4D4D4"/>
          <w:sz w:val="24"/>
          <w:szCs w:val="24"/>
          <w:lang w:eastAsia="en-IN"/>
        </w:rPr>
        <w:t>):</w:t>
      </w:r>
    </w:p>
    <w:p w:rsidR="007658A4" w:rsidRPr="007658A4" w:rsidRDefault="007658A4" w:rsidP="007658A4">
      <w:pPr>
        <w:shd w:val="clear" w:color="auto" w:fill="1E1E1E"/>
        <w:spacing w:after="0" w:line="330" w:lineRule="atLeast"/>
        <w:rPr>
          <w:rFonts w:ascii="Consolas" w:eastAsia="Times New Roman" w:hAnsi="Consolas" w:cs="Times New Roman"/>
          <w:color w:val="D4D4D4"/>
          <w:sz w:val="24"/>
          <w:szCs w:val="24"/>
          <w:lang w:eastAsia="en-IN"/>
        </w:rPr>
      </w:pPr>
      <w:r w:rsidRPr="007658A4">
        <w:rPr>
          <w:rFonts w:ascii="Consolas" w:eastAsia="Times New Roman" w:hAnsi="Consolas" w:cs="Times New Roman"/>
          <w:color w:val="D4D4D4"/>
          <w:sz w:val="24"/>
          <w:szCs w:val="24"/>
          <w:lang w:eastAsia="en-IN"/>
        </w:rPr>
        <w:t>    </w:t>
      </w:r>
      <w:r w:rsidRPr="007658A4">
        <w:rPr>
          <w:rFonts w:ascii="Consolas" w:eastAsia="Times New Roman" w:hAnsi="Consolas" w:cs="Times New Roman"/>
          <w:color w:val="DCDCAA"/>
          <w:sz w:val="24"/>
          <w:szCs w:val="24"/>
          <w:lang w:eastAsia="en-IN"/>
        </w:rPr>
        <w:t>print</w:t>
      </w:r>
      <w:r w:rsidRPr="007658A4">
        <w:rPr>
          <w:rFonts w:ascii="Consolas" w:eastAsia="Times New Roman" w:hAnsi="Consolas" w:cs="Times New Roman"/>
          <w:color w:val="D4D4D4"/>
          <w:sz w:val="24"/>
          <w:szCs w:val="24"/>
          <w:lang w:eastAsia="en-IN"/>
        </w:rPr>
        <w:t>(kwarg)</w:t>
      </w:r>
    </w:p>
    <w:p w:rsidR="007658A4" w:rsidRPr="007658A4" w:rsidRDefault="007658A4" w:rsidP="007658A4">
      <w:pPr>
        <w:shd w:val="clear" w:color="auto" w:fill="1E1E1E"/>
        <w:spacing w:after="0" w:line="330" w:lineRule="atLeast"/>
        <w:rPr>
          <w:rFonts w:ascii="Consolas" w:eastAsia="Times New Roman" w:hAnsi="Consolas" w:cs="Times New Roman"/>
          <w:color w:val="D4D4D4"/>
          <w:sz w:val="24"/>
          <w:szCs w:val="24"/>
          <w:lang w:eastAsia="en-IN"/>
        </w:rPr>
      </w:pPr>
    </w:p>
    <w:p w:rsidR="007658A4" w:rsidRPr="007658A4" w:rsidRDefault="007658A4" w:rsidP="007658A4">
      <w:pPr>
        <w:shd w:val="clear" w:color="auto" w:fill="1E1E1E"/>
        <w:spacing w:after="0" w:line="330" w:lineRule="atLeast"/>
        <w:rPr>
          <w:rFonts w:ascii="Consolas" w:eastAsia="Times New Roman" w:hAnsi="Consolas" w:cs="Times New Roman"/>
          <w:color w:val="D4D4D4"/>
          <w:sz w:val="24"/>
          <w:szCs w:val="24"/>
          <w:lang w:eastAsia="en-IN"/>
        </w:rPr>
      </w:pPr>
      <w:r w:rsidRPr="007658A4">
        <w:rPr>
          <w:rFonts w:ascii="Consolas" w:eastAsia="Times New Roman" w:hAnsi="Consolas" w:cs="Times New Roman"/>
          <w:color w:val="D4D4D4"/>
          <w:sz w:val="24"/>
          <w:szCs w:val="24"/>
          <w:lang w:eastAsia="en-IN"/>
        </w:rPr>
        <w:t>func(</w:t>
      </w:r>
      <w:r w:rsidRPr="007658A4">
        <w:rPr>
          <w:rFonts w:ascii="Consolas" w:eastAsia="Times New Roman" w:hAnsi="Consolas" w:cs="Times New Roman"/>
          <w:color w:val="9CDCFE"/>
          <w:sz w:val="24"/>
          <w:szCs w:val="24"/>
          <w:lang w:eastAsia="en-IN"/>
        </w:rPr>
        <w:t>first_name</w:t>
      </w:r>
      <w:r w:rsidRPr="007658A4">
        <w:rPr>
          <w:rFonts w:ascii="Consolas" w:eastAsia="Times New Roman" w:hAnsi="Consolas" w:cs="Times New Roman"/>
          <w:color w:val="D4D4D4"/>
          <w:sz w:val="24"/>
          <w:szCs w:val="24"/>
          <w:lang w:eastAsia="en-IN"/>
        </w:rPr>
        <w:t> = </w:t>
      </w:r>
      <w:r w:rsidRPr="007658A4">
        <w:rPr>
          <w:rFonts w:ascii="Consolas" w:eastAsia="Times New Roman" w:hAnsi="Consolas" w:cs="Times New Roman"/>
          <w:color w:val="CE9178"/>
          <w:sz w:val="24"/>
          <w:szCs w:val="24"/>
          <w:lang w:eastAsia="en-IN"/>
        </w:rPr>
        <w:t>"Pintu"</w:t>
      </w:r>
      <w:r w:rsidRPr="007658A4">
        <w:rPr>
          <w:rFonts w:ascii="Consolas" w:eastAsia="Times New Roman" w:hAnsi="Consolas" w:cs="Times New Roman"/>
          <w:color w:val="D4D4D4"/>
          <w:sz w:val="24"/>
          <w:szCs w:val="24"/>
          <w:lang w:eastAsia="en-IN"/>
        </w:rPr>
        <w:t>, </w:t>
      </w:r>
      <w:r w:rsidRPr="007658A4">
        <w:rPr>
          <w:rFonts w:ascii="Consolas" w:eastAsia="Times New Roman" w:hAnsi="Consolas" w:cs="Times New Roman"/>
          <w:color w:val="9CDCFE"/>
          <w:sz w:val="24"/>
          <w:szCs w:val="24"/>
          <w:lang w:eastAsia="en-IN"/>
        </w:rPr>
        <w:t>last_name</w:t>
      </w:r>
      <w:r w:rsidRPr="007658A4">
        <w:rPr>
          <w:rFonts w:ascii="Consolas" w:eastAsia="Times New Roman" w:hAnsi="Consolas" w:cs="Times New Roman"/>
          <w:color w:val="D4D4D4"/>
          <w:sz w:val="24"/>
          <w:szCs w:val="24"/>
          <w:lang w:eastAsia="en-IN"/>
        </w:rPr>
        <w:t> = </w:t>
      </w:r>
      <w:r w:rsidRPr="007658A4">
        <w:rPr>
          <w:rFonts w:ascii="Consolas" w:eastAsia="Times New Roman" w:hAnsi="Consolas" w:cs="Times New Roman"/>
          <w:color w:val="CE9178"/>
          <w:sz w:val="24"/>
          <w:szCs w:val="24"/>
          <w:lang w:eastAsia="en-IN"/>
        </w:rPr>
        <w:t>"Raj"</w:t>
      </w:r>
      <w:r w:rsidRPr="007658A4">
        <w:rPr>
          <w:rFonts w:ascii="Consolas" w:eastAsia="Times New Roman" w:hAnsi="Consolas" w:cs="Times New Roman"/>
          <w:color w:val="D4D4D4"/>
          <w:sz w:val="24"/>
          <w:szCs w:val="24"/>
          <w:lang w:eastAsia="en-IN"/>
        </w:rPr>
        <w:t>, </w:t>
      </w:r>
      <w:r w:rsidRPr="007658A4">
        <w:rPr>
          <w:rFonts w:ascii="Consolas" w:eastAsia="Times New Roman" w:hAnsi="Consolas" w:cs="Times New Roman"/>
          <w:color w:val="9CDCFE"/>
          <w:sz w:val="24"/>
          <w:szCs w:val="24"/>
          <w:lang w:eastAsia="en-IN"/>
        </w:rPr>
        <w:t>age</w:t>
      </w:r>
      <w:r w:rsidRPr="007658A4">
        <w:rPr>
          <w:rFonts w:ascii="Consolas" w:eastAsia="Times New Roman" w:hAnsi="Consolas" w:cs="Times New Roman"/>
          <w:color w:val="D4D4D4"/>
          <w:sz w:val="24"/>
          <w:szCs w:val="24"/>
          <w:lang w:eastAsia="en-IN"/>
        </w:rPr>
        <w:t> = </w:t>
      </w:r>
      <w:r w:rsidRPr="007658A4">
        <w:rPr>
          <w:rFonts w:ascii="Consolas" w:eastAsia="Times New Roman" w:hAnsi="Consolas" w:cs="Times New Roman"/>
          <w:color w:val="B5CEA8"/>
          <w:sz w:val="24"/>
          <w:szCs w:val="24"/>
          <w:lang w:eastAsia="en-IN"/>
        </w:rPr>
        <w:t>21</w:t>
      </w:r>
      <w:r w:rsidRPr="007658A4">
        <w:rPr>
          <w:rFonts w:ascii="Consolas" w:eastAsia="Times New Roman" w:hAnsi="Consolas" w:cs="Times New Roman"/>
          <w:color w:val="D4D4D4"/>
          <w:sz w:val="24"/>
          <w:szCs w:val="24"/>
          <w:lang w:eastAsia="en-IN"/>
        </w:rPr>
        <w:t>)</w:t>
      </w:r>
    </w:p>
    <w:p w:rsidR="007658A4" w:rsidRDefault="007658A4" w:rsidP="0044087F">
      <w:pPr>
        <w:rPr>
          <w:sz w:val="28"/>
          <w:szCs w:val="24"/>
          <w:lang w:val="en-US"/>
        </w:rPr>
      </w:pPr>
      <w:r>
        <w:rPr>
          <w:sz w:val="28"/>
          <w:szCs w:val="24"/>
          <w:lang w:val="en-US"/>
        </w:rPr>
        <w:t>this will give the output as a dictionary</w:t>
      </w:r>
    </w:p>
    <w:p w:rsidR="007658A4" w:rsidRDefault="007658A4" w:rsidP="0044087F">
      <w:pPr>
        <w:rPr>
          <w:sz w:val="28"/>
          <w:szCs w:val="24"/>
          <w:lang w:val="en-US"/>
        </w:rPr>
      </w:pPr>
      <w:r>
        <w:rPr>
          <w:sz w:val="28"/>
          <w:szCs w:val="24"/>
          <w:lang w:val="en-US"/>
        </w:rPr>
        <w:t xml:space="preserve">output is : </w:t>
      </w:r>
      <w:r w:rsidRPr="007658A4">
        <w:rPr>
          <w:sz w:val="28"/>
          <w:szCs w:val="24"/>
          <w:lang w:val="en-US"/>
        </w:rPr>
        <w:t>{'first_name': 'Pintu', 'last_name': 'Raj', 'age': 21</w:t>
      </w:r>
      <w:r>
        <w:rPr>
          <w:sz w:val="28"/>
          <w:szCs w:val="24"/>
          <w:lang w:val="en-US"/>
        </w:rPr>
        <w:t>}</w:t>
      </w:r>
    </w:p>
    <w:p w:rsidR="002B5B63" w:rsidRPr="002B5B63" w:rsidRDefault="002B5B63" w:rsidP="002B5B63">
      <w:pPr>
        <w:shd w:val="clear" w:color="auto" w:fill="1E1E1E"/>
        <w:spacing w:after="0" w:line="330" w:lineRule="atLeast"/>
        <w:rPr>
          <w:rFonts w:ascii="Consolas" w:eastAsia="Times New Roman" w:hAnsi="Consolas" w:cs="Times New Roman"/>
          <w:color w:val="D4D4D4"/>
          <w:sz w:val="24"/>
          <w:szCs w:val="24"/>
          <w:lang w:eastAsia="en-IN"/>
        </w:rPr>
      </w:pPr>
      <w:r w:rsidRPr="002B5B63">
        <w:rPr>
          <w:rFonts w:ascii="Consolas" w:eastAsia="Times New Roman" w:hAnsi="Consolas" w:cs="Times New Roman"/>
          <w:color w:val="D4D4D4"/>
          <w:sz w:val="24"/>
          <w:szCs w:val="24"/>
          <w:lang w:eastAsia="en-IN"/>
        </w:rPr>
        <w:lastRenderedPageBreak/>
        <w:t>dict1 = {</w:t>
      </w:r>
      <w:r w:rsidRPr="002B5B63">
        <w:rPr>
          <w:rFonts w:ascii="Consolas" w:eastAsia="Times New Roman" w:hAnsi="Consolas" w:cs="Times New Roman"/>
          <w:color w:val="CE9178"/>
          <w:sz w:val="24"/>
          <w:szCs w:val="24"/>
          <w:lang w:eastAsia="en-IN"/>
        </w:rPr>
        <w:t>'name'</w:t>
      </w:r>
      <w:r w:rsidRPr="002B5B63">
        <w:rPr>
          <w:rFonts w:ascii="Consolas" w:eastAsia="Times New Roman" w:hAnsi="Consolas" w:cs="Times New Roman"/>
          <w:color w:val="D4D4D4"/>
          <w:sz w:val="24"/>
          <w:szCs w:val="24"/>
          <w:lang w:eastAsia="en-IN"/>
        </w:rPr>
        <w:t> : </w:t>
      </w:r>
      <w:r w:rsidRPr="002B5B63">
        <w:rPr>
          <w:rFonts w:ascii="Consolas" w:eastAsia="Times New Roman" w:hAnsi="Consolas" w:cs="Times New Roman"/>
          <w:color w:val="CE9178"/>
          <w:sz w:val="24"/>
          <w:szCs w:val="24"/>
          <w:lang w:eastAsia="en-IN"/>
        </w:rPr>
        <w:t>'Pintu Raj'</w:t>
      </w:r>
      <w:r w:rsidRPr="002B5B63">
        <w:rPr>
          <w:rFonts w:ascii="Consolas" w:eastAsia="Times New Roman" w:hAnsi="Consolas" w:cs="Times New Roman"/>
          <w:color w:val="D4D4D4"/>
          <w:sz w:val="24"/>
          <w:szCs w:val="24"/>
          <w:lang w:eastAsia="en-IN"/>
        </w:rPr>
        <w:t>, </w:t>
      </w:r>
      <w:r w:rsidRPr="002B5B63">
        <w:rPr>
          <w:rFonts w:ascii="Consolas" w:eastAsia="Times New Roman" w:hAnsi="Consolas" w:cs="Times New Roman"/>
          <w:color w:val="CE9178"/>
          <w:sz w:val="24"/>
          <w:szCs w:val="24"/>
          <w:lang w:eastAsia="en-IN"/>
        </w:rPr>
        <w:t>'age'</w:t>
      </w:r>
      <w:r w:rsidRPr="002B5B63">
        <w:rPr>
          <w:rFonts w:ascii="Consolas" w:eastAsia="Times New Roman" w:hAnsi="Consolas" w:cs="Times New Roman"/>
          <w:color w:val="D4D4D4"/>
          <w:sz w:val="24"/>
          <w:szCs w:val="24"/>
          <w:lang w:eastAsia="en-IN"/>
        </w:rPr>
        <w:t> : </w:t>
      </w:r>
      <w:r w:rsidRPr="002B5B63">
        <w:rPr>
          <w:rFonts w:ascii="Consolas" w:eastAsia="Times New Roman" w:hAnsi="Consolas" w:cs="Times New Roman"/>
          <w:color w:val="B5CEA8"/>
          <w:sz w:val="24"/>
          <w:szCs w:val="24"/>
          <w:lang w:eastAsia="en-IN"/>
        </w:rPr>
        <w:t>21</w:t>
      </w:r>
      <w:r w:rsidRPr="002B5B63">
        <w:rPr>
          <w:rFonts w:ascii="Consolas" w:eastAsia="Times New Roman" w:hAnsi="Consolas" w:cs="Times New Roman"/>
          <w:color w:val="D4D4D4"/>
          <w:sz w:val="24"/>
          <w:szCs w:val="24"/>
          <w:lang w:eastAsia="en-IN"/>
        </w:rPr>
        <w:t>, </w:t>
      </w:r>
      <w:r w:rsidRPr="002B5B63">
        <w:rPr>
          <w:rFonts w:ascii="Consolas" w:eastAsia="Times New Roman" w:hAnsi="Consolas" w:cs="Times New Roman"/>
          <w:color w:val="CE9178"/>
          <w:sz w:val="24"/>
          <w:szCs w:val="24"/>
          <w:lang w:eastAsia="en-IN"/>
        </w:rPr>
        <w:t>'gender'</w:t>
      </w:r>
      <w:r w:rsidRPr="002B5B63">
        <w:rPr>
          <w:rFonts w:ascii="Consolas" w:eastAsia="Times New Roman" w:hAnsi="Consolas" w:cs="Times New Roman"/>
          <w:color w:val="D4D4D4"/>
          <w:sz w:val="24"/>
          <w:szCs w:val="24"/>
          <w:lang w:eastAsia="en-IN"/>
        </w:rPr>
        <w:t> : </w:t>
      </w:r>
      <w:r w:rsidRPr="002B5B63">
        <w:rPr>
          <w:rFonts w:ascii="Consolas" w:eastAsia="Times New Roman" w:hAnsi="Consolas" w:cs="Times New Roman"/>
          <w:color w:val="CE9178"/>
          <w:sz w:val="24"/>
          <w:szCs w:val="24"/>
          <w:lang w:eastAsia="en-IN"/>
        </w:rPr>
        <w:t>'male'</w:t>
      </w:r>
      <w:r w:rsidRPr="002B5B63">
        <w:rPr>
          <w:rFonts w:ascii="Consolas" w:eastAsia="Times New Roman" w:hAnsi="Consolas" w:cs="Times New Roman"/>
          <w:color w:val="D4D4D4"/>
          <w:sz w:val="24"/>
          <w:szCs w:val="24"/>
          <w:lang w:eastAsia="en-IN"/>
        </w:rPr>
        <w:t>}</w:t>
      </w:r>
    </w:p>
    <w:p w:rsidR="002B5B63" w:rsidRPr="002B5B63" w:rsidRDefault="002B5B63" w:rsidP="002B5B63">
      <w:pPr>
        <w:shd w:val="clear" w:color="auto" w:fill="1E1E1E"/>
        <w:spacing w:after="0" w:line="330" w:lineRule="atLeast"/>
        <w:rPr>
          <w:rFonts w:ascii="Consolas" w:eastAsia="Times New Roman" w:hAnsi="Consolas" w:cs="Times New Roman"/>
          <w:color w:val="D4D4D4"/>
          <w:sz w:val="24"/>
          <w:szCs w:val="24"/>
          <w:lang w:eastAsia="en-IN"/>
        </w:rPr>
      </w:pPr>
    </w:p>
    <w:p w:rsidR="002B5B63" w:rsidRPr="002B5B63" w:rsidRDefault="002B5B63" w:rsidP="002B5B63">
      <w:pPr>
        <w:shd w:val="clear" w:color="auto" w:fill="1E1E1E"/>
        <w:spacing w:after="0" w:line="330" w:lineRule="atLeast"/>
        <w:rPr>
          <w:rFonts w:ascii="Consolas" w:eastAsia="Times New Roman" w:hAnsi="Consolas" w:cs="Times New Roman"/>
          <w:color w:val="D4D4D4"/>
          <w:sz w:val="24"/>
          <w:szCs w:val="24"/>
          <w:lang w:eastAsia="en-IN"/>
        </w:rPr>
      </w:pPr>
      <w:r w:rsidRPr="002B5B63">
        <w:rPr>
          <w:rFonts w:ascii="Consolas" w:eastAsia="Times New Roman" w:hAnsi="Consolas" w:cs="Times New Roman"/>
          <w:color w:val="569CD6"/>
          <w:sz w:val="24"/>
          <w:szCs w:val="24"/>
          <w:lang w:eastAsia="en-IN"/>
        </w:rPr>
        <w:t>def</w:t>
      </w:r>
      <w:r w:rsidRPr="002B5B63">
        <w:rPr>
          <w:rFonts w:ascii="Consolas" w:eastAsia="Times New Roman" w:hAnsi="Consolas" w:cs="Times New Roman"/>
          <w:color w:val="D4D4D4"/>
          <w:sz w:val="24"/>
          <w:szCs w:val="24"/>
          <w:lang w:eastAsia="en-IN"/>
        </w:rPr>
        <w:t> </w:t>
      </w:r>
      <w:r w:rsidRPr="002B5B63">
        <w:rPr>
          <w:rFonts w:ascii="Consolas" w:eastAsia="Times New Roman" w:hAnsi="Consolas" w:cs="Times New Roman"/>
          <w:color w:val="DCDCAA"/>
          <w:sz w:val="24"/>
          <w:szCs w:val="24"/>
          <w:lang w:eastAsia="en-IN"/>
        </w:rPr>
        <w:t>fun</w:t>
      </w:r>
      <w:r w:rsidRPr="002B5B63">
        <w:rPr>
          <w:rFonts w:ascii="Consolas" w:eastAsia="Times New Roman" w:hAnsi="Consolas" w:cs="Times New Roman"/>
          <w:color w:val="D4D4D4"/>
          <w:sz w:val="24"/>
          <w:szCs w:val="24"/>
          <w:lang w:eastAsia="en-IN"/>
        </w:rPr>
        <w:t>(**</w:t>
      </w:r>
      <w:r w:rsidRPr="002B5B63">
        <w:rPr>
          <w:rFonts w:ascii="Consolas" w:eastAsia="Times New Roman" w:hAnsi="Consolas" w:cs="Times New Roman"/>
          <w:color w:val="9CDCFE"/>
          <w:sz w:val="24"/>
          <w:szCs w:val="24"/>
          <w:lang w:eastAsia="en-IN"/>
        </w:rPr>
        <w:t>kwargs</w:t>
      </w:r>
      <w:r w:rsidRPr="002B5B63">
        <w:rPr>
          <w:rFonts w:ascii="Consolas" w:eastAsia="Times New Roman" w:hAnsi="Consolas" w:cs="Times New Roman"/>
          <w:color w:val="D4D4D4"/>
          <w:sz w:val="24"/>
          <w:szCs w:val="24"/>
          <w:lang w:eastAsia="en-IN"/>
        </w:rPr>
        <w:t>):</w:t>
      </w:r>
    </w:p>
    <w:p w:rsidR="002B5B63" w:rsidRPr="002B5B63" w:rsidRDefault="002B5B63" w:rsidP="002B5B63">
      <w:pPr>
        <w:shd w:val="clear" w:color="auto" w:fill="1E1E1E"/>
        <w:spacing w:after="0" w:line="330" w:lineRule="atLeast"/>
        <w:rPr>
          <w:rFonts w:ascii="Consolas" w:eastAsia="Times New Roman" w:hAnsi="Consolas" w:cs="Times New Roman"/>
          <w:color w:val="D4D4D4"/>
          <w:sz w:val="24"/>
          <w:szCs w:val="24"/>
          <w:lang w:eastAsia="en-IN"/>
        </w:rPr>
      </w:pPr>
      <w:r w:rsidRPr="002B5B63">
        <w:rPr>
          <w:rFonts w:ascii="Consolas" w:eastAsia="Times New Roman" w:hAnsi="Consolas" w:cs="Times New Roman"/>
          <w:color w:val="D4D4D4"/>
          <w:sz w:val="24"/>
          <w:szCs w:val="24"/>
          <w:lang w:eastAsia="en-IN"/>
        </w:rPr>
        <w:t>    </w:t>
      </w:r>
      <w:r w:rsidRPr="002B5B63">
        <w:rPr>
          <w:rFonts w:ascii="Consolas" w:eastAsia="Times New Roman" w:hAnsi="Consolas" w:cs="Times New Roman"/>
          <w:color w:val="C586C0"/>
          <w:sz w:val="24"/>
          <w:szCs w:val="24"/>
          <w:lang w:eastAsia="en-IN"/>
        </w:rPr>
        <w:t>for</w:t>
      </w:r>
      <w:r w:rsidRPr="002B5B63">
        <w:rPr>
          <w:rFonts w:ascii="Consolas" w:eastAsia="Times New Roman" w:hAnsi="Consolas" w:cs="Times New Roman"/>
          <w:color w:val="D4D4D4"/>
          <w:sz w:val="24"/>
          <w:szCs w:val="24"/>
          <w:lang w:eastAsia="en-IN"/>
        </w:rPr>
        <w:t> i, j </w:t>
      </w:r>
      <w:r w:rsidRPr="002B5B63">
        <w:rPr>
          <w:rFonts w:ascii="Consolas" w:eastAsia="Times New Roman" w:hAnsi="Consolas" w:cs="Times New Roman"/>
          <w:color w:val="C586C0"/>
          <w:sz w:val="24"/>
          <w:szCs w:val="24"/>
          <w:lang w:eastAsia="en-IN"/>
        </w:rPr>
        <w:t>in</w:t>
      </w:r>
      <w:r w:rsidRPr="002B5B63">
        <w:rPr>
          <w:rFonts w:ascii="Consolas" w:eastAsia="Times New Roman" w:hAnsi="Consolas" w:cs="Times New Roman"/>
          <w:color w:val="D4D4D4"/>
          <w:sz w:val="24"/>
          <w:szCs w:val="24"/>
          <w:lang w:eastAsia="en-IN"/>
        </w:rPr>
        <w:t> kwargs.items():  </w:t>
      </w:r>
      <w:r w:rsidRPr="002B5B63">
        <w:rPr>
          <w:rFonts w:ascii="Consolas" w:eastAsia="Times New Roman" w:hAnsi="Consolas" w:cs="Times New Roman"/>
          <w:color w:val="6A9955"/>
          <w:sz w:val="24"/>
          <w:szCs w:val="24"/>
          <w:lang w:eastAsia="en-IN"/>
        </w:rPr>
        <w:t># here we start for loop inside the dictionary</w:t>
      </w:r>
    </w:p>
    <w:p w:rsidR="002B5B63" w:rsidRPr="002B5B63" w:rsidRDefault="002B5B63" w:rsidP="002B5B63">
      <w:pPr>
        <w:shd w:val="clear" w:color="auto" w:fill="1E1E1E"/>
        <w:spacing w:after="0" w:line="330" w:lineRule="atLeast"/>
        <w:rPr>
          <w:rFonts w:ascii="Consolas" w:eastAsia="Times New Roman" w:hAnsi="Consolas" w:cs="Times New Roman"/>
          <w:color w:val="D4D4D4"/>
          <w:sz w:val="24"/>
          <w:szCs w:val="24"/>
          <w:lang w:eastAsia="en-IN"/>
        </w:rPr>
      </w:pPr>
      <w:r w:rsidRPr="002B5B63">
        <w:rPr>
          <w:rFonts w:ascii="Consolas" w:eastAsia="Times New Roman" w:hAnsi="Consolas" w:cs="Times New Roman"/>
          <w:color w:val="D4D4D4"/>
          <w:sz w:val="24"/>
          <w:szCs w:val="24"/>
          <w:lang w:eastAsia="en-IN"/>
        </w:rPr>
        <w:t>        </w:t>
      </w:r>
      <w:r w:rsidRPr="002B5B63">
        <w:rPr>
          <w:rFonts w:ascii="Consolas" w:eastAsia="Times New Roman" w:hAnsi="Consolas" w:cs="Times New Roman"/>
          <w:color w:val="DCDCAA"/>
          <w:sz w:val="24"/>
          <w:szCs w:val="24"/>
          <w:lang w:eastAsia="en-IN"/>
        </w:rPr>
        <w:t>print</w:t>
      </w:r>
      <w:r w:rsidRPr="002B5B63">
        <w:rPr>
          <w:rFonts w:ascii="Consolas" w:eastAsia="Times New Roman" w:hAnsi="Consolas" w:cs="Times New Roman"/>
          <w:color w:val="D4D4D4"/>
          <w:sz w:val="24"/>
          <w:szCs w:val="24"/>
          <w:lang w:eastAsia="en-IN"/>
        </w:rPr>
        <w:t>(</w:t>
      </w:r>
      <w:r w:rsidRPr="002B5B63">
        <w:rPr>
          <w:rFonts w:ascii="Consolas" w:eastAsia="Times New Roman" w:hAnsi="Consolas" w:cs="Times New Roman"/>
          <w:color w:val="569CD6"/>
          <w:sz w:val="24"/>
          <w:szCs w:val="24"/>
          <w:lang w:eastAsia="en-IN"/>
        </w:rPr>
        <w:t>f</w:t>
      </w:r>
      <w:r w:rsidRPr="002B5B63">
        <w:rPr>
          <w:rFonts w:ascii="Consolas" w:eastAsia="Times New Roman" w:hAnsi="Consolas" w:cs="Times New Roman"/>
          <w:color w:val="CE9178"/>
          <w:sz w:val="24"/>
          <w:szCs w:val="24"/>
          <w:lang w:eastAsia="en-IN"/>
        </w:rPr>
        <w:t>'Your </w:t>
      </w:r>
      <w:r w:rsidRPr="002B5B63">
        <w:rPr>
          <w:rFonts w:ascii="Consolas" w:eastAsia="Times New Roman" w:hAnsi="Consolas" w:cs="Times New Roman"/>
          <w:color w:val="569CD6"/>
          <w:sz w:val="24"/>
          <w:szCs w:val="24"/>
          <w:lang w:eastAsia="en-IN"/>
        </w:rPr>
        <w:t>{</w:t>
      </w:r>
      <w:r w:rsidRPr="002B5B63">
        <w:rPr>
          <w:rFonts w:ascii="Consolas" w:eastAsia="Times New Roman" w:hAnsi="Consolas" w:cs="Times New Roman"/>
          <w:color w:val="D4D4D4"/>
          <w:sz w:val="24"/>
          <w:szCs w:val="24"/>
          <w:lang w:eastAsia="en-IN"/>
        </w:rPr>
        <w:t>i</w:t>
      </w:r>
      <w:r w:rsidRPr="002B5B63">
        <w:rPr>
          <w:rFonts w:ascii="Consolas" w:eastAsia="Times New Roman" w:hAnsi="Consolas" w:cs="Times New Roman"/>
          <w:color w:val="569CD6"/>
          <w:sz w:val="24"/>
          <w:szCs w:val="24"/>
          <w:lang w:eastAsia="en-IN"/>
        </w:rPr>
        <w:t>}</w:t>
      </w:r>
      <w:r w:rsidRPr="002B5B63">
        <w:rPr>
          <w:rFonts w:ascii="Consolas" w:eastAsia="Times New Roman" w:hAnsi="Consolas" w:cs="Times New Roman"/>
          <w:color w:val="CE9178"/>
          <w:sz w:val="24"/>
          <w:szCs w:val="24"/>
          <w:lang w:eastAsia="en-IN"/>
        </w:rPr>
        <w:t> is </w:t>
      </w:r>
      <w:r w:rsidRPr="002B5B63">
        <w:rPr>
          <w:rFonts w:ascii="Consolas" w:eastAsia="Times New Roman" w:hAnsi="Consolas" w:cs="Times New Roman"/>
          <w:color w:val="569CD6"/>
          <w:sz w:val="24"/>
          <w:szCs w:val="24"/>
          <w:lang w:eastAsia="en-IN"/>
        </w:rPr>
        <w:t>{</w:t>
      </w:r>
      <w:r w:rsidRPr="002B5B63">
        <w:rPr>
          <w:rFonts w:ascii="Consolas" w:eastAsia="Times New Roman" w:hAnsi="Consolas" w:cs="Times New Roman"/>
          <w:color w:val="D4D4D4"/>
          <w:sz w:val="24"/>
          <w:szCs w:val="24"/>
          <w:lang w:eastAsia="en-IN"/>
        </w:rPr>
        <w:t>j</w:t>
      </w:r>
      <w:r w:rsidRPr="002B5B63">
        <w:rPr>
          <w:rFonts w:ascii="Consolas" w:eastAsia="Times New Roman" w:hAnsi="Consolas" w:cs="Times New Roman"/>
          <w:color w:val="569CD6"/>
          <w:sz w:val="24"/>
          <w:szCs w:val="24"/>
          <w:lang w:eastAsia="en-IN"/>
        </w:rPr>
        <w:t>}</w:t>
      </w:r>
      <w:r w:rsidRPr="002B5B63">
        <w:rPr>
          <w:rFonts w:ascii="Consolas" w:eastAsia="Times New Roman" w:hAnsi="Consolas" w:cs="Times New Roman"/>
          <w:color w:val="CE9178"/>
          <w:sz w:val="24"/>
          <w:szCs w:val="24"/>
          <w:lang w:eastAsia="en-IN"/>
        </w:rPr>
        <w:t>'</w:t>
      </w:r>
      <w:r w:rsidRPr="002B5B63">
        <w:rPr>
          <w:rFonts w:ascii="Consolas" w:eastAsia="Times New Roman" w:hAnsi="Consolas" w:cs="Times New Roman"/>
          <w:color w:val="D4D4D4"/>
          <w:sz w:val="24"/>
          <w:szCs w:val="24"/>
          <w:lang w:eastAsia="en-IN"/>
        </w:rPr>
        <w:t>)  </w:t>
      </w:r>
      <w:r w:rsidRPr="002B5B63">
        <w:rPr>
          <w:rFonts w:ascii="Consolas" w:eastAsia="Times New Roman" w:hAnsi="Consolas" w:cs="Times New Roman"/>
          <w:color w:val="6A9955"/>
          <w:sz w:val="24"/>
          <w:szCs w:val="24"/>
          <w:lang w:eastAsia="en-IN"/>
        </w:rPr>
        <w:t># here return is not working insteed of print why?</w:t>
      </w:r>
    </w:p>
    <w:p w:rsidR="002B5B63" w:rsidRPr="002B5B63" w:rsidRDefault="002B5B63" w:rsidP="002B5B63">
      <w:pPr>
        <w:shd w:val="clear" w:color="auto" w:fill="1E1E1E"/>
        <w:spacing w:after="240" w:line="330" w:lineRule="atLeast"/>
        <w:rPr>
          <w:rFonts w:ascii="Consolas" w:eastAsia="Times New Roman" w:hAnsi="Consolas" w:cs="Times New Roman"/>
          <w:color w:val="D4D4D4"/>
          <w:sz w:val="24"/>
          <w:szCs w:val="24"/>
          <w:lang w:eastAsia="en-IN"/>
        </w:rPr>
      </w:pPr>
    </w:p>
    <w:p w:rsidR="002B5B63" w:rsidRPr="002B5B63" w:rsidRDefault="002B5B63" w:rsidP="002B5B63">
      <w:pPr>
        <w:shd w:val="clear" w:color="auto" w:fill="1E1E1E"/>
        <w:spacing w:after="0" w:line="330" w:lineRule="atLeast"/>
        <w:rPr>
          <w:rFonts w:ascii="Consolas" w:eastAsia="Times New Roman" w:hAnsi="Consolas" w:cs="Times New Roman"/>
          <w:color w:val="D4D4D4"/>
          <w:sz w:val="24"/>
          <w:szCs w:val="24"/>
          <w:lang w:eastAsia="en-IN"/>
        </w:rPr>
      </w:pPr>
      <w:r w:rsidRPr="002B5B63">
        <w:rPr>
          <w:rFonts w:ascii="Consolas" w:eastAsia="Times New Roman" w:hAnsi="Consolas" w:cs="Times New Roman"/>
          <w:color w:val="D4D4D4"/>
          <w:sz w:val="24"/>
          <w:szCs w:val="24"/>
          <w:lang w:eastAsia="en-IN"/>
        </w:rPr>
        <w:t>fun(**dict1) </w:t>
      </w:r>
      <w:r w:rsidRPr="002B5B63">
        <w:rPr>
          <w:rFonts w:ascii="Consolas" w:eastAsia="Times New Roman" w:hAnsi="Consolas" w:cs="Times New Roman"/>
          <w:color w:val="6A9955"/>
          <w:sz w:val="24"/>
          <w:szCs w:val="24"/>
          <w:lang w:eastAsia="en-IN"/>
        </w:rPr>
        <w:t>#Here to access the dictionary we use double star</w:t>
      </w:r>
    </w:p>
    <w:p w:rsidR="002B5B63" w:rsidRPr="002B5B63" w:rsidRDefault="002B5B63" w:rsidP="002B5B63">
      <w:pPr>
        <w:shd w:val="clear" w:color="auto" w:fill="1E1E1E"/>
        <w:spacing w:after="240" w:line="330" w:lineRule="atLeast"/>
        <w:rPr>
          <w:rFonts w:ascii="Consolas" w:eastAsia="Times New Roman" w:hAnsi="Consolas" w:cs="Times New Roman"/>
          <w:color w:val="D4D4D4"/>
          <w:sz w:val="24"/>
          <w:szCs w:val="24"/>
          <w:lang w:eastAsia="en-IN"/>
        </w:rPr>
      </w:pPr>
    </w:p>
    <w:p w:rsidR="007658A4" w:rsidRDefault="002B5B63" w:rsidP="0044087F">
      <w:pPr>
        <w:rPr>
          <w:sz w:val="28"/>
          <w:szCs w:val="24"/>
          <w:lang w:val="en-US"/>
        </w:rPr>
      </w:pPr>
      <w:r>
        <w:rPr>
          <w:sz w:val="28"/>
          <w:szCs w:val="24"/>
          <w:lang w:val="en-US"/>
        </w:rPr>
        <w:t>this will give the output as :</w:t>
      </w:r>
    </w:p>
    <w:p w:rsidR="002B5B63" w:rsidRPr="002B5B63" w:rsidRDefault="002B5B63" w:rsidP="002B5B63">
      <w:pPr>
        <w:rPr>
          <w:sz w:val="28"/>
          <w:szCs w:val="24"/>
          <w:lang w:val="en-US"/>
        </w:rPr>
      </w:pPr>
      <w:r w:rsidRPr="002B5B63">
        <w:rPr>
          <w:sz w:val="28"/>
          <w:szCs w:val="24"/>
          <w:lang w:val="en-US"/>
        </w:rPr>
        <w:t>Your name is Pintu Raj</w:t>
      </w:r>
    </w:p>
    <w:p w:rsidR="002B5B63" w:rsidRPr="002B5B63" w:rsidRDefault="002B5B63" w:rsidP="002B5B63">
      <w:pPr>
        <w:rPr>
          <w:sz w:val="28"/>
          <w:szCs w:val="24"/>
          <w:lang w:val="en-US"/>
        </w:rPr>
      </w:pPr>
      <w:r w:rsidRPr="002B5B63">
        <w:rPr>
          <w:sz w:val="28"/>
          <w:szCs w:val="24"/>
          <w:lang w:val="en-US"/>
        </w:rPr>
        <w:t>Your age is 21</w:t>
      </w:r>
    </w:p>
    <w:p w:rsidR="002B5B63" w:rsidRDefault="002B5B63" w:rsidP="002B5B63">
      <w:pPr>
        <w:rPr>
          <w:sz w:val="28"/>
          <w:szCs w:val="24"/>
          <w:lang w:val="en-US"/>
        </w:rPr>
      </w:pPr>
      <w:r w:rsidRPr="002B5B63">
        <w:rPr>
          <w:sz w:val="28"/>
          <w:szCs w:val="24"/>
          <w:lang w:val="en-US"/>
        </w:rPr>
        <w:t>Your gender is male</w:t>
      </w:r>
    </w:p>
    <w:p w:rsidR="002B5B63" w:rsidRDefault="002B5B63" w:rsidP="002B5B63">
      <w:pPr>
        <w:rPr>
          <w:sz w:val="28"/>
          <w:szCs w:val="24"/>
          <w:lang w:val="en-US"/>
        </w:rPr>
      </w:pPr>
      <w:r>
        <w:rPr>
          <w:sz w:val="28"/>
          <w:szCs w:val="24"/>
          <w:lang w:val="en-US"/>
        </w:rPr>
        <w:t>Eg:</w:t>
      </w:r>
    </w:p>
    <w:p w:rsidR="002B5B63" w:rsidRPr="002B5B63" w:rsidRDefault="002B5B63" w:rsidP="002B5B63">
      <w:pPr>
        <w:shd w:val="clear" w:color="auto" w:fill="1E1E1E"/>
        <w:spacing w:after="0" w:line="330" w:lineRule="atLeast"/>
        <w:rPr>
          <w:rFonts w:ascii="Consolas" w:eastAsia="Times New Roman" w:hAnsi="Consolas" w:cs="Times New Roman"/>
          <w:color w:val="D4D4D4"/>
          <w:sz w:val="24"/>
          <w:szCs w:val="24"/>
          <w:lang w:eastAsia="en-IN"/>
        </w:rPr>
      </w:pPr>
      <w:r w:rsidRPr="002B5B63">
        <w:rPr>
          <w:rFonts w:ascii="Consolas" w:eastAsia="Times New Roman" w:hAnsi="Consolas" w:cs="Times New Roman"/>
          <w:color w:val="D4D4D4"/>
          <w:sz w:val="24"/>
          <w:szCs w:val="24"/>
          <w:lang w:eastAsia="en-IN"/>
        </w:rPr>
        <w:t>dict1 = {</w:t>
      </w:r>
      <w:r w:rsidRPr="002B5B63">
        <w:rPr>
          <w:rFonts w:ascii="Consolas" w:eastAsia="Times New Roman" w:hAnsi="Consolas" w:cs="Times New Roman"/>
          <w:color w:val="CE9178"/>
          <w:sz w:val="24"/>
          <w:szCs w:val="24"/>
          <w:lang w:eastAsia="en-IN"/>
        </w:rPr>
        <w:t>'name'</w:t>
      </w:r>
      <w:r w:rsidRPr="002B5B63">
        <w:rPr>
          <w:rFonts w:ascii="Consolas" w:eastAsia="Times New Roman" w:hAnsi="Consolas" w:cs="Times New Roman"/>
          <w:color w:val="D4D4D4"/>
          <w:sz w:val="24"/>
          <w:szCs w:val="24"/>
          <w:lang w:eastAsia="en-IN"/>
        </w:rPr>
        <w:t> : </w:t>
      </w:r>
      <w:r w:rsidRPr="002B5B63">
        <w:rPr>
          <w:rFonts w:ascii="Consolas" w:eastAsia="Times New Roman" w:hAnsi="Consolas" w:cs="Times New Roman"/>
          <w:color w:val="CE9178"/>
          <w:sz w:val="24"/>
          <w:szCs w:val="24"/>
          <w:lang w:eastAsia="en-IN"/>
        </w:rPr>
        <w:t>'Pintu Raj'</w:t>
      </w:r>
      <w:r w:rsidRPr="002B5B63">
        <w:rPr>
          <w:rFonts w:ascii="Consolas" w:eastAsia="Times New Roman" w:hAnsi="Consolas" w:cs="Times New Roman"/>
          <w:color w:val="D4D4D4"/>
          <w:sz w:val="24"/>
          <w:szCs w:val="24"/>
          <w:lang w:eastAsia="en-IN"/>
        </w:rPr>
        <w:t>, </w:t>
      </w:r>
      <w:r w:rsidRPr="002B5B63">
        <w:rPr>
          <w:rFonts w:ascii="Consolas" w:eastAsia="Times New Roman" w:hAnsi="Consolas" w:cs="Times New Roman"/>
          <w:color w:val="CE9178"/>
          <w:sz w:val="24"/>
          <w:szCs w:val="24"/>
          <w:lang w:eastAsia="en-IN"/>
        </w:rPr>
        <w:t>'age'</w:t>
      </w:r>
      <w:r w:rsidRPr="002B5B63">
        <w:rPr>
          <w:rFonts w:ascii="Consolas" w:eastAsia="Times New Roman" w:hAnsi="Consolas" w:cs="Times New Roman"/>
          <w:color w:val="D4D4D4"/>
          <w:sz w:val="24"/>
          <w:szCs w:val="24"/>
          <w:lang w:eastAsia="en-IN"/>
        </w:rPr>
        <w:t> : </w:t>
      </w:r>
      <w:r w:rsidRPr="002B5B63">
        <w:rPr>
          <w:rFonts w:ascii="Consolas" w:eastAsia="Times New Roman" w:hAnsi="Consolas" w:cs="Times New Roman"/>
          <w:color w:val="B5CEA8"/>
          <w:sz w:val="24"/>
          <w:szCs w:val="24"/>
          <w:lang w:eastAsia="en-IN"/>
        </w:rPr>
        <w:t>21</w:t>
      </w:r>
      <w:r w:rsidRPr="002B5B63">
        <w:rPr>
          <w:rFonts w:ascii="Consolas" w:eastAsia="Times New Roman" w:hAnsi="Consolas" w:cs="Times New Roman"/>
          <w:color w:val="D4D4D4"/>
          <w:sz w:val="24"/>
          <w:szCs w:val="24"/>
          <w:lang w:eastAsia="en-IN"/>
        </w:rPr>
        <w:t>, </w:t>
      </w:r>
      <w:r w:rsidRPr="002B5B63">
        <w:rPr>
          <w:rFonts w:ascii="Consolas" w:eastAsia="Times New Roman" w:hAnsi="Consolas" w:cs="Times New Roman"/>
          <w:color w:val="CE9178"/>
          <w:sz w:val="24"/>
          <w:szCs w:val="24"/>
          <w:lang w:eastAsia="en-IN"/>
        </w:rPr>
        <w:t>'gender'</w:t>
      </w:r>
      <w:r w:rsidRPr="002B5B63">
        <w:rPr>
          <w:rFonts w:ascii="Consolas" w:eastAsia="Times New Roman" w:hAnsi="Consolas" w:cs="Times New Roman"/>
          <w:color w:val="D4D4D4"/>
          <w:sz w:val="24"/>
          <w:szCs w:val="24"/>
          <w:lang w:eastAsia="en-IN"/>
        </w:rPr>
        <w:t> : </w:t>
      </w:r>
      <w:r w:rsidRPr="002B5B63">
        <w:rPr>
          <w:rFonts w:ascii="Consolas" w:eastAsia="Times New Roman" w:hAnsi="Consolas" w:cs="Times New Roman"/>
          <w:color w:val="CE9178"/>
          <w:sz w:val="24"/>
          <w:szCs w:val="24"/>
          <w:lang w:eastAsia="en-IN"/>
        </w:rPr>
        <w:t>'male'</w:t>
      </w:r>
      <w:r w:rsidRPr="002B5B63">
        <w:rPr>
          <w:rFonts w:ascii="Consolas" w:eastAsia="Times New Roman" w:hAnsi="Consolas" w:cs="Times New Roman"/>
          <w:color w:val="D4D4D4"/>
          <w:sz w:val="24"/>
          <w:szCs w:val="24"/>
          <w:lang w:eastAsia="en-IN"/>
        </w:rPr>
        <w:t>}</w:t>
      </w:r>
    </w:p>
    <w:p w:rsidR="002B5B63" w:rsidRPr="002B5B63" w:rsidRDefault="002B5B63" w:rsidP="002B5B63">
      <w:pPr>
        <w:shd w:val="clear" w:color="auto" w:fill="1E1E1E"/>
        <w:spacing w:after="0" w:line="330" w:lineRule="atLeast"/>
        <w:rPr>
          <w:rFonts w:ascii="Consolas" w:eastAsia="Times New Roman" w:hAnsi="Consolas" w:cs="Times New Roman"/>
          <w:color w:val="D4D4D4"/>
          <w:sz w:val="24"/>
          <w:szCs w:val="24"/>
          <w:lang w:eastAsia="en-IN"/>
        </w:rPr>
      </w:pPr>
    </w:p>
    <w:p w:rsidR="002B5B63" w:rsidRPr="002B5B63" w:rsidRDefault="002B5B63" w:rsidP="002B5B63">
      <w:pPr>
        <w:shd w:val="clear" w:color="auto" w:fill="1E1E1E"/>
        <w:spacing w:after="0" w:line="330" w:lineRule="atLeast"/>
        <w:rPr>
          <w:rFonts w:ascii="Consolas" w:eastAsia="Times New Roman" w:hAnsi="Consolas" w:cs="Times New Roman"/>
          <w:color w:val="D4D4D4"/>
          <w:sz w:val="24"/>
          <w:szCs w:val="24"/>
          <w:lang w:eastAsia="en-IN"/>
        </w:rPr>
      </w:pPr>
      <w:r w:rsidRPr="002B5B63">
        <w:rPr>
          <w:rFonts w:ascii="Consolas" w:eastAsia="Times New Roman" w:hAnsi="Consolas" w:cs="Times New Roman"/>
          <w:color w:val="569CD6"/>
          <w:sz w:val="24"/>
          <w:szCs w:val="24"/>
          <w:lang w:eastAsia="en-IN"/>
        </w:rPr>
        <w:t>def</w:t>
      </w:r>
      <w:r w:rsidRPr="002B5B63">
        <w:rPr>
          <w:rFonts w:ascii="Consolas" w:eastAsia="Times New Roman" w:hAnsi="Consolas" w:cs="Times New Roman"/>
          <w:color w:val="D4D4D4"/>
          <w:sz w:val="24"/>
          <w:szCs w:val="24"/>
          <w:lang w:eastAsia="en-IN"/>
        </w:rPr>
        <w:t> </w:t>
      </w:r>
      <w:r w:rsidRPr="002B5B63">
        <w:rPr>
          <w:rFonts w:ascii="Consolas" w:eastAsia="Times New Roman" w:hAnsi="Consolas" w:cs="Times New Roman"/>
          <w:color w:val="DCDCAA"/>
          <w:sz w:val="24"/>
          <w:szCs w:val="24"/>
          <w:lang w:eastAsia="en-IN"/>
        </w:rPr>
        <w:t>fun</w:t>
      </w:r>
      <w:r w:rsidRPr="002B5B63">
        <w:rPr>
          <w:rFonts w:ascii="Consolas" w:eastAsia="Times New Roman" w:hAnsi="Consolas" w:cs="Times New Roman"/>
          <w:color w:val="D4D4D4"/>
          <w:sz w:val="24"/>
          <w:szCs w:val="24"/>
          <w:lang w:eastAsia="en-IN"/>
        </w:rPr>
        <w:t>(</w:t>
      </w:r>
      <w:r w:rsidRPr="002B5B63">
        <w:rPr>
          <w:rFonts w:ascii="Consolas" w:eastAsia="Times New Roman" w:hAnsi="Consolas" w:cs="Times New Roman"/>
          <w:color w:val="9CDCFE"/>
          <w:sz w:val="24"/>
          <w:szCs w:val="24"/>
          <w:lang w:eastAsia="en-IN"/>
        </w:rPr>
        <w:t>num</w:t>
      </w:r>
      <w:r w:rsidRPr="002B5B63">
        <w:rPr>
          <w:rFonts w:ascii="Consolas" w:eastAsia="Times New Roman" w:hAnsi="Consolas" w:cs="Times New Roman"/>
          <w:color w:val="D4D4D4"/>
          <w:sz w:val="24"/>
          <w:szCs w:val="24"/>
          <w:lang w:eastAsia="en-IN"/>
        </w:rPr>
        <w:t>, **</w:t>
      </w:r>
      <w:r w:rsidRPr="002B5B63">
        <w:rPr>
          <w:rFonts w:ascii="Consolas" w:eastAsia="Times New Roman" w:hAnsi="Consolas" w:cs="Times New Roman"/>
          <w:color w:val="9CDCFE"/>
          <w:sz w:val="24"/>
          <w:szCs w:val="24"/>
          <w:lang w:eastAsia="en-IN"/>
        </w:rPr>
        <w:t>kwargs</w:t>
      </w:r>
      <w:r w:rsidRPr="002B5B63">
        <w:rPr>
          <w:rFonts w:ascii="Consolas" w:eastAsia="Times New Roman" w:hAnsi="Consolas" w:cs="Times New Roman"/>
          <w:color w:val="D4D4D4"/>
          <w:sz w:val="24"/>
          <w:szCs w:val="24"/>
          <w:lang w:eastAsia="en-IN"/>
        </w:rPr>
        <w:t>):</w:t>
      </w:r>
    </w:p>
    <w:p w:rsidR="002B5B63" w:rsidRPr="002B5B63" w:rsidRDefault="002B5B63" w:rsidP="002B5B63">
      <w:pPr>
        <w:shd w:val="clear" w:color="auto" w:fill="1E1E1E"/>
        <w:spacing w:after="0" w:line="330" w:lineRule="atLeast"/>
        <w:rPr>
          <w:rFonts w:ascii="Consolas" w:eastAsia="Times New Roman" w:hAnsi="Consolas" w:cs="Times New Roman"/>
          <w:color w:val="D4D4D4"/>
          <w:sz w:val="24"/>
          <w:szCs w:val="24"/>
          <w:lang w:eastAsia="en-IN"/>
        </w:rPr>
      </w:pPr>
      <w:r w:rsidRPr="002B5B63">
        <w:rPr>
          <w:rFonts w:ascii="Consolas" w:eastAsia="Times New Roman" w:hAnsi="Consolas" w:cs="Times New Roman"/>
          <w:color w:val="D4D4D4"/>
          <w:sz w:val="24"/>
          <w:szCs w:val="24"/>
          <w:lang w:eastAsia="en-IN"/>
        </w:rPr>
        <w:t>    </w:t>
      </w:r>
      <w:r w:rsidRPr="002B5B63">
        <w:rPr>
          <w:rFonts w:ascii="Consolas" w:eastAsia="Times New Roman" w:hAnsi="Consolas" w:cs="Times New Roman"/>
          <w:color w:val="DCDCAA"/>
          <w:sz w:val="24"/>
          <w:szCs w:val="24"/>
          <w:lang w:eastAsia="en-IN"/>
        </w:rPr>
        <w:t>print</w:t>
      </w:r>
      <w:r w:rsidRPr="002B5B63">
        <w:rPr>
          <w:rFonts w:ascii="Consolas" w:eastAsia="Times New Roman" w:hAnsi="Consolas" w:cs="Times New Roman"/>
          <w:color w:val="D4D4D4"/>
          <w:sz w:val="24"/>
          <w:szCs w:val="24"/>
          <w:lang w:eastAsia="en-IN"/>
        </w:rPr>
        <w:t>(num)</w:t>
      </w:r>
    </w:p>
    <w:p w:rsidR="002B5B63" w:rsidRPr="002B5B63" w:rsidRDefault="002B5B63" w:rsidP="002B5B63">
      <w:pPr>
        <w:shd w:val="clear" w:color="auto" w:fill="1E1E1E"/>
        <w:spacing w:after="0" w:line="330" w:lineRule="atLeast"/>
        <w:rPr>
          <w:rFonts w:ascii="Consolas" w:eastAsia="Times New Roman" w:hAnsi="Consolas" w:cs="Times New Roman"/>
          <w:color w:val="D4D4D4"/>
          <w:sz w:val="24"/>
          <w:szCs w:val="24"/>
          <w:lang w:eastAsia="en-IN"/>
        </w:rPr>
      </w:pPr>
      <w:r w:rsidRPr="002B5B63">
        <w:rPr>
          <w:rFonts w:ascii="Consolas" w:eastAsia="Times New Roman" w:hAnsi="Consolas" w:cs="Times New Roman"/>
          <w:color w:val="D4D4D4"/>
          <w:sz w:val="24"/>
          <w:szCs w:val="24"/>
          <w:lang w:eastAsia="en-IN"/>
        </w:rPr>
        <w:t>    </w:t>
      </w:r>
      <w:r w:rsidRPr="002B5B63">
        <w:rPr>
          <w:rFonts w:ascii="Consolas" w:eastAsia="Times New Roman" w:hAnsi="Consolas" w:cs="Times New Roman"/>
          <w:color w:val="C586C0"/>
          <w:sz w:val="24"/>
          <w:szCs w:val="24"/>
          <w:lang w:eastAsia="en-IN"/>
        </w:rPr>
        <w:t>for</w:t>
      </w:r>
      <w:r w:rsidRPr="002B5B63">
        <w:rPr>
          <w:rFonts w:ascii="Consolas" w:eastAsia="Times New Roman" w:hAnsi="Consolas" w:cs="Times New Roman"/>
          <w:color w:val="D4D4D4"/>
          <w:sz w:val="24"/>
          <w:szCs w:val="24"/>
          <w:lang w:eastAsia="en-IN"/>
        </w:rPr>
        <w:t> i, j </w:t>
      </w:r>
      <w:r w:rsidRPr="002B5B63">
        <w:rPr>
          <w:rFonts w:ascii="Consolas" w:eastAsia="Times New Roman" w:hAnsi="Consolas" w:cs="Times New Roman"/>
          <w:color w:val="C586C0"/>
          <w:sz w:val="24"/>
          <w:szCs w:val="24"/>
          <w:lang w:eastAsia="en-IN"/>
        </w:rPr>
        <w:t>in</w:t>
      </w:r>
      <w:r w:rsidRPr="002B5B63">
        <w:rPr>
          <w:rFonts w:ascii="Consolas" w:eastAsia="Times New Roman" w:hAnsi="Consolas" w:cs="Times New Roman"/>
          <w:color w:val="D4D4D4"/>
          <w:sz w:val="24"/>
          <w:szCs w:val="24"/>
          <w:lang w:eastAsia="en-IN"/>
        </w:rPr>
        <w:t> kwargs.items():  </w:t>
      </w:r>
      <w:r w:rsidRPr="002B5B63">
        <w:rPr>
          <w:rFonts w:ascii="Consolas" w:eastAsia="Times New Roman" w:hAnsi="Consolas" w:cs="Times New Roman"/>
          <w:color w:val="6A9955"/>
          <w:sz w:val="24"/>
          <w:szCs w:val="24"/>
          <w:lang w:eastAsia="en-IN"/>
        </w:rPr>
        <w:t># here we start for loop inside the dictionary</w:t>
      </w:r>
    </w:p>
    <w:p w:rsidR="002B5B63" w:rsidRPr="002B5B63" w:rsidRDefault="002B5B63" w:rsidP="002B5B63">
      <w:pPr>
        <w:shd w:val="clear" w:color="auto" w:fill="1E1E1E"/>
        <w:spacing w:after="0" w:line="330" w:lineRule="atLeast"/>
        <w:rPr>
          <w:rFonts w:ascii="Consolas" w:eastAsia="Times New Roman" w:hAnsi="Consolas" w:cs="Times New Roman"/>
          <w:color w:val="D4D4D4"/>
          <w:sz w:val="24"/>
          <w:szCs w:val="24"/>
          <w:lang w:eastAsia="en-IN"/>
        </w:rPr>
      </w:pPr>
      <w:r w:rsidRPr="002B5B63">
        <w:rPr>
          <w:rFonts w:ascii="Consolas" w:eastAsia="Times New Roman" w:hAnsi="Consolas" w:cs="Times New Roman"/>
          <w:color w:val="D4D4D4"/>
          <w:sz w:val="24"/>
          <w:szCs w:val="24"/>
          <w:lang w:eastAsia="en-IN"/>
        </w:rPr>
        <w:t>        </w:t>
      </w:r>
      <w:r w:rsidRPr="002B5B63">
        <w:rPr>
          <w:rFonts w:ascii="Consolas" w:eastAsia="Times New Roman" w:hAnsi="Consolas" w:cs="Times New Roman"/>
          <w:color w:val="DCDCAA"/>
          <w:sz w:val="24"/>
          <w:szCs w:val="24"/>
          <w:lang w:eastAsia="en-IN"/>
        </w:rPr>
        <w:t>print</w:t>
      </w:r>
      <w:r w:rsidRPr="002B5B63">
        <w:rPr>
          <w:rFonts w:ascii="Consolas" w:eastAsia="Times New Roman" w:hAnsi="Consolas" w:cs="Times New Roman"/>
          <w:color w:val="D4D4D4"/>
          <w:sz w:val="24"/>
          <w:szCs w:val="24"/>
          <w:lang w:eastAsia="en-IN"/>
        </w:rPr>
        <w:t>(</w:t>
      </w:r>
      <w:r w:rsidRPr="002B5B63">
        <w:rPr>
          <w:rFonts w:ascii="Consolas" w:eastAsia="Times New Roman" w:hAnsi="Consolas" w:cs="Times New Roman"/>
          <w:color w:val="569CD6"/>
          <w:sz w:val="24"/>
          <w:szCs w:val="24"/>
          <w:lang w:eastAsia="en-IN"/>
        </w:rPr>
        <w:t>f</w:t>
      </w:r>
      <w:r w:rsidRPr="002B5B63">
        <w:rPr>
          <w:rFonts w:ascii="Consolas" w:eastAsia="Times New Roman" w:hAnsi="Consolas" w:cs="Times New Roman"/>
          <w:color w:val="CE9178"/>
          <w:sz w:val="24"/>
          <w:szCs w:val="24"/>
          <w:lang w:eastAsia="en-IN"/>
        </w:rPr>
        <w:t>'Your </w:t>
      </w:r>
      <w:r w:rsidRPr="002B5B63">
        <w:rPr>
          <w:rFonts w:ascii="Consolas" w:eastAsia="Times New Roman" w:hAnsi="Consolas" w:cs="Times New Roman"/>
          <w:color w:val="569CD6"/>
          <w:sz w:val="24"/>
          <w:szCs w:val="24"/>
          <w:lang w:eastAsia="en-IN"/>
        </w:rPr>
        <w:t>{</w:t>
      </w:r>
      <w:r w:rsidRPr="002B5B63">
        <w:rPr>
          <w:rFonts w:ascii="Consolas" w:eastAsia="Times New Roman" w:hAnsi="Consolas" w:cs="Times New Roman"/>
          <w:color w:val="D4D4D4"/>
          <w:sz w:val="24"/>
          <w:szCs w:val="24"/>
          <w:lang w:eastAsia="en-IN"/>
        </w:rPr>
        <w:t>i</w:t>
      </w:r>
      <w:r w:rsidRPr="002B5B63">
        <w:rPr>
          <w:rFonts w:ascii="Consolas" w:eastAsia="Times New Roman" w:hAnsi="Consolas" w:cs="Times New Roman"/>
          <w:color w:val="569CD6"/>
          <w:sz w:val="24"/>
          <w:szCs w:val="24"/>
          <w:lang w:eastAsia="en-IN"/>
        </w:rPr>
        <w:t>}</w:t>
      </w:r>
      <w:r w:rsidRPr="002B5B63">
        <w:rPr>
          <w:rFonts w:ascii="Consolas" w:eastAsia="Times New Roman" w:hAnsi="Consolas" w:cs="Times New Roman"/>
          <w:color w:val="CE9178"/>
          <w:sz w:val="24"/>
          <w:szCs w:val="24"/>
          <w:lang w:eastAsia="en-IN"/>
        </w:rPr>
        <w:t> is </w:t>
      </w:r>
      <w:r w:rsidRPr="002B5B63">
        <w:rPr>
          <w:rFonts w:ascii="Consolas" w:eastAsia="Times New Roman" w:hAnsi="Consolas" w:cs="Times New Roman"/>
          <w:color w:val="569CD6"/>
          <w:sz w:val="24"/>
          <w:szCs w:val="24"/>
          <w:lang w:eastAsia="en-IN"/>
        </w:rPr>
        <w:t>{</w:t>
      </w:r>
      <w:r w:rsidRPr="002B5B63">
        <w:rPr>
          <w:rFonts w:ascii="Consolas" w:eastAsia="Times New Roman" w:hAnsi="Consolas" w:cs="Times New Roman"/>
          <w:color w:val="D4D4D4"/>
          <w:sz w:val="24"/>
          <w:szCs w:val="24"/>
          <w:lang w:eastAsia="en-IN"/>
        </w:rPr>
        <w:t>j</w:t>
      </w:r>
      <w:r w:rsidRPr="002B5B63">
        <w:rPr>
          <w:rFonts w:ascii="Consolas" w:eastAsia="Times New Roman" w:hAnsi="Consolas" w:cs="Times New Roman"/>
          <w:color w:val="569CD6"/>
          <w:sz w:val="24"/>
          <w:szCs w:val="24"/>
          <w:lang w:eastAsia="en-IN"/>
        </w:rPr>
        <w:t>}</w:t>
      </w:r>
      <w:r w:rsidRPr="002B5B63">
        <w:rPr>
          <w:rFonts w:ascii="Consolas" w:eastAsia="Times New Roman" w:hAnsi="Consolas" w:cs="Times New Roman"/>
          <w:color w:val="CE9178"/>
          <w:sz w:val="24"/>
          <w:szCs w:val="24"/>
          <w:lang w:eastAsia="en-IN"/>
        </w:rPr>
        <w:t>'</w:t>
      </w:r>
      <w:r w:rsidRPr="002B5B63">
        <w:rPr>
          <w:rFonts w:ascii="Consolas" w:eastAsia="Times New Roman" w:hAnsi="Consolas" w:cs="Times New Roman"/>
          <w:color w:val="D4D4D4"/>
          <w:sz w:val="24"/>
          <w:szCs w:val="24"/>
          <w:lang w:eastAsia="en-IN"/>
        </w:rPr>
        <w:t>)  </w:t>
      </w:r>
      <w:r w:rsidRPr="002B5B63">
        <w:rPr>
          <w:rFonts w:ascii="Consolas" w:eastAsia="Times New Roman" w:hAnsi="Consolas" w:cs="Times New Roman"/>
          <w:color w:val="6A9955"/>
          <w:sz w:val="24"/>
          <w:szCs w:val="24"/>
          <w:lang w:eastAsia="en-IN"/>
        </w:rPr>
        <w:t># here return is not working insteed of print why?</w:t>
      </w:r>
    </w:p>
    <w:p w:rsidR="002B5B63" w:rsidRPr="002B5B63" w:rsidRDefault="002B5B63" w:rsidP="002B5B63">
      <w:pPr>
        <w:shd w:val="clear" w:color="auto" w:fill="1E1E1E"/>
        <w:spacing w:after="240" w:line="330" w:lineRule="atLeast"/>
        <w:rPr>
          <w:rFonts w:ascii="Consolas" w:eastAsia="Times New Roman" w:hAnsi="Consolas" w:cs="Times New Roman"/>
          <w:color w:val="D4D4D4"/>
          <w:sz w:val="24"/>
          <w:szCs w:val="24"/>
          <w:lang w:eastAsia="en-IN"/>
        </w:rPr>
      </w:pPr>
    </w:p>
    <w:p w:rsidR="002B5B63" w:rsidRPr="002B5B63" w:rsidRDefault="002B5B63" w:rsidP="002B5B63">
      <w:pPr>
        <w:shd w:val="clear" w:color="auto" w:fill="1E1E1E"/>
        <w:spacing w:after="0" w:line="330" w:lineRule="atLeast"/>
        <w:rPr>
          <w:rFonts w:ascii="Consolas" w:eastAsia="Times New Roman" w:hAnsi="Consolas" w:cs="Times New Roman"/>
          <w:color w:val="D4D4D4"/>
          <w:sz w:val="24"/>
          <w:szCs w:val="24"/>
          <w:lang w:eastAsia="en-IN"/>
        </w:rPr>
      </w:pPr>
      <w:r w:rsidRPr="002B5B63">
        <w:rPr>
          <w:rFonts w:ascii="Consolas" w:eastAsia="Times New Roman" w:hAnsi="Consolas" w:cs="Times New Roman"/>
          <w:color w:val="D4D4D4"/>
          <w:sz w:val="24"/>
          <w:szCs w:val="24"/>
          <w:lang w:eastAsia="en-IN"/>
        </w:rPr>
        <w:t>fun(</w:t>
      </w:r>
      <w:r w:rsidRPr="002B5B63">
        <w:rPr>
          <w:rFonts w:ascii="Consolas" w:eastAsia="Times New Roman" w:hAnsi="Consolas" w:cs="Times New Roman"/>
          <w:color w:val="CE9178"/>
          <w:sz w:val="24"/>
          <w:szCs w:val="24"/>
          <w:lang w:eastAsia="en-IN"/>
        </w:rPr>
        <w:t>'hello world'</w:t>
      </w:r>
      <w:r w:rsidRPr="002B5B63">
        <w:rPr>
          <w:rFonts w:ascii="Consolas" w:eastAsia="Times New Roman" w:hAnsi="Consolas" w:cs="Times New Roman"/>
          <w:color w:val="D4D4D4"/>
          <w:sz w:val="24"/>
          <w:szCs w:val="24"/>
          <w:lang w:eastAsia="en-IN"/>
        </w:rPr>
        <w:t>, **dict1) </w:t>
      </w:r>
      <w:r w:rsidRPr="002B5B63">
        <w:rPr>
          <w:rFonts w:ascii="Consolas" w:eastAsia="Times New Roman" w:hAnsi="Consolas" w:cs="Times New Roman"/>
          <w:color w:val="6A9955"/>
          <w:sz w:val="24"/>
          <w:szCs w:val="24"/>
          <w:lang w:eastAsia="en-IN"/>
        </w:rPr>
        <w:t>#Here to access the dictionary we use double star</w:t>
      </w:r>
    </w:p>
    <w:p w:rsidR="002B5B63" w:rsidRPr="002B5B63" w:rsidRDefault="002B5B63" w:rsidP="002B5B63">
      <w:pPr>
        <w:shd w:val="clear" w:color="auto" w:fill="1E1E1E"/>
        <w:spacing w:after="240" w:line="330" w:lineRule="atLeast"/>
        <w:rPr>
          <w:rFonts w:ascii="Consolas" w:eastAsia="Times New Roman" w:hAnsi="Consolas" w:cs="Times New Roman"/>
          <w:color w:val="D4D4D4"/>
          <w:sz w:val="24"/>
          <w:szCs w:val="24"/>
          <w:lang w:eastAsia="en-IN"/>
        </w:rPr>
      </w:pPr>
    </w:p>
    <w:p w:rsidR="002B5B63" w:rsidRDefault="002B5B63" w:rsidP="002B5B63">
      <w:pPr>
        <w:rPr>
          <w:sz w:val="28"/>
          <w:szCs w:val="24"/>
          <w:lang w:val="en-US"/>
        </w:rPr>
      </w:pPr>
      <w:r>
        <w:rPr>
          <w:sz w:val="28"/>
          <w:szCs w:val="24"/>
          <w:lang w:val="en-US"/>
        </w:rPr>
        <w:t>this will give the output as:</w:t>
      </w:r>
    </w:p>
    <w:p w:rsidR="002B5B63" w:rsidRPr="002B5B63" w:rsidRDefault="002B5B63" w:rsidP="002B5B63">
      <w:pPr>
        <w:rPr>
          <w:sz w:val="28"/>
          <w:szCs w:val="24"/>
          <w:lang w:val="en-US"/>
        </w:rPr>
      </w:pPr>
      <w:r w:rsidRPr="002B5B63">
        <w:rPr>
          <w:sz w:val="28"/>
          <w:szCs w:val="24"/>
          <w:lang w:val="en-US"/>
        </w:rPr>
        <w:t>Your name is Pintu Raj</w:t>
      </w:r>
    </w:p>
    <w:p w:rsidR="002B5B63" w:rsidRPr="002B5B63" w:rsidRDefault="002B5B63" w:rsidP="002B5B63">
      <w:pPr>
        <w:rPr>
          <w:sz w:val="28"/>
          <w:szCs w:val="24"/>
          <w:lang w:val="en-US"/>
        </w:rPr>
      </w:pPr>
      <w:r w:rsidRPr="002B5B63">
        <w:rPr>
          <w:sz w:val="28"/>
          <w:szCs w:val="24"/>
          <w:lang w:val="en-US"/>
        </w:rPr>
        <w:t>Your age is 21</w:t>
      </w:r>
    </w:p>
    <w:p w:rsidR="002B5B63" w:rsidRDefault="002B5B63" w:rsidP="002B5B63">
      <w:pPr>
        <w:rPr>
          <w:sz w:val="28"/>
          <w:szCs w:val="24"/>
          <w:lang w:val="en-US"/>
        </w:rPr>
      </w:pPr>
      <w:r w:rsidRPr="002B5B63">
        <w:rPr>
          <w:sz w:val="28"/>
          <w:szCs w:val="24"/>
          <w:lang w:val="en-US"/>
        </w:rPr>
        <w:t>Your gender is male</w:t>
      </w:r>
    </w:p>
    <w:p w:rsidR="002B5B63" w:rsidRDefault="002B5B63" w:rsidP="002B5B63">
      <w:pPr>
        <w:rPr>
          <w:sz w:val="28"/>
          <w:szCs w:val="24"/>
          <w:lang w:val="en-US"/>
        </w:rPr>
      </w:pPr>
      <w:r>
        <w:rPr>
          <w:sz w:val="28"/>
          <w:szCs w:val="24"/>
          <w:lang w:val="en-US"/>
        </w:rPr>
        <w:t>Hello world</w:t>
      </w:r>
    </w:p>
    <w:p w:rsidR="002B5B63" w:rsidRDefault="002B5B63" w:rsidP="002B5B63">
      <w:pPr>
        <w:rPr>
          <w:sz w:val="28"/>
          <w:szCs w:val="24"/>
          <w:lang w:val="en-US"/>
        </w:rPr>
      </w:pPr>
    </w:p>
    <w:p w:rsidR="002B5B63" w:rsidRDefault="00C135EF" w:rsidP="002B5B63">
      <w:pPr>
        <w:rPr>
          <w:b/>
          <w:bCs/>
          <w:color w:val="FF0000"/>
          <w:sz w:val="28"/>
          <w:szCs w:val="24"/>
          <w:u w:val="single"/>
          <w:lang w:val="en-US"/>
        </w:rPr>
      </w:pPr>
      <w:r>
        <w:rPr>
          <w:b/>
          <w:bCs/>
          <w:color w:val="FF0000"/>
          <w:sz w:val="32"/>
          <w:szCs w:val="28"/>
          <w:u w:val="single"/>
          <w:lang w:val="en-US"/>
        </w:rPr>
        <w:t xml:space="preserve">Note: </w:t>
      </w:r>
      <w:r>
        <w:rPr>
          <w:b/>
          <w:bCs/>
          <w:color w:val="FF0000"/>
          <w:sz w:val="28"/>
          <w:szCs w:val="24"/>
          <w:u w:val="single"/>
          <w:lang w:val="en-US"/>
        </w:rPr>
        <w:t>The order to write the parameter, default parameter, star args and double star kwargs as follow:</w:t>
      </w:r>
    </w:p>
    <w:p w:rsidR="00C135EF" w:rsidRDefault="00C135EF" w:rsidP="00C135EF">
      <w:pPr>
        <w:jc w:val="center"/>
        <w:rPr>
          <w:b/>
          <w:bCs/>
          <w:color w:val="FF0000"/>
          <w:sz w:val="28"/>
          <w:szCs w:val="24"/>
          <w:u w:val="single"/>
          <w:lang w:val="en-US"/>
        </w:rPr>
      </w:pPr>
      <w:r>
        <w:rPr>
          <w:b/>
          <w:bCs/>
          <w:color w:val="FF0000"/>
          <w:sz w:val="28"/>
          <w:szCs w:val="24"/>
          <w:u w:val="single"/>
          <w:lang w:val="en-US"/>
        </w:rPr>
        <w:t xml:space="preserve">Parameter </w:t>
      </w:r>
      <w:r w:rsidRPr="00C135EF">
        <w:rPr>
          <w:b/>
          <w:bCs/>
          <w:color w:val="FF0000"/>
          <w:sz w:val="28"/>
          <w:szCs w:val="24"/>
          <w:u w:val="single"/>
          <w:lang w:val="en-US"/>
        </w:rPr>
        <w:sym w:font="Wingdings" w:char="F0E0"/>
      </w:r>
      <w:r>
        <w:rPr>
          <w:b/>
          <w:bCs/>
          <w:color w:val="FF0000"/>
          <w:sz w:val="28"/>
          <w:szCs w:val="24"/>
          <w:u w:val="single"/>
          <w:lang w:val="en-US"/>
        </w:rPr>
        <w:t xml:space="preserve">*args </w:t>
      </w:r>
      <w:r w:rsidRPr="00C135EF">
        <w:rPr>
          <w:b/>
          <w:bCs/>
          <w:color w:val="FF0000"/>
          <w:sz w:val="28"/>
          <w:szCs w:val="24"/>
          <w:u w:val="single"/>
          <w:lang w:val="en-US"/>
        </w:rPr>
        <w:sym w:font="Wingdings" w:char="F0E0"/>
      </w:r>
      <w:r>
        <w:rPr>
          <w:b/>
          <w:bCs/>
          <w:color w:val="FF0000"/>
          <w:sz w:val="28"/>
          <w:szCs w:val="24"/>
          <w:u w:val="single"/>
          <w:lang w:val="en-US"/>
        </w:rPr>
        <w:t xml:space="preserve">  default parameter </w:t>
      </w:r>
      <w:r w:rsidRPr="00C135EF">
        <w:rPr>
          <w:b/>
          <w:bCs/>
          <w:color w:val="FF0000"/>
          <w:sz w:val="28"/>
          <w:szCs w:val="24"/>
          <w:u w:val="single"/>
          <w:lang w:val="en-US"/>
        </w:rPr>
        <w:sym w:font="Wingdings" w:char="F0E0"/>
      </w:r>
      <w:r>
        <w:rPr>
          <w:b/>
          <w:bCs/>
          <w:color w:val="FF0000"/>
          <w:sz w:val="28"/>
          <w:szCs w:val="24"/>
          <w:u w:val="single"/>
          <w:lang w:val="en-US"/>
        </w:rPr>
        <w:t>**kwargs</w:t>
      </w:r>
    </w:p>
    <w:p w:rsidR="00C135EF" w:rsidRDefault="00C135EF" w:rsidP="002B5B63">
      <w:pPr>
        <w:rPr>
          <w:b/>
          <w:bCs/>
          <w:color w:val="FF0000"/>
          <w:sz w:val="28"/>
          <w:szCs w:val="24"/>
          <w:u w:val="single"/>
          <w:lang w:val="en-US"/>
        </w:rPr>
      </w:pPr>
    </w:p>
    <w:p w:rsidR="00C135EF" w:rsidRPr="00C135EF" w:rsidRDefault="00C135EF" w:rsidP="002B5B63">
      <w:pPr>
        <w:rPr>
          <w:b/>
          <w:bCs/>
          <w:color w:val="FF0000"/>
          <w:sz w:val="28"/>
          <w:szCs w:val="24"/>
          <w:u w:val="single"/>
          <w:lang w:val="en-US"/>
        </w:rPr>
      </w:pPr>
    </w:p>
    <w:p w:rsidR="00494553" w:rsidRDefault="00C135EF" w:rsidP="00742177">
      <w:pPr>
        <w:rPr>
          <w:sz w:val="28"/>
          <w:szCs w:val="24"/>
          <w:lang w:val="en-US"/>
        </w:rPr>
      </w:pPr>
      <w:r>
        <w:rPr>
          <w:sz w:val="28"/>
          <w:szCs w:val="24"/>
          <w:lang w:val="en-US"/>
        </w:rPr>
        <w:lastRenderedPageBreak/>
        <w:t>Eg:</w:t>
      </w:r>
    </w:p>
    <w:p w:rsidR="00C135EF" w:rsidRPr="00C135EF" w:rsidRDefault="00C135EF" w:rsidP="00C135EF">
      <w:pPr>
        <w:shd w:val="clear" w:color="auto" w:fill="1E1E1E"/>
        <w:spacing w:after="0" w:line="330" w:lineRule="atLeast"/>
        <w:rPr>
          <w:rFonts w:ascii="Consolas" w:eastAsia="Times New Roman" w:hAnsi="Consolas" w:cs="Times New Roman"/>
          <w:color w:val="D4D4D4"/>
          <w:sz w:val="24"/>
          <w:szCs w:val="24"/>
          <w:lang w:eastAsia="en-IN"/>
        </w:rPr>
      </w:pPr>
      <w:r w:rsidRPr="00C135EF">
        <w:rPr>
          <w:rFonts w:ascii="Consolas" w:eastAsia="Times New Roman" w:hAnsi="Consolas" w:cs="Times New Roman"/>
          <w:color w:val="569CD6"/>
          <w:sz w:val="24"/>
          <w:szCs w:val="24"/>
          <w:lang w:eastAsia="en-IN"/>
        </w:rPr>
        <w:t>def</w:t>
      </w:r>
      <w:r w:rsidRPr="00C135EF">
        <w:rPr>
          <w:rFonts w:ascii="Consolas" w:eastAsia="Times New Roman" w:hAnsi="Consolas" w:cs="Times New Roman"/>
          <w:color w:val="D4D4D4"/>
          <w:sz w:val="24"/>
          <w:szCs w:val="24"/>
          <w:lang w:eastAsia="en-IN"/>
        </w:rPr>
        <w:t> </w:t>
      </w:r>
      <w:r w:rsidRPr="00C135EF">
        <w:rPr>
          <w:rFonts w:ascii="Consolas" w:eastAsia="Times New Roman" w:hAnsi="Consolas" w:cs="Times New Roman"/>
          <w:color w:val="DCDCAA"/>
          <w:sz w:val="24"/>
          <w:szCs w:val="24"/>
          <w:lang w:eastAsia="en-IN"/>
        </w:rPr>
        <w:t>func</w:t>
      </w:r>
      <w:r w:rsidRPr="00C135EF">
        <w:rPr>
          <w:rFonts w:ascii="Consolas" w:eastAsia="Times New Roman" w:hAnsi="Consolas" w:cs="Times New Roman"/>
          <w:color w:val="D4D4D4"/>
          <w:sz w:val="24"/>
          <w:szCs w:val="24"/>
          <w:lang w:eastAsia="en-IN"/>
        </w:rPr>
        <w:t>(</w:t>
      </w:r>
      <w:r w:rsidRPr="00C135EF">
        <w:rPr>
          <w:rFonts w:ascii="Consolas" w:eastAsia="Times New Roman" w:hAnsi="Consolas" w:cs="Times New Roman"/>
          <w:color w:val="9CDCFE"/>
          <w:sz w:val="24"/>
          <w:szCs w:val="24"/>
          <w:lang w:eastAsia="en-IN"/>
        </w:rPr>
        <w:t>name</w:t>
      </w:r>
      <w:r w:rsidRPr="00C135EF">
        <w:rPr>
          <w:rFonts w:ascii="Consolas" w:eastAsia="Times New Roman" w:hAnsi="Consolas" w:cs="Times New Roman"/>
          <w:color w:val="D4D4D4"/>
          <w:sz w:val="24"/>
          <w:szCs w:val="24"/>
          <w:lang w:eastAsia="en-IN"/>
        </w:rPr>
        <w:t>, *</w:t>
      </w:r>
      <w:r w:rsidRPr="00C135EF">
        <w:rPr>
          <w:rFonts w:ascii="Consolas" w:eastAsia="Times New Roman" w:hAnsi="Consolas" w:cs="Times New Roman"/>
          <w:color w:val="9CDCFE"/>
          <w:sz w:val="24"/>
          <w:szCs w:val="24"/>
          <w:lang w:eastAsia="en-IN"/>
        </w:rPr>
        <w:t>args</w:t>
      </w:r>
      <w:r w:rsidRPr="00C135EF">
        <w:rPr>
          <w:rFonts w:ascii="Consolas" w:eastAsia="Times New Roman" w:hAnsi="Consolas" w:cs="Times New Roman"/>
          <w:color w:val="D4D4D4"/>
          <w:sz w:val="24"/>
          <w:szCs w:val="24"/>
          <w:lang w:eastAsia="en-IN"/>
        </w:rPr>
        <w:t>, </w:t>
      </w:r>
      <w:r w:rsidRPr="00C135EF">
        <w:rPr>
          <w:rFonts w:ascii="Consolas" w:eastAsia="Times New Roman" w:hAnsi="Consolas" w:cs="Times New Roman"/>
          <w:color w:val="9CDCFE"/>
          <w:sz w:val="24"/>
          <w:szCs w:val="24"/>
          <w:lang w:eastAsia="en-IN"/>
        </w:rPr>
        <w:t>last_name</w:t>
      </w:r>
      <w:r w:rsidRPr="00C135EF">
        <w:rPr>
          <w:rFonts w:ascii="Consolas" w:eastAsia="Times New Roman" w:hAnsi="Consolas" w:cs="Times New Roman"/>
          <w:color w:val="D4D4D4"/>
          <w:sz w:val="24"/>
          <w:szCs w:val="24"/>
          <w:lang w:eastAsia="en-IN"/>
        </w:rPr>
        <w:t> = </w:t>
      </w:r>
      <w:r w:rsidRPr="00C135EF">
        <w:rPr>
          <w:rFonts w:ascii="Consolas" w:eastAsia="Times New Roman" w:hAnsi="Consolas" w:cs="Times New Roman"/>
          <w:color w:val="CE9178"/>
          <w:sz w:val="24"/>
          <w:szCs w:val="24"/>
          <w:lang w:eastAsia="en-IN"/>
        </w:rPr>
        <w:t>'unknown'</w:t>
      </w:r>
      <w:r w:rsidRPr="00C135EF">
        <w:rPr>
          <w:rFonts w:ascii="Consolas" w:eastAsia="Times New Roman" w:hAnsi="Consolas" w:cs="Times New Roman"/>
          <w:color w:val="D4D4D4"/>
          <w:sz w:val="24"/>
          <w:szCs w:val="24"/>
          <w:lang w:eastAsia="en-IN"/>
        </w:rPr>
        <w:t>, **</w:t>
      </w:r>
      <w:r w:rsidRPr="00C135EF">
        <w:rPr>
          <w:rFonts w:ascii="Consolas" w:eastAsia="Times New Roman" w:hAnsi="Consolas" w:cs="Times New Roman"/>
          <w:color w:val="9CDCFE"/>
          <w:sz w:val="24"/>
          <w:szCs w:val="24"/>
          <w:lang w:eastAsia="en-IN"/>
        </w:rPr>
        <w:t>kwargs</w:t>
      </w:r>
      <w:r w:rsidRPr="00C135EF">
        <w:rPr>
          <w:rFonts w:ascii="Consolas" w:eastAsia="Times New Roman" w:hAnsi="Consolas" w:cs="Times New Roman"/>
          <w:color w:val="D4D4D4"/>
          <w:sz w:val="24"/>
          <w:szCs w:val="24"/>
          <w:lang w:eastAsia="en-IN"/>
        </w:rPr>
        <w:t>):</w:t>
      </w:r>
    </w:p>
    <w:p w:rsidR="00C135EF" w:rsidRPr="00C135EF" w:rsidRDefault="00C135EF" w:rsidP="00C135EF">
      <w:pPr>
        <w:shd w:val="clear" w:color="auto" w:fill="1E1E1E"/>
        <w:spacing w:after="0" w:line="330" w:lineRule="atLeast"/>
        <w:rPr>
          <w:rFonts w:ascii="Consolas" w:eastAsia="Times New Roman" w:hAnsi="Consolas" w:cs="Times New Roman"/>
          <w:color w:val="D4D4D4"/>
          <w:sz w:val="24"/>
          <w:szCs w:val="24"/>
          <w:lang w:eastAsia="en-IN"/>
        </w:rPr>
      </w:pPr>
      <w:r w:rsidRPr="00C135EF">
        <w:rPr>
          <w:rFonts w:ascii="Consolas" w:eastAsia="Times New Roman" w:hAnsi="Consolas" w:cs="Times New Roman"/>
          <w:color w:val="D4D4D4"/>
          <w:sz w:val="24"/>
          <w:szCs w:val="24"/>
          <w:lang w:eastAsia="en-IN"/>
        </w:rPr>
        <w:t>    </w:t>
      </w:r>
      <w:r w:rsidRPr="00C135EF">
        <w:rPr>
          <w:rFonts w:ascii="Consolas" w:eastAsia="Times New Roman" w:hAnsi="Consolas" w:cs="Times New Roman"/>
          <w:color w:val="DCDCAA"/>
          <w:sz w:val="24"/>
          <w:szCs w:val="24"/>
          <w:lang w:eastAsia="en-IN"/>
        </w:rPr>
        <w:t>print</w:t>
      </w:r>
      <w:r w:rsidRPr="00C135EF">
        <w:rPr>
          <w:rFonts w:ascii="Consolas" w:eastAsia="Times New Roman" w:hAnsi="Consolas" w:cs="Times New Roman"/>
          <w:color w:val="D4D4D4"/>
          <w:sz w:val="24"/>
          <w:szCs w:val="24"/>
          <w:lang w:eastAsia="en-IN"/>
        </w:rPr>
        <w:t>(name)</w:t>
      </w:r>
    </w:p>
    <w:p w:rsidR="00C135EF" w:rsidRPr="00C135EF" w:rsidRDefault="00C135EF" w:rsidP="00C135EF">
      <w:pPr>
        <w:shd w:val="clear" w:color="auto" w:fill="1E1E1E"/>
        <w:spacing w:after="0" w:line="330" w:lineRule="atLeast"/>
        <w:rPr>
          <w:rFonts w:ascii="Consolas" w:eastAsia="Times New Roman" w:hAnsi="Consolas" w:cs="Times New Roman"/>
          <w:color w:val="D4D4D4"/>
          <w:sz w:val="24"/>
          <w:szCs w:val="24"/>
          <w:lang w:eastAsia="en-IN"/>
        </w:rPr>
      </w:pPr>
      <w:r w:rsidRPr="00C135EF">
        <w:rPr>
          <w:rFonts w:ascii="Consolas" w:eastAsia="Times New Roman" w:hAnsi="Consolas" w:cs="Times New Roman"/>
          <w:color w:val="D4D4D4"/>
          <w:sz w:val="24"/>
          <w:szCs w:val="24"/>
          <w:lang w:eastAsia="en-IN"/>
        </w:rPr>
        <w:t>    </w:t>
      </w:r>
      <w:r w:rsidRPr="00C135EF">
        <w:rPr>
          <w:rFonts w:ascii="Consolas" w:eastAsia="Times New Roman" w:hAnsi="Consolas" w:cs="Times New Roman"/>
          <w:color w:val="DCDCAA"/>
          <w:sz w:val="24"/>
          <w:szCs w:val="24"/>
          <w:lang w:eastAsia="en-IN"/>
        </w:rPr>
        <w:t>print</w:t>
      </w:r>
      <w:r w:rsidRPr="00C135EF">
        <w:rPr>
          <w:rFonts w:ascii="Consolas" w:eastAsia="Times New Roman" w:hAnsi="Consolas" w:cs="Times New Roman"/>
          <w:color w:val="D4D4D4"/>
          <w:sz w:val="24"/>
          <w:szCs w:val="24"/>
          <w:lang w:eastAsia="en-IN"/>
        </w:rPr>
        <w:t>(args)</w:t>
      </w:r>
    </w:p>
    <w:p w:rsidR="00C135EF" w:rsidRPr="00C135EF" w:rsidRDefault="00C135EF" w:rsidP="00C135EF">
      <w:pPr>
        <w:shd w:val="clear" w:color="auto" w:fill="1E1E1E"/>
        <w:spacing w:after="0" w:line="330" w:lineRule="atLeast"/>
        <w:rPr>
          <w:rFonts w:ascii="Consolas" w:eastAsia="Times New Roman" w:hAnsi="Consolas" w:cs="Times New Roman"/>
          <w:color w:val="D4D4D4"/>
          <w:sz w:val="24"/>
          <w:szCs w:val="24"/>
          <w:lang w:eastAsia="en-IN"/>
        </w:rPr>
      </w:pPr>
      <w:r w:rsidRPr="00C135EF">
        <w:rPr>
          <w:rFonts w:ascii="Consolas" w:eastAsia="Times New Roman" w:hAnsi="Consolas" w:cs="Times New Roman"/>
          <w:color w:val="D4D4D4"/>
          <w:sz w:val="24"/>
          <w:szCs w:val="24"/>
          <w:lang w:eastAsia="en-IN"/>
        </w:rPr>
        <w:t>    </w:t>
      </w:r>
      <w:r w:rsidRPr="00C135EF">
        <w:rPr>
          <w:rFonts w:ascii="Consolas" w:eastAsia="Times New Roman" w:hAnsi="Consolas" w:cs="Times New Roman"/>
          <w:color w:val="DCDCAA"/>
          <w:sz w:val="24"/>
          <w:szCs w:val="24"/>
          <w:lang w:eastAsia="en-IN"/>
        </w:rPr>
        <w:t>print</w:t>
      </w:r>
      <w:r w:rsidRPr="00C135EF">
        <w:rPr>
          <w:rFonts w:ascii="Consolas" w:eastAsia="Times New Roman" w:hAnsi="Consolas" w:cs="Times New Roman"/>
          <w:color w:val="D4D4D4"/>
          <w:sz w:val="24"/>
          <w:szCs w:val="24"/>
          <w:lang w:eastAsia="en-IN"/>
        </w:rPr>
        <w:t>(last_name)</w:t>
      </w:r>
    </w:p>
    <w:p w:rsidR="00C135EF" w:rsidRPr="00C135EF" w:rsidRDefault="00C135EF" w:rsidP="00C135EF">
      <w:pPr>
        <w:shd w:val="clear" w:color="auto" w:fill="1E1E1E"/>
        <w:spacing w:after="0" w:line="330" w:lineRule="atLeast"/>
        <w:rPr>
          <w:rFonts w:ascii="Consolas" w:eastAsia="Times New Roman" w:hAnsi="Consolas" w:cs="Times New Roman"/>
          <w:color w:val="D4D4D4"/>
          <w:sz w:val="24"/>
          <w:szCs w:val="24"/>
          <w:lang w:eastAsia="en-IN"/>
        </w:rPr>
      </w:pPr>
      <w:r w:rsidRPr="00C135EF">
        <w:rPr>
          <w:rFonts w:ascii="Consolas" w:eastAsia="Times New Roman" w:hAnsi="Consolas" w:cs="Times New Roman"/>
          <w:color w:val="D4D4D4"/>
          <w:sz w:val="24"/>
          <w:szCs w:val="24"/>
          <w:lang w:eastAsia="en-IN"/>
        </w:rPr>
        <w:t>    </w:t>
      </w:r>
      <w:r w:rsidRPr="00C135EF">
        <w:rPr>
          <w:rFonts w:ascii="Consolas" w:eastAsia="Times New Roman" w:hAnsi="Consolas" w:cs="Times New Roman"/>
          <w:color w:val="DCDCAA"/>
          <w:sz w:val="24"/>
          <w:szCs w:val="24"/>
          <w:lang w:eastAsia="en-IN"/>
        </w:rPr>
        <w:t>print</w:t>
      </w:r>
      <w:r w:rsidRPr="00C135EF">
        <w:rPr>
          <w:rFonts w:ascii="Consolas" w:eastAsia="Times New Roman" w:hAnsi="Consolas" w:cs="Times New Roman"/>
          <w:color w:val="D4D4D4"/>
          <w:sz w:val="24"/>
          <w:szCs w:val="24"/>
          <w:lang w:eastAsia="en-IN"/>
        </w:rPr>
        <w:t>(kwargs)</w:t>
      </w:r>
    </w:p>
    <w:p w:rsidR="00C135EF" w:rsidRPr="00C135EF" w:rsidRDefault="00C135EF" w:rsidP="00C135EF">
      <w:pPr>
        <w:shd w:val="clear" w:color="auto" w:fill="1E1E1E"/>
        <w:spacing w:after="0" w:line="330" w:lineRule="atLeast"/>
        <w:rPr>
          <w:rFonts w:ascii="Consolas" w:eastAsia="Times New Roman" w:hAnsi="Consolas" w:cs="Times New Roman"/>
          <w:color w:val="D4D4D4"/>
          <w:sz w:val="24"/>
          <w:szCs w:val="24"/>
          <w:lang w:eastAsia="en-IN"/>
        </w:rPr>
      </w:pPr>
    </w:p>
    <w:p w:rsidR="00C135EF" w:rsidRPr="00C135EF" w:rsidRDefault="00C135EF" w:rsidP="00C135EF">
      <w:pPr>
        <w:shd w:val="clear" w:color="auto" w:fill="1E1E1E"/>
        <w:spacing w:after="0" w:line="330" w:lineRule="atLeast"/>
        <w:rPr>
          <w:rFonts w:ascii="Consolas" w:eastAsia="Times New Roman" w:hAnsi="Consolas" w:cs="Times New Roman"/>
          <w:color w:val="D4D4D4"/>
          <w:sz w:val="24"/>
          <w:szCs w:val="24"/>
          <w:lang w:eastAsia="en-IN"/>
        </w:rPr>
      </w:pPr>
      <w:r w:rsidRPr="00C135EF">
        <w:rPr>
          <w:rFonts w:ascii="Consolas" w:eastAsia="Times New Roman" w:hAnsi="Consolas" w:cs="Times New Roman"/>
          <w:color w:val="D4D4D4"/>
          <w:sz w:val="24"/>
          <w:szCs w:val="24"/>
          <w:lang w:eastAsia="en-IN"/>
        </w:rPr>
        <w:t>func(</w:t>
      </w:r>
      <w:r w:rsidRPr="00C135EF">
        <w:rPr>
          <w:rFonts w:ascii="Consolas" w:eastAsia="Times New Roman" w:hAnsi="Consolas" w:cs="Times New Roman"/>
          <w:color w:val="CE9178"/>
          <w:sz w:val="24"/>
          <w:szCs w:val="24"/>
          <w:lang w:eastAsia="en-IN"/>
        </w:rPr>
        <w:t>'Pintu'</w:t>
      </w:r>
      <w:r w:rsidRPr="00C135EF">
        <w:rPr>
          <w:rFonts w:ascii="Consolas" w:eastAsia="Times New Roman" w:hAnsi="Consolas" w:cs="Times New Roman"/>
          <w:color w:val="D4D4D4"/>
          <w:sz w:val="24"/>
          <w:szCs w:val="24"/>
          <w:lang w:eastAsia="en-IN"/>
        </w:rPr>
        <w:t>, </w:t>
      </w:r>
      <w:r w:rsidRPr="00C135EF">
        <w:rPr>
          <w:rFonts w:ascii="Consolas" w:eastAsia="Times New Roman" w:hAnsi="Consolas" w:cs="Times New Roman"/>
          <w:color w:val="B5CEA8"/>
          <w:sz w:val="24"/>
          <w:szCs w:val="24"/>
          <w:lang w:eastAsia="en-IN"/>
        </w:rPr>
        <w:t>1</w:t>
      </w:r>
      <w:r w:rsidRPr="00C135EF">
        <w:rPr>
          <w:rFonts w:ascii="Consolas" w:eastAsia="Times New Roman" w:hAnsi="Consolas" w:cs="Times New Roman"/>
          <w:color w:val="D4D4D4"/>
          <w:sz w:val="24"/>
          <w:szCs w:val="24"/>
          <w:lang w:eastAsia="en-IN"/>
        </w:rPr>
        <w:t>, </w:t>
      </w:r>
      <w:r w:rsidRPr="00C135EF">
        <w:rPr>
          <w:rFonts w:ascii="Consolas" w:eastAsia="Times New Roman" w:hAnsi="Consolas" w:cs="Times New Roman"/>
          <w:color w:val="B5CEA8"/>
          <w:sz w:val="24"/>
          <w:szCs w:val="24"/>
          <w:lang w:eastAsia="en-IN"/>
        </w:rPr>
        <w:t>2</w:t>
      </w:r>
      <w:r w:rsidRPr="00C135EF">
        <w:rPr>
          <w:rFonts w:ascii="Consolas" w:eastAsia="Times New Roman" w:hAnsi="Consolas" w:cs="Times New Roman"/>
          <w:color w:val="D4D4D4"/>
          <w:sz w:val="24"/>
          <w:szCs w:val="24"/>
          <w:lang w:eastAsia="en-IN"/>
        </w:rPr>
        <w:t>, </w:t>
      </w:r>
      <w:r w:rsidRPr="00C135EF">
        <w:rPr>
          <w:rFonts w:ascii="Consolas" w:eastAsia="Times New Roman" w:hAnsi="Consolas" w:cs="Times New Roman"/>
          <w:color w:val="B5CEA8"/>
          <w:sz w:val="24"/>
          <w:szCs w:val="24"/>
          <w:lang w:eastAsia="en-IN"/>
        </w:rPr>
        <w:t>3</w:t>
      </w:r>
      <w:r w:rsidRPr="00C135EF">
        <w:rPr>
          <w:rFonts w:ascii="Consolas" w:eastAsia="Times New Roman" w:hAnsi="Consolas" w:cs="Times New Roman"/>
          <w:color w:val="D4D4D4"/>
          <w:sz w:val="24"/>
          <w:szCs w:val="24"/>
          <w:lang w:eastAsia="en-IN"/>
        </w:rPr>
        <w:t>, </w:t>
      </w:r>
      <w:r w:rsidRPr="00C135EF">
        <w:rPr>
          <w:rFonts w:ascii="Consolas" w:eastAsia="Times New Roman" w:hAnsi="Consolas" w:cs="Times New Roman"/>
          <w:color w:val="B5CEA8"/>
          <w:sz w:val="24"/>
          <w:szCs w:val="24"/>
          <w:lang w:eastAsia="en-IN"/>
        </w:rPr>
        <w:t>4</w:t>
      </w:r>
      <w:r w:rsidRPr="00C135EF">
        <w:rPr>
          <w:rFonts w:ascii="Consolas" w:eastAsia="Times New Roman" w:hAnsi="Consolas" w:cs="Times New Roman"/>
          <w:color w:val="D4D4D4"/>
          <w:sz w:val="24"/>
          <w:szCs w:val="24"/>
          <w:lang w:eastAsia="en-IN"/>
        </w:rPr>
        <w:t>, </w:t>
      </w:r>
      <w:r w:rsidRPr="00C135EF">
        <w:rPr>
          <w:rFonts w:ascii="Consolas" w:eastAsia="Times New Roman" w:hAnsi="Consolas" w:cs="Times New Roman"/>
          <w:color w:val="9CDCFE"/>
          <w:sz w:val="24"/>
          <w:szCs w:val="24"/>
          <w:lang w:eastAsia="en-IN"/>
        </w:rPr>
        <w:t>age</w:t>
      </w:r>
      <w:r w:rsidRPr="00C135EF">
        <w:rPr>
          <w:rFonts w:ascii="Consolas" w:eastAsia="Times New Roman" w:hAnsi="Consolas" w:cs="Times New Roman"/>
          <w:color w:val="D4D4D4"/>
          <w:sz w:val="24"/>
          <w:szCs w:val="24"/>
          <w:lang w:eastAsia="en-IN"/>
        </w:rPr>
        <w:t> = </w:t>
      </w:r>
      <w:r w:rsidRPr="00C135EF">
        <w:rPr>
          <w:rFonts w:ascii="Consolas" w:eastAsia="Times New Roman" w:hAnsi="Consolas" w:cs="Times New Roman"/>
          <w:color w:val="B5CEA8"/>
          <w:sz w:val="24"/>
          <w:szCs w:val="24"/>
          <w:lang w:eastAsia="en-IN"/>
        </w:rPr>
        <w:t>21</w:t>
      </w:r>
      <w:r w:rsidRPr="00C135EF">
        <w:rPr>
          <w:rFonts w:ascii="Consolas" w:eastAsia="Times New Roman" w:hAnsi="Consolas" w:cs="Times New Roman"/>
          <w:color w:val="D4D4D4"/>
          <w:sz w:val="24"/>
          <w:szCs w:val="24"/>
          <w:lang w:eastAsia="en-IN"/>
        </w:rPr>
        <w:t>, </w:t>
      </w:r>
      <w:r w:rsidRPr="00C135EF">
        <w:rPr>
          <w:rFonts w:ascii="Consolas" w:eastAsia="Times New Roman" w:hAnsi="Consolas" w:cs="Times New Roman"/>
          <w:color w:val="9CDCFE"/>
          <w:sz w:val="24"/>
          <w:szCs w:val="24"/>
          <w:lang w:eastAsia="en-IN"/>
        </w:rPr>
        <w:t>gender</w:t>
      </w:r>
      <w:r w:rsidRPr="00C135EF">
        <w:rPr>
          <w:rFonts w:ascii="Consolas" w:eastAsia="Times New Roman" w:hAnsi="Consolas" w:cs="Times New Roman"/>
          <w:color w:val="D4D4D4"/>
          <w:sz w:val="24"/>
          <w:szCs w:val="24"/>
          <w:lang w:eastAsia="en-IN"/>
        </w:rPr>
        <w:t> = </w:t>
      </w:r>
      <w:r w:rsidRPr="00C135EF">
        <w:rPr>
          <w:rFonts w:ascii="Consolas" w:eastAsia="Times New Roman" w:hAnsi="Consolas" w:cs="Times New Roman"/>
          <w:color w:val="CE9178"/>
          <w:sz w:val="24"/>
          <w:szCs w:val="24"/>
          <w:lang w:eastAsia="en-IN"/>
        </w:rPr>
        <w:t>'male'</w:t>
      </w:r>
      <w:r w:rsidRPr="00C135EF">
        <w:rPr>
          <w:rFonts w:ascii="Consolas" w:eastAsia="Times New Roman" w:hAnsi="Consolas" w:cs="Times New Roman"/>
          <w:color w:val="D4D4D4"/>
          <w:sz w:val="24"/>
          <w:szCs w:val="24"/>
          <w:lang w:eastAsia="en-IN"/>
        </w:rPr>
        <w:t>)</w:t>
      </w:r>
    </w:p>
    <w:p w:rsidR="00C135EF" w:rsidRDefault="00BE320F" w:rsidP="00742177">
      <w:pPr>
        <w:rPr>
          <w:sz w:val="28"/>
          <w:szCs w:val="24"/>
          <w:lang w:val="en-US"/>
        </w:rPr>
      </w:pPr>
      <w:r>
        <w:rPr>
          <w:sz w:val="28"/>
          <w:szCs w:val="24"/>
          <w:lang w:val="en-US"/>
        </w:rPr>
        <w:t xml:space="preserve">this will give the output as: </w:t>
      </w:r>
    </w:p>
    <w:p w:rsidR="00BE320F" w:rsidRPr="00BE320F" w:rsidRDefault="00BE320F" w:rsidP="00BE320F">
      <w:pPr>
        <w:rPr>
          <w:sz w:val="28"/>
          <w:szCs w:val="24"/>
          <w:lang w:val="en-US"/>
        </w:rPr>
      </w:pPr>
      <w:r w:rsidRPr="00BE320F">
        <w:rPr>
          <w:sz w:val="28"/>
          <w:szCs w:val="24"/>
          <w:lang w:val="en-US"/>
        </w:rPr>
        <w:t>Pintu</w:t>
      </w:r>
    </w:p>
    <w:p w:rsidR="00BE320F" w:rsidRPr="00BE320F" w:rsidRDefault="00BE320F" w:rsidP="00BE320F">
      <w:pPr>
        <w:rPr>
          <w:sz w:val="28"/>
          <w:szCs w:val="24"/>
          <w:lang w:val="en-US"/>
        </w:rPr>
      </w:pPr>
      <w:r w:rsidRPr="00BE320F">
        <w:rPr>
          <w:sz w:val="28"/>
          <w:szCs w:val="24"/>
          <w:lang w:val="en-US"/>
        </w:rPr>
        <w:t>(1, 2, 3, 4)</w:t>
      </w:r>
    </w:p>
    <w:p w:rsidR="00BE320F" w:rsidRPr="00BE320F" w:rsidRDefault="00BE320F" w:rsidP="00BE320F">
      <w:pPr>
        <w:rPr>
          <w:sz w:val="28"/>
          <w:szCs w:val="24"/>
          <w:lang w:val="en-US"/>
        </w:rPr>
      </w:pPr>
      <w:r w:rsidRPr="00BE320F">
        <w:rPr>
          <w:sz w:val="28"/>
          <w:szCs w:val="24"/>
          <w:lang w:val="en-US"/>
        </w:rPr>
        <w:t>unknown</w:t>
      </w:r>
    </w:p>
    <w:p w:rsidR="00BE320F" w:rsidRDefault="00BE320F" w:rsidP="00BE320F">
      <w:pPr>
        <w:rPr>
          <w:sz w:val="28"/>
          <w:szCs w:val="24"/>
          <w:lang w:val="en-US"/>
        </w:rPr>
      </w:pPr>
      <w:r w:rsidRPr="00BE320F">
        <w:rPr>
          <w:sz w:val="28"/>
          <w:szCs w:val="24"/>
          <w:lang w:val="en-US"/>
        </w:rPr>
        <w:t>{'age': 21, 'gender': 'male'}</w:t>
      </w:r>
    </w:p>
    <w:p w:rsidR="00BE320F" w:rsidRDefault="00BE320F" w:rsidP="00BE320F">
      <w:pPr>
        <w:rPr>
          <w:sz w:val="28"/>
          <w:szCs w:val="24"/>
          <w:lang w:val="en-US"/>
        </w:rPr>
      </w:pPr>
    </w:p>
    <w:p w:rsidR="00BE320F" w:rsidRPr="00A022DD" w:rsidRDefault="00A022DD" w:rsidP="00A022DD">
      <w:pPr>
        <w:jc w:val="center"/>
        <w:rPr>
          <w:sz w:val="36"/>
          <w:szCs w:val="32"/>
          <w:lang w:val="en-US"/>
        </w:rPr>
      </w:pPr>
      <w:r w:rsidRPr="00A022DD">
        <w:rPr>
          <w:sz w:val="36"/>
          <w:szCs w:val="32"/>
          <w:lang w:val="en-US"/>
        </w:rPr>
        <w:t xml:space="preserve">Lambda Expression </w:t>
      </w:r>
    </w:p>
    <w:p w:rsidR="00BE320F" w:rsidRDefault="00A022DD" w:rsidP="00BE320F">
      <w:pPr>
        <w:rPr>
          <w:sz w:val="28"/>
          <w:szCs w:val="24"/>
          <w:lang w:val="en-US"/>
        </w:rPr>
      </w:pPr>
      <w:r>
        <w:rPr>
          <w:sz w:val="28"/>
          <w:szCs w:val="24"/>
          <w:lang w:val="en-US"/>
        </w:rPr>
        <w:t>Lambda expression is a function which we define in one line. Lambda expression has no name.</w:t>
      </w:r>
    </w:p>
    <w:p w:rsidR="00A022DD" w:rsidRDefault="00A022DD" w:rsidP="00BE320F">
      <w:pPr>
        <w:rPr>
          <w:sz w:val="28"/>
          <w:szCs w:val="24"/>
          <w:lang w:val="en-US"/>
        </w:rPr>
      </w:pPr>
    </w:p>
    <w:p w:rsidR="00A022DD" w:rsidRPr="00A022DD" w:rsidRDefault="00A022DD" w:rsidP="00A022DD">
      <w:pPr>
        <w:shd w:val="clear" w:color="auto" w:fill="1E1E1E"/>
        <w:spacing w:line="330" w:lineRule="atLeast"/>
        <w:rPr>
          <w:rFonts w:ascii="Consolas" w:eastAsia="Times New Roman" w:hAnsi="Consolas" w:cs="Times New Roman"/>
          <w:color w:val="D4D4D4"/>
          <w:sz w:val="24"/>
          <w:szCs w:val="24"/>
          <w:lang w:eastAsia="en-IN"/>
        </w:rPr>
      </w:pPr>
      <w:r>
        <w:rPr>
          <w:sz w:val="28"/>
          <w:szCs w:val="24"/>
          <w:lang w:val="en-US"/>
        </w:rPr>
        <w:t>For eg:</w:t>
      </w:r>
      <w:r w:rsidRPr="00A022DD">
        <w:rPr>
          <w:rFonts w:ascii="Consolas" w:hAnsi="Consolas"/>
          <w:color w:val="569CD6"/>
        </w:rPr>
        <w:t xml:space="preserve"> </w:t>
      </w:r>
      <w:r w:rsidRPr="00A022DD">
        <w:rPr>
          <w:rFonts w:ascii="Consolas" w:eastAsia="Times New Roman" w:hAnsi="Consolas" w:cs="Times New Roman"/>
          <w:color w:val="569CD6"/>
          <w:sz w:val="24"/>
          <w:szCs w:val="24"/>
          <w:lang w:eastAsia="en-IN"/>
        </w:rPr>
        <w:t>def</w:t>
      </w:r>
      <w:r w:rsidRPr="00A022DD">
        <w:rPr>
          <w:rFonts w:ascii="Consolas" w:eastAsia="Times New Roman" w:hAnsi="Consolas" w:cs="Times New Roman"/>
          <w:color w:val="D4D4D4"/>
          <w:sz w:val="24"/>
          <w:szCs w:val="24"/>
          <w:lang w:eastAsia="en-IN"/>
        </w:rPr>
        <w:t> </w:t>
      </w:r>
      <w:r w:rsidRPr="00A022DD">
        <w:rPr>
          <w:rFonts w:ascii="Consolas" w:eastAsia="Times New Roman" w:hAnsi="Consolas" w:cs="Times New Roman"/>
          <w:color w:val="DCDCAA"/>
          <w:sz w:val="24"/>
          <w:szCs w:val="24"/>
          <w:lang w:eastAsia="en-IN"/>
        </w:rPr>
        <w:t>add</w:t>
      </w:r>
      <w:r w:rsidRPr="00A022DD">
        <w:rPr>
          <w:rFonts w:ascii="Consolas" w:eastAsia="Times New Roman" w:hAnsi="Consolas" w:cs="Times New Roman"/>
          <w:color w:val="D4D4D4"/>
          <w:sz w:val="24"/>
          <w:szCs w:val="24"/>
          <w:lang w:eastAsia="en-IN"/>
        </w:rPr>
        <w:t>(</w:t>
      </w:r>
      <w:r w:rsidRPr="00A022DD">
        <w:rPr>
          <w:rFonts w:ascii="Consolas" w:eastAsia="Times New Roman" w:hAnsi="Consolas" w:cs="Times New Roman"/>
          <w:color w:val="9CDCFE"/>
          <w:sz w:val="24"/>
          <w:szCs w:val="24"/>
          <w:lang w:eastAsia="en-IN"/>
        </w:rPr>
        <w:t>a</w:t>
      </w:r>
      <w:r w:rsidRPr="00A022DD">
        <w:rPr>
          <w:rFonts w:ascii="Consolas" w:eastAsia="Times New Roman" w:hAnsi="Consolas" w:cs="Times New Roman"/>
          <w:color w:val="D4D4D4"/>
          <w:sz w:val="24"/>
          <w:szCs w:val="24"/>
          <w:lang w:eastAsia="en-IN"/>
        </w:rPr>
        <w:t>,</w:t>
      </w:r>
      <w:r w:rsidRPr="00A022DD">
        <w:rPr>
          <w:rFonts w:ascii="Consolas" w:eastAsia="Times New Roman" w:hAnsi="Consolas" w:cs="Times New Roman"/>
          <w:color w:val="9CDCFE"/>
          <w:sz w:val="24"/>
          <w:szCs w:val="24"/>
          <w:lang w:eastAsia="en-IN"/>
        </w:rPr>
        <w:t>b</w:t>
      </w:r>
      <w:r w:rsidRPr="00A022DD">
        <w:rPr>
          <w:rFonts w:ascii="Consolas" w:eastAsia="Times New Roman" w:hAnsi="Consolas" w:cs="Times New Roman"/>
          <w:color w:val="D4D4D4"/>
          <w:sz w:val="24"/>
          <w:szCs w:val="24"/>
          <w:lang w:eastAsia="en-IN"/>
        </w:rPr>
        <w:t>):</w:t>
      </w:r>
    </w:p>
    <w:p w:rsidR="00A022DD" w:rsidRPr="00A022DD" w:rsidRDefault="00A022DD" w:rsidP="00A022DD">
      <w:pPr>
        <w:shd w:val="clear" w:color="auto" w:fill="1E1E1E"/>
        <w:spacing w:after="0" w:line="330" w:lineRule="atLeast"/>
        <w:rPr>
          <w:rFonts w:ascii="Consolas" w:eastAsia="Times New Roman" w:hAnsi="Consolas" w:cs="Times New Roman"/>
          <w:color w:val="D4D4D4"/>
          <w:sz w:val="24"/>
          <w:szCs w:val="24"/>
          <w:lang w:eastAsia="en-IN"/>
        </w:rPr>
      </w:pPr>
      <w:r w:rsidRPr="00A022DD">
        <w:rPr>
          <w:rFonts w:ascii="Consolas" w:eastAsia="Times New Roman" w:hAnsi="Consolas" w:cs="Times New Roman"/>
          <w:color w:val="D4D4D4"/>
          <w:sz w:val="24"/>
          <w:szCs w:val="24"/>
          <w:lang w:eastAsia="en-IN"/>
        </w:rPr>
        <w:t>    </w:t>
      </w:r>
      <w:r w:rsidRPr="00A022DD">
        <w:rPr>
          <w:rFonts w:ascii="Consolas" w:eastAsia="Times New Roman" w:hAnsi="Consolas" w:cs="Times New Roman"/>
          <w:color w:val="C586C0"/>
          <w:sz w:val="24"/>
          <w:szCs w:val="24"/>
          <w:lang w:eastAsia="en-IN"/>
        </w:rPr>
        <w:t>return</w:t>
      </w:r>
      <w:r w:rsidRPr="00A022DD">
        <w:rPr>
          <w:rFonts w:ascii="Consolas" w:eastAsia="Times New Roman" w:hAnsi="Consolas" w:cs="Times New Roman"/>
          <w:color w:val="D4D4D4"/>
          <w:sz w:val="24"/>
          <w:szCs w:val="24"/>
          <w:lang w:eastAsia="en-IN"/>
        </w:rPr>
        <w:t> a + b</w:t>
      </w:r>
    </w:p>
    <w:p w:rsidR="00A022DD" w:rsidRPr="00A022DD" w:rsidRDefault="00A022DD" w:rsidP="00A022DD">
      <w:pPr>
        <w:shd w:val="clear" w:color="auto" w:fill="1E1E1E"/>
        <w:spacing w:after="0" w:line="330" w:lineRule="atLeast"/>
        <w:rPr>
          <w:rFonts w:ascii="Consolas" w:eastAsia="Times New Roman" w:hAnsi="Consolas" w:cs="Times New Roman"/>
          <w:color w:val="D4D4D4"/>
          <w:sz w:val="24"/>
          <w:szCs w:val="24"/>
          <w:lang w:eastAsia="en-IN"/>
        </w:rPr>
      </w:pPr>
    </w:p>
    <w:p w:rsidR="00A022DD" w:rsidRPr="00A022DD" w:rsidRDefault="00A022DD" w:rsidP="00A022DD">
      <w:pPr>
        <w:shd w:val="clear" w:color="auto" w:fill="1E1E1E"/>
        <w:spacing w:after="0" w:line="330" w:lineRule="atLeast"/>
        <w:rPr>
          <w:rFonts w:ascii="Consolas" w:eastAsia="Times New Roman" w:hAnsi="Consolas" w:cs="Times New Roman"/>
          <w:color w:val="D4D4D4"/>
          <w:sz w:val="24"/>
          <w:szCs w:val="24"/>
          <w:lang w:eastAsia="en-IN"/>
        </w:rPr>
      </w:pPr>
      <w:r w:rsidRPr="00A022DD">
        <w:rPr>
          <w:rFonts w:ascii="Consolas" w:eastAsia="Times New Roman" w:hAnsi="Consolas" w:cs="Times New Roman"/>
          <w:color w:val="6A9955"/>
          <w:sz w:val="24"/>
          <w:szCs w:val="24"/>
          <w:lang w:eastAsia="en-IN"/>
        </w:rPr>
        <w:t>#The above function we can define using lambda expression as follow:</w:t>
      </w:r>
    </w:p>
    <w:p w:rsidR="00A022DD" w:rsidRPr="00A022DD" w:rsidRDefault="00A022DD" w:rsidP="00A022DD">
      <w:pPr>
        <w:shd w:val="clear" w:color="auto" w:fill="1E1E1E"/>
        <w:spacing w:after="0" w:line="330" w:lineRule="atLeast"/>
        <w:rPr>
          <w:rFonts w:ascii="Consolas" w:eastAsia="Times New Roman" w:hAnsi="Consolas" w:cs="Times New Roman"/>
          <w:color w:val="D4D4D4"/>
          <w:sz w:val="24"/>
          <w:szCs w:val="24"/>
          <w:lang w:eastAsia="en-IN"/>
        </w:rPr>
      </w:pPr>
    </w:p>
    <w:p w:rsidR="00A022DD" w:rsidRPr="00A022DD" w:rsidRDefault="00A022DD" w:rsidP="00A022DD">
      <w:pPr>
        <w:shd w:val="clear" w:color="auto" w:fill="1E1E1E"/>
        <w:spacing w:after="0" w:line="330" w:lineRule="atLeast"/>
        <w:rPr>
          <w:rFonts w:ascii="Consolas" w:eastAsia="Times New Roman" w:hAnsi="Consolas" w:cs="Times New Roman"/>
          <w:color w:val="D4D4D4"/>
          <w:sz w:val="24"/>
          <w:szCs w:val="24"/>
          <w:lang w:eastAsia="en-IN"/>
        </w:rPr>
      </w:pPr>
      <w:r w:rsidRPr="00A022DD">
        <w:rPr>
          <w:rFonts w:ascii="Consolas" w:eastAsia="Times New Roman" w:hAnsi="Consolas" w:cs="Times New Roman"/>
          <w:color w:val="6A9955"/>
          <w:sz w:val="24"/>
          <w:szCs w:val="24"/>
          <w:lang w:eastAsia="en-IN"/>
        </w:rPr>
        <w:t># In actually we didn't assigning the lambda expression in the variable</w:t>
      </w:r>
    </w:p>
    <w:p w:rsidR="00A022DD" w:rsidRPr="00A022DD" w:rsidRDefault="00A022DD" w:rsidP="00A022DD">
      <w:pPr>
        <w:shd w:val="clear" w:color="auto" w:fill="1E1E1E"/>
        <w:spacing w:after="0" w:line="330" w:lineRule="atLeast"/>
        <w:rPr>
          <w:rFonts w:ascii="Consolas" w:eastAsia="Times New Roman" w:hAnsi="Consolas" w:cs="Times New Roman"/>
          <w:color w:val="D4D4D4"/>
          <w:sz w:val="24"/>
          <w:szCs w:val="24"/>
          <w:lang w:eastAsia="en-IN"/>
        </w:rPr>
      </w:pPr>
    </w:p>
    <w:p w:rsidR="00A022DD" w:rsidRPr="00A022DD" w:rsidRDefault="00A022DD" w:rsidP="00A022DD">
      <w:pPr>
        <w:shd w:val="clear" w:color="auto" w:fill="1E1E1E"/>
        <w:spacing w:after="0" w:line="330" w:lineRule="atLeast"/>
        <w:rPr>
          <w:rFonts w:ascii="Consolas" w:eastAsia="Times New Roman" w:hAnsi="Consolas" w:cs="Times New Roman"/>
          <w:color w:val="D4D4D4"/>
          <w:sz w:val="24"/>
          <w:szCs w:val="24"/>
          <w:lang w:eastAsia="en-IN"/>
        </w:rPr>
      </w:pPr>
      <w:r w:rsidRPr="00A022DD">
        <w:rPr>
          <w:rFonts w:ascii="Consolas" w:eastAsia="Times New Roman" w:hAnsi="Consolas" w:cs="Times New Roman"/>
          <w:color w:val="D4D4D4"/>
          <w:sz w:val="24"/>
          <w:szCs w:val="24"/>
          <w:lang w:eastAsia="en-IN"/>
        </w:rPr>
        <w:t>add2 = </w:t>
      </w:r>
      <w:r w:rsidRPr="00A022DD">
        <w:rPr>
          <w:rFonts w:ascii="Consolas" w:eastAsia="Times New Roman" w:hAnsi="Consolas" w:cs="Times New Roman"/>
          <w:color w:val="569CD6"/>
          <w:sz w:val="24"/>
          <w:szCs w:val="24"/>
          <w:lang w:eastAsia="en-IN"/>
        </w:rPr>
        <w:t>lambda</w:t>
      </w:r>
      <w:r w:rsidRPr="00A022DD">
        <w:rPr>
          <w:rFonts w:ascii="Consolas" w:eastAsia="Times New Roman" w:hAnsi="Consolas" w:cs="Times New Roman"/>
          <w:color w:val="D4D4D4"/>
          <w:sz w:val="24"/>
          <w:szCs w:val="24"/>
          <w:lang w:eastAsia="en-IN"/>
        </w:rPr>
        <w:t> </w:t>
      </w:r>
      <w:r w:rsidRPr="00A022DD">
        <w:rPr>
          <w:rFonts w:ascii="Consolas" w:eastAsia="Times New Roman" w:hAnsi="Consolas" w:cs="Times New Roman"/>
          <w:color w:val="9CDCFE"/>
          <w:sz w:val="24"/>
          <w:szCs w:val="24"/>
          <w:lang w:eastAsia="en-IN"/>
        </w:rPr>
        <w:t>a</w:t>
      </w:r>
      <w:r w:rsidRPr="00A022DD">
        <w:rPr>
          <w:rFonts w:ascii="Consolas" w:eastAsia="Times New Roman" w:hAnsi="Consolas" w:cs="Times New Roman"/>
          <w:color w:val="D4D4D4"/>
          <w:sz w:val="24"/>
          <w:szCs w:val="24"/>
          <w:lang w:eastAsia="en-IN"/>
        </w:rPr>
        <w:t>,</w:t>
      </w:r>
      <w:r w:rsidRPr="00A022DD">
        <w:rPr>
          <w:rFonts w:ascii="Consolas" w:eastAsia="Times New Roman" w:hAnsi="Consolas" w:cs="Times New Roman"/>
          <w:color w:val="9CDCFE"/>
          <w:sz w:val="24"/>
          <w:szCs w:val="24"/>
          <w:lang w:eastAsia="en-IN"/>
        </w:rPr>
        <w:t>b</w:t>
      </w:r>
      <w:r w:rsidRPr="00A022DD">
        <w:rPr>
          <w:rFonts w:ascii="Consolas" w:eastAsia="Times New Roman" w:hAnsi="Consolas" w:cs="Times New Roman"/>
          <w:color w:val="D4D4D4"/>
          <w:sz w:val="24"/>
          <w:szCs w:val="24"/>
          <w:lang w:eastAsia="en-IN"/>
        </w:rPr>
        <w:t>  : a+b  </w:t>
      </w:r>
      <w:r w:rsidRPr="00A022DD">
        <w:rPr>
          <w:rFonts w:ascii="Consolas" w:eastAsia="Times New Roman" w:hAnsi="Consolas" w:cs="Times New Roman"/>
          <w:color w:val="6A9955"/>
          <w:sz w:val="24"/>
          <w:szCs w:val="24"/>
          <w:lang w:eastAsia="en-IN"/>
        </w:rPr>
        <w:t># but here we are assinging just for learning  </w:t>
      </w:r>
    </w:p>
    <w:p w:rsidR="00A022DD" w:rsidRPr="00A022DD" w:rsidRDefault="00A022DD" w:rsidP="00A022DD">
      <w:pPr>
        <w:shd w:val="clear" w:color="auto" w:fill="1E1E1E"/>
        <w:spacing w:after="0" w:line="330" w:lineRule="atLeast"/>
        <w:rPr>
          <w:rFonts w:ascii="Consolas" w:eastAsia="Times New Roman" w:hAnsi="Consolas" w:cs="Times New Roman"/>
          <w:color w:val="D4D4D4"/>
          <w:sz w:val="24"/>
          <w:szCs w:val="24"/>
          <w:lang w:eastAsia="en-IN"/>
        </w:rPr>
      </w:pPr>
      <w:r w:rsidRPr="00A022DD">
        <w:rPr>
          <w:rFonts w:ascii="Consolas" w:eastAsia="Times New Roman" w:hAnsi="Consolas" w:cs="Times New Roman"/>
          <w:color w:val="6A9955"/>
          <w:sz w:val="24"/>
          <w:szCs w:val="24"/>
          <w:lang w:eastAsia="en-IN"/>
        </w:rPr>
        <w:t># we use  in built in function like map,</w:t>
      </w:r>
      <w:r w:rsidR="00132FD2">
        <w:rPr>
          <w:rFonts w:ascii="Consolas" w:eastAsia="Times New Roman" w:hAnsi="Consolas" w:cs="Times New Roman"/>
          <w:color w:val="6A9955"/>
          <w:sz w:val="24"/>
          <w:szCs w:val="24"/>
          <w:lang w:eastAsia="en-IN"/>
        </w:rPr>
        <w:t xml:space="preserve"> reduce, filter, etc</w:t>
      </w:r>
    </w:p>
    <w:p w:rsidR="00A022DD" w:rsidRPr="00A022DD" w:rsidRDefault="00A022DD" w:rsidP="00A022DD">
      <w:pPr>
        <w:shd w:val="clear" w:color="auto" w:fill="1E1E1E"/>
        <w:spacing w:after="0" w:line="330" w:lineRule="atLeast"/>
        <w:rPr>
          <w:rFonts w:ascii="Consolas" w:eastAsia="Times New Roman" w:hAnsi="Consolas" w:cs="Times New Roman"/>
          <w:color w:val="D4D4D4"/>
          <w:sz w:val="24"/>
          <w:szCs w:val="24"/>
          <w:lang w:eastAsia="en-IN"/>
        </w:rPr>
      </w:pPr>
    </w:p>
    <w:p w:rsidR="00A022DD" w:rsidRPr="00A022DD" w:rsidRDefault="00A022DD" w:rsidP="00A022DD">
      <w:pPr>
        <w:shd w:val="clear" w:color="auto" w:fill="1E1E1E"/>
        <w:spacing w:after="0" w:line="330" w:lineRule="atLeast"/>
        <w:rPr>
          <w:rFonts w:ascii="Consolas" w:eastAsia="Times New Roman" w:hAnsi="Consolas" w:cs="Times New Roman"/>
          <w:color w:val="D4D4D4"/>
          <w:sz w:val="24"/>
          <w:szCs w:val="24"/>
          <w:lang w:eastAsia="en-IN"/>
        </w:rPr>
      </w:pPr>
      <w:r w:rsidRPr="00A022DD">
        <w:rPr>
          <w:rFonts w:ascii="Consolas" w:eastAsia="Times New Roman" w:hAnsi="Consolas" w:cs="Times New Roman"/>
          <w:color w:val="DCDCAA"/>
          <w:sz w:val="24"/>
          <w:szCs w:val="24"/>
          <w:lang w:eastAsia="en-IN"/>
        </w:rPr>
        <w:t>print</w:t>
      </w:r>
      <w:r w:rsidRPr="00A022DD">
        <w:rPr>
          <w:rFonts w:ascii="Consolas" w:eastAsia="Times New Roman" w:hAnsi="Consolas" w:cs="Times New Roman"/>
          <w:color w:val="D4D4D4"/>
          <w:sz w:val="24"/>
          <w:szCs w:val="24"/>
          <w:lang w:eastAsia="en-IN"/>
        </w:rPr>
        <w:t>(add2(</w:t>
      </w:r>
      <w:r w:rsidRPr="00A022DD">
        <w:rPr>
          <w:rFonts w:ascii="Consolas" w:eastAsia="Times New Roman" w:hAnsi="Consolas" w:cs="Times New Roman"/>
          <w:color w:val="B5CEA8"/>
          <w:sz w:val="24"/>
          <w:szCs w:val="24"/>
          <w:lang w:eastAsia="en-IN"/>
        </w:rPr>
        <w:t>2</w:t>
      </w:r>
      <w:r w:rsidRPr="00A022DD">
        <w:rPr>
          <w:rFonts w:ascii="Consolas" w:eastAsia="Times New Roman" w:hAnsi="Consolas" w:cs="Times New Roman"/>
          <w:color w:val="D4D4D4"/>
          <w:sz w:val="24"/>
          <w:szCs w:val="24"/>
          <w:lang w:eastAsia="en-IN"/>
        </w:rPr>
        <w:t>,</w:t>
      </w:r>
      <w:r w:rsidRPr="00A022DD">
        <w:rPr>
          <w:rFonts w:ascii="Consolas" w:eastAsia="Times New Roman" w:hAnsi="Consolas" w:cs="Times New Roman"/>
          <w:color w:val="B5CEA8"/>
          <w:sz w:val="24"/>
          <w:szCs w:val="24"/>
          <w:lang w:eastAsia="en-IN"/>
        </w:rPr>
        <w:t>3</w:t>
      </w:r>
      <w:r w:rsidRPr="00A022DD">
        <w:rPr>
          <w:rFonts w:ascii="Consolas" w:eastAsia="Times New Roman" w:hAnsi="Consolas" w:cs="Times New Roman"/>
          <w:color w:val="D4D4D4"/>
          <w:sz w:val="24"/>
          <w:szCs w:val="24"/>
          <w:lang w:eastAsia="en-IN"/>
        </w:rPr>
        <w:t>))</w:t>
      </w:r>
    </w:p>
    <w:p w:rsidR="00132FD2" w:rsidRDefault="00132FD2" w:rsidP="00BE320F">
      <w:pPr>
        <w:rPr>
          <w:sz w:val="28"/>
          <w:szCs w:val="24"/>
          <w:lang w:val="en-US"/>
        </w:rPr>
      </w:pPr>
      <w:r>
        <w:rPr>
          <w:sz w:val="28"/>
          <w:szCs w:val="24"/>
          <w:lang w:val="en-US"/>
        </w:rPr>
        <w:t>This will give the output as : 5</w:t>
      </w:r>
    </w:p>
    <w:p w:rsidR="00132FD2" w:rsidRDefault="00132FD2" w:rsidP="00BE320F">
      <w:pPr>
        <w:rPr>
          <w:sz w:val="28"/>
          <w:szCs w:val="24"/>
          <w:lang w:val="en-US"/>
        </w:rPr>
      </w:pPr>
    </w:p>
    <w:p w:rsidR="00132FD2" w:rsidRDefault="00132FD2" w:rsidP="00BE320F">
      <w:pPr>
        <w:rPr>
          <w:sz w:val="28"/>
          <w:szCs w:val="24"/>
          <w:lang w:val="en-US"/>
        </w:rPr>
      </w:pPr>
      <w:r>
        <w:rPr>
          <w:sz w:val="28"/>
          <w:szCs w:val="24"/>
          <w:lang w:val="en-US"/>
        </w:rPr>
        <w:t>Eg:</w:t>
      </w:r>
    </w:p>
    <w:p w:rsidR="00132FD2" w:rsidRPr="00132FD2" w:rsidRDefault="00132FD2" w:rsidP="00132FD2">
      <w:pPr>
        <w:shd w:val="clear" w:color="auto" w:fill="1E1E1E"/>
        <w:spacing w:after="0" w:line="330" w:lineRule="atLeast"/>
        <w:rPr>
          <w:rFonts w:ascii="Consolas" w:eastAsia="Times New Roman" w:hAnsi="Consolas" w:cs="Times New Roman"/>
          <w:color w:val="D4D4D4"/>
          <w:sz w:val="24"/>
          <w:szCs w:val="24"/>
          <w:lang w:eastAsia="en-IN"/>
        </w:rPr>
      </w:pPr>
      <w:r w:rsidRPr="00132FD2">
        <w:rPr>
          <w:rFonts w:ascii="Consolas" w:eastAsia="Times New Roman" w:hAnsi="Consolas" w:cs="Times New Roman"/>
          <w:color w:val="D4D4D4"/>
          <w:sz w:val="24"/>
          <w:szCs w:val="24"/>
          <w:lang w:eastAsia="en-IN"/>
        </w:rPr>
        <w:t>variable = </w:t>
      </w:r>
      <w:r w:rsidRPr="00132FD2">
        <w:rPr>
          <w:rFonts w:ascii="Consolas" w:eastAsia="Times New Roman" w:hAnsi="Consolas" w:cs="Times New Roman"/>
          <w:color w:val="569CD6"/>
          <w:sz w:val="24"/>
          <w:szCs w:val="24"/>
          <w:lang w:eastAsia="en-IN"/>
        </w:rPr>
        <w:t>lambda</w:t>
      </w:r>
      <w:r w:rsidRPr="00132FD2">
        <w:rPr>
          <w:rFonts w:ascii="Consolas" w:eastAsia="Times New Roman" w:hAnsi="Consolas" w:cs="Times New Roman"/>
          <w:color w:val="D4D4D4"/>
          <w:sz w:val="24"/>
          <w:szCs w:val="24"/>
          <w:lang w:eastAsia="en-IN"/>
        </w:rPr>
        <w:t> </w:t>
      </w:r>
      <w:r w:rsidRPr="00132FD2">
        <w:rPr>
          <w:rFonts w:ascii="Consolas" w:eastAsia="Times New Roman" w:hAnsi="Consolas" w:cs="Times New Roman"/>
          <w:color w:val="9CDCFE"/>
          <w:sz w:val="24"/>
          <w:szCs w:val="24"/>
          <w:lang w:eastAsia="en-IN"/>
        </w:rPr>
        <w:t>a</w:t>
      </w:r>
      <w:r w:rsidRPr="00132FD2">
        <w:rPr>
          <w:rFonts w:ascii="Consolas" w:eastAsia="Times New Roman" w:hAnsi="Consolas" w:cs="Times New Roman"/>
          <w:color w:val="D4D4D4"/>
          <w:sz w:val="24"/>
          <w:szCs w:val="24"/>
          <w:lang w:eastAsia="en-IN"/>
        </w:rPr>
        <w:t>,</w:t>
      </w:r>
      <w:r w:rsidRPr="00132FD2">
        <w:rPr>
          <w:rFonts w:ascii="Consolas" w:eastAsia="Times New Roman" w:hAnsi="Consolas" w:cs="Times New Roman"/>
          <w:color w:val="9CDCFE"/>
          <w:sz w:val="24"/>
          <w:szCs w:val="24"/>
          <w:lang w:eastAsia="en-IN"/>
        </w:rPr>
        <w:t>b</w:t>
      </w:r>
      <w:r w:rsidRPr="00132FD2">
        <w:rPr>
          <w:rFonts w:ascii="Consolas" w:eastAsia="Times New Roman" w:hAnsi="Consolas" w:cs="Times New Roman"/>
          <w:color w:val="D4D4D4"/>
          <w:sz w:val="24"/>
          <w:szCs w:val="24"/>
          <w:lang w:eastAsia="en-IN"/>
        </w:rPr>
        <w:t> : a*b</w:t>
      </w:r>
    </w:p>
    <w:p w:rsidR="00132FD2" w:rsidRPr="00132FD2" w:rsidRDefault="00132FD2" w:rsidP="00132FD2">
      <w:pPr>
        <w:shd w:val="clear" w:color="auto" w:fill="1E1E1E"/>
        <w:spacing w:after="0" w:line="330" w:lineRule="atLeast"/>
        <w:rPr>
          <w:rFonts w:ascii="Consolas" w:eastAsia="Times New Roman" w:hAnsi="Consolas" w:cs="Times New Roman"/>
          <w:color w:val="D4D4D4"/>
          <w:sz w:val="24"/>
          <w:szCs w:val="24"/>
          <w:lang w:eastAsia="en-IN"/>
        </w:rPr>
      </w:pPr>
    </w:p>
    <w:p w:rsidR="00132FD2" w:rsidRPr="00132FD2" w:rsidRDefault="00132FD2" w:rsidP="00132FD2">
      <w:pPr>
        <w:shd w:val="clear" w:color="auto" w:fill="1E1E1E"/>
        <w:spacing w:after="0" w:line="330" w:lineRule="atLeast"/>
        <w:rPr>
          <w:rFonts w:ascii="Consolas" w:eastAsia="Times New Roman" w:hAnsi="Consolas" w:cs="Times New Roman"/>
          <w:color w:val="D4D4D4"/>
          <w:sz w:val="24"/>
          <w:szCs w:val="24"/>
          <w:lang w:eastAsia="en-IN"/>
        </w:rPr>
      </w:pPr>
      <w:r w:rsidRPr="00132FD2">
        <w:rPr>
          <w:rFonts w:ascii="Consolas" w:eastAsia="Times New Roman" w:hAnsi="Consolas" w:cs="Times New Roman"/>
          <w:color w:val="DCDCAA"/>
          <w:sz w:val="24"/>
          <w:szCs w:val="24"/>
          <w:lang w:eastAsia="en-IN"/>
        </w:rPr>
        <w:t>print</w:t>
      </w:r>
      <w:r w:rsidRPr="00132FD2">
        <w:rPr>
          <w:rFonts w:ascii="Consolas" w:eastAsia="Times New Roman" w:hAnsi="Consolas" w:cs="Times New Roman"/>
          <w:color w:val="D4D4D4"/>
          <w:sz w:val="24"/>
          <w:szCs w:val="24"/>
          <w:lang w:eastAsia="en-IN"/>
        </w:rPr>
        <w:t>(variable(</w:t>
      </w:r>
      <w:r w:rsidRPr="00132FD2">
        <w:rPr>
          <w:rFonts w:ascii="Consolas" w:eastAsia="Times New Roman" w:hAnsi="Consolas" w:cs="Times New Roman"/>
          <w:color w:val="B5CEA8"/>
          <w:sz w:val="24"/>
          <w:szCs w:val="24"/>
          <w:lang w:eastAsia="en-IN"/>
        </w:rPr>
        <w:t>2</w:t>
      </w:r>
      <w:r w:rsidRPr="00132FD2">
        <w:rPr>
          <w:rFonts w:ascii="Consolas" w:eastAsia="Times New Roman" w:hAnsi="Consolas" w:cs="Times New Roman"/>
          <w:color w:val="D4D4D4"/>
          <w:sz w:val="24"/>
          <w:szCs w:val="24"/>
          <w:lang w:eastAsia="en-IN"/>
        </w:rPr>
        <w:t>,</w:t>
      </w:r>
      <w:r w:rsidRPr="00132FD2">
        <w:rPr>
          <w:rFonts w:ascii="Consolas" w:eastAsia="Times New Roman" w:hAnsi="Consolas" w:cs="Times New Roman"/>
          <w:color w:val="B5CEA8"/>
          <w:sz w:val="24"/>
          <w:szCs w:val="24"/>
          <w:lang w:eastAsia="en-IN"/>
        </w:rPr>
        <w:t>3</w:t>
      </w:r>
      <w:r w:rsidRPr="00132FD2">
        <w:rPr>
          <w:rFonts w:ascii="Consolas" w:eastAsia="Times New Roman" w:hAnsi="Consolas" w:cs="Times New Roman"/>
          <w:color w:val="D4D4D4"/>
          <w:sz w:val="24"/>
          <w:szCs w:val="24"/>
          <w:lang w:eastAsia="en-IN"/>
        </w:rPr>
        <w:t>))</w:t>
      </w:r>
    </w:p>
    <w:p w:rsidR="00132FD2" w:rsidRDefault="00132FD2" w:rsidP="00BE320F">
      <w:pPr>
        <w:rPr>
          <w:sz w:val="28"/>
          <w:szCs w:val="24"/>
          <w:lang w:val="en-US"/>
        </w:rPr>
      </w:pPr>
      <w:r>
        <w:rPr>
          <w:sz w:val="28"/>
          <w:szCs w:val="24"/>
          <w:lang w:val="en-US"/>
        </w:rPr>
        <w:t>this will give the output as: 6</w:t>
      </w:r>
    </w:p>
    <w:p w:rsidR="00132FD2" w:rsidRDefault="00132FD2">
      <w:pPr>
        <w:rPr>
          <w:sz w:val="28"/>
          <w:szCs w:val="24"/>
          <w:lang w:val="en-US"/>
        </w:rPr>
      </w:pPr>
      <w:r>
        <w:rPr>
          <w:sz w:val="28"/>
          <w:szCs w:val="24"/>
          <w:lang w:val="en-US"/>
        </w:rPr>
        <w:br w:type="page"/>
      </w:r>
    </w:p>
    <w:p w:rsidR="00132FD2" w:rsidRDefault="00132FD2" w:rsidP="00BE320F">
      <w:pPr>
        <w:rPr>
          <w:sz w:val="28"/>
          <w:szCs w:val="24"/>
          <w:lang w:val="en-US"/>
        </w:rPr>
      </w:pPr>
      <w:r>
        <w:rPr>
          <w:sz w:val="28"/>
          <w:szCs w:val="24"/>
          <w:lang w:val="en-US"/>
        </w:rPr>
        <w:lastRenderedPageBreak/>
        <w:t>eg:</w:t>
      </w:r>
    </w:p>
    <w:p w:rsidR="00132FD2" w:rsidRPr="00132FD2" w:rsidRDefault="00132FD2" w:rsidP="00132FD2">
      <w:pPr>
        <w:shd w:val="clear" w:color="auto" w:fill="1E1E1E"/>
        <w:spacing w:after="0" w:line="330" w:lineRule="atLeast"/>
        <w:rPr>
          <w:rFonts w:ascii="Consolas" w:eastAsia="Times New Roman" w:hAnsi="Consolas" w:cs="Times New Roman"/>
          <w:color w:val="D4D4D4"/>
          <w:sz w:val="24"/>
          <w:szCs w:val="24"/>
          <w:lang w:eastAsia="en-IN"/>
        </w:rPr>
      </w:pPr>
      <w:r w:rsidRPr="00132FD2">
        <w:rPr>
          <w:rFonts w:ascii="Consolas" w:eastAsia="Times New Roman" w:hAnsi="Consolas" w:cs="Times New Roman"/>
          <w:color w:val="6A9955"/>
          <w:sz w:val="24"/>
          <w:szCs w:val="24"/>
          <w:lang w:eastAsia="en-IN"/>
        </w:rPr>
        <w:t># for the function like below:</w:t>
      </w:r>
    </w:p>
    <w:p w:rsidR="00132FD2" w:rsidRPr="00132FD2" w:rsidRDefault="00132FD2" w:rsidP="00132FD2">
      <w:pPr>
        <w:shd w:val="clear" w:color="auto" w:fill="1E1E1E"/>
        <w:spacing w:after="0" w:line="330" w:lineRule="atLeast"/>
        <w:rPr>
          <w:rFonts w:ascii="Consolas" w:eastAsia="Times New Roman" w:hAnsi="Consolas" w:cs="Times New Roman"/>
          <w:color w:val="D4D4D4"/>
          <w:sz w:val="24"/>
          <w:szCs w:val="24"/>
          <w:lang w:eastAsia="en-IN"/>
        </w:rPr>
      </w:pPr>
      <w:r w:rsidRPr="00132FD2">
        <w:rPr>
          <w:rFonts w:ascii="Consolas" w:eastAsia="Times New Roman" w:hAnsi="Consolas" w:cs="Times New Roman"/>
          <w:color w:val="569CD6"/>
          <w:sz w:val="24"/>
          <w:szCs w:val="24"/>
          <w:lang w:eastAsia="en-IN"/>
        </w:rPr>
        <w:t>def</w:t>
      </w:r>
      <w:r w:rsidRPr="00132FD2">
        <w:rPr>
          <w:rFonts w:ascii="Consolas" w:eastAsia="Times New Roman" w:hAnsi="Consolas" w:cs="Times New Roman"/>
          <w:color w:val="D4D4D4"/>
          <w:sz w:val="24"/>
          <w:szCs w:val="24"/>
          <w:lang w:eastAsia="en-IN"/>
        </w:rPr>
        <w:t> </w:t>
      </w:r>
      <w:r w:rsidRPr="00132FD2">
        <w:rPr>
          <w:rFonts w:ascii="Consolas" w:eastAsia="Times New Roman" w:hAnsi="Consolas" w:cs="Times New Roman"/>
          <w:color w:val="DCDCAA"/>
          <w:sz w:val="24"/>
          <w:szCs w:val="24"/>
          <w:lang w:eastAsia="en-IN"/>
        </w:rPr>
        <w:t>is_even</w:t>
      </w:r>
      <w:r w:rsidRPr="00132FD2">
        <w:rPr>
          <w:rFonts w:ascii="Consolas" w:eastAsia="Times New Roman" w:hAnsi="Consolas" w:cs="Times New Roman"/>
          <w:color w:val="D4D4D4"/>
          <w:sz w:val="24"/>
          <w:szCs w:val="24"/>
          <w:lang w:eastAsia="en-IN"/>
        </w:rPr>
        <w:t>(</w:t>
      </w:r>
      <w:r w:rsidRPr="00132FD2">
        <w:rPr>
          <w:rFonts w:ascii="Consolas" w:eastAsia="Times New Roman" w:hAnsi="Consolas" w:cs="Times New Roman"/>
          <w:color w:val="9CDCFE"/>
          <w:sz w:val="24"/>
          <w:szCs w:val="24"/>
          <w:lang w:eastAsia="en-IN"/>
        </w:rPr>
        <w:t>a</w:t>
      </w:r>
      <w:r w:rsidRPr="00132FD2">
        <w:rPr>
          <w:rFonts w:ascii="Consolas" w:eastAsia="Times New Roman" w:hAnsi="Consolas" w:cs="Times New Roman"/>
          <w:color w:val="D4D4D4"/>
          <w:sz w:val="24"/>
          <w:szCs w:val="24"/>
          <w:lang w:eastAsia="en-IN"/>
        </w:rPr>
        <w:t>):</w:t>
      </w:r>
    </w:p>
    <w:p w:rsidR="00132FD2" w:rsidRPr="00132FD2" w:rsidRDefault="00132FD2" w:rsidP="00132FD2">
      <w:pPr>
        <w:shd w:val="clear" w:color="auto" w:fill="1E1E1E"/>
        <w:spacing w:after="0" w:line="330" w:lineRule="atLeast"/>
        <w:rPr>
          <w:rFonts w:ascii="Consolas" w:eastAsia="Times New Roman" w:hAnsi="Consolas" w:cs="Times New Roman"/>
          <w:color w:val="D4D4D4"/>
          <w:sz w:val="24"/>
          <w:szCs w:val="24"/>
          <w:lang w:eastAsia="en-IN"/>
        </w:rPr>
      </w:pPr>
      <w:r w:rsidRPr="00132FD2">
        <w:rPr>
          <w:rFonts w:ascii="Consolas" w:eastAsia="Times New Roman" w:hAnsi="Consolas" w:cs="Times New Roman"/>
          <w:color w:val="D4D4D4"/>
          <w:sz w:val="24"/>
          <w:szCs w:val="24"/>
          <w:lang w:eastAsia="en-IN"/>
        </w:rPr>
        <w:t>    </w:t>
      </w:r>
      <w:r w:rsidRPr="00132FD2">
        <w:rPr>
          <w:rFonts w:ascii="Consolas" w:eastAsia="Times New Roman" w:hAnsi="Consolas" w:cs="Times New Roman"/>
          <w:color w:val="C586C0"/>
          <w:sz w:val="24"/>
          <w:szCs w:val="24"/>
          <w:lang w:eastAsia="en-IN"/>
        </w:rPr>
        <w:t>return</w:t>
      </w:r>
      <w:r w:rsidRPr="00132FD2">
        <w:rPr>
          <w:rFonts w:ascii="Consolas" w:eastAsia="Times New Roman" w:hAnsi="Consolas" w:cs="Times New Roman"/>
          <w:color w:val="D4D4D4"/>
          <w:sz w:val="24"/>
          <w:szCs w:val="24"/>
          <w:lang w:eastAsia="en-IN"/>
        </w:rPr>
        <w:t> a%</w:t>
      </w:r>
      <w:r w:rsidRPr="00132FD2">
        <w:rPr>
          <w:rFonts w:ascii="Consolas" w:eastAsia="Times New Roman" w:hAnsi="Consolas" w:cs="Times New Roman"/>
          <w:color w:val="B5CEA8"/>
          <w:sz w:val="24"/>
          <w:szCs w:val="24"/>
          <w:lang w:eastAsia="en-IN"/>
        </w:rPr>
        <w:t>2</w:t>
      </w:r>
      <w:r w:rsidRPr="00132FD2">
        <w:rPr>
          <w:rFonts w:ascii="Consolas" w:eastAsia="Times New Roman" w:hAnsi="Consolas" w:cs="Times New Roman"/>
          <w:color w:val="D4D4D4"/>
          <w:sz w:val="24"/>
          <w:szCs w:val="24"/>
          <w:lang w:eastAsia="en-IN"/>
        </w:rPr>
        <w:t> == </w:t>
      </w:r>
      <w:r w:rsidRPr="00132FD2">
        <w:rPr>
          <w:rFonts w:ascii="Consolas" w:eastAsia="Times New Roman" w:hAnsi="Consolas" w:cs="Times New Roman"/>
          <w:color w:val="B5CEA8"/>
          <w:sz w:val="24"/>
          <w:szCs w:val="24"/>
          <w:lang w:eastAsia="en-IN"/>
        </w:rPr>
        <w:t>0</w:t>
      </w:r>
      <w:r w:rsidRPr="00132FD2">
        <w:rPr>
          <w:rFonts w:ascii="Consolas" w:eastAsia="Times New Roman" w:hAnsi="Consolas" w:cs="Times New Roman"/>
          <w:color w:val="D4D4D4"/>
          <w:sz w:val="24"/>
          <w:szCs w:val="24"/>
          <w:lang w:eastAsia="en-IN"/>
        </w:rPr>
        <w:t>  </w:t>
      </w:r>
      <w:r w:rsidRPr="00132FD2">
        <w:rPr>
          <w:rFonts w:ascii="Consolas" w:eastAsia="Times New Roman" w:hAnsi="Consolas" w:cs="Times New Roman"/>
          <w:color w:val="6A9955"/>
          <w:sz w:val="24"/>
          <w:szCs w:val="24"/>
          <w:lang w:eastAsia="en-IN"/>
        </w:rPr>
        <w:t># This will give output as either true or false</w:t>
      </w:r>
    </w:p>
    <w:p w:rsidR="00132FD2" w:rsidRPr="00132FD2" w:rsidRDefault="00132FD2" w:rsidP="00132FD2">
      <w:pPr>
        <w:shd w:val="clear" w:color="auto" w:fill="1E1E1E"/>
        <w:spacing w:after="240" w:line="330" w:lineRule="atLeast"/>
        <w:rPr>
          <w:rFonts w:ascii="Consolas" w:eastAsia="Times New Roman" w:hAnsi="Consolas" w:cs="Times New Roman"/>
          <w:color w:val="D4D4D4"/>
          <w:sz w:val="24"/>
          <w:szCs w:val="24"/>
          <w:lang w:eastAsia="en-IN"/>
        </w:rPr>
      </w:pPr>
    </w:p>
    <w:p w:rsidR="00132FD2" w:rsidRPr="00132FD2" w:rsidRDefault="00132FD2" w:rsidP="00132FD2">
      <w:pPr>
        <w:shd w:val="clear" w:color="auto" w:fill="1E1E1E"/>
        <w:spacing w:after="0" w:line="330" w:lineRule="atLeast"/>
        <w:rPr>
          <w:rFonts w:ascii="Consolas" w:eastAsia="Times New Roman" w:hAnsi="Consolas" w:cs="Times New Roman"/>
          <w:color w:val="D4D4D4"/>
          <w:sz w:val="24"/>
          <w:szCs w:val="24"/>
          <w:lang w:eastAsia="en-IN"/>
        </w:rPr>
      </w:pPr>
      <w:r w:rsidRPr="00132FD2">
        <w:rPr>
          <w:rFonts w:ascii="Consolas" w:eastAsia="Times New Roman" w:hAnsi="Consolas" w:cs="Times New Roman"/>
          <w:color w:val="6A9955"/>
          <w:sz w:val="24"/>
          <w:szCs w:val="24"/>
          <w:lang w:eastAsia="en-IN"/>
        </w:rPr>
        <w:t># Now we can do the same above using the lambda expression:</w:t>
      </w:r>
    </w:p>
    <w:p w:rsidR="00132FD2" w:rsidRPr="00132FD2" w:rsidRDefault="00132FD2" w:rsidP="00132FD2">
      <w:pPr>
        <w:shd w:val="clear" w:color="auto" w:fill="1E1E1E"/>
        <w:spacing w:after="0" w:line="330" w:lineRule="atLeast"/>
        <w:rPr>
          <w:rFonts w:ascii="Consolas" w:eastAsia="Times New Roman" w:hAnsi="Consolas" w:cs="Times New Roman"/>
          <w:color w:val="D4D4D4"/>
          <w:sz w:val="24"/>
          <w:szCs w:val="24"/>
          <w:lang w:eastAsia="en-IN"/>
        </w:rPr>
      </w:pPr>
    </w:p>
    <w:p w:rsidR="00132FD2" w:rsidRPr="00132FD2" w:rsidRDefault="00132FD2" w:rsidP="00132FD2">
      <w:pPr>
        <w:shd w:val="clear" w:color="auto" w:fill="1E1E1E"/>
        <w:spacing w:after="0" w:line="330" w:lineRule="atLeast"/>
        <w:rPr>
          <w:rFonts w:ascii="Consolas" w:eastAsia="Times New Roman" w:hAnsi="Consolas" w:cs="Times New Roman"/>
          <w:color w:val="D4D4D4"/>
          <w:sz w:val="24"/>
          <w:szCs w:val="24"/>
          <w:lang w:eastAsia="en-IN"/>
        </w:rPr>
      </w:pPr>
      <w:r w:rsidRPr="00132FD2">
        <w:rPr>
          <w:rFonts w:ascii="Consolas" w:eastAsia="Times New Roman" w:hAnsi="Consolas" w:cs="Times New Roman"/>
          <w:color w:val="D4D4D4"/>
          <w:sz w:val="24"/>
          <w:szCs w:val="24"/>
          <w:lang w:eastAsia="en-IN"/>
        </w:rPr>
        <w:t>is_even2 = </w:t>
      </w:r>
      <w:r w:rsidRPr="00132FD2">
        <w:rPr>
          <w:rFonts w:ascii="Consolas" w:eastAsia="Times New Roman" w:hAnsi="Consolas" w:cs="Times New Roman"/>
          <w:color w:val="569CD6"/>
          <w:sz w:val="24"/>
          <w:szCs w:val="24"/>
          <w:lang w:eastAsia="en-IN"/>
        </w:rPr>
        <w:t>lambda</w:t>
      </w:r>
      <w:r w:rsidRPr="00132FD2">
        <w:rPr>
          <w:rFonts w:ascii="Consolas" w:eastAsia="Times New Roman" w:hAnsi="Consolas" w:cs="Times New Roman"/>
          <w:color w:val="D4D4D4"/>
          <w:sz w:val="24"/>
          <w:szCs w:val="24"/>
          <w:lang w:eastAsia="en-IN"/>
        </w:rPr>
        <w:t> </w:t>
      </w:r>
      <w:r w:rsidRPr="00132FD2">
        <w:rPr>
          <w:rFonts w:ascii="Consolas" w:eastAsia="Times New Roman" w:hAnsi="Consolas" w:cs="Times New Roman"/>
          <w:color w:val="9CDCFE"/>
          <w:sz w:val="24"/>
          <w:szCs w:val="24"/>
          <w:lang w:eastAsia="en-IN"/>
        </w:rPr>
        <w:t>a</w:t>
      </w:r>
      <w:r w:rsidRPr="00132FD2">
        <w:rPr>
          <w:rFonts w:ascii="Consolas" w:eastAsia="Times New Roman" w:hAnsi="Consolas" w:cs="Times New Roman"/>
          <w:color w:val="D4D4D4"/>
          <w:sz w:val="24"/>
          <w:szCs w:val="24"/>
          <w:lang w:eastAsia="en-IN"/>
        </w:rPr>
        <w:t> : a%</w:t>
      </w:r>
      <w:r w:rsidRPr="00132FD2">
        <w:rPr>
          <w:rFonts w:ascii="Consolas" w:eastAsia="Times New Roman" w:hAnsi="Consolas" w:cs="Times New Roman"/>
          <w:color w:val="B5CEA8"/>
          <w:sz w:val="24"/>
          <w:szCs w:val="24"/>
          <w:lang w:eastAsia="en-IN"/>
        </w:rPr>
        <w:t>2</w:t>
      </w:r>
      <w:r w:rsidRPr="00132FD2">
        <w:rPr>
          <w:rFonts w:ascii="Consolas" w:eastAsia="Times New Roman" w:hAnsi="Consolas" w:cs="Times New Roman"/>
          <w:color w:val="D4D4D4"/>
          <w:sz w:val="24"/>
          <w:szCs w:val="24"/>
          <w:lang w:eastAsia="en-IN"/>
        </w:rPr>
        <w:t> == </w:t>
      </w:r>
      <w:r w:rsidRPr="00132FD2">
        <w:rPr>
          <w:rFonts w:ascii="Consolas" w:eastAsia="Times New Roman" w:hAnsi="Consolas" w:cs="Times New Roman"/>
          <w:color w:val="B5CEA8"/>
          <w:sz w:val="24"/>
          <w:szCs w:val="24"/>
          <w:lang w:eastAsia="en-IN"/>
        </w:rPr>
        <w:t>0</w:t>
      </w:r>
    </w:p>
    <w:p w:rsidR="00132FD2" w:rsidRPr="00132FD2" w:rsidRDefault="00132FD2" w:rsidP="00132FD2">
      <w:pPr>
        <w:shd w:val="clear" w:color="auto" w:fill="1E1E1E"/>
        <w:spacing w:after="0" w:line="330" w:lineRule="atLeast"/>
        <w:rPr>
          <w:rFonts w:ascii="Consolas" w:eastAsia="Times New Roman" w:hAnsi="Consolas" w:cs="Times New Roman"/>
          <w:color w:val="D4D4D4"/>
          <w:sz w:val="24"/>
          <w:szCs w:val="24"/>
          <w:lang w:eastAsia="en-IN"/>
        </w:rPr>
      </w:pPr>
    </w:p>
    <w:p w:rsidR="00132FD2" w:rsidRPr="00132FD2" w:rsidRDefault="00132FD2" w:rsidP="00132FD2">
      <w:pPr>
        <w:shd w:val="clear" w:color="auto" w:fill="1E1E1E"/>
        <w:spacing w:after="0" w:line="330" w:lineRule="atLeast"/>
        <w:rPr>
          <w:rFonts w:ascii="Consolas" w:eastAsia="Times New Roman" w:hAnsi="Consolas" w:cs="Times New Roman"/>
          <w:color w:val="D4D4D4"/>
          <w:sz w:val="24"/>
          <w:szCs w:val="24"/>
          <w:lang w:eastAsia="en-IN"/>
        </w:rPr>
      </w:pPr>
      <w:r w:rsidRPr="00132FD2">
        <w:rPr>
          <w:rFonts w:ascii="Consolas" w:eastAsia="Times New Roman" w:hAnsi="Consolas" w:cs="Times New Roman"/>
          <w:color w:val="DCDCAA"/>
          <w:sz w:val="24"/>
          <w:szCs w:val="24"/>
          <w:lang w:eastAsia="en-IN"/>
        </w:rPr>
        <w:t>print</w:t>
      </w:r>
      <w:r w:rsidRPr="00132FD2">
        <w:rPr>
          <w:rFonts w:ascii="Consolas" w:eastAsia="Times New Roman" w:hAnsi="Consolas" w:cs="Times New Roman"/>
          <w:color w:val="D4D4D4"/>
          <w:sz w:val="24"/>
          <w:szCs w:val="24"/>
          <w:lang w:eastAsia="en-IN"/>
        </w:rPr>
        <w:t>(is_even2(</w:t>
      </w:r>
      <w:r w:rsidRPr="00132FD2">
        <w:rPr>
          <w:rFonts w:ascii="Consolas" w:eastAsia="Times New Roman" w:hAnsi="Consolas" w:cs="Times New Roman"/>
          <w:color w:val="B5CEA8"/>
          <w:sz w:val="24"/>
          <w:szCs w:val="24"/>
          <w:lang w:eastAsia="en-IN"/>
        </w:rPr>
        <w:t>3</w:t>
      </w:r>
      <w:r w:rsidRPr="00132FD2">
        <w:rPr>
          <w:rFonts w:ascii="Consolas" w:eastAsia="Times New Roman" w:hAnsi="Consolas" w:cs="Times New Roman"/>
          <w:color w:val="D4D4D4"/>
          <w:sz w:val="24"/>
          <w:szCs w:val="24"/>
          <w:lang w:eastAsia="en-IN"/>
        </w:rPr>
        <w:t>))</w:t>
      </w:r>
    </w:p>
    <w:p w:rsidR="00132FD2" w:rsidRDefault="000A0240" w:rsidP="00BE320F">
      <w:pPr>
        <w:rPr>
          <w:sz w:val="28"/>
          <w:szCs w:val="24"/>
          <w:lang w:val="en-US"/>
        </w:rPr>
      </w:pPr>
      <w:r>
        <w:rPr>
          <w:sz w:val="28"/>
          <w:szCs w:val="24"/>
          <w:lang w:val="en-US"/>
        </w:rPr>
        <w:t>this will give the output as : False</w:t>
      </w:r>
    </w:p>
    <w:p w:rsidR="000A0240" w:rsidRDefault="000A0240" w:rsidP="00BE320F">
      <w:pPr>
        <w:rPr>
          <w:sz w:val="28"/>
          <w:szCs w:val="24"/>
          <w:lang w:val="en-US"/>
        </w:rPr>
      </w:pPr>
    </w:p>
    <w:p w:rsidR="000A0240" w:rsidRDefault="000A0240" w:rsidP="00BE320F">
      <w:pPr>
        <w:rPr>
          <w:sz w:val="28"/>
          <w:szCs w:val="24"/>
          <w:lang w:val="en-US"/>
        </w:rPr>
      </w:pPr>
      <w:r>
        <w:rPr>
          <w:sz w:val="28"/>
          <w:szCs w:val="24"/>
          <w:lang w:val="en-US"/>
        </w:rPr>
        <w:t>How to use lambda expression in if else statement?</w:t>
      </w:r>
    </w:p>
    <w:p w:rsidR="000A0240" w:rsidRDefault="000A0240" w:rsidP="00BE320F">
      <w:pPr>
        <w:rPr>
          <w:sz w:val="28"/>
          <w:szCs w:val="24"/>
          <w:lang w:val="en-US"/>
        </w:rPr>
      </w:pPr>
      <w:r>
        <w:rPr>
          <w:sz w:val="28"/>
          <w:szCs w:val="24"/>
          <w:lang w:val="en-US"/>
        </w:rPr>
        <w:t>Eg:</w:t>
      </w:r>
    </w:p>
    <w:p w:rsidR="000A0240" w:rsidRPr="000A0240" w:rsidRDefault="000A0240" w:rsidP="000A0240">
      <w:pPr>
        <w:shd w:val="clear" w:color="auto" w:fill="1E1E1E"/>
        <w:spacing w:after="0" w:line="330" w:lineRule="atLeast"/>
        <w:rPr>
          <w:rFonts w:ascii="Consolas" w:eastAsia="Times New Roman" w:hAnsi="Consolas" w:cs="Times New Roman"/>
          <w:color w:val="D4D4D4"/>
          <w:sz w:val="24"/>
          <w:szCs w:val="24"/>
          <w:lang w:eastAsia="en-IN"/>
        </w:rPr>
      </w:pPr>
      <w:r w:rsidRPr="000A0240">
        <w:rPr>
          <w:rFonts w:ascii="Consolas" w:eastAsia="Times New Roman" w:hAnsi="Consolas" w:cs="Times New Roman"/>
          <w:color w:val="569CD6"/>
          <w:sz w:val="24"/>
          <w:szCs w:val="24"/>
          <w:lang w:eastAsia="en-IN"/>
        </w:rPr>
        <w:t>def</w:t>
      </w:r>
      <w:r w:rsidRPr="000A0240">
        <w:rPr>
          <w:rFonts w:ascii="Consolas" w:eastAsia="Times New Roman" w:hAnsi="Consolas" w:cs="Times New Roman"/>
          <w:color w:val="D4D4D4"/>
          <w:sz w:val="24"/>
          <w:szCs w:val="24"/>
          <w:lang w:eastAsia="en-IN"/>
        </w:rPr>
        <w:t> </w:t>
      </w:r>
      <w:r w:rsidRPr="000A0240">
        <w:rPr>
          <w:rFonts w:ascii="Consolas" w:eastAsia="Times New Roman" w:hAnsi="Consolas" w:cs="Times New Roman"/>
          <w:color w:val="DCDCAA"/>
          <w:sz w:val="24"/>
          <w:szCs w:val="24"/>
          <w:lang w:eastAsia="en-IN"/>
        </w:rPr>
        <w:t>func</w:t>
      </w:r>
      <w:r w:rsidRPr="000A0240">
        <w:rPr>
          <w:rFonts w:ascii="Consolas" w:eastAsia="Times New Roman" w:hAnsi="Consolas" w:cs="Times New Roman"/>
          <w:color w:val="D4D4D4"/>
          <w:sz w:val="24"/>
          <w:szCs w:val="24"/>
          <w:lang w:eastAsia="en-IN"/>
        </w:rPr>
        <w:t>(</w:t>
      </w:r>
      <w:r w:rsidRPr="000A0240">
        <w:rPr>
          <w:rFonts w:ascii="Consolas" w:eastAsia="Times New Roman" w:hAnsi="Consolas" w:cs="Times New Roman"/>
          <w:color w:val="9CDCFE"/>
          <w:sz w:val="24"/>
          <w:szCs w:val="24"/>
          <w:lang w:eastAsia="en-IN"/>
        </w:rPr>
        <w:t>s</w:t>
      </w:r>
      <w:r w:rsidRPr="000A0240">
        <w:rPr>
          <w:rFonts w:ascii="Consolas" w:eastAsia="Times New Roman" w:hAnsi="Consolas" w:cs="Times New Roman"/>
          <w:color w:val="D4D4D4"/>
          <w:sz w:val="24"/>
          <w:szCs w:val="24"/>
          <w:lang w:eastAsia="en-IN"/>
        </w:rPr>
        <w:t>):</w:t>
      </w:r>
    </w:p>
    <w:p w:rsidR="000A0240" w:rsidRPr="000A0240" w:rsidRDefault="000A0240" w:rsidP="000A0240">
      <w:pPr>
        <w:shd w:val="clear" w:color="auto" w:fill="1E1E1E"/>
        <w:spacing w:after="0" w:line="330" w:lineRule="atLeast"/>
        <w:rPr>
          <w:rFonts w:ascii="Consolas" w:eastAsia="Times New Roman" w:hAnsi="Consolas" w:cs="Times New Roman"/>
          <w:color w:val="D4D4D4"/>
          <w:sz w:val="24"/>
          <w:szCs w:val="24"/>
          <w:lang w:eastAsia="en-IN"/>
        </w:rPr>
      </w:pPr>
      <w:r w:rsidRPr="000A0240">
        <w:rPr>
          <w:rFonts w:ascii="Consolas" w:eastAsia="Times New Roman" w:hAnsi="Consolas" w:cs="Times New Roman"/>
          <w:color w:val="D4D4D4"/>
          <w:sz w:val="24"/>
          <w:szCs w:val="24"/>
          <w:lang w:eastAsia="en-IN"/>
        </w:rPr>
        <w:t>    </w:t>
      </w:r>
      <w:r w:rsidRPr="000A0240">
        <w:rPr>
          <w:rFonts w:ascii="Consolas" w:eastAsia="Times New Roman" w:hAnsi="Consolas" w:cs="Times New Roman"/>
          <w:color w:val="C586C0"/>
          <w:sz w:val="24"/>
          <w:szCs w:val="24"/>
          <w:lang w:eastAsia="en-IN"/>
        </w:rPr>
        <w:t>if</w:t>
      </w:r>
      <w:r w:rsidRPr="000A0240">
        <w:rPr>
          <w:rFonts w:ascii="Consolas" w:eastAsia="Times New Roman" w:hAnsi="Consolas" w:cs="Times New Roman"/>
          <w:color w:val="D4D4D4"/>
          <w:sz w:val="24"/>
          <w:szCs w:val="24"/>
          <w:lang w:eastAsia="en-IN"/>
        </w:rPr>
        <w:t> </w:t>
      </w:r>
      <w:r w:rsidRPr="000A0240">
        <w:rPr>
          <w:rFonts w:ascii="Consolas" w:eastAsia="Times New Roman" w:hAnsi="Consolas" w:cs="Times New Roman"/>
          <w:color w:val="DCDCAA"/>
          <w:sz w:val="24"/>
          <w:szCs w:val="24"/>
          <w:lang w:eastAsia="en-IN"/>
        </w:rPr>
        <w:t>len</w:t>
      </w:r>
      <w:r w:rsidRPr="000A0240">
        <w:rPr>
          <w:rFonts w:ascii="Consolas" w:eastAsia="Times New Roman" w:hAnsi="Consolas" w:cs="Times New Roman"/>
          <w:color w:val="D4D4D4"/>
          <w:sz w:val="24"/>
          <w:szCs w:val="24"/>
          <w:lang w:eastAsia="en-IN"/>
        </w:rPr>
        <w:t>(s) &gt; </w:t>
      </w:r>
      <w:r w:rsidRPr="000A0240">
        <w:rPr>
          <w:rFonts w:ascii="Consolas" w:eastAsia="Times New Roman" w:hAnsi="Consolas" w:cs="Times New Roman"/>
          <w:color w:val="B5CEA8"/>
          <w:sz w:val="24"/>
          <w:szCs w:val="24"/>
          <w:lang w:eastAsia="en-IN"/>
        </w:rPr>
        <w:t>5</w:t>
      </w:r>
      <w:r w:rsidRPr="000A0240">
        <w:rPr>
          <w:rFonts w:ascii="Consolas" w:eastAsia="Times New Roman" w:hAnsi="Consolas" w:cs="Times New Roman"/>
          <w:color w:val="D4D4D4"/>
          <w:sz w:val="24"/>
          <w:szCs w:val="24"/>
          <w:lang w:eastAsia="en-IN"/>
        </w:rPr>
        <w:t>:</w:t>
      </w:r>
    </w:p>
    <w:p w:rsidR="000A0240" w:rsidRPr="000A0240" w:rsidRDefault="000A0240" w:rsidP="000A0240">
      <w:pPr>
        <w:shd w:val="clear" w:color="auto" w:fill="1E1E1E"/>
        <w:spacing w:after="0" w:line="330" w:lineRule="atLeast"/>
        <w:rPr>
          <w:rFonts w:ascii="Consolas" w:eastAsia="Times New Roman" w:hAnsi="Consolas" w:cs="Times New Roman"/>
          <w:color w:val="D4D4D4"/>
          <w:sz w:val="24"/>
          <w:szCs w:val="24"/>
          <w:lang w:eastAsia="en-IN"/>
        </w:rPr>
      </w:pPr>
      <w:r w:rsidRPr="000A0240">
        <w:rPr>
          <w:rFonts w:ascii="Consolas" w:eastAsia="Times New Roman" w:hAnsi="Consolas" w:cs="Times New Roman"/>
          <w:color w:val="D4D4D4"/>
          <w:sz w:val="24"/>
          <w:szCs w:val="24"/>
          <w:lang w:eastAsia="en-IN"/>
        </w:rPr>
        <w:t>        </w:t>
      </w:r>
      <w:r w:rsidRPr="000A0240">
        <w:rPr>
          <w:rFonts w:ascii="Consolas" w:eastAsia="Times New Roman" w:hAnsi="Consolas" w:cs="Times New Roman"/>
          <w:color w:val="C586C0"/>
          <w:sz w:val="24"/>
          <w:szCs w:val="24"/>
          <w:lang w:eastAsia="en-IN"/>
        </w:rPr>
        <w:t>return</w:t>
      </w:r>
      <w:r w:rsidRPr="000A0240">
        <w:rPr>
          <w:rFonts w:ascii="Consolas" w:eastAsia="Times New Roman" w:hAnsi="Consolas" w:cs="Times New Roman"/>
          <w:color w:val="D4D4D4"/>
          <w:sz w:val="24"/>
          <w:szCs w:val="24"/>
          <w:lang w:eastAsia="en-IN"/>
        </w:rPr>
        <w:t> </w:t>
      </w:r>
      <w:r w:rsidRPr="000A0240">
        <w:rPr>
          <w:rFonts w:ascii="Consolas" w:eastAsia="Times New Roman" w:hAnsi="Consolas" w:cs="Times New Roman"/>
          <w:color w:val="569CD6"/>
          <w:sz w:val="24"/>
          <w:szCs w:val="24"/>
          <w:lang w:eastAsia="en-IN"/>
        </w:rPr>
        <w:t>True</w:t>
      </w:r>
    </w:p>
    <w:p w:rsidR="000A0240" w:rsidRPr="000A0240" w:rsidRDefault="000A0240" w:rsidP="000A0240">
      <w:pPr>
        <w:shd w:val="clear" w:color="auto" w:fill="1E1E1E"/>
        <w:spacing w:after="0" w:line="330" w:lineRule="atLeast"/>
        <w:rPr>
          <w:rFonts w:ascii="Consolas" w:eastAsia="Times New Roman" w:hAnsi="Consolas" w:cs="Times New Roman"/>
          <w:color w:val="D4D4D4"/>
          <w:sz w:val="24"/>
          <w:szCs w:val="24"/>
          <w:lang w:eastAsia="en-IN"/>
        </w:rPr>
      </w:pPr>
      <w:r w:rsidRPr="000A0240">
        <w:rPr>
          <w:rFonts w:ascii="Consolas" w:eastAsia="Times New Roman" w:hAnsi="Consolas" w:cs="Times New Roman"/>
          <w:color w:val="D4D4D4"/>
          <w:sz w:val="24"/>
          <w:szCs w:val="24"/>
          <w:lang w:eastAsia="en-IN"/>
        </w:rPr>
        <w:t>    </w:t>
      </w:r>
      <w:r w:rsidRPr="000A0240">
        <w:rPr>
          <w:rFonts w:ascii="Consolas" w:eastAsia="Times New Roman" w:hAnsi="Consolas" w:cs="Times New Roman"/>
          <w:color w:val="C586C0"/>
          <w:sz w:val="24"/>
          <w:szCs w:val="24"/>
          <w:lang w:eastAsia="en-IN"/>
        </w:rPr>
        <w:t>return</w:t>
      </w:r>
      <w:r w:rsidRPr="000A0240">
        <w:rPr>
          <w:rFonts w:ascii="Consolas" w:eastAsia="Times New Roman" w:hAnsi="Consolas" w:cs="Times New Roman"/>
          <w:color w:val="D4D4D4"/>
          <w:sz w:val="24"/>
          <w:szCs w:val="24"/>
          <w:lang w:eastAsia="en-IN"/>
        </w:rPr>
        <w:t> </w:t>
      </w:r>
      <w:r w:rsidRPr="000A0240">
        <w:rPr>
          <w:rFonts w:ascii="Consolas" w:eastAsia="Times New Roman" w:hAnsi="Consolas" w:cs="Times New Roman"/>
          <w:color w:val="569CD6"/>
          <w:sz w:val="24"/>
          <w:szCs w:val="24"/>
          <w:lang w:eastAsia="en-IN"/>
        </w:rPr>
        <w:t>False</w:t>
      </w:r>
    </w:p>
    <w:p w:rsidR="000A0240" w:rsidRPr="000A0240" w:rsidRDefault="000A0240" w:rsidP="000A0240">
      <w:pPr>
        <w:shd w:val="clear" w:color="auto" w:fill="1E1E1E"/>
        <w:spacing w:after="0" w:line="330" w:lineRule="atLeast"/>
        <w:rPr>
          <w:rFonts w:ascii="Consolas" w:eastAsia="Times New Roman" w:hAnsi="Consolas" w:cs="Times New Roman"/>
          <w:color w:val="D4D4D4"/>
          <w:sz w:val="24"/>
          <w:szCs w:val="24"/>
          <w:lang w:eastAsia="en-IN"/>
        </w:rPr>
      </w:pPr>
    </w:p>
    <w:p w:rsidR="000A0240" w:rsidRPr="000A0240" w:rsidRDefault="000A0240" w:rsidP="000A0240">
      <w:pPr>
        <w:shd w:val="clear" w:color="auto" w:fill="1E1E1E"/>
        <w:spacing w:after="0" w:line="330" w:lineRule="atLeast"/>
        <w:rPr>
          <w:rFonts w:ascii="Consolas" w:eastAsia="Times New Roman" w:hAnsi="Consolas" w:cs="Times New Roman"/>
          <w:color w:val="D4D4D4"/>
          <w:sz w:val="24"/>
          <w:szCs w:val="24"/>
          <w:lang w:eastAsia="en-IN"/>
        </w:rPr>
      </w:pPr>
      <w:r w:rsidRPr="000A0240">
        <w:rPr>
          <w:rFonts w:ascii="Consolas" w:eastAsia="Times New Roman" w:hAnsi="Consolas" w:cs="Times New Roman"/>
          <w:color w:val="6A9955"/>
          <w:sz w:val="24"/>
          <w:szCs w:val="24"/>
          <w:lang w:eastAsia="en-IN"/>
        </w:rPr>
        <w:t># Now the above fucntion can be done by lambda expression </w:t>
      </w:r>
    </w:p>
    <w:p w:rsidR="000A0240" w:rsidRPr="000A0240" w:rsidRDefault="000A0240" w:rsidP="000A0240">
      <w:pPr>
        <w:shd w:val="clear" w:color="auto" w:fill="1E1E1E"/>
        <w:spacing w:after="0" w:line="330" w:lineRule="atLeast"/>
        <w:rPr>
          <w:rFonts w:ascii="Consolas" w:eastAsia="Times New Roman" w:hAnsi="Consolas" w:cs="Times New Roman"/>
          <w:color w:val="D4D4D4"/>
          <w:sz w:val="24"/>
          <w:szCs w:val="24"/>
          <w:lang w:eastAsia="en-IN"/>
        </w:rPr>
      </w:pPr>
    </w:p>
    <w:p w:rsidR="000A0240" w:rsidRPr="000A0240" w:rsidRDefault="000A0240" w:rsidP="000A0240">
      <w:pPr>
        <w:shd w:val="clear" w:color="auto" w:fill="1E1E1E"/>
        <w:spacing w:after="0" w:line="330" w:lineRule="atLeast"/>
        <w:rPr>
          <w:rFonts w:ascii="Consolas" w:eastAsia="Times New Roman" w:hAnsi="Consolas" w:cs="Times New Roman"/>
          <w:color w:val="D4D4D4"/>
          <w:sz w:val="24"/>
          <w:szCs w:val="24"/>
          <w:lang w:eastAsia="en-IN"/>
        </w:rPr>
      </w:pPr>
      <w:r w:rsidRPr="000A0240">
        <w:rPr>
          <w:rFonts w:ascii="Consolas" w:eastAsia="Times New Roman" w:hAnsi="Consolas" w:cs="Times New Roman"/>
          <w:color w:val="D4D4D4"/>
          <w:sz w:val="24"/>
          <w:szCs w:val="24"/>
          <w:lang w:eastAsia="en-IN"/>
        </w:rPr>
        <w:t>func1 = </w:t>
      </w:r>
      <w:r w:rsidRPr="000A0240">
        <w:rPr>
          <w:rFonts w:ascii="Consolas" w:eastAsia="Times New Roman" w:hAnsi="Consolas" w:cs="Times New Roman"/>
          <w:color w:val="569CD6"/>
          <w:sz w:val="24"/>
          <w:szCs w:val="24"/>
          <w:lang w:eastAsia="en-IN"/>
        </w:rPr>
        <w:t>lambda</w:t>
      </w:r>
      <w:r w:rsidRPr="000A0240">
        <w:rPr>
          <w:rFonts w:ascii="Consolas" w:eastAsia="Times New Roman" w:hAnsi="Consolas" w:cs="Times New Roman"/>
          <w:color w:val="D4D4D4"/>
          <w:sz w:val="24"/>
          <w:szCs w:val="24"/>
          <w:lang w:eastAsia="en-IN"/>
        </w:rPr>
        <w:t> </w:t>
      </w:r>
      <w:r w:rsidRPr="000A0240">
        <w:rPr>
          <w:rFonts w:ascii="Consolas" w:eastAsia="Times New Roman" w:hAnsi="Consolas" w:cs="Times New Roman"/>
          <w:color w:val="9CDCFE"/>
          <w:sz w:val="24"/>
          <w:szCs w:val="24"/>
          <w:lang w:eastAsia="en-IN"/>
        </w:rPr>
        <w:t>s</w:t>
      </w:r>
      <w:r w:rsidRPr="000A0240">
        <w:rPr>
          <w:rFonts w:ascii="Consolas" w:eastAsia="Times New Roman" w:hAnsi="Consolas" w:cs="Times New Roman"/>
          <w:color w:val="D4D4D4"/>
          <w:sz w:val="24"/>
          <w:szCs w:val="24"/>
          <w:lang w:eastAsia="en-IN"/>
        </w:rPr>
        <w:t> : </w:t>
      </w:r>
      <w:r w:rsidRPr="000A0240">
        <w:rPr>
          <w:rFonts w:ascii="Consolas" w:eastAsia="Times New Roman" w:hAnsi="Consolas" w:cs="Times New Roman"/>
          <w:color w:val="569CD6"/>
          <w:sz w:val="24"/>
          <w:szCs w:val="24"/>
          <w:lang w:eastAsia="en-IN"/>
        </w:rPr>
        <w:t>True</w:t>
      </w:r>
      <w:r w:rsidRPr="000A0240">
        <w:rPr>
          <w:rFonts w:ascii="Consolas" w:eastAsia="Times New Roman" w:hAnsi="Consolas" w:cs="Times New Roman"/>
          <w:color w:val="D4D4D4"/>
          <w:sz w:val="24"/>
          <w:szCs w:val="24"/>
          <w:lang w:eastAsia="en-IN"/>
        </w:rPr>
        <w:t> </w:t>
      </w:r>
      <w:r w:rsidRPr="000A0240">
        <w:rPr>
          <w:rFonts w:ascii="Consolas" w:eastAsia="Times New Roman" w:hAnsi="Consolas" w:cs="Times New Roman"/>
          <w:color w:val="C586C0"/>
          <w:sz w:val="24"/>
          <w:szCs w:val="24"/>
          <w:lang w:eastAsia="en-IN"/>
        </w:rPr>
        <w:t>if</w:t>
      </w:r>
      <w:r w:rsidRPr="000A0240">
        <w:rPr>
          <w:rFonts w:ascii="Consolas" w:eastAsia="Times New Roman" w:hAnsi="Consolas" w:cs="Times New Roman"/>
          <w:color w:val="D4D4D4"/>
          <w:sz w:val="24"/>
          <w:szCs w:val="24"/>
          <w:lang w:eastAsia="en-IN"/>
        </w:rPr>
        <w:t> </w:t>
      </w:r>
      <w:r w:rsidRPr="000A0240">
        <w:rPr>
          <w:rFonts w:ascii="Consolas" w:eastAsia="Times New Roman" w:hAnsi="Consolas" w:cs="Times New Roman"/>
          <w:color w:val="DCDCAA"/>
          <w:sz w:val="24"/>
          <w:szCs w:val="24"/>
          <w:lang w:eastAsia="en-IN"/>
        </w:rPr>
        <w:t>len</w:t>
      </w:r>
      <w:r w:rsidRPr="000A0240">
        <w:rPr>
          <w:rFonts w:ascii="Consolas" w:eastAsia="Times New Roman" w:hAnsi="Consolas" w:cs="Times New Roman"/>
          <w:color w:val="D4D4D4"/>
          <w:sz w:val="24"/>
          <w:szCs w:val="24"/>
          <w:lang w:eastAsia="en-IN"/>
        </w:rPr>
        <w:t>(s) &gt; </w:t>
      </w:r>
      <w:r w:rsidRPr="000A0240">
        <w:rPr>
          <w:rFonts w:ascii="Consolas" w:eastAsia="Times New Roman" w:hAnsi="Consolas" w:cs="Times New Roman"/>
          <w:color w:val="B5CEA8"/>
          <w:sz w:val="24"/>
          <w:szCs w:val="24"/>
          <w:lang w:eastAsia="en-IN"/>
        </w:rPr>
        <w:t>5</w:t>
      </w:r>
      <w:r w:rsidRPr="000A0240">
        <w:rPr>
          <w:rFonts w:ascii="Consolas" w:eastAsia="Times New Roman" w:hAnsi="Consolas" w:cs="Times New Roman"/>
          <w:color w:val="D4D4D4"/>
          <w:sz w:val="24"/>
          <w:szCs w:val="24"/>
          <w:lang w:eastAsia="en-IN"/>
        </w:rPr>
        <w:t> </w:t>
      </w:r>
      <w:r w:rsidRPr="000A0240">
        <w:rPr>
          <w:rFonts w:ascii="Consolas" w:eastAsia="Times New Roman" w:hAnsi="Consolas" w:cs="Times New Roman"/>
          <w:color w:val="C586C0"/>
          <w:sz w:val="24"/>
          <w:szCs w:val="24"/>
          <w:lang w:eastAsia="en-IN"/>
        </w:rPr>
        <w:t>else</w:t>
      </w:r>
      <w:r w:rsidRPr="000A0240">
        <w:rPr>
          <w:rFonts w:ascii="Consolas" w:eastAsia="Times New Roman" w:hAnsi="Consolas" w:cs="Times New Roman"/>
          <w:color w:val="D4D4D4"/>
          <w:sz w:val="24"/>
          <w:szCs w:val="24"/>
          <w:lang w:eastAsia="en-IN"/>
        </w:rPr>
        <w:t> </w:t>
      </w:r>
      <w:r w:rsidRPr="000A0240">
        <w:rPr>
          <w:rFonts w:ascii="Consolas" w:eastAsia="Times New Roman" w:hAnsi="Consolas" w:cs="Times New Roman"/>
          <w:color w:val="569CD6"/>
          <w:sz w:val="24"/>
          <w:szCs w:val="24"/>
          <w:lang w:eastAsia="en-IN"/>
        </w:rPr>
        <w:t>False</w:t>
      </w:r>
    </w:p>
    <w:p w:rsidR="000A0240" w:rsidRPr="000A0240" w:rsidRDefault="000A0240" w:rsidP="000A0240">
      <w:pPr>
        <w:shd w:val="clear" w:color="auto" w:fill="1E1E1E"/>
        <w:spacing w:after="0" w:line="330" w:lineRule="atLeast"/>
        <w:rPr>
          <w:rFonts w:ascii="Consolas" w:eastAsia="Times New Roman" w:hAnsi="Consolas" w:cs="Times New Roman"/>
          <w:color w:val="D4D4D4"/>
          <w:sz w:val="24"/>
          <w:szCs w:val="24"/>
          <w:lang w:eastAsia="en-IN"/>
        </w:rPr>
      </w:pPr>
      <w:r w:rsidRPr="000A0240">
        <w:rPr>
          <w:rFonts w:ascii="Consolas" w:eastAsia="Times New Roman" w:hAnsi="Consolas" w:cs="Times New Roman"/>
          <w:color w:val="6A9955"/>
          <w:sz w:val="24"/>
          <w:szCs w:val="24"/>
          <w:lang w:eastAsia="en-IN"/>
        </w:rPr>
        <w:t># this above example can be also done without if else statement:</w:t>
      </w:r>
    </w:p>
    <w:p w:rsidR="000A0240" w:rsidRPr="000A0240" w:rsidRDefault="000A0240" w:rsidP="000A0240">
      <w:pPr>
        <w:shd w:val="clear" w:color="auto" w:fill="1E1E1E"/>
        <w:spacing w:after="0" w:line="330" w:lineRule="atLeast"/>
        <w:rPr>
          <w:rFonts w:ascii="Consolas" w:eastAsia="Times New Roman" w:hAnsi="Consolas" w:cs="Times New Roman"/>
          <w:color w:val="D4D4D4"/>
          <w:sz w:val="24"/>
          <w:szCs w:val="24"/>
          <w:lang w:eastAsia="en-IN"/>
        </w:rPr>
      </w:pPr>
    </w:p>
    <w:p w:rsidR="000A0240" w:rsidRPr="000A0240" w:rsidRDefault="000A0240" w:rsidP="000A0240">
      <w:pPr>
        <w:shd w:val="clear" w:color="auto" w:fill="1E1E1E"/>
        <w:spacing w:after="0" w:line="330" w:lineRule="atLeast"/>
        <w:rPr>
          <w:rFonts w:ascii="Consolas" w:eastAsia="Times New Roman" w:hAnsi="Consolas" w:cs="Times New Roman"/>
          <w:color w:val="D4D4D4"/>
          <w:sz w:val="24"/>
          <w:szCs w:val="24"/>
          <w:lang w:eastAsia="en-IN"/>
        </w:rPr>
      </w:pPr>
      <w:r w:rsidRPr="000A0240">
        <w:rPr>
          <w:rFonts w:ascii="Consolas" w:eastAsia="Times New Roman" w:hAnsi="Consolas" w:cs="Times New Roman"/>
          <w:color w:val="D4D4D4"/>
          <w:sz w:val="24"/>
          <w:szCs w:val="24"/>
          <w:lang w:eastAsia="en-IN"/>
        </w:rPr>
        <w:t>fucn2 = </w:t>
      </w:r>
      <w:r w:rsidRPr="000A0240">
        <w:rPr>
          <w:rFonts w:ascii="Consolas" w:eastAsia="Times New Roman" w:hAnsi="Consolas" w:cs="Times New Roman"/>
          <w:color w:val="569CD6"/>
          <w:sz w:val="24"/>
          <w:szCs w:val="24"/>
          <w:lang w:eastAsia="en-IN"/>
        </w:rPr>
        <w:t>lambda</w:t>
      </w:r>
      <w:r w:rsidRPr="000A0240">
        <w:rPr>
          <w:rFonts w:ascii="Consolas" w:eastAsia="Times New Roman" w:hAnsi="Consolas" w:cs="Times New Roman"/>
          <w:color w:val="D4D4D4"/>
          <w:sz w:val="24"/>
          <w:szCs w:val="24"/>
          <w:lang w:eastAsia="en-IN"/>
        </w:rPr>
        <w:t> </w:t>
      </w:r>
      <w:r w:rsidRPr="000A0240">
        <w:rPr>
          <w:rFonts w:ascii="Consolas" w:eastAsia="Times New Roman" w:hAnsi="Consolas" w:cs="Times New Roman"/>
          <w:color w:val="9CDCFE"/>
          <w:sz w:val="24"/>
          <w:szCs w:val="24"/>
          <w:lang w:eastAsia="en-IN"/>
        </w:rPr>
        <w:t>s</w:t>
      </w:r>
      <w:r w:rsidRPr="000A0240">
        <w:rPr>
          <w:rFonts w:ascii="Consolas" w:eastAsia="Times New Roman" w:hAnsi="Consolas" w:cs="Times New Roman"/>
          <w:color w:val="D4D4D4"/>
          <w:sz w:val="24"/>
          <w:szCs w:val="24"/>
          <w:lang w:eastAsia="en-IN"/>
        </w:rPr>
        <w:t> : </w:t>
      </w:r>
      <w:r w:rsidRPr="000A0240">
        <w:rPr>
          <w:rFonts w:ascii="Consolas" w:eastAsia="Times New Roman" w:hAnsi="Consolas" w:cs="Times New Roman"/>
          <w:color w:val="DCDCAA"/>
          <w:sz w:val="24"/>
          <w:szCs w:val="24"/>
          <w:lang w:eastAsia="en-IN"/>
        </w:rPr>
        <w:t>len</w:t>
      </w:r>
      <w:r w:rsidRPr="000A0240">
        <w:rPr>
          <w:rFonts w:ascii="Consolas" w:eastAsia="Times New Roman" w:hAnsi="Consolas" w:cs="Times New Roman"/>
          <w:color w:val="D4D4D4"/>
          <w:sz w:val="24"/>
          <w:szCs w:val="24"/>
          <w:lang w:eastAsia="en-IN"/>
        </w:rPr>
        <w:t>(s) &gt; </w:t>
      </w:r>
      <w:r w:rsidRPr="000A0240">
        <w:rPr>
          <w:rFonts w:ascii="Consolas" w:eastAsia="Times New Roman" w:hAnsi="Consolas" w:cs="Times New Roman"/>
          <w:color w:val="B5CEA8"/>
          <w:sz w:val="24"/>
          <w:szCs w:val="24"/>
          <w:lang w:eastAsia="en-IN"/>
        </w:rPr>
        <w:t>5</w:t>
      </w:r>
    </w:p>
    <w:p w:rsidR="000A0240" w:rsidRPr="000A0240" w:rsidRDefault="000A0240" w:rsidP="000A0240">
      <w:pPr>
        <w:shd w:val="clear" w:color="auto" w:fill="1E1E1E"/>
        <w:spacing w:after="0" w:line="330" w:lineRule="atLeast"/>
        <w:rPr>
          <w:rFonts w:ascii="Consolas" w:eastAsia="Times New Roman" w:hAnsi="Consolas" w:cs="Times New Roman"/>
          <w:color w:val="D4D4D4"/>
          <w:sz w:val="24"/>
          <w:szCs w:val="24"/>
          <w:lang w:eastAsia="en-IN"/>
        </w:rPr>
      </w:pPr>
    </w:p>
    <w:p w:rsidR="000A0240" w:rsidRPr="000A0240" w:rsidRDefault="000A0240" w:rsidP="000A0240">
      <w:pPr>
        <w:shd w:val="clear" w:color="auto" w:fill="1E1E1E"/>
        <w:spacing w:after="0" w:line="330" w:lineRule="atLeast"/>
        <w:rPr>
          <w:rFonts w:ascii="Consolas" w:eastAsia="Times New Roman" w:hAnsi="Consolas" w:cs="Times New Roman"/>
          <w:color w:val="D4D4D4"/>
          <w:sz w:val="24"/>
          <w:szCs w:val="24"/>
          <w:lang w:eastAsia="en-IN"/>
        </w:rPr>
      </w:pPr>
      <w:r w:rsidRPr="000A0240">
        <w:rPr>
          <w:rFonts w:ascii="Consolas" w:eastAsia="Times New Roman" w:hAnsi="Consolas" w:cs="Times New Roman"/>
          <w:color w:val="DCDCAA"/>
          <w:sz w:val="24"/>
          <w:szCs w:val="24"/>
          <w:lang w:eastAsia="en-IN"/>
        </w:rPr>
        <w:t>print</w:t>
      </w:r>
      <w:r w:rsidRPr="000A0240">
        <w:rPr>
          <w:rFonts w:ascii="Consolas" w:eastAsia="Times New Roman" w:hAnsi="Consolas" w:cs="Times New Roman"/>
          <w:color w:val="D4D4D4"/>
          <w:sz w:val="24"/>
          <w:szCs w:val="24"/>
          <w:lang w:eastAsia="en-IN"/>
        </w:rPr>
        <w:t>(fucn2(</w:t>
      </w:r>
      <w:r w:rsidRPr="000A0240">
        <w:rPr>
          <w:rFonts w:ascii="Consolas" w:eastAsia="Times New Roman" w:hAnsi="Consolas" w:cs="Times New Roman"/>
          <w:color w:val="CE9178"/>
          <w:sz w:val="24"/>
          <w:szCs w:val="24"/>
          <w:lang w:eastAsia="en-IN"/>
        </w:rPr>
        <w:t>"hello"</w:t>
      </w:r>
      <w:r w:rsidRPr="000A0240">
        <w:rPr>
          <w:rFonts w:ascii="Consolas" w:eastAsia="Times New Roman" w:hAnsi="Consolas" w:cs="Times New Roman"/>
          <w:color w:val="D4D4D4"/>
          <w:sz w:val="24"/>
          <w:szCs w:val="24"/>
          <w:lang w:eastAsia="en-IN"/>
        </w:rPr>
        <w:t>))</w:t>
      </w:r>
    </w:p>
    <w:p w:rsidR="000A0240" w:rsidRDefault="000A0240" w:rsidP="00BE320F">
      <w:pPr>
        <w:rPr>
          <w:sz w:val="28"/>
          <w:szCs w:val="24"/>
          <w:lang w:val="en-US"/>
        </w:rPr>
      </w:pPr>
      <w:r>
        <w:rPr>
          <w:sz w:val="28"/>
          <w:szCs w:val="24"/>
          <w:lang w:val="en-US"/>
        </w:rPr>
        <w:t>this will give the output as : False</w:t>
      </w:r>
    </w:p>
    <w:p w:rsidR="000A0240" w:rsidRDefault="000A0240" w:rsidP="00BE320F">
      <w:pPr>
        <w:rPr>
          <w:sz w:val="28"/>
          <w:szCs w:val="24"/>
          <w:lang w:val="en-US"/>
        </w:rPr>
      </w:pPr>
    </w:p>
    <w:p w:rsidR="00132FD2" w:rsidRDefault="00132FD2" w:rsidP="00BE320F">
      <w:pPr>
        <w:rPr>
          <w:sz w:val="28"/>
          <w:szCs w:val="24"/>
          <w:lang w:val="en-US"/>
        </w:rPr>
      </w:pPr>
    </w:p>
    <w:p w:rsidR="00132FD2" w:rsidRDefault="00132FD2" w:rsidP="00BE320F">
      <w:pPr>
        <w:rPr>
          <w:sz w:val="28"/>
          <w:szCs w:val="24"/>
          <w:lang w:val="en-US"/>
        </w:rPr>
      </w:pPr>
    </w:p>
    <w:p w:rsidR="00B11B75" w:rsidRDefault="00B11B75">
      <w:pPr>
        <w:rPr>
          <w:sz w:val="28"/>
          <w:szCs w:val="24"/>
          <w:lang w:val="en-US"/>
        </w:rPr>
      </w:pPr>
      <w:r>
        <w:rPr>
          <w:sz w:val="28"/>
          <w:szCs w:val="24"/>
          <w:lang w:val="en-US"/>
        </w:rPr>
        <w:br w:type="page"/>
      </w:r>
    </w:p>
    <w:p w:rsidR="00A022DD" w:rsidRPr="00B11B75" w:rsidRDefault="00B11B75" w:rsidP="00B11B75">
      <w:pPr>
        <w:jc w:val="center"/>
        <w:rPr>
          <w:sz w:val="36"/>
          <w:szCs w:val="32"/>
          <w:lang w:val="en-US"/>
        </w:rPr>
      </w:pPr>
      <w:r w:rsidRPr="00B11B75">
        <w:rPr>
          <w:sz w:val="36"/>
          <w:szCs w:val="32"/>
          <w:lang w:val="en-US"/>
        </w:rPr>
        <w:lastRenderedPageBreak/>
        <w:t>ENUMERATE FUNCTION</w:t>
      </w:r>
    </w:p>
    <w:p w:rsidR="00B11B75" w:rsidRDefault="00B11B75" w:rsidP="00B11B75">
      <w:pPr>
        <w:rPr>
          <w:sz w:val="28"/>
          <w:szCs w:val="24"/>
          <w:lang w:val="en-US"/>
        </w:rPr>
      </w:pPr>
      <w:r>
        <w:rPr>
          <w:sz w:val="28"/>
          <w:szCs w:val="24"/>
          <w:lang w:val="en-US"/>
        </w:rPr>
        <w:t xml:space="preserve">We use enumerate function to track the position of our items </w:t>
      </w:r>
    </w:p>
    <w:p w:rsidR="00B11B75" w:rsidRDefault="00B11B75" w:rsidP="00B11B75">
      <w:pPr>
        <w:rPr>
          <w:sz w:val="28"/>
          <w:szCs w:val="24"/>
          <w:lang w:val="en-US"/>
        </w:rPr>
      </w:pPr>
      <w:r>
        <w:rPr>
          <w:sz w:val="28"/>
          <w:szCs w:val="24"/>
          <w:lang w:val="en-US"/>
        </w:rPr>
        <w:t xml:space="preserve"> We can also track the function without the enumerate function as follow :</w:t>
      </w:r>
    </w:p>
    <w:p w:rsidR="00B11B75" w:rsidRDefault="00B11B75" w:rsidP="00B11B75">
      <w:pPr>
        <w:rPr>
          <w:sz w:val="28"/>
          <w:szCs w:val="24"/>
          <w:lang w:val="en-US"/>
        </w:rPr>
      </w:pPr>
      <w:r>
        <w:rPr>
          <w:sz w:val="28"/>
          <w:szCs w:val="24"/>
          <w:lang w:val="en-US"/>
        </w:rPr>
        <w:t>Eg:</w:t>
      </w:r>
    </w:p>
    <w:p w:rsidR="00657E41" w:rsidRPr="00657E41" w:rsidRDefault="00657E41" w:rsidP="00657E41">
      <w:pPr>
        <w:shd w:val="clear" w:color="auto" w:fill="1E1E1E"/>
        <w:spacing w:after="0" w:line="330" w:lineRule="atLeast"/>
        <w:rPr>
          <w:rFonts w:ascii="Consolas" w:eastAsia="Times New Roman" w:hAnsi="Consolas" w:cs="Times New Roman"/>
          <w:color w:val="D4D4D4"/>
          <w:sz w:val="24"/>
          <w:szCs w:val="24"/>
          <w:lang w:eastAsia="en-IN"/>
        </w:rPr>
      </w:pPr>
      <w:r w:rsidRPr="00657E41">
        <w:rPr>
          <w:rFonts w:ascii="Consolas" w:eastAsia="Times New Roman" w:hAnsi="Consolas" w:cs="Times New Roman"/>
          <w:color w:val="D4D4D4"/>
          <w:sz w:val="24"/>
          <w:szCs w:val="24"/>
          <w:lang w:eastAsia="en-IN"/>
        </w:rPr>
        <w:t>name = [</w:t>
      </w:r>
      <w:r w:rsidRPr="00657E41">
        <w:rPr>
          <w:rFonts w:ascii="Consolas" w:eastAsia="Times New Roman" w:hAnsi="Consolas" w:cs="Times New Roman"/>
          <w:color w:val="CE9178"/>
          <w:sz w:val="24"/>
          <w:szCs w:val="24"/>
          <w:lang w:eastAsia="en-IN"/>
        </w:rPr>
        <w:t>'pintu'</w:t>
      </w:r>
      <w:r w:rsidRPr="00657E41">
        <w:rPr>
          <w:rFonts w:ascii="Consolas" w:eastAsia="Times New Roman" w:hAnsi="Consolas" w:cs="Times New Roman"/>
          <w:color w:val="D4D4D4"/>
          <w:sz w:val="24"/>
          <w:szCs w:val="24"/>
          <w:lang w:eastAsia="en-IN"/>
        </w:rPr>
        <w:t>, </w:t>
      </w:r>
      <w:r w:rsidRPr="00657E41">
        <w:rPr>
          <w:rFonts w:ascii="Consolas" w:eastAsia="Times New Roman" w:hAnsi="Consolas" w:cs="Times New Roman"/>
          <w:color w:val="CE9178"/>
          <w:sz w:val="24"/>
          <w:szCs w:val="24"/>
          <w:lang w:eastAsia="en-IN"/>
        </w:rPr>
        <w:t>'satyam'</w:t>
      </w:r>
      <w:r w:rsidRPr="00657E41">
        <w:rPr>
          <w:rFonts w:ascii="Consolas" w:eastAsia="Times New Roman" w:hAnsi="Consolas" w:cs="Times New Roman"/>
          <w:color w:val="D4D4D4"/>
          <w:sz w:val="24"/>
          <w:szCs w:val="24"/>
          <w:lang w:eastAsia="en-IN"/>
        </w:rPr>
        <w:t>, </w:t>
      </w:r>
      <w:r w:rsidRPr="00657E41">
        <w:rPr>
          <w:rFonts w:ascii="Consolas" w:eastAsia="Times New Roman" w:hAnsi="Consolas" w:cs="Times New Roman"/>
          <w:color w:val="CE9178"/>
          <w:sz w:val="24"/>
          <w:szCs w:val="24"/>
          <w:lang w:eastAsia="en-IN"/>
        </w:rPr>
        <w:t>'ashutosh'</w:t>
      </w:r>
      <w:r w:rsidRPr="00657E41">
        <w:rPr>
          <w:rFonts w:ascii="Consolas" w:eastAsia="Times New Roman" w:hAnsi="Consolas" w:cs="Times New Roman"/>
          <w:color w:val="D4D4D4"/>
          <w:sz w:val="24"/>
          <w:szCs w:val="24"/>
          <w:lang w:eastAsia="en-IN"/>
        </w:rPr>
        <w:t>, </w:t>
      </w:r>
      <w:r w:rsidRPr="00657E41">
        <w:rPr>
          <w:rFonts w:ascii="Consolas" w:eastAsia="Times New Roman" w:hAnsi="Consolas" w:cs="Times New Roman"/>
          <w:color w:val="CE9178"/>
          <w:sz w:val="24"/>
          <w:szCs w:val="24"/>
          <w:lang w:eastAsia="en-IN"/>
        </w:rPr>
        <w:t>'harshit'</w:t>
      </w:r>
      <w:r w:rsidRPr="00657E41">
        <w:rPr>
          <w:rFonts w:ascii="Consolas" w:eastAsia="Times New Roman" w:hAnsi="Consolas" w:cs="Times New Roman"/>
          <w:color w:val="D4D4D4"/>
          <w:sz w:val="24"/>
          <w:szCs w:val="24"/>
          <w:lang w:eastAsia="en-IN"/>
        </w:rPr>
        <w:t>, </w:t>
      </w:r>
      <w:r w:rsidRPr="00657E41">
        <w:rPr>
          <w:rFonts w:ascii="Consolas" w:eastAsia="Times New Roman" w:hAnsi="Consolas" w:cs="Times New Roman"/>
          <w:color w:val="CE9178"/>
          <w:sz w:val="24"/>
          <w:szCs w:val="24"/>
          <w:lang w:eastAsia="en-IN"/>
        </w:rPr>
        <w:t>'aman'</w:t>
      </w:r>
      <w:r w:rsidRPr="00657E41">
        <w:rPr>
          <w:rFonts w:ascii="Consolas" w:eastAsia="Times New Roman" w:hAnsi="Consolas" w:cs="Times New Roman"/>
          <w:color w:val="D4D4D4"/>
          <w:sz w:val="24"/>
          <w:szCs w:val="24"/>
          <w:lang w:eastAsia="en-IN"/>
        </w:rPr>
        <w:t>]</w:t>
      </w:r>
    </w:p>
    <w:p w:rsidR="00657E41" w:rsidRPr="00657E41" w:rsidRDefault="00657E41" w:rsidP="00657E41">
      <w:pPr>
        <w:shd w:val="clear" w:color="auto" w:fill="1E1E1E"/>
        <w:spacing w:after="0" w:line="330" w:lineRule="atLeast"/>
        <w:rPr>
          <w:rFonts w:ascii="Consolas" w:eastAsia="Times New Roman" w:hAnsi="Consolas" w:cs="Times New Roman"/>
          <w:color w:val="D4D4D4"/>
          <w:sz w:val="24"/>
          <w:szCs w:val="24"/>
          <w:lang w:eastAsia="en-IN"/>
        </w:rPr>
      </w:pPr>
    </w:p>
    <w:p w:rsidR="00657E41" w:rsidRPr="00657E41" w:rsidRDefault="00657E41" w:rsidP="00657E41">
      <w:pPr>
        <w:shd w:val="clear" w:color="auto" w:fill="1E1E1E"/>
        <w:spacing w:after="0" w:line="330" w:lineRule="atLeast"/>
        <w:rPr>
          <w:rFonts w:ascii="Consolas" w:eastAsia="Times New Roman" w:hAnsi="Consolas" w:cs="Times New Roman"/>
          <w:color w:val="D4D4D4"/>
          <w:sz w:val="24"/>
          <w:szCs w:val="24"/>
          <w:lang w:eastAsia="en-IN"/>
        </w:rPr>
      </w:pPr>
      <w:r w:rsidRPr="00657E41">
        <w:rPr>
          <w:rFonts w:ascii="Consolas" w:eastAsia="Times New Roman" w:hAnsi="Consolas" w:cs="Times New Roman"/>
          <w:color w:val="D4D4D4"/>
          <w:sz w:val="24"/>
          <w:szCs w:val="24"/>
          <w:lang w:eastAsia="en-IN"/>
        </w:rPr>
        <w:t>pos = </w:t>
      </w:r>
      <w:r w:rsidRPr="00657E41">
        <w:rPr>
          <w:rFonts w:ascii="Consolas" w:eastAsia="Times New Roman" w:hAnsi="Consolas" w:cs="Times New Roman"/>
          <w:color w:val="B5CEA8"/>
          <w:sz w:val="24"/>
          <w:szCs w:val="24"/>
          <w:lang w:eastAsia="en-IN"/>
        </w:rPr>
        <w:t>0</w:t>
      </w:r>
    </w:p>
    <w:p w:rsidR="00657E41" w:rsidRPr="00657E41" w:rsidRDefault="00657E41" w:rsidP="00657E41">
      <w:pPr>
        <w:shd w:val="clear" w:color="auto" w:fill="1E1E1E"/>
        <w:spacing w:after="0" w:line="330" w:lineRule="atLeast"/>
        <w:rPr>
          <w:rFonts w:ascii="Consolas" w:eastAsia="Times New Roman" w:hAnsi="Consolas" w:cs="Times New Roman"/>
          <w:color w:val="D4D4D4"/>
          <w:sz w:val="24"/>
          <w:szCs w:val="24"/>
          <w:lang w:eastAsia="en-IN"/>
        </w:rPr>
      </w:pPr>
      <w:r w:rsidRPr="00657E41">
        <w:rPr>
          <w:rFonts w:ascii="Consolas" w:eastAsia="Times New Roman" w:hAnsi="Consolas" w:cs="Times New Roman"/>
          <w:color w:val="C586C0"/>
          <w:sz w:val="24"/>
          <w:szCs w:val="24"/>
          <w:lang w:eastAsia="en-IN"/>
        </w:rPr>
        <w:t>for</w:t>
      </w:r>
      <w:r w:rsidRPr="00657E41">
        <w:rPr>
          <w:rFonts w:ascii="Consolas" w:eastAsia="Times New Roman" w:hAnsi="Consolas" w:cs="Times New Roman"/>
          <w:color w:val="D4D4D4"/>
          <w:sz w:val="24"/>
          <w:szCs w:val="24"/>
          <w:lang w:eastAsia="en-IN"/>
        </w:rPr>
        <w:t> i </w:t>
      </w:r>
      <w:r w:rsidRPr="00657E41">
        <w:rPr>
          <w:rFonts w:ascii="Consolas" w:eastAsia="Times New Roman" w:hAnsi="Consolas" w:cs="Times New Roman"/>
          <w:color w:val="C586C0"/>
          <w:sz w:val="24"/>
          <w:szCs w:val="24"/>
          <w:lang w:eastAsia="en-IN"/>
        </w:rPr>
        <w:t>in</w:t>
      </w:r>
      <w:r w:rsidRPr="00657E41">
        <w:rPr>
          <w:rFonts w:ascii="Consolas" w:eastAsia="Times New Roman" w:hAnsi="Consolas" w:cs="Times New Roman"/>
          <w:color w:val="D4D4D4"/>
          <w:sz w:val="24"/>
          <w:szCs w:val="24"/>
          <w:lang w:eastAsia="en-IN"/>
        </w:rPr>
        <w:t> name:</w:t>
      </w:r>
    </w:p>
    <w:p w:rsidR="00657E41" w:rsidRPr="00657E41" w:rsidRDefault="00657E41" w:rsidP="00657E41">
      <w:pPr>
        <w:shd w:val="clear" w:color="auto" w:fill="1E1E1E"/>
        <w:spacing w:after="0" w:line="330" w:lineRule="atLeast"/>
        <w:rPr>
          <w:rFonts w:ascii="Consolas" w:eastAsia="Times New Roman" w:hAnsi="Consolas" w:cs="Times New Roman"/>
          <w:color w:val="D4D4D4"/>
          <w:sz w:val="24"/>
          <w:szCs w:val="24"/>
          <w:lang w:eastAsia="en-IN"/>
        </w:rPr>
      </w:pPr>
      <w:r w:rsidRPr="00657E41">
        <w:rPr>
          <w:rFonts w:ascii="Consolas" w:eastAsia="Times New Roman" w:hAnsi="Consolas" w:cs="Times New Roman"/>
          <w:color w:val="D4D4D4"/>
          <w:sz w:val="24"/>
          <w:szCs w:val="24"/>
          <w:lang w:eastAsia="en-IN"/>
        </w:rPr>
        <w:t>    </w:t>
      </w:r>
      <w:r w:rsidRPr="00657E41">
        <w:rPr>
          <w:rFonts w:ascii="Consolas" w:eastAsia="Times New Roman" w:hAnsi="Consolas" w:cs="Times New Roman"/>
          <w:color w:val="DCDCAA"/>
          <w:sz w:val="24"/>
          <w:szCs w:val="24"/>
          <w:lang w:eastAsia="en-IN"/>
        </w:rPr>
        <w:t>print</w:t>
      </w:r>
      <w:r w:rsidRPr="00657E41">
        <w:rPr>
          <w:rFonts w:ascii="Consolas" w:eastAsia="Times New Roman" w:hAnsi="Consolas" w:cs="Times New Roman"/>
          <w:color w:val="D4D4D4"/>
          <w:sz w:val="24"/>
          <w:szCs w:val="24"/>
          <w:lang w:eastAsia="en-IN"/>
        </w:rPr>
        <w:t>(</w:t>
      </w:r>
      <w:r w:rsidRPr="00657E41">
        <w:rPr>
          <w:rFonts w:ascii="Consolas" w:eastAsia="Times New Roman" w:hAnsi="Consolas" w:cs="Times New Roman"/>
          <w:color w:val="569CD6"/>
          <w:sz w:val="24"/>
          <w:szCs w:val="24"/>
          <w:lang w:eastAsia="en-IN"/>
        </w:rPr>
        <w:t>f</w:t>
      </w:r>
      <w:r w:rsidRPr="00657E41">
        <w:rPr>
          <w:rFonts w:ascii="Consolas" w:eastAsia="Times New Roman" w:hAnsi="Consolas" w:cs="Times New Roman"/>
          <w:color w:val="CE9178"/>
          <w:sz w:val="24"/>
          <w:szCs w:val="24"/>
          <w:lang w:eastAsia="en-IN"/>
        </w:rPr>
        <w:t>'</w:t>
      </w:r>
      <w:r w:rsidRPr="00657E41">
        <w:rPr>
          <w:rFonts w:ascii="Consolas" w:eastAsia="Times New Roman" w:hAnsi="Consolas" w:cs="Times New Roman"/>
          <w:color w:val="569CD6"/>
          <w:sz w:val="24"/>
          <w:szCs w:val="24"/>
          <w:lang w:eastAsia="en-IN"/>
        </w:rPr>
        <w:t>{</w:t>
      </w:r>
      <w:r w:rsidRPr="00657E41">
        <w:rPr>
          <w:rFonts w:ascii="Consolas" w:eastAsia="Times New Roman" w:hAnsi="Consolas" w:cs="Times New Roman"/>
          <w:color w:val="D4D4D4"/>
          <w:sz w:val="24"/>
          <w:szCs w:val="24"/>
          <w:lang w:eastAsia="en-IN"/>
        </w:rPr>
        <w:t>pos</w:t>
      </w:r>
      <w:r w:rsidRPr="00657E41">
        <w:rPr>
          <w:rFonts w:ascii="Consolas" w:eastAsia="Times New Roman" w:hAnsi="Consolas" w:cs="Times New Roman"/>
          <w:color w:val="569CD6"/>
          <w:sz w:val="24"/>
          <w:szCs w:val="24"/>
          <w:lang w:eastAsia="en-IN"/>
        </w:rPr>
        <w:t>}</w:t>
      </w:r>
      <w:r w:rsidRPr="00657E41">
        <w:rPr>
          <w:rFonts w:ascii="Consolas" w:eastAsia="Times New Roman" w:hAnsi="Consolas" w:cs="Times New Roman"/>
          <w:color w:val="CE9178"/>
          <w:sz w:val="24"/>
          <w:szCs w:val="24"/>
          <w:lang w:eastAsia="en-IN"/>
        </w:rPr>
        <w:t> ---&gt; </w:t>
      </w:r>
      <w:r w:rsidRPr="00657E41">
        <w:rPr>
          <w:rFonts w:ascii="Consolas" w:eastAsia="Times New Roman" w:hAnsi="Consolas" w:cs="Times New Roman"/>
          <w:color w:val="569CD6"/>
          <w:sz w:val="24"/>
          <w:szCs w:val="24"/>
          <w:lang w:eastAsia="en-IN"/>
        </w:rPr>
        <w:t>{</w:t>
      </w:r>
      <w:r w:rsidRPr="00657E41">
        <w:rPr>
          <w:rFonts w:ascii="Consolas" w:eastAsia="Times New Roman" w:hAnsi="Consolas" w:cs="Times New Roman"/>
          <w:color w:val="D4D4D4"/>
          <w:sz w:val="24"/>
          <w:szCs w:val="24"/>
          <w:lang w:eastAsia="en-IN"/>
        </w:rPr>
        <w:t>i</w:t>
      </w:r>
      <w:r w:rsidRPr="00657E41">
        <w:rPr>
          <w:rFonts w:ascii="Consolas" w:eastAsia="Times New Roman" w:hAnsi="Consolas" w:cs="Times New Roman"/>
          <w:color w:val="569CD6"/>
          <w:sz w:val="24"/>
          <w:szCs w:val="24"/>
          <w:lang w:eastAsia="en-IN"/>
        </w:rPr>
        <w:t>}</w:t>
      </w:r>
      <w:r w:rsidRPr="00657E41">
        <w:rPr>
          <w:rFonts w:ascii="Consolas" w:eastAsia="Times New Roman" w:hAnsi="Consolas" w:cs="Times New Roman"/>
          <w:color w:val="CE9178"/>
          <w:sz w:val="24"/>
          <w:szCs w:val="24"/>
          <w:lang w:eastAsia="en-IN"/>
        </w:rPr>
        <w:t>'</w:t>
      </w:r>
      <w:r w:rsidRPr="00657E41">
        <w:rPr>
          <w:rFonts w:ascii="Consolas" w:eastAsia="Times New Roman" w:hAnsi="Consolas" w:cs="Times New Roman"/>
          <w:color w:val="D4D4D4"/>
          <w:sz w:val="24"/>
          <w:szCs w:val="24"/>
          <w:lang w:eastAsia="en-IN"/>
        </w:rPr>
        <w:t>)</w:t>
      </w:r>
    </w:p>
    <w:p w:rsidR="00657E41" w:rsidRPr="00657E41" w:rsidRDefault="00657E41" w:rsidP="00657E41">
      <w:pPr>
        <w:shd w:val="clear" w:color="auto" w:fill="1E1E1E"/>
        <w:spacing w:after="0" w:line="330" w:lineRule="atLeast"/>
        <w:rPr>
          <w:rFonts w:ascii="Consolas" w:eastAsia="Times New Roman" w:hAnsi="Consolas" w:cs="Times New Roman"/>
          <w:color w:val="D4D4D4"/>
          <w:sz w:val="24"/>
          <w:szCs w:val="24"/>
          <w:lang w:eastAsia="en-IN"/>
        </w:rPr>
      </w:pPr>
      <w:r w:rsidRPr="00657E41">
        <w:rPr>
          <w:rFonts w:ascii="Consolas" w:eastAsia="Times New Roman" w:hAnsi="Consolas" w:cs="Times New Roman"/>
          <w:color w:val="D4D4D4"/>
          <w:sz w:val="24"/>
          <w:szCs w:val="24"/>
          <w:lang w:eastAsia="en-IN"/>
        </w:rPr>
        <w:t>    pos += </w:t>
      </w:r>
      <w:r w:rsidRPr="00657E41">
        <w:rPr>
          <w:rFonts w:ascii="Consolas" w:eastAsia="Times New Roman" w:hAnsi="Consolas" w:cs="Times New Roman"/>
          <w:color w:val="B5CEA8"/>
          <w:sz w:val="24"/>
          <w:szCs w:val="24"/>
          <w:lang w:eastAsia="en-IN"/>
        </w:rPr>
        <w:t>1</w:t>
      </w:r>
    </w:p>
    <w:p w:rsidR="00657E41" w:rsidRDefault="00657E41" w:rsidP="00B11B75">
      <w:pPr>
        <w:rPr>
          <w:sz w:val="28"/>
          <w:szCs w:val="24"/>
          <w:lang w:val="en-US"/>
        </w:rPr>
      </w:pPr>
      <w:r>
        <w:rPr>
          <w:sz w:val="28"/>
          <w:szCs w:val="24"/>
          <w:lang w:val="en-US"/>
        </w:rPr>
        <w:t>this will give the output as :</w:t>
      </w:r>
    </w:p>
    <w:p w:rsidR="00657E41" w:rsidRPr="00657E41" w:rsidRDefault="00657E41" w:rsidP="00657E41">
      <w:pPr>
        <w:rPr>
          <w:sz w:val="28"/>
          <w:szCs w:val="24"/>
          <w:lang w:val="en-US"/>
        </w:rPr>
      </w:pPr>
      <w:r>
        <w:rPr>
          <w:sz w:val="28"/>
          <w:szCs w:val="24"/>
          <w:lang w:val="en-US"/>
        </w:rPr>
        <w:t>0</w:t>
      </w:r>
      <w:r w:rsidRPr="00657E41">
        <w:rPr>
          <w:sz w:val="28"/>
          <w:szCs w:val="24"/>
          <w:lang w:val="en-US"/>
        </w:rPr>
        <w:t>---&gt; pintu</w:t>
      </w:r>
    </w:p>
    <w:p w:rsidR="00657E41" w:rsidRPr="00657E41" w:rsidRDefault="00657E41" w:rsidP="00657E41">
      <w:pPr>
        <w:rPr>
          <w:sz w:val="28"/>
          <w:szCs w:val="24"/>
          <w:lang w:val="en-US"/>
        </w:rPr>
      </w:pPr>
      <w:r w:rsidRPr="00657E41">
        <w:rPr>
          <w:sz w:val="28"/>
          <w:szCs w:val="24"/>
          <w:lang w:val="en-US"/>
        </w:rPr>
        <w:t>1 ---&gt; satyam</w:t>
      </w:r>
    </w:p>
    <w:p w:rsidR="00657E41" w:rsidRPr="00657E41" w:rsidRDefault="00657E41" w:rsidP="00657E41">
      <w:pPr>
        <w:rPr>
          <w:sz w:val="28"/>
          <w:szCs w:val="24"/>
          <w:lang w:val="en-US"/>
        </w:rPr>
      </w:pPr>
      <w:r w:rsidRPr="00657E41">
        <w:rPr>
          <w:sz w:val="28"/>
          <w:szCs w:val="24"/>
          <w:lang w:val="en-US"/>
        </w:rPr>
        <w:t>2 ---&gt; ashutosh</w:t>
      </w:r>
    </w:p>
    <w:p w:rsidR="00657E41" w:rsidRPr="00657E41" w:rsidRDefault="00657E41" w:rsidP="00657E41">
      <w:pPr>
        <w:rPr>
          <w:sz w:val="28"/>
          <w:szCs w:val="24"/>
          <w:lang w:val="en-US"/>
        </w:rPr>
      </w:pPr>
      <w:r w:rsidRPr="00657E41">
        <w:rPr>
          <w:sz w:val="28"/>
          <w:szCs w:val="24"/>
          <w:lang w:val="en-US"/>
        </w:rPr>
        <w:t>3 ---&gt; harshit</w:t>
      </w:r>
    </w:p>
    <w:p w:rsidR="00B11B75" w:rsidRDefault="00657E41" w:rsidP="00657E41">
      <w:pPr>
        <w:rPr>
          <w:sz w:val="28"/>
          <w:szCs w:val="24"/>
          <w:lang w:val="en-US"/>
        </w:rPr>
      </w:pPr>
      <w:r w:rsidRPr="00657E41">
        <w:rPr>
          <w:sz w:val="28"/>
          <w:szCs w:val="24"/>
          <w:lang w:val="en-US"/>
        </w:rPr>
        <w:t>4 ---&gt; aman</w:t>
      </w:r>
      <w:r w:rsidR="00B11B75">
        <w:rPr>
          <w:sz w:val="28"/>
          <w:szCs w:val="24"/>
          <w:lang w:val="en-US"/>
        </w:rPr>
        <w:t xml:space="preserve"> </w:t>
      </w:r>
    </w:p>
    <w:p w:rsidR="00657E41" w:rsidRDefault="00657E41" w:rsidP="00657E41">
      <w:pPr>
        <w:rPr>
          <w:sz w:val="28"/>
          <w:szCs w:val="24"/>
          <w:lang w:val="en-US"/>
        </w:rPr>
      </w:pPr>
    </w:p>
    <w:p w:rsidR="00657E41" w:rsidRDefault="00657E41" w:rsidP="00657E41">
      <w:pPr>
        <w:rPr>
          <w:sz w:val="28"/>
          <w:szCs w:val="24"/>
          <w:lang w:val="en-US"/>
        </w:rPr>
      </w:pPr>
      <w:r>
        <w:rPr>
          <w:sz w:val="28"/>
          <w:szCs w:val="24"/>
          <w:lang w:val="en-US"/>
        </w:rPr>
        <w:t>Using enumerate function :</w:t>
      </w:r>
    </w:p>
    <w:p w:rsidR="00657E41" w:rsidRDefault="00657E41" w:rsidP="00657E41">
      <w:pPr>
        <w:rPr>
          <w:sz w:val="28"/>
          <w:szCs w:val="24"/>
          <w:lang w:val="en-US"/>
        </w:rPr>
      </w:pPr>
      <w:r>
        <w:rPr>
          <w:sz w:val="28"/>
          <w:szCs w:val="24"/>
          <w:lang w:val="en-US"/>
        </w:rPr>
        <w:t>Eg:</w:t>
      </w:r>
    </w:p>
    <w:p w:rsidR="00657E41" w:rsidRPr="00657E41" w:rsidRDefault="00657E41" w:rsidP="00657E41">
      <w:pPr>
        <w:shd w:val="clear" w:color="auto" w:fill="1E1E1E"/>
        <w:spacing w:after="0" w:line="330" w:lineRule="atLeast"/>
        <w:rPr>
          <w:rFonts w:ascii="Consolas" w:eastAsia="Times New Roman" w:hAnsi="Consolas" w:cs="Times New Roman"/>
          <w:color w:val="D4D4D4"/>
          <w:sz w:val="24"/>
          <w:szCs w:val="24"/>
          <w:lang w:eastAsia="en-IN"/>
        </w:rPr>
      </w:pPr>
      <w:r w:rsidRPr="00657E41">
        <w:rPr>
          <w:rFonts w:ascii="Consolas" w:eastAsia="Times New Roman" w:hAnsi="Consolas" w:cs="Times New Roman"/>
          <w:color w:val="D4D4D4"/>
          <w:sz w:val="24"/>
          <w:szCs w:val="24"/>
          <w:lang w:eastAsia="en-IN"/>
        </w:rPr>
        <w:t>name = [</w:t>
      </w:r>
      <w:r w:rsidRPr="00657E41">
        <w:rPr>
          <w:rFonts w:ascii="Consolas" w:eastAsia="Times New Roman" w:hAnsi="Consolas" w:cs="Times New Roman"/>
          <w:color w:val="CE9178"/>
          <w:sz w:val="24"/>
          <w:szCs w:val="24"/>
          <w:lang w:eastAsia="en-IN"/>
        </w:rPr>
        <w:t>'pintu'</w:t>
      </w:r>
      <w:r w:rsidRPr="00657E41">
        <w:rPr>
          <w:rFonts w:ascii="Consolas" w:eastAsia="Times New Roman" w:hAnsi="Consolas" w:cs="Times New Roman"/>
          <w:color w:val="D4D4D4"/>
          <w:sz w:val="24"/>
          <w:szCs w:val="24"/>
          <w:lang w:eastAsia="en-IN"/>
        </w:rPr>
        <w:t>, </w:t>
      </w:r>
      <w:r w:rsidRPr="00657E41">
        <w:rPr>
          <w:rFonts w:ascii="Consolas" w:eastAsia="Times New Roman" w:hAnsi="Consolas" w:cs="Times New Roman"/>
          <w:color w:val="CE9178"/>
          <w:sz w:val="24"/>
          <w:szCs w:val="24"/>
          <w:lang w:eastAsia="en-IN"/>
        </w:rPr>
        <w:t>'satyam'</w:t>
      </w:r>
      <w:r w:rsidRPr="00657E41">
        <w:rPr>
          <w:rFonts w:ascii="Consolas" w:eastAsia="Times New Roman" w:hAnsi="Consolas" w:cs="Times New Roman"/>
          <w:color w:val="D4D4D4"/>
          <w:sz w:val="24"/>
          <w:szCs w:val="24"/>
          <w:lang w:eastAsia="en-IN"/>
        </w:rPr>
        <w:t>, </w:t>
      </w:r>
      <w:r w:rsidRPr="00657E41">
        <w:rPr>
          <w:rFonts w:ascii="Consolas" w:eastAsia="Times New Roman" w:hAnsi="Consolas" w:cs="Times New Roman"/>
          <w:color w:val="CE9178"/>
          <w:sz w:val="24"/>
          <w:szCs w:val="24"/>
          <w:lang w:eastAsia="en-IN"/>
        </w:rPr>
        <w:t>'ashutosh'</w:t>
      </w:r>
      <w:r w:rsidRPr="00657E41">
        <w:rPr>
          <w:rFonts w:ascii="Consolas" w:eastAsia="Times New Roman" w:hAnsi="Consolas" w:cs="Times New Roman"/>
          <w:color w:val="D4D4D4"/>
          <w:sz w:val="24"/>
          <w:szCs w:val="24"/>
          <w:lang w:eastAsia="en-IN"/>
        </w:rPr>
        <w:t>, </w:t>
      </w:r>
      <w:r w:rsidRPr="00657E41">
        <w:rPr>
          <w:rFonts w:ascii="Consolas" w:eastAsia="Times New Roman" w:hAnsi="Consolas" w:cs="Times New Roman"/>
          <w:color w:val="CE9178"/>
          <w:sz w:val="24"/>
          <w:szCs w:val="24"/>
          <w:lang w:eastAsia="en-IN"/>
        </w:rPr>
        <w:t>'harshit'</w:t>
      </w:r>
      <w:r w:rsidRPr="00657E41">
        <w:rPr>
          <w:rFonts w:ascii="Consolas" w:eastAsia="Times New Roman" w:hAnsi="Consolas" w:cs="Times New Roman"/>
          <w:color w:val="D4D4D4"/>
          <w:sz w:val="24"/>
          <w:szCs w:val="24"/>
          <w:lang w:eastAsia="en-IN"/>
        </w:rPr>
        <w:t>, </w:t>
      </w:r>
      <w:r w:rsidRPr="00657E41">
        <w:rPr>
          <w:rFonts w:ascii="Consolas" w:eastAsia="Times New Roman" w:hAnsi="Consolas" w:cs="Times New Roman"/>
          <w:color w:val="CE9178"/>
          <w:sz w:val="24"/>
          <w:szCs w:val="24"/>
          <w:lang w:eastAsia="en-IN"/>
        </w:rPr>
        <w:t>'aman'</w:t>
      </w:r>
      <w:r w:rsidRPr="00657E41">
        <w:rPr>
          <w:rFonts w:ascii="Consolas" w:eastAsia="Times New Roman" w:hAnsi="Consolas" w:cs="Times New Roman"/>
          <w:color w:val="D4D4D4"/>
          <w:sz w:val="24"/>
          <w:szCs w:val="24"/>
          <w:lang w:eastAsia="en-IN"/>
        </w:rPr>
        <w:t>]</w:t>
      </w:r>
    </w:p>
    <w:p w:rsidR="00657E41" w:rsidRPr="00657E41" w:rsidRDefault="00657E41" w:rsidP="00657E41">
      <w:pPr>
        <w:shd w:val="clear" w:color="auto" w:fill="1E1E1E"/>
        <w:spacing w:after="0" w:line="330" w:lineRule="atLeast"/>
        <w:rPr>
          <w:rFonts w:ascii="Consolas" w:eastAsia="Times New Roman" w:hAnsi="Consolas" w:cs="Times New Roman"/>
          <w:color w:val="D4D4D4"/>
          <w:sz w:val="24"/>
          <w:szCs w:val="24"/>
          <w:lang w:eastAsia="en-IN"/>
        </w:rPr>
      </w:pPr>
    </w:p>
    <w:p w:rsidR="00657E41" w:rsidRPr="00657E41" w:rsidRDefault="00657E41" w:rsidP="00657E41">
      <w:pPr>
        <w:shd w:val="clear" w:color="auto" w:fill="1E1E1E"/>
        <w:spacing w:after="0" w:line="330" w:lineRule="atLeast"/>
        <w:rPr>
          <w:rFonts w:ascii="Consolas" w:eastAsia="Times New Roman" w:hAnsi="Consolas" w:cs="Times New Roman"/>
          <w:color w:val="D4D4D4"/>
          <w:sz w:val="24"/>
          <w:szCs w:val="24"/>
          <w:lang w:eastAsia="en-IN"/>
        </w:rPr>
      </w:pPr>
      <w:r w:rsidRPr="00657E41">
        <w:rPr>
          <w:rFonts w:ascii="Consolas" w:eastAsia="Times New Roman" w:hAnsi="Consolas" w:cs="Times New Roman"/>
          <w:color w:val="C586C0"/>
          <w:sz w:val="24"/>
          <w:szCs w:val="24"/>
          <w:lang w:eastAsia="en-IN"/>
        </w:rPr>
        <w:t>for</w:t>
      </w:r>
      <w:r w:rsidRPr="00657E41">
        <w:rPr>
          <w:rFonts w:ascii="Consolas" w:eastAsia="Times New Roman" w:hAnsi="Consolas" w:cs="Times New Roman"/>
          <w:color w:val="D4D4D4"/>
          <w:sz w:val="24"/>
          <w:szCs w:val="24"/>
          <w:lang w:eastAsia="en-IN"/>
        </w:rPr>
        <w:t> i, j </w:t>
      </w:r>
      <w:r w:rsidRPr="00657E41">
        <w:rPr>
          <w:rFonts w:ascii="Consolas" w:eastAsia="Times New Roman" w:hAnsi="Consolas" w:cs="Times New Roman"/>
          <w:color w:val="C586C0"/>
          <w:sz w:val="24"/>
          <w:szCs w:val="24"/>
          <w:lang w:eastAsia="en-IN"/>
        </w:rPr>
        <w:t>in</w:t>
      </w:r>
      <w:r w:rsidRPr="00657E41">
        <w:rPr>
          <w:rFonts w:ascii="Consolas" w:eastAsia="Times New Roman" w:hAnsi="Consolas" w:cs="Times New Roman"/>
          <w:color w:val="D4D4D4"/>
          <w:sz w:val="24"/>
          <w:szCs w:val="24"/>
          <w:lang w:eastAsia="en-IN"/>
        </w:rPr>
        <w:t> </w:t>
      </w:r>
      <w:r w:rsidRPr="00657E41">
        <w:rPr>
          <w:rFonts w:ascii="Consolas" w:eastAsia="Times New Roman" w:hAnsi="Consolas" w:cs="Times New Roman"/>
          <w:color w:val="DCDCAA"/>
          <w:sz w:val="24"/>
          <w:szCs w:val="24"/>
          <w:lang w:eastAsia="en-IN"/>
        </w:rPr>
        <w:t>enumerate</w:t>
      </w:r>
      <w:r w:rsidRPr="00657E41">
        <w:rPr>
          <w:rFonts w:ascii="Consolas" w:eastAsia="Times New Roman" w:hAnsi="Consolas" w:cs="Times New Roman"/>
          <w:color w:val="D4D4D4"/>
          <w:sz w:val="24"/>
          <w:szCs w:val="24"/>
          <w:lang w:eastAsia="en-IN"/>
        </w:rPr>
        <w:t>(name):  </w:t>
      </w:r>
      <w:r w:rsidRPr="00657E41">
        <w:rPr>
          <w:rFonts w:ascii="Consolas" w:eastAsia="Times New Roman" w:hAnsi="Consolas" w:cs="Times New Roman"/>
          <w:color w:val="6A9955"/>
          <w:sz w:val="24"/>
          <w:szCs w:val="24"/>
          <w:lang w:eastAsia="en-IN"/>
        </w:rPr>
        <w:t># Here i always give the position of the variable in j(name)</w:t>
      </w:r>
    </w:p>
    <w:p w:rsidR="00657E41" w:rsidRPr="00657E41" w:rsidRDefault="00657E41" w:rsidP="00657E41">
      <w:pPr>
        <w:shd w:val="clear" w:color="auto" w:fill="1E1E1E"/>
        <w:spacing w:after="0" w:line="330" w:lineRule="atLeast"/>
        <w:rPr>
          <w:rFonts w:ascii="Consolas" w:eastAsia="Times New Roman" w:hAnsi="Consolas" w:cs="Times New Roman"/>
          <w:color w:val="D4D4D4"/>
          <w:sz w:val="24"/>
          <w:szCs w:val="24"/>
          <w:lang w:eastAsia="en-IN"/>
        </w:rPr>
      </w:pPr>
      <w:r w:rsidRPr="00657E41">
        <w:rPr>
          <w:rFonts w:ascii="Consolas" w:eastAsia="Times New Roman" w:hAnsi="Consolas" w:cs="Times New Roman"/>
          <w:color w:val="D4D4D4"/>
          <w:sz w:val="24"/>
          <w:szCs w:val="24"/>
          <w:lang w:eastAsia="en-IN"/>
        </w:rPr>
        <w:t>    </w:t>
      </w:r>
      <w:r w:rsidRPr="00657E41">
        <w:rPr>
          <w:rFonts w:ascii="Consolas" w:eastAsia="Times New Roman" w:hAnsi="Consolas" w:cs="Times New Roman"/>
          <w:color w:val="DCDCAA"/>
          <w:sz w:val="24"/>
          <w:szCs w:val="24"/>
          <w:lang w:eastAsia="en-IN"/>
        </w:rPr>
        <w:t>print</w:t>
      </w:r>
      <w:r w:rsidRPr="00657E41">
        <w:rPr>
          <w:rFonts w:ascii="Consolas" w:eastAsia="Times New Roman" w:hAnsi="Consolas" w:cs="Times New Roman"/>
          <w:color w:val="D4D4D4"/>
          <w:sz w:val="24"/>
          <w:szCs w:val="24"/>
          <w:lang w:eastAsia="en-IN"/>
        </w:rPr>
        <w:t>(</w:t>
      </w:r>
      <w:r w:rsidRPr="00657E41">
        <w:rPr>
          <w:rFonts w:ascii="Consolas" w:eastAsia="Times New Roman" w:hAnsi="Consolas" w:cs="Times New Roman"/>
          <w:color w:val="569CD6"/>
          <w:sz w:val="24"/>
          <w:szCs w:val="24"/>
          <w:lang w:eastAsia="en-IN"/>
        </w:rPr>
        <w:t>f</w:t>
      </w:r>
      <w:r w:rsidRPr="00657E41">
        <w:rPr>
          <w:rFonts w:ascii="Consolas" w:eastAsia="Times New Roman" w:hAnsi="Consolas" w:cs="Times New Roman"/>
          <w:color w:val="CE9178"/>
          <w:sz w:val="24"/>
          <w:szCs w:val="24"/>
          <w:lang w:eastAsia="en-IN"/>
        </w:rPr>
        <w:t>'</w:t>
      </w:r>
      <w:r w:rsidRPr="00657E41">
        <w:rPr>
          <w:rFonts w:ascii="Consolas" w:eastAsia="Times New Roman" w:hAnsi="Consolas" w:cs="Times New Roman"/>
          <w:color w:val="569CD6"/>
          <w:sz w:val="24"/>
          <w:szCs w:val="24"/>
          <w:lang w:eastAsia="en-IN"/>
        </w:rPr>
        <w:t>{</w:t>
      </w:r>
      <w:r w:rsidRPr="00657E41">
        <w:rPr>
          <w:rFonts w:ascii="Consolas" w:eastAsia="Times New Roman" w:hAnsi="Consolas" w:cs="Times New Roman"/>
          <w:color w:val="D4D4D4"/>
          <w:sz w:val="24"/>
          <w:szCs w:val="24"/>
          <w:lang w:eastAsia="en-IN"/>
        </w:rPr>
        <w:t>i</w:t>
      </w:r>
      <w:r w:rsidRPr="00657E41">
        <w:rPr>
          <w:rFonts w:ascii="Consolas" w:eastAsia="Times New Roman" w:hAnsi="Consolas" w:cs="Times New Roman"/>
          <w:color w:val="569CD6"/>
          <w:sz w:val="24"/>
          <w:szCs w:val="24"/>
          <w:lang w:eastAsia="en-IN"/>
        </w:rPr>
        <w:t>}</w:t>
      </w:r>
      <w:r w:rsidRPr="00657E41">
        <w:rPr>
          <w:rFonts w:ascii="Consolas" w:eastAsia="Times New Roman" w:hAnsi="Consolas" w:cs="Times New Roman"/>
          <w:color w:val="CE9178"/>
          <w:sz w:val="24"/>
          <w:szCs w:val="24"/>
          <w:lang w:eastAsia="en-IN"/>
        </w:rPr>
        <w:t> ----&gt; </w:t>
      </w:r>
      <w:r w:rsidRPr="00657E41">
        <w:rPr>
          <w:rFonts w:ascii="Consolas" w:eastAsia="Times New Roman" w:hAnsi="Consolas" w:cs="Times New Roman"/>
          <w:color w:val="569CD6"/>
          <w:sz w:val="24"/>
          <w:szCs w:val="24"/>
          <w:lang w:eastAsia="en-IN"/>
        </w:rPr>
        <w:t>{</w:t>
      </w:r>
      <w:r w:rsidRPr="00657E41">
        <w:rPr>
          <w:rFonts w:ascii="Consolas" w:eastAsia="Times New Roman" w:hAnsi="Consolas" w:cs="Times New Roman"/>
          <w:color w:val="D4D4D4"/>
          <w:sz w:val="24"/>
          <w:szCs w:val="24"/>
          <w:lang w:eastAsia="en-IN"/>
        </w:rPr>
        <w:t>j</w:t>
      </w:r>
      <w:r w:rsidRPr="00657E41">
        <w:rPr>
          <w:rFonts w:ascii="Consolas" w:eastAsia="Times New Roman" w:hAnsi="Consolas" w:cs="Times New Roman"/>
          <w:color w:val="569CD6"/>
          <w:sz w:val="24"/>
          <w:szCs w:val="24"/>
          <w:lang w:eastAsia="en-IN"/>
        </w:rPr>
        <w:t>}</w:t>
      </w:r>
      <w:r w:rsidRPr="00657E41">
        <w:rPr>
          <w:rFonts w:ascii="Consolas" w:eastAsia="Times New Roman" w:hAnsi="Consolas" w:cs="Times New Roman"/>
          <w:color w:val="CE9178"/>
          <w:sz w:val="24"/>
          <w:szCs w:val="24"/>
          <w:lang w:eastAsia="en-IN"/>
        </w:rPr>
        <w:t>'</w:t>
      </w:r>
      <w:r w:rsidRPr="00657E41">
        <w:rPr>
          <w:rFonts w:ascii="Consolas" w:eastAsia="Times New Roman" w:hAnsi="Consolas" w:cs="Times New Roman"/>
          <w:color w:val="D4D4D4"/>
          <w:sz w:val="24"/>
          <w:szCs w:val="24"/>
          <w:lang w:eastAsia="en-IN"/>
        </w:rPr>
        <w:t>)</w:t>
      </w:r>
    </w:p>
    <w:p w:rsidR="00657E41" w:rsidRPr="00657E41" w:rsidRDefault="00657E41" w:rsidP="00657E41">
      <w:pPr>
        <w:shd w:val="clear" w:color="auto" w:fill="1E1E1E"/>
        <w:spacing w:after="240" w:line="330" w:lineRule="atLeast"/>
        <w:rPr>
          <w:rFonts w:ascii="Consolas" w:eastAsia="Times New Roman" w:hAnsi="Consolas" w:cs="Times New Roman"/>
          <w:color w:val="D4D4D4"/>
          <w:sz w:val="24"/>
          <w:szCs w:val="24"/>
          <w:lang w:eastAsia="en-IN"/>
        </w:rPr>
      </w:pPr>
    </w:p>
    <w:p w:rsidR="00657E41" w:rsidRPr="00657E41" w:rsidRDefault="00657E41" w:rsidP="00657E41">
      <w:pPr>
        <w:rPr>
          <w:sz w:val="28"/>
          <w:szCs w:val="24"/>
          <w:lang w:val="en-US"/>
        </w:rPr>
      </w:pPr>
      <w:r>
        <w:rPr>
          <w:sz w:val="28"/>
          <w:szCs w:val="24"/>
          <w:lang w:val="en-US"/>
        </w:rPr>
        <w:t>this will give the output as:</w:t>
      </w:r>
      <w:r>
        <w:rPr>
          <w:sz w:val="28"/>
          <w:szCs w:val="24"/>
          <w:lang w:val="en-US"/>
        </w:rPr>
        <w:br/>
      </w:r>
      <w:r w:rsidRPr="00657E41">
        <w:rPr>
          <w:sz w:val="28"/>
          <w:szCs w:val="24"/>
          <w:lang w:val="en-US"/>
        </w:rPr>
        <w:t>0 ----&gt; pintu</w:t>
      </w:r>
    </w:p>
    <w:p w:rsidR="00657E41" w:rsidRPr="00657E41" w:rsidRDefault="00657E41" w:rsidP="00657E41">
      <w:pPr>
        <w:rPr>
          <w:sz w:val="28"/>
          <w:szCs w:val="24"/>
          <w:lang w:val="en-US"/>
        </w:rPr>
      </w:pPr>
      <w:r w:rsidRPr="00657E41">
        <w:rPr>
          <w:sz w:val="28"/>
          <w:szCs w:val="24"/>
          <w:lang w:val="en-US"/>
        </w:rPr>
        <w:t>1 ----&gt; satyam</w:t>
      </w:r>
    </w:p>
    <w:p w:rsidR="00657E41" w:rsidRPr="00657E41" w:rsidRDefault="00657E41" w:rsidP="00657E41">
      <w:pPr>
        <w:rPr>
          <w:sz w:val="28"/>
          <w:szCs w:val="24"/>
          <w:lang w:val="en-US"/>
        </w:rPr>
      </w:pPr>
      <w:r w:rsidRPr="00657E41">
        <w:rPr>
          <w:sz w:val="28"/>
          <w:szCs w:val="24"/>
          <w:lang w:val="en-US"/>
        </w:rPr>
        <w:t>2 ----&gt; ashutosh</w:t>
      </w:r>
    </w:p>
    <w:p w:rsidR="00657E41" w:rsidRPr="00657E41" w:rsidRDefault="00657E41" w:rsidP="00657E41">
      <w:pPr>
        <w:rPr>
          <w:sz w:val="28"/>
          <w:szCs w:val="24"/>
          <w:lang w:val="en-US"/>
        </w:rPr>
      </w:pPr>
      <w:r w:rsidRPr="00657E41">
        <w:rPr>
          <w:sz w:val="28"/>
          <w:szCs w:val="24"/>
          <w:lang w:val="en-US"/>
        </w:rPr>
        <w:t>3 ----&gt; harshit</w:t>
      </w:r>
    </w:p>
    <w:p w:rsidR="00657E41" w:rsidRDefault="00657E41" w:rsidP="00657E41">
      <w:pPr>
        <w:rPr>
          <w:sz w:val="28"/>
          <w:szCs w:val="24"/>
          <w:lang w:val="en-US"/>
        </w:rPr>
      </w:pPr>
      <w:r w:rsidRPr="00657E41">
        <w:rPr>
          <w:sz w:val="28"/>
          <w:szCs w:val="24"/>
          <w:lang w:val="en-US"/>
        </w:rPr>
        <w:t>4 ----&gt; aman</w:t>
      </w:r>
    </w:p>
    <w:p w:rsidR="00657E41" w:rsidRDefault="00657E41" w:rsidP="00657E41">
      <w:pPr>
        <w:rPr>
          <w:sz w:val="28"/>
          <w:szCs w:val="24"/>
          <w:lang w:val="en-US"/>
        </w:rPr>
      </w:pPr>
    </w:p>
    <w:p w:rsidR="00657E41" w:rsidRDefault="00657E41" w:rsidP="00657E41">
      <w:pPr>
        <w:rPr>
          <w:sz w:val="28"/>
          <w:szCs w:val="24"/>
          <w:lang w:val="en-US"/>
        </w:rPr>
      </w:pPr>
    </w:p>
    <w:p w:rsidR="00A022DD" w:rsidRDefault="007469B9" w:rsidP="007469B9">
      <w:pPr>
        <w:jc w:val="center"/>
        <w:rPr>
          <w:sz w:val="36"/>
          <w:szCs w:val="32"/>
          <w:lang w:val="en-US"/>
        </w:rPr>
      </w:pPr>
      <w:r>
        <w:rPr>
          <w:sz w:val="28"/>
          <w:szCs w:val="24"/>
          <w:lang w:val="en-US"/>
        </w:rPr>
        <w:lastRenderedPageBreak/>
        <w:br/>
      </w:r>
      <w:r>
        <w:rPr>
          <w:sz w:val="36"/>
          <w:szCs w:val="32"/>
          <w:lang w:val="en-US"/>
        </w:rPr>
        <w:t>Map function</w:t>
      </w:r>
    </w:p>
    <w:p w:rsidR="000507B4" w:rsidRDefault="000507B4" w:rsidP="007469B9">
      <w:pPr>
        <w:rPr>
          <w:sz w:val="28"/>
          <w:szCs w:val="24"/>
          <w:lang w:val="en-US"/>
        </w:rPr>
      </w:pPr>
      <w:r>
        <w:rPr>
          <w:sz w:val="28"/>
          <w:szCs w:val="24"/>
          <w:lang w:val="en-US"/>
        </w:rPr>
        <w:t>Map function is basically take any iterable (like list, tuple, string) and a function, then it passing all the iterable from the function after that that output we can map inside the list, tuple or in anythings.</w:t>
      </w:r>
    </w:p>
    <w:p w:rsidR="000507B4" w:rsidRDefault="000507B4" w:rsidP="007469B9">
      <w:pPr>
        <w:rPr>
          <w:sz w:val="28"/>
          <w:szCs w:val="24"/>
          <w:lang w:val="en-US"/>
        </w:rPr>
      </w:pPr>
      <w:r>
        <w:rPr>
          <w:sz w:val="28"/>
          <w:szCs w:val="24"/>
          <w:lang w:val="en-US"/>
        </w:rPr>
        <w:t>Eg:</w:t>
      </w:r>
    </w:p>
    <w:p w:rsidR="000507B4" w:rsidRPr="000507B4" w:rsidRDefault="000507B4" w:rsidP="000507B4">
      <w:pPr>
        <w:shd w:val="clear" w:color="auto" w:fill="1E1E1E"/>
        <w:spacing w:after="0" w:line="330" w:lineRule="atLeast"/>
        <w:rPr>
          <w:rFonts w:ascii="Consolas" w:eastAsia="Times New Roman" w:hAnsi="Consolas" w:cs="Times New Roman"/>
          <w:color w:val="D4D4D4"/>
          <w:sz w:val="24"/>
          <w:szCs w:val="24"/>
          <w:lang w:eastAsia="en-IN"/>
        </w:rPr>
      </w:pPr>
      <w:r w:rsidRPr="000507B4">
        <w:rPr>
          <w:rFonts w:ascii="Consolas" w:eastAsia="Times New Roman" w:hAnsi="Consolas" w:cs="Times New Roman"/>
          <w:color w:val="D4D4D4"/>
          <w:sz w:val="24"/>
          <w:szCs w:val="24"/>
          <w:lang w:eastAsia="en-IN"/>
        </w:rPr>
        <w:t>nums = [</w:t>
      </w:r>
      <w:r w:rsidRPr="000507B4">
        <w:rPr>
          <w:rFonts w:ascii="Consolas" w:eastAsia="Times New Roman" w:hAnsi="Consolas" w:cs="Times New Roman"/>
          <w:color w:val="B5CEA8"/>
          <w:sz w:val="24"/>
          <w:szCs w:val="24"/>
          <w:lang w:eastAsia="en-IN"/>
        </w:rPr>
        <w:t>1</w:t>
      </w:r>
      <w:r w:rsidRPr="000507B4">
        <w:rPr>
          <w:rFonts w:ascii="Consolas" w:eastAsia="Times New Roman" w:hAnsi="Consolas" w:cs="Times New Roman"/>
          <w:color w:val="D4D4D4"/>
          <w:sz w:val="24"/>
          <w:szCs w:val="24"/>
          <w:lang w:eastAsia="en-IN"/>
        </w:rPr>
        <w:t>, </w:t>
      </w:r>
      <w:r w:rsidRPr="000507B4">
        <w:rPr>
          <w:rFonts w:ascii="Consolas" w:eastAsia="Times New Roman" w:hAnsi="Consolas" w:cs="Times New Roman"/>
          <w:color w:val="B5CEA8"/>
          <w:sz w:val="24"/>
          <w:szCs w:val="24"/>
          <w:lang w:eastAsia="en-IN"/>
        </w:rPr>
        <w:t>2</w:t>
      </w:r>
      <w:r w:rsidRPr="000507B4">
        <w:rPr>
          <w:rFonts w:ascii="Consolas" w:eastAsia="Times New Roman" w:hAnsi="Consolas" w:cs="Times New Roman"/>
          <w:color w:val="D4D4D4"/>
          <w:sz w:val="24"/>
          <w:szCs w:val="24"/>
          <w:lang w:eastAsia="en-IN"/>
        </w:rPr>
        <w:t>, </w:t>
      </w:r>
      <w:r w:rsidRPr="000507B4">
        <w:rPr>
          <w:rFonts w:ascii="Consolas" w:eastAsia="Times New Roman" w:hAnsi="Consolas" w:cs="Times New Roman"/>
          <w:color w:val="B5CEA8"/>
          <w:sz w:val="24"/>
          <w:szCs w:val="24"/>
          <w:lang w:eastAsia="en-IN"/>
        </w:rPr>
        <w:t>3</w:t>
      </w:r>
      <w:r w:rsidRPr="000507B4">
        <w:rPr>
          <w:rFonts w:ascii="Consolas" w:eastAsia="Times New Roman" w:hAnsi="Consolas" w:cs="Times New Roman"/>
          <w:color w:val="D4D4D4"/>
          <w:sz w:val="24"/>
          <w:szCs w:val="24"/>
          <w:lang w:eastAsia="en-IN"/>
        </w:rPr>
        <w:t>, </w:t>
      </w:r>
      <w:r w:rsidRPr="000507B4">
        <w:rPr>
          <w:rFonts w:ascii="Consolas" w:eastAsia="Times New Roman" w:hAnsi="Consolas" w:cs="Times New Roman"/>
          <w:color w:val="B5CEA8"/>
          <w:sz w:val="24"/>
          <w:szCs w:val="24"/>
          <w:lang w:eastAsia="en-IN"/>
        </w:rPr>
        <w:t>4</w:t>
      </w:r>
      <w:r w:rsidRPr="000507B4">
        <w:rPr>
          <w:rFonts w:ascii="Consolas" w:eastAsia="Times New Roman" w:hAnsi="Consolas" w:cs="Times New Roman"/>
          <w:color w:val="D4D4D4"/>
          <w:sz w:val="24"/>
          <w:szCs w:val="24"/>
          <w:lang w:eastAsia="en-IN"/>
        </w:rPr>
        <w:t>, </w:t>
      </w:r>
      <w:r w:rsidRPr="000507B4">
        <w:rPr>
          <w:rFonts w:ascii="Consolas" w:eastAsia="Times New Roman" w:hAnsi="Consolas" w:cs="Times New Roman"/>
          <w:color w:val="B5CEA8"/>
          <w:sz w:val="24"/>
          <w:szCs w:val="24"/>
          <w:lang w:eastAsia="en-IN"/>
        </w:rPr>
        <w:t>5</w:t>
      </w:r>
      <w:r w:rsidRPr="000507B4">
        <w:rPr>
          <w:rFonts w:ascii="Consolas" w:eastAsia="Times New Roman" w:hAnsi="Consolas" w:cs="Times New Roman"/>
          <w:color w:val="D4D4D4"/>
          <w:sz w:val="24"/>
          <w:szCs w:val="24"/>
          <w:lang w:eastAsia="en-IN"/>
        </w:rPr>
        <w:t>, </w:t>
      </w:r>
      <w:r w:rsidRPr="000507B4">
        <w:rPr>
          <w:rFonts w:ascii="Consolas" w:eastAsia="Times New Roman" w:hAnsi="Consolas" w:cs="Times New Roman"/>
          <w:color w:val="B5CEA8"/>
          <w:sz w:val="24"/>
          <w:szCs w:val="24"/>
          <w:lang w:eastAsia="en-IN"/>
        </w:rPr>
        <w:t>6</w:t>
      </w:r>
      <w:r w:rsidRPr="000507B4">
        <w:rPr>
          <w:rFonts w:ascii="Consolas" w:eastAsia="Times New Roman" w:hAnsi="Consolas" w:cs="Times New Roman"/>
          <w:color w:val="D4D4D4"/>
          <w:sz w:val="24"/>
          <w:szCs w:val="24"/>
          <w:lang w:eastAsia="en-IN"/>
        </w:rPr>
        <w:t>]</w:t>
      </w:r>
    </w:p>
    <w:p w:rsidR="000507B4" w:rsidRPr="000507B4" w:rsidRDefault="000507B4" w:rsidP="000507B4">
      <w:pPr>
        <w:shd w:val="clear" w:color="auto" w:fill="1E1E1E"/>
        <w:spacing w:after="0" w:line="330" w:lineRule="atLeast"/>
        <w:rPr>
          <w:rFonts w:ascii="Consolas" w:eastAsia="Times New Roman" w:hAnsi="Consolas" w:cs="Times New Roman"/>
          <w:color w:val="D4D4D4"/>
          <w:sz w:val="24"/>
          <w:szCs w:val="24"/>
          <w:lang w:eastAsia="en-IN"/>
        </w:rPr>
      </w:pPr>
    </w:p>
    <w:p w:rsidR="000507B4" w:rsidRPr="000507B4" w:rsidRDefault="000507B4" w:rsidP="000507B4">
      <w:pPr>
        <w:shd w:val="clear" w:color="auto" w:fill="1E1E1E"/>
        <w:spacing w:after="0" w:line="330" w:lineRule="atLeast"/>
        <w:rPr>
          <w:rFonts w:ascii="Consolas" w:eastAsia="Times New Roman" w:hAnsi="Consolas" w:cs="Times New Roman"/>
          <w:color w:val="D4D4D4"/>
          <w:sz w:val="24"/>
          <w:szCs w:val="24"/>
          <w:lang w:eastAsia="en-IN"/>
        </w:rPr>
      </w:pPr>
      <w:r w:rsidRPr="000507B4">
        <w:rPr>
          <w:rFonts w:ascii="Consolas" w:eastAsia="Times New Roman" w:hAnsi="Consolas" w:cs="Times New Roman"/>
          <w:color w:val="6A9955"/>
          <w:sz w:val="24"/>
          <w:szCs w:val="24"/>
          <w:lang w:eastAsia="en-IN"/>
        </w:rPr>
        <w:t># Now if we want to get the square of that items inside the list</w:t>
      </w:r>
    </w:p>
    <w:p w:rsidR="000507B4" w:rsidRPr="000507B4" w:rsidRDefault="000507B4" w:rsidP="000507B4">
      <w:pPr>
        <w:shd w:val="clear" w:color="auto" w:fill="1E1E1E"/>
        <w:spacing w:after="0" w:line="330" w:lineRule="atLeast"/>
        <w:rPr>
          <w:rFonts w:ascii="Consolas" w:eastAsia="Times New Roman" w:hAnsi="Consolas" w:cs="Times New Roman"/>
          <w:color w:val="D4D4D4"/>
          <w:sz w:val="24"/>
          <w:szCs w:val="24"/>
          <w:lang w:eastAsia="en-IN"/>
        </w:rPr>
      </w:pPr>
      <w:r w:rsidRPr="000507B4">
        <w:rPr>
          <w:rFonts w:ascii="Consolas" w:eastAsia="Times New Roman" w:hAnsi="Consolas" w:cs="Times New Roman"/>
          <w:color w:val="6A9955"/>
          <w:sz w:val="24"/>
          <w:szCs w:val="24"/>
          <w:lang w:eastAsia="en-IN"/>
        </w:rPr>
        <w:t># then we can do as follow:</w:t>
      </w:r>
    </w:p>
    <w:p w:rsidR="000507B4" w:rsidRPr="000507B4" w:rsidRDefault="000507B4" w:rsidP="000507B4">
      <w:pPr>
        <w:shd w:val="clear" w:color="auto" w:fill="1E1E1E"/>
        <w:spacing w:after="0" w:line="330" w:lineRule="atLeast"/>
        <w:rPr>
          <w:rFonts w:ascii="Consolas" w:eastAsia="Times New Roman" w:hAnsi="Consolas" w:cs="Times New Roman"/>
          <w:color w:val="D4D4D4"/>
          <w:sz w:val="24"/>
          <w:szCs w:val="24"/>
          <w:lang w:eastAsia="en-IN"/>
        </w:rPr>
      </w:pPr>
      <w:r w:rsidRPr="000507B4">
        <w:rPr>
          <w:rFonts w:ascii="Consolas" w:eastAsia="Times New Roman" w:hAnsi="Consolas" w:cs="Times New Roman"/>
          <w:color w:val="569CD6"/>
          <w:sz w:val="24"/>
          <w:szCs w:val="24"/>
          <w:lang w:eastAsia="en-IN"/>
        </w:rPr>
        <w:t>def</w:t>
      </w:r>
      <w:r w:rsidRPr="000507B4">
        <w:rPr>
          <w:rFonts w:ascii="Consolas" w:eastAsia="Times New Roman" w:hAnsi="Consolas" w:cs="Times New Roman"/>
          <w:color w:val="D4D4D4"/>
          <w:sz w:val="24"/>
          <w:szCs w:val="24"/>
          <w:lang w:eastAsia="en-IN"/>
        </w:rPr>
        <w:t> </w:t>
      </w:r>
      <w:r w:rsidRPr="000507B4">
        <w:rPr>
          <w:rFonts w:ascii="Consolas" w:eastAsia="Times New Roman" w:hAnsi="Consolas" w:cs="Times New Roman"/>
          <w:color w:val="DCDCAA"/>
          <w:sz w:val="24"/>
          <w:szCs w:val="24"/>
          <w:lang w:eastAsia="en-IN"/>
        </w:rPr>
        <w:t>squares</w:t>
      </w:r>
      <w:r w:rsidRPr="000507B4">
        <w:rPr>
          <w:rFonts w:ascii="Consolas" w:eastAsia="Times New Roman" w:hAnsi="Consolas" w:cs="Times New Roman"/>
          <w:color w:val="D4D4D4"/>
          <w:sz w:val="24"/>
          <w:szCs w:val="24"/>
          <w:lang w:eastAsia="en-IN"/>
        </w:rPr>
        <w:t>(</w:t>
      </w:r>
      <w:r w:rsidRPr="000507B4">
        <w:rPr>
          <w:rFonts w:ascii="Consolas" w:eastAsia="Times New Roman" w:hAnsi="Consolas" w:cs="Times New Roman"/>
          <w:color w:val="9CDCFE"/>
          <w:sz w:val="24"/>
          <w:szCs w:val="24"/>
          <w:lang w:eastAsia="en-IN"/>
        </w:rPr>
        <w:t>a</w:t>
      </w:r>
      <w:r w:rsidRPr="000507B4">
        <w:rPr>
          <w:rFonts w:ascii="Consolas" w:eastAsia="Times New Roman" w:hAnsi="Consolas" w:cs="Times New Roman"/>
          <w:color w:val="D4D4D4"/>
          <w:sz w:val="24"/>
          <w:szCs w:val="24"/>
          <w:lang w:eastAsia="en-IN"/>
        </w:rPr>
        <w:t>):</w:t>
      </w:r>
    </w:p>
    <w:p w:rsidR="000507B4" w:rsidRPr="000507B4" w:rsidRDefault="000507B4" w:rsidP="000507B4">
      <w:pPr>
        <w:shd w:val="clear" w:color="auto" w:fill="1E1E1E"/>
        <w:spacing w:after="0" w:line="330" w:lineRule="atLeast"/>
        <w:rPr>
          <w:rFonts w:ascii="Consolas" w:eastAsia="Times New Roman" w:hAnsi="Consolas" w:cs="Times New Roman"/>
          <w:color w:val="D4D4D4"/>
          <w:sz w:val="24"/>
          <w:szCs w:val="24"/>
          <w:lang w:eastAsia="en-IN"/>
        </w:rPr>
      </w:pPr>
      <w:r w:rsidRPr="000507B4">
        <w:rPr>
          <w:rFonts w:ascii="Consolas" w:eastAsia="Times New Roman" w:hAnsi="Consolas" w:cs="Times New Roman"/>
          <w:color w:val="D4D4D4"/>
          <w:sz w:val="24"/>
          <w:szCs w:val="24"/>
          <w:lang w:eastAsia="en-IN"/>
        </w:rPr>
        <w:t>    </w:t>
      </w:r>
      <w:r w:rsidRPr="000507B4">
        <w:rPr>
          <w:rFonts w:ascii="Consolas" w:eastAsia="Times New Roman" w:hAnsi="Consolas" w:cs="Times New Roman"/>
          <w:color w:val="C586C0"/>
          <w:sz w:val="24"/>
          <w:szCs w:val="24"/>
          <w:lang w:eastAsia="en-IN"/>
        </w:rPr>
        <w:t>return</w:t>
      </w:r>
      <w:r w:rsidRPr="000507B4">
        <w:rPr>
          <w:rFonts w:ascii="Consolas" w:eastAsia="Times New Roman" w:hAnsi="Consolas" w:cs="Times New Roman"/>
          <w:color w:val="D4D4D4"/>
          <w:sz w:val="24"/>
          <w:szCs w:val="24"/>
          <w:lang w:eastAsia="en-IN"/>
        </w:rPr>
        <w:t> a**</w:t>
      </w:r>
      <w:r w:rsidRPr="000507B4">
        <w:rPr>
          <w:rFonts w:ascii="Consolas" w:eastAsia="Times New Roman" w:hAnsi="Consolas" w:cs="Times New Roman"/>
          <w:color w:val="B5CEA8"/>
          <w:sz w:val="24"/>
          <w:szCs w:val="24"/>
          <w:lang w:eastAsia="en-IN"/>
        </w:rPr>
        <w:t>2</w:t>
      </w:r>
    </w:p>
    <w:p w:rsidR="000507B4" w:rsidRPr="000507B4" w:rsidRDefault="000507B4" w:rsidP="000507B4">
      <w:pPr>
        <w:shd w:val="clear" w:color="auto" w:fill="1E1E1E"/>
        <w:spacing w:after="0" w:line="330" w:lineRule="atLeast"/>
        <w:rPr>
          <w:rFonts w:ascii="Consolas" w:eastAsia="Times New Roman" w:hAnsi="Consolas" w:cs="Times New Roman"/>
          <w:color w:val="D4D4D4"/>
          <w:sz w:val="24"/>
          <w:szCs w:val="24"/>
          <w:lang w:eastAsia="en-IN"/>
        </w:rPr>
      </w:pPr>
    </w:p>
    <w:p w:rsidR="000507B4" w:rsidRPr="000507B4" w:rsidRDefault="000507B4" w:rsidP="000507B4">
      <w:pPr>
        <w:shd w:val="clear" w:color="auto" w:fill="1E1E1E"/>
        <w:spacing w:after="0" w:line="330" w:lineRule="atLeast"/>
        <w:rPr>
          <w:rFonts w:ascii="Consolas" w:eastAsia="Times New Roman" w:hAnsi="Consolas" w:cs="Times New Roman"/>
          <w:color w:val="D4D4D4"/>
          <w:sz w:val="24"/>
          <w:szCs w:val="24"/>
          <w:lang w:eastAsia="en-IN"/>
        </w:rPr>
      </w:pPr>
      <w:r w:rsidRPr="000507B4">
        <w:rPr>
          <w:rFonts w:ascii="Consolas" w:eastAsia="Times New Roman" w:hAnsi="Consolas" w:cs="Times New Roman"/>
          <w:color w:val="6A9955"/>
          <w:sz w:val="24"/>
          <w:szCs w:val="24"/>
          <w:lang w:eastAsia="en-IN"/>
        </w:rPr>
        <w:t>#inside the map we first pass the function then we pass the iterable </w:t>
      </w:r>
    </w:p>
    <w:p w:rsidR="000507B4" w:rsidRPr="000507B4" w:rsidRDefault="000507B4" w:rsidP="000507B4">
      <w:pPr>
        <w:shd w:val="clear" w:color="auto" w:fill="1E1E1E"/>
        <w:spacing w:after="0" w:line="330" w:lineRule="atLeast"/>
        <w:rPr>
          <w:rFonts w:ascii="Consolas" w:eastAsia="Times New Roman" w:hAnsi="Consolas" w:cs="Times New Roman"/>
          <w:color w:val="D4D4D4"/>
          <w:sz w:val="24"/>
          <w:szCs w:val="24"/>
          <w:lang w:eastAsia="en-IN"/>
        </w:rPr>
      </w:pPr>
      <w:r w:rsidRPr="000507B4">
        <w:rPr>
          <w:rFonts w:ascii="Consolas" w:eastAsia="Times New Roman" w:hAnsi="Consolas" w:cs="Times New Roman"/>
          <w:color w:val="D4D4D4"/>
          <w:sz w:val="24"/>
          <w:szCs w:val="24"/>
          <w:lang w:eastAsia="en-IN"/>
        </w:rPr>
        <w:t>new_list = </w:t>
      </w:r>
      <w:r w:rsidRPr="000507B4">
        <w:rPr>
          <w:rFonts w:ascii="Consolas" w:eastAsia="Times New Roman" w:hAnsi="Consolas" w:cs="Times New Roman"/>
          <w:color w:val="4EC9B0"/>
          <w:sz w:val="24"/>
          <w:szCs w:val="24"/>
          <w:lang w:eastAsia="en-IN"/>
        </w:rPr>
        <w:t>list</w:t>
      </w:r>
      <w:r w:rsidRPr="000507B4">
        <w:rPr>
          <w:rFonts w:ascii="Consolas" w:eastAsia="Times New Roman" w:hAnsi="Consolas" w:cs="Times New Roman"/>
          <w:color w:val="D4D4D4"/>
          <w:sz w:val="24"/>
          <w:szCs w:val="24"/>
          <w:lang w:eastAsia="en-IN"/>
        </w:rPr>
        <w:t>(</w:t>
      </w:r>
      <w:r w:rsidRPr="000507B4">
        <w:rPr>
          <w:rFonts w:ascii="Consolas" w:eastAsia="Times New Roman" w:hAnsi="Consolas" w:cs="Times New Roman"/>
          <w:color w:val="DCDCAA"/>
          <w:sz w:val="24"/>
          <w:szCs w:val="24"/>
          <w:lang w:eastAsia="en-IN"/>
        </w:rPr>
        <w:t>map</w:t>
      </w:r>
      <w:r w:rsidRPr="000507B4">
        <w:rPr>
          <w:rFonts w:ascii="Consolas" w:eastAsia="Times New Roman" w:hAnsi="Consolas" w:cs="Times New Roman"/>
          <w:color w:val="D4D4D4"/>
          <w:sz w:val="24"/>
          <w:szCs w:val="24"/>
          <w:lang w:eastAsia="en-IN"/>
        </w:rPr>
        <w:t>(squares, nums)) </w:t>
      </w:r>
      <w:r w:rsidRPr="000507B4">
        <w:rPr>
          <w:rFonts w:ascii="Consolas" w:eastAsia="Times New Roman" w:hAnsi="Consolas" w:cs="Times New Roman"/>
          <w:color w:val="6A9955"/>
          <w:sz w:val="24"/>
          <w:szCs w:val="24"/>
          <w:lang w:eastAsia="en-IN"/>
        </w:rPr>
        <w:t>#map is basically working like the loop function</w:t>
      </w:r>
    </w:p>
    <w:p w:rsidR="000507B4" w:rsidRPr="000507B4" w:rsidRDefault="000507B4" w:rsidP="000507B4">
      <w:pPr>
        <w:shd w:val="clear" w:color="auto" w:fill="1E1E1E"/>
        <w:spacing w:after="0" w:line="330" w:lineRule="atLeast"/>
        <w:rPr>
          <w:rFonts w:ascii="Consolas" w:eastAsia="Times New Roman" w:hAnsi="Consolas" w:cs="Times New Roman"/>
          <w:color w:val="D4D4D4"/>
          <w:sz w:val="24"/>
          <w:szCs w:val="24"/>
          <w:lang w:eastAsia="en-IN"/>
        </w:rPr>
      </w:pPr>
      <w:r w:rsidRPr="000507B4">
        <w:rPr>
          <w:rFonts w:ascii="Consolas" w:eastAsia="Times New Roman" w:hAnsi="Consolas" w:cs="Times New Roman"/>
          <w:color w:val="DCDCAA"/>
          <w:sz w:val="24"/>
          <w:szCs w:val="24"/>
          <w:lang w:eastAsia="en-IN"/>
        </w:rPr>
        <w:t>print</w:t>
      </w:r>
      <w:r w:rsidRPr="000507B4">
        <w:rPr>
          <w:rFonts w:ascii="Consolas" w:eastAsia="Times New Roman" w:hAnsi="Consolas" w:cs="Times New Roman"/>
          <w:color w:val="D4D4D4"/>
          <w:sz w:val="24"/>
          <w:szCs w:val="24"/>
          <w:lang w:eastAsia="en-IN"/>
        </w:rPr>
        <w:t>(new_list)</w:t>
      </w:r>
    </w:p>
    <w:p w:rsidR="000507B4" w:rsidRPr="000507B4" w:rsidRDefault="000507B4" w:rsidP="000507B4">
      <w:pPr>
        <w:shd w:val="clear" w:color="auto" w:fill="1E1E1E"/>
        <w:spacing w:after="0" w:line="330" w:lineRule="atLeast"/>
        <w:rPr>
          <w:rFonts w:ascii="Consolas" w:eastAsia="Times New Roman" w:hAnsi="Consolas" w:cs="Times New Roman"/>
          <w:color w:val="D4D4D4"/>
          <w:sz w:val="24"/>
          <w:szCs w:val="24"/>
          <w:lang w:eastAsia="en-IN"/>
        </w:rPr>
      </w:pPr>
    </w:p>
    <w:p w:rsidR="007469B9" w:rsidRPr="000507B4" w:rsidRDefault="000507B4" w:rsidP="007469B9">
      <w:pPr>
        <w:rPr>
          <w:sz w:val="28"/>
          <w:szCs w:val="24"/>
          <w:lang w:val="en-US"/>
        </w:rPr>
      </w:pPr>
      <w:r>
        <w:rPr>
          <w:sz w:val="28"/>
          <w:szCs w:val="24"/>
          <w:lang w:val="en-US"/>
        </w:rPr>
        <w:t xml:space="preserve">this will give the output as:  </w:t>
      </w:r>
      <w:r w:rsidRPr="000507B4">
        <w:rPr>
          <w:sz w:val="28"/>
          <w:szCs w:val="24"/>
          <w:lang w:val="en-US"/>
        </w:rPr>
        <w:t>[1, 4, 9, 16, 25, 36]</w:t>
      </w:r>
      <w:r>
        <w:rPr>
          <w:sz w:val="28"/>
          <w:szCs w:val="24"/>
          <w:lang w:val="en-US"/>
        </w:rPr>
        <w:t xml:space="preserve"> </w:t>
      </w:r>
    </w:p>
    <w:p w:rsidR="00610C76" w:rsidRDefault="00FF278C" w:rsidP="00742177">
      <w:pPr>
        <w:rPr>
          <w:sz w:val="28"/>
          <w:szCs w:val="24"/>
        </w:rPr>
      </w:pPr>
      <w:r>
        <w:rPr>
          <w:sz w:val="28"/>
          <w:szCs w:val="24"/>
        </w:rPr>
        <w:t xml:space="preserve">but in practical we use map function with lambda function </w:t>
      </w:r>
    </w:p>
    <w:p w:rsidR="00FF278C" w:rsidRDefault="00FF278C" w:rsidP="00742177">
      <w:pPr>
        <w:rPr>
          <w:sz w:val="28"/>
          <w:szCs w:val="24"/>
        </w:rPr>
      </w:pPr>
      <w:r>
        <w:rPr>
          <w:sz w:val="28"/>
          <w:szCs w:val="24"/>
        </w:rPr>
        <w:t>eg:</w:t>
      </w:r>
    </w:p>
    <w:p w:rsidR="00FF278C" w:rsidRPr="00FF278C" w:rsidRDefault="00FF278C" w:rsidP="00FF278C">
      <w:pPr>
        <w:shd w:val="clear" w:color="auto" w:fill="1E1E1E"/>
        <w:spacing w:after="0" w:line="330" w:lineRule="atLeast"/>
        <w:rPr>
          <w:rFonts w:ascii="Consolas" w:eastAsia="Times New Roman" w:hAnsi="Consolas" w:cs="Times New Roman"/>
          <w:color w:val="D4D4D4"/>
          <w:sz w:val="24"/>
          <w:szCs w:val="24"/>
          <w:lang w:eastAsia="en-IN"/>
        </w:rPr>
      </w:pPr>
      <w:r w:rsidRPr="00FF278C">
        <w:rPr>
          <w:rFonts w:ascii="Consolas" w:eastAsia="Times New Roman" w:hAnsi="Consolas" w:cs="Times New Roman"/>
          <w:color w:val="D4D4D4"/>
          <w:sz w:val="24"/>
          <w:szCs w:val="24"/>
          <w:lang w:eastAsia="en-IN"/>
        </w:rPr>
        <w:t>nums = [</w:t>
      </w:r>
      <w:r w:rsidRPr="00FF278C">
        <w:rPr>
          <w:rFonts w:ascii="Consolas" w:eastAsia="Times New Roman" w:hAnsi="Consolas" w:cs="Times New Roman"/>
          <w:color w:val="B5CEA8"/>
          <w:sz w:val="24"/>
          <w:szCs w:val="24"/>
          <w:lang w:eastAsia="en-IN"/>
        </w:rPr>
        <w:t>1</w:t>
      </w:r>
      <w:r w:rsidRPr="00FF278C">
        <w:rPr>
          <w:rFonts w:ascii="Consolas" w:eastAsia="Times New Roman" w:hAnsi="Consolas" w:cs="Times New Roman"/>
          <w:color w:val="D4D4D4"/>
          <w:sz w:val="24"/>
          <w:szCs w:val="24"/>
          <w:lang w:eastAsia="en-IN"/>
        </w:rPr>
        <w:t>, </w:t>
      </w:r>
      <w:r w:rsidRPr="00FF278C">
        <w:rPr>
          <w:rFonts w:ascii="Consolas" w:eastAsia="Times New Roman" w:hAnsi="Consolas" w:cs="Times New Roman"/>
          <w:color w:val="B5CEA8"/>
          <w:sz w:val="24"/>
          <w:szCs w:val="24"/>
          <w:lang w:eastAsia="en-IN"/>
        </w:rPr>
        <w:t>2</w:t>
      </w:r>
      <w:r w:rsidRPr="00FF278C">
        <w:rPr>
          <w:rFonts w:ascii="Consolas" w:eastAsia="Times New Roman" w:hAnsi="Consolas" w:cs="Times New Roman"/>
          <w:color w:val="D4D4D4"/>
          <w:sz w:val="24"/>
          <w:szCs w:val="24"/>
          <w:lang w:eastAsia="en-IN"/>
        </w:rPr>
        <w:t>, </w:t>
      </w:r>
      <w:r w:rsidRPr="00FF278C">
        <w:rPr>
          <w:rFonts w:ascii="Consolas" w:eastAsia="Times New Roman" w:hAnsi="Consolas" w:cs="Times New Roman"/>
          <w:color w:val="B5CEA8"/>
          <w:sz w:val="24"/>
          <w:szCs w:val="24"/>
          <w:lang w:eastAsia="en-IN"/>
        </w:rPr>
        <w:t>3</w:t>
      </w:r>
      <w:r w:rsidRPr="00FF278C">
        <w:rPr>
          <w:rFonts w:ascii="Consolas" w:eastAsia="Times New Roman" w:hAnsi="Consolas" w:cs="Times New Roman"/>
          <w:color w:val="D4D4D4"/>
          <w:sz w:val="24"/>
          <w:szCs w:val="24"/>
          <w:lang w:eastAsia="en-IN"/>
        </w:rPr>
        <w:t>, </w:t>
      </w:r>
      <w:r w:rsidRPr="00FF278C">
        <w:rPr>
          <w:rFonts w:ascii="Consolas" w:eastAsia="Times New Roman" w:hAnsi="Consolas" w:cs="Times New Roman"/>
          <w:color w:val="B5CEA8"/>
          <w:sz w:val="24"/>
          <w:szCs w:val="24"/>
          <w:lang w:eastAsia="en-IN"/>
        </w:rPr>
        <w:t>4</w:t>
      </w:r>
      <w:r w:rsidRPr="00FF278C">
        <w:rPr>
          <w:rFonts w:ascii="Consolas" w:eastAsia="Times New Roman" w:hAnsi="Consolas" w:cs="Times New Roman"/>
          <w:color w:val="D4D4D4"/>
          <w:sz w:val="24"/>
          <w:szCs w:val="24"/>
          <w:lang w:eastAsia="en-IN"/>
        </w:rPr>
        <w:t>, </w:t>
      </w:r>
      <w:r w:rsidRPr="00FF278C">
        <w:rPr>
          <w:rFonts w:ascii="Consolas" w:eastAsia="Times New Roman" w:hAnsi="Consolas" w:cs="Times New Roman"/>
          <w:color w:val="B5CEA8"/>
          <w:sz w:val="24"/>
          <w:szCs w:val="24"/>
          <w:lang w:eastAsia="en-IN"/>
        </w:rPr>
        <w:t>5</w:t>
      </w:r>
      <w:r w:rsidRPr="00FF278C">
        <w:rPr>
          <w:rFonts w:ascii="Consolas" w:eastAsia="Times New Roman" w:hAnsi="Consolas" w:cs="Times New Roman"/>
          <w:color w:val="D4D4D4"/>
          <w:sz w:val="24"/>
          <w:szCs w:val="24"/>
          <w:lang w:eastAsia="en-IN"/>
        </w:rPr>
        <w:t>, </w:t>
      </w:r>
      <w:r w:rsidRPr="00FF278C">
        <w:rPr>
          <w:rFonts w:ascii="Consolas" w:eastAsia="Times New Roman" w:hAnsi="Consolas" w:cs="Times New Roman"/>
          <w:color w:val="B5CEA8"/>
          <w:sz w:val="24"/>
          <w:szCs w:val="24"/>
          <w:lang w:eastAsia="en-IN"/>
        </w:rPr>
        <w:t>6</w:t>
      </w:r>
      <w:r w:rsidRPr="00FF278C">
        <w:rPr>
          <w:rFonts w:ascii="Consolas" w:eastAsia="Times New Roman" w:hAnsi="Consolas" w:cs="Times New Roman"/>
          <w:color w:val="D4D4D4"/>
          <w:sz w:val="24"/>
          <w:szCs w:val="24"/>
          <w:lang w:eastAsia="en-IN"/>
        </w:rPr>
        <w:t>]</w:t>
      </w:r>
    </w:p>
    <w:p w:rsidR="00FF278C" w:rsidRPr="00FF278C" w:rsidRDefault="00FF278C" w:rsidP="00FF278C">
      <w:pPr>
        <w:shd w:val="clear" w:color="auto" w:fill="1E1E1E"/>
        <w:spacing w:after="0" w:line="330" w:lineRule="atLeast"/>
        <w:rPr>
          <w:rFonts w:ascii="Consolas" w:eastAsia="Times New Roman" w:hAnsi="Consolas" w:cs="Times New Roman"/>
          <w:color w:val="D4D4D4"/>
          <w:sz w:val="24"/>
          <w:szCs w:val="24"/>
          <w:lang w:eastAsia="en-IN"/>
        </w:rPr>
      </w:pPr>
    </w:p>
    <w:p w:rsidR="00FF278C" w:rsidRPr="00FF278C" w:rsidRDefault="00FF278C" w:rsidP="00FF278C">
      <w:pPr>
        <w:shd w:val="clear" w:color="auto" w:fill="1E1E1E"/>
        <w:spacing w:after="0" w:line="330" w:lineRule="atLeast"/>
        <w:rPr>
          <w:rFonts w:ascii="Consolas" w:eastAsia="Times New Roman" w:hAnsi="Consolas" w:cs="Times New Roman"/>
          <w:color w:val="D4D4D4"/>
          <w:sz w:val="24"/>
          <w:szCs w:val="24"/>
          <w:lang w:eastAsia="en-IN"/>
        </w:rPr>
      </w:pPr>
      <w:r w:rsidRPr="00FF278C">
        <w:rPr>
          <w:rFonts w:ascii="Consolas" w:eastAsia="Times New Roman" w:hAnsi="Consolas" w:cs="Times New Roman"/>
          <w:color w:val="D4D4D4"/>
          <w:sz w:val="24"/>
          <w:szCs w:val="24"/>
          <w:lang w:eastAsia="en-IN"/>
        </w:rPr>
        <w:t>squares = </w:t>
      </w:r>
      <w:r w:rsidRPr="00FF278C">
        <w:rPr>
          <w:rFonts w:ascii="Consolas" w:eastAsia="Times New Roman" w:hAnsi="Consolas" w:cs="Times New Roman"/>
          <w:color w:val="4EC9B0"/>
          <w:sz w:val="24"/>
          <w:szCs w:val="24"/>
          <w:lang w:eastAsia="en-IN"/>
        </w:rPr>
        <w:t>list</w:t>
      </w:r>
      <w:r w:rsidRPr="00FF278C">
        <w:rPr>
          <w:rFonts w:ascii="Consolas" w:eastAsia="Times New Roman" w:hAnsi="Consolas" w:cs="Times New Roman"/>
          <w:color w:val="D4D4D4"/>
          <w:sz w:val="24"/>
          <w:szCs w:val="24"/>
          <w:lang w:eastAsia="en-IN"/>
        </w:rPr>
        <w:t>(</w:t>
      </w:r>
      <w:r w:rsidRPr="00FF278C">
        <w:rPr>
          <w:rFonts w:ascii="Consolas" w:eastAsia="Times New Roman" w:hAnsi="Consolas" w:cs="Times New Roman"/>
          <w:color w:val="DCDCAA"/>
          <w:sz w:val="24"/>
          <w:szCs w:val="24"/>
          <w:lang w:eastAsia="en-IN"/>
        </w:rPr>
        <w:t>map</w:t>
      </w:r>
      <w:r w:rsidRPr="00FF278C">
        <w:rPr>
          <w:rFonts w:ascii="Consolas" w:eastAsia="Times New Roman" w:hAnsi="Consolas" w:cs="Times New Roman"/>
          <w:color w:val="D4D4D4"/>
          <w:sz w:val="24"/>
          <w:szCs w:val="24"/>
          <w:lang w:eastAsia="en-IN"/>
        </w:rPr>
        <w:t>(</w:t>
      </w:r>
      <w:r w:rsidRPr="00FF278C">
        <w:rPr>
          <w:rFonts w:ascii="Consolas" w:eastAsia="Times New Roman" w:hAnsi="Consolas" w:cs="Times New Roman"/>
          <w:color w:val="569CD6"/>
          <w:sz w:val="24"/>
          <w:szCs w:val="24"/>
          <w:lang w:eastAsia="en-IN"/>
        </w:rPr>
        <w:t>lambda</w:t>
      </w:r>
      <w:r w:rsidRPr="00FF278C">
        <w:rPr>
          <w:rFonts w:ascii="Consolas" w:eastAsia="Times New Roman" w:hAnsi="Consolas" w:cs="Times New Roman"/>
          <w:color w:val="D4D4D4"/>
          <w:sz w:val="24"/>
          <w:szCs w:val="24"/>
          <w:lang w:eastAsia="en-IN"/>
        </w:rPr>
        <w:t> </w:t>
      </w:r>
      <w:r w:rsidRPr="00FF278C">
        <w:rPr>
          <w:rFonts w:ascii="Consolas" w:eastAsia="Times New Roman" w:hAnsi="Consolas" w:cs="Times New Roman"/>
          <w:color w:val="9CDCFE"/>
          <w:sz w:val="24"/>
          <w:szCs w:val="24"/>
          <w:lang w:eastAsia="en-IN"/>
        </w:rPr>
        <w:t>a</w:t>
      </w:r>
      <w:r w:rsidRPr="00FF278C">
        <w:rPr>
          <w:rFonts w:ascii="Consolas" w:eastAsia="Times New Roman" w:hAnsi="Consolas" w:cs="Times New Roman"/>
          <w:color w:val="D4D4D4"/>
          <w:sz w:val="24"/>
          <w:szCs w:val="24"/>
          <w:lang w:eastAsia="en-IN"/>
        </w:rPr>
        <w:t>: a**</w:t>
      </w:r>
      <w:r w:rsidRPr="00FF278C">
        <w:rPr>
          <w:rFonts w:ascii="Consolas" w:eastAsia="Times New Roman" w:hAnsi="Consolas" w:cs="Times New Roman"/>
          <w:color w:val="B5CEA8"/>
          <w:sz w:val="24"/>
          <w:szCs w:val="24"/>
          <w:lang w:eastAsia="en-IN"/>
        </w:rPr>
        <w:t>2</w:t>
      </w:r>
      <w:r w:rsidRPr="00FF278C">
        <w:rPr>
          <w:rFonts w:ascii="Consolas" w:eastAsia="Times New Roman" w:hAnsi="Consolas" w:cs="Times New Roman"/>
          <w:color w:val="D4D4D4"/>
          <w:sz w:val="24"/>
          <w:szCs w:val="24"/>
          <w:lang w:eastAsia="en-IN"/>
        </w:rPr>
        <w:t>, nums))</w:t>
      </w:r>
    </w:p>
    <w:p w:rsidR="00FF278C" w:rsidRPr="00FF278C" w:rsidRDefault="00FF278C" w:rsidP="00FF278C">
      <w:pPr>
        <w:shd w:val="clear" w:color="auto" w:fill="1E1E1E"/>
        <w:spacing w:after="0" w:line="330" w:lineRule="atLeast"/>
        <w:rPr>
          <w:rFonts w:ascii="Consolas" w:eastAsia="Times New Roman" w:hAnsi="Consolas" w:cs="Times New Roman"/>
          <w:color w:val="D4D4D4"/>
          <w:sz w:val="24"/>
          <w:szCs w:val="24"/>
          <w:lang w:eastAsia="en-IN"/>
        </w:rPr>
      </w:pPr>
      <w:r w:rsidRPr="00FF278C">
        <w:rPr>
          <w:rFonts w:ascii="Consolas" w:eastAsia="Times New Roman" w:hAnsi="Consolas" w:cs="Times New Roman"/>
          <w:color w:val="6A9955"/>
          <w:sz w:val="24"/>
          <w:szCs w:val="24"/>
          <w:lang w:eastAsia="en-IN"/>
        </w:rPr>
        <w:t>#here lambda is defined the function in one line inside the map function</w:t>
      </w:r>
    </w:p>
    <w:p w:rsidR="00FF278C" w:rsidRPr="00FF278C" w:rsidRDefault="00FF278C" w:rsidP="00FF278C">
      <w:pPr>
        <w:shd w:val="clear" w:color="auto" w:fill="1E1E1E"/>
        <w:spacing w:after="0" w:line="330" w:lineRule="atLeast"/>
        <w:rPr>
          <w:rFonts w:ascii="Consolas" w:eastAsia="Times New Roman" w:hAnsi="Consolas" w:cs="Times New Roman"/>
          <w:color w:val="D4D4D4"/>
          <w:sz w:val="24"/>
          <w:szCs w:val="24"/>
          <w:lang w:eastAsia="en-IN"/>
        </w:rPr>
      </w:pPr>
      <w:r w:rsidRPr="00FF278C">
        <w:rPr>
          <w:rFonts w:ascii="Consolas" w:eastAsia="Times New Roman" w:hAnsi="Consolas" w:cs="Times New Roman"/>
          <w:color w:val="6A9955"/>
          <w:sz w:val="24"/>
          <w:szCs w:val="24"/>
          <w:lang w:eastAsia="en-IN"/>
        </w:rPr>
        <w:t># we can also create the tuple instead of list by just replacing list from tuple </w:t>
      </w:r>
    </w:p>
    <w:p w:rsidR="00FF278C" w:rsidRPr="00FF278C" w:rsidRDefault="00FF278C" w:rsidP="00FF278C">
      <w:pPr>
        <w:shd w:val="clear" w:color="auto" w:fill="1E1E1E"/>
        <w:spacing w:after="0" w:line="330" w:lineRule="atLeast"/>
        <w:rPr>
          <w:rFonts w:ascii="Consolas" w:eastAsia="Times New Roman" w:hAnsi="Consolas" w:cs="Times New Roman"/>
          <w:color w:val="D4D4D4"/>
          <w:sz w:val="24"/>
          <w:szCs w:val="24"/>
          <w:lang w:eastAsia="en-IN"/>
        </w:rPr>
      </w:pPr>
    </w:p>
    <w:p w:rsidR="00FF278C" w:rsidRPr="00FF278C" w:rsidRDefault="00FF278C" w:rsidP="00FF278C">
      <w:pPr>
        <w:shd w:val="clear" w:color="auto" w:fill="1E1E1E"/>
        <w:spacing w:after="0" w:line="330" w:lineRule="atLeast"/>
        <w:rPr>
          <w:rFonts w:ascii="Consolas" w:eastAsia="Times New Roman" w:hAnsi="Consolas" w:cs="Times New Roman"/>
          <w:color w:val="D4D4D4"/>
          <w:sz w:val="24"/>
          <w:szCs w:val="24"/>
          <w:lang w:eastAsia="en-IN"/>
        </w:rPr>
      </w:pPr>
      <w:r w:rsidRPr="00FF278C">
        <w:rPr>
          <w:rFonts w:ascii="Consolas" w:eastAsia="Times New Roman" w:hAnsi="Consolas" w:cs="Times New Roman"/>
          <w:color w:val="DCDCAA"/>
          <w:sz w:val="24"/>
          <w:szCs w:val="24"/>
          <w:lang w:eastAsia="en-IN"/>
        </w:rPr>
        <w:t>print</w:t>
      </w:r>
      <w:r w:rsidRPr="00FF278C">
        <w:rPr>
          <w:rFonts w:ascii="Consolas" w:eastAsia="Times New Roman" w:hAnsi="Consolas" w:cs="Times New Roman"/>
          <w:color w:val="D4D4D4"/>
          <w:sz w:val="24"/>
          <w:szCs w:val="24"/>
          <w:lang w:eastAsia="en-IN"/>
        </w:rPr>
        <w:t>(squares)</w:t>
      </w:r>
    </w:p>
    <w:p w:rsidR="00FF278C" w:rsidRPr="00FF278C" w:rsidRDefault="00FF278C" w:rsidP="00FF278C">
      <w:pPr>
        <w:shd w:val="clear" w:color="auto" w:fill="1E1E1E"/>
        <w:spacing w:after="240" w:line="330" w:lineRule="atLeast"/>
        <w:rPr>
          <w:rFonts w:ascii="Consolas" w:eastAsia="Times New Roman" w:hAnsi="Consolas" w:cs="Times New Roman"/>
          <w:color w:val="D4D4D4"/>
          <w:sz w:val="24"/>
          <w:szCs w:val="24"/>
          <w:lang w:eastAsia="en-IN"/>
        </w:rPr>
      </w:pPr>
    </w:p>
    <w:p w:rsidR="00FF278C" w:rsidRDefault="00FF278C" w:rsidP="00742177">
      <w:pPr>
        <w:rPr>
          <w:sz w:val="28"/>
          <w:szCs w:val="24"/>
        </w:rPr>
      </w:pPr>
      <w:r>
        <w:rPr>
          <w:sz w:val="28"/>
          <w:szCs w:val="24"/>
        </w:rPr>
        <w:t xml:space="preserve">this will give the output as:  </w:t>
      </w:r>
      <w:r w:rsidRPr="00FF278C">
        <w:rPr>
          <w:sz w:val="28"/>
          <w:szCs w:val="24"/>
        </w:rPr>
        <w:t>[1, 4, 9, 16, 25, 36]</w:t>
      </w:r>
    </w:p>
    <w:p w:rsidR="00FF278C" w:rsidRDefault="00FF278C" w:rsidP="00742177">
      <w:pPr>
        <w:rPr>
          <w:sz w:val="28"/>
          <w:szCs w:val="24"/>
        </w:rPr>
      </w:pPr>
    </w:p>
    <w:p w:rsidR="00FF278C" w:rsidRDefault="00FF278C">
      <w:pPr>
        <w:rPr>
          <w:sz w:val="28"/>
          <w:szCs w:val="24"/>
        </w:rPr>
      </w:pPr>
      <w:r>
        <w:rPr>
          <w:sz w:val="28"/>
          <w:szCs w:val="24"/>
        </w:rPr>
        <w:br w:type="page"/>
      </w:r>
    </w:p>
    <w:p w:rsidR="00FF278C" w:rsidRDefault="00FF278C" w:rsidP="00FF278C">
      <w:pPr>
        <w:jc w:val="center"/>
        <w:rPr>
          <w:sz w:val="36"/>
          <w:szCs w:val="32"/>
        </w:rPr>
      </w:pPr>
      <w:r>
        <w:rPr>
          <w:sz w:val="36"/>
          <w:szCs w:val="32"/>
        </w:rPr>
        <w:lastRenderedPageBreak/>
        <w:t>filter function</w:t>
      </w:r>
    </w:p>
    <w:p w:rsidR="00B948CA" w:rsidRDefault="00B948CA">
      <w:pPr>
        <w:rPr>
          <w:sz w:val="28"/>
          <w:szCs w:val="24"/>
        </w:rPr>
      </w:pPr>
      <w:r>
        <w:rPr>
          <w:sz w:val="28"/>
          <w:szCs w:val="24"/>
        </w:rPr>
        <w:br w:type="page"/>
      </w:r>
    </w:p>
    <w:p w:rsidR="00FF278C" w:rsidRDefault="00B948CA" w:rsidP="00B948CA">
      <w:pPr>
        <w:jc w:val="center"/>
        <w:rPr>
          <w:sz w:val="36"/>
          <w:szCs w:val="32"/>
        </w:rPr>
      </w:pPr>
      <w:r>
        <w:rPr>
          <w:sz w:val="36"/>
          <w:szCs w:val="32"/>
        </w:rPr>
        <w:lastRenderedPageBreak/>
        <w:t>Zip function</w:t>
      </w:r>
    </w:p>
    <w:p w:rsidR="00B948CA" w:rsidRDefault="00B948CA" w:rsidP="00B948CA">
      <w:pPr>
        <w:rPr>
          <w:sz w:val="28"/>
          <w:szCs w:val="24"/>
        </w:rPr>
      </w:pPr>
      <w:r>
        <w:rPr>
          <w:sz w:val="28"/>
          <w:szCs w:val="24"/>
        </w:rPr>
        <w:t>Zip function is making the two or more list into tuple itetator which can be converted into list, tuple, dictionary, etc.</w:t>
      </w:r>
    </w:p>
    <w:p w:rsidR="00B948CA" w:rsidRDefault="00B948CA" w:rsidP="00B948CA">
      <w:pPr>
        <w:rPr>
          <w:sz w:val="28"/>
          <w:szCs w:val="24"/>
        </w:rPr>
      </w:pPr>
      <w:r>
        <w:rPr>
          <w:sz w:val="28"/>
          <w:szCs w:val="24"/>
        </w:rPr>
        <w:t>Eg:</w:t>
      </w:r>
    </w:p>
    <w:p w:rsidR="00B948CA" w:rsidRPr="00B948CA" w:rsidRDefault="00B948CA" w:rsidP="00B948CA">
      <w:pPr>
        <w:shd w:val="clear" w:color="auto" w:fill="1E1E1E"/>
        <w:spacing w:after="0" w:line="330" w:lineRule="atLeast"/>
        <w:rPr>
          <w:rFonts w:ascii="Consolas" w:eastAsia="Times New Roman" w:hAnsi="Consolas" w:cs="Times New Roman"/>
          <w:color w:val="D4D4D4"/>
          <w:sz w:val="24"/>
          <w:szCs w:val="24"/>
          <w:lang w:eastAsia="en-IN"/>
        </w:rPr>
      </w:pPr>
      <w:r w:rsidRPr="00B948CA">
        <w:rPr>
          <w:rFonts w:ascii="Consolas" w:eastAsia="Times New Roman" w:hAnsi="Consolas" w:cs="Times New Roman"/>
          <w:color w:val="D4D4D4"/>
          <w:sz w:val="24"/>
          <w:szCs w:val="24"/>
          <w:lang w:eastAsia="en-IN"/>
        </w:rPr>
        <w:t>user_id = [</w:t>
      </w:r>
      <w:r w:rsidRPr="00B948CA">
        <w:rPr>
          <w:rFonts w:ascii="Consolas" w:eastAsia="Times New Roman" w:hAnsi="Consolas" w:cs="Times New Roman"/>
          <w:color w:val="CE9178"/>
          <w:sz w:val="24"/>
          <w:szCs w:val="24"/>
          <w:lang w:eastAsia="en-IN"/>
        </w:rPr>
        <w:t>'user1'</w:t>
      </w:r>
      <w:r w:rsidRPr="00B948CA">
        <w:rPr>
          <w:rFonts w:ascii="Consolas" w:eastAsia="Times New Roman" w:hAnsi="Consolas" w:cs="Times New Roman"/>
          <w:color w:val="D4D4D4"/>
          <w:sz w:val="24"/>
          <w:szCs w:val="24"/>
          <w:lang w:eastAsia="en-IN"/>
        </w:rPr>
        <w:t>, </w:t>
      </w:r>
      <w:r w:rsidRPr="00B948CA">
        <w:rPr>
          <w:rFonts w:ascii="Consolas" w:eastAsia="Times New Roman" w:hAnsi="Consolas" w:cs="Times New Roman"/>
          <w:color w:val="CE9178"/>
          <w:sz w:val="24"/>
          <w:szCs w:val="24"/>
          <w:lang w:eastAsia="en-IN"/>
        </w:rPr>
        <w:t>'user2'</w:t>
      </w:r>
      <w:r w:rsidRPr="00B948CA">
        <w:rPr>
          <w:rFonts w:ascii="Consolas" w:eastAsia="Times New Roman" w:hAnsi="Consolas" w:cs="Times New Roman"/>
          <w:color w:val="D4D4D4"/>
          <w:sz w:val="24"/>
          <w:szCs w:val="24"/>
          <w:lang w:eastAsia="en-IN"/>
        </w:rPr>
        <w:t>, </w:t>
      </w:r>
      <w:r w:rsidRPr="00B948CA">
        <w:rPr>
          <w:rFonts w:ascii="Consolas" w:eastAsia="Times New Roman" w:hAnsi="Consolas" w:cs="Times New Roman"/>
          <w:color w:val="CE9178"/>
          <w:sz w:val="24"/>
          <w:szCs w:val="24"/>
          <w:lang w:eastAsia="en-IN"/>
        </w:rPr>
        <w:t>'user3'</w:t>
      </w:r>
      <w:r w:rsidRPr="00B948CA">
        <w:rPr>
          <w:rFonts w:ascii="Consolas" w:eastAsia="Times New Roman" w:hAnsi="Consolas" w:cs="Times New Roman"/>
          <w:color w:val="D4D4D4"/>
          <w:sz w:val="24"/>
          <w:szCs w:val="24"/>
          <w:lang w:eastAsia="en-IN"/>
        </w:rPr>
        <w:t>]</w:t>
      </w:r>
    </w:p>
    <w:p w:rsidR="00B948CA" w:rsidRPr="00B948CA" w:rsidRDefault="00B948CA" w:rsidP="00B948CA">
      <w:pPr>
        <w:shd w:val="clear" w:color="auto" w:fill="1E1E1E"/>
        <w:spacing w:after="0" w:line="330" w:lineRule="atLeast"/>
        <w:rPr>
          <w:rFonts w:ascii="Consolas" w:eastAsia="Times New Roman" w:hAnsi="Consolas" w:cs="Times New Roman"/>
          <w:color w:val="D4D4D4"/>
          <w:sz w:val="24"/>
          <w:szCs w:val="24"/>
          <w:lang w:eastAsia="en-IN"/>
        </w:rPr>
      </w:pPr>
      <w:r w:rsidRPr="00B948CA">
        <w:rPr>
          <w:rFonts w:ascii="Consolas" w:eastAsia="Times New Roman" w:hAnsi="Consolas" w:cs="Times New Roman"/>
          <w:color w:val="D4D4D4"/>
          <w:sz w:val="24"/>
          <w:szCs w:val="24"/>
          <w:lang w:eastAsia="en-IN"/>
        </w:rPr>
        <w:t>names = [</w:t>
      </w:r>
      <w:r w:rsidRPr="00B948CA">
        <w:rPr>
          <w:rFonts w:ascii="Consolas" w:eastAsia="Times New Roman" w:hAnsi="Consolas" w:cs="Times New Roman"/>
          <w:color w:val="CE9178"/>
          <w:sz w:val="24"/>
          <w:szCs w:val="24"/>
          <w:lang w:eastAsia="en-IN"/>
        </w:rPr>
        <w:t>'Pintu'</w:t>
      </w:r>
      <w:r w:rsidRPr="00B948CA">
        <w:rPr>
          <w:rFonts w:ascii="Consolas" w:eastAsia="Times New Roman" w:hAnsi="Consolas" w:cs="Times New Roman"/>
          <w:color w:val="D4D4D4"/>
          <w:sz w:val="24"/>
          <w:szCs w:val="24"/>
          <w:lang w:eastAsia="en-IN"/>
        </w:rPr>
        <w:t>, </w:t>
      </w:r>
      <w:r w:rsidRPr="00B948CA">
        <w:rPr>
          <w:rFonts w:ascii="Consolas" w:eastAsia="Times New Roman" w:hAnsi="Consolas" w:cs="Times New Roman"/>
          <w:color w:val="CE9178"/>
          <w:sz w:val="24"/>
          <w:szCs w:val="24"/>
          <w:lang w:eastAsia="en-IN"/>
        </w:rPr>
        <w:t>'harshit'</w:t>
      </w:r>
      <w:r w:rsidRPr="00B948CA">
        <w:rPr>
          <w:rFonts w:ascii="Consolas" w:eastAsia="Times New Roman" w:hAnsi="Consolas" w:cs="Times New Roman"/>
          <w:color w:val="D4D4D4"/>
          <w:sz w:val="24"/>
          <w:szCs w:val="24"/>
          <w:lang w:eastAsia="en-IN"/>
        </w:rPr>
        <w:t>, </w:t>
      </w:r>
      <w:r w:rsidRPr="00B948CA">
        <w:rPr>
          <w:rFonts w:ascii="Consolas" w:eastAsia="Times New Roman" w:hAnsi="Consolas" w:cs="Times New Roman"/>
          <w:color w:val="CE9178"/>
          <w:sz w:val="24"/>
          <w:szCs w:val="24"/>
          <w:lang w:eastAsia="en-IN"/>
        </w:rPr>
        <w:t>'rohit'</w:t>
      </w:r>
      <w:r w:rsidRPr="00B948CA">
        <w:rPr>
          <w:rFonts w:ascii="Consolas" w:eastAsia="Times New Roman" w:hAnsi="Consolas" w:cs="Times New Roman"/>
          <w:color w:val="D4D4D4"/>
          <w:sz w:val="24"/>
          <w:szCs w:val="24"/>
          <w:lang w:eastAsia="en-IN"/>
        </w:rPr>
        <w:t>]</w:t>
      </w:r>
    </w:p>
    <w:p w:rsidR="00B948CA" w:rsidRPr="00B948CA" w:rsidRDefault="00B948CA" w:rsidP="00B948CA">
      <w:pPr>
        <w:shd w:val="clear" w:color="auto" w:fill="1E1E1E"/>
        <w:spacing w:after="0" w:line="330" w:lineRule="atLeast"/>
        <w:rPr>
          <w:rFonts w:ascii="Consolas" w:eastAsia="Times New Roman" w:hAnsi="Consolas" w:cs="Times New Roman"/>
          <w:color w:val="D4D4D4"/>
          <w:sz w:val="24"/>
          <w:szCs w:val="24"/>
          <w:lang w:eastAsia="en-IN"/>
        </w:rPr>
      </w:pPr>
    </w:p>
    <w:p w:rsidR="00B948CA" w:rsidRPr="00B948CA" w:rsidRDefault="00B948CA" w:rsidP="00B948CA">
      <w:pPr>
        <w:shd w:val="clear" w:color="auto" w:fill="1E1E1E"/>
        <w:spacing w:after="0" w:line="330" w:lineRule="atLeast"/>
        <w:rPr>
          <w:rFonts w:ascii="Consolas" w:eastAsia="Times New Roman" w:hAnsi="Consolas" w:cs="Times New Roman"/>
          <w:color w:val="D4D4D4"/>
          <w:sz w:val="24"/>
          <w:szCs w:val="24"/>
          <w:lang w:eastAsia="en-IN"/>
        </w:rPr>
      </w:pPr>
      <w:r w:rsidRPr="00B948CA">
        <w:rPr>
          <w:rFonts w:ascii="Consolas" w:eastAsia="Times New Roman" w:hAnsi="Consolas" w:cs="Times New Roman"/>
          <w:color w:val="6A9955"/>
          <w:sz w:val="24"/>
          <w:szCs w:val="24"/>
          <w:lang w:eastAsia="en-IN"/>
        </w:rPr>
        <w:t># Now the zip function will convert the two list into the tuple iterator</w:t>
      </w:r>
    </w:p>
    <w:p w:rsidR="00B948CA" w:rsidRPr="00B948CA" w:rsidRDefault="00B948CA" w:rsidP="00B948CA">
      <w:pPr>
        <w:shd w:val="clear" w:color="auto" w:fill="1E1E1E"/>
        <w:spacing w:after="0" w:line="330" w:lineRule="atLeast"/>
        <w:rPr>
          <w:rFonts w:ascii="Consolas" w:eastAsia="Times New Roman" w:hAnsi="Consolas" w:cs="Times New Roman"/>
          <w:color w:val="D4D4D4"/>
          <w:sz w:val="24"/>
          <w:szCs w:val="24"/>
          <w:lang w:eastAsia="en-IN"/>
        </w:rPr>
      </w:pPr>
      <w:r w:rsidRPr="00B948CA">
        <w:rPr>
          <w:rFonts w:ascii="Consolas" w:eastAsia="Times New Roman" w:hAnsi="Consolas" w:cs="Times New Roman"/>
          <w:color w:val="D4D4D4"/>
          <w:sz w:val="24"/>
          <w:szCs w:val="24"/>
          <w:lang w:eastAsia="en-IN"/>
        </w:rPr>
        <w:t>users = </w:t>
      </w:r>
      <w:r w:rsidRPr="00B948CA">
        <w:rPr>
          <w:rFonts w:ascii="Consolas" w:eastAsia="Times New Roman" w:hAnsi="Consolas" w:cs="Times New Roman"/>
          <w:color w:val="DCDCAA"/>
          <w:sz w:val="24"/>
          <w:szCs w:val="24"/>
          <w:lang w:eastAsia="en-IN"/>
        </w:rPr>
        <w:t>zip</w:t>
      </w:r>
      <w:r w:rsidRPr="00B948CA">
        <w:rPr>
          <w:rFonts w:ascii="Consolas" w:eastAsia="Times New Roman" w:hAnsi="Consolas" w:cs="Times New Roman"/>
          <w:color w:val="D4D4D4"/>
          <w:sz w:val="24"/>
          <w:szCs w:val="24"/>
          <w:lang w:eastAsia="en-IN"/>
        </w:rPr>
        <w:t>(user_id, names)</w:t>
      </w:r>
    </w:p>
    <w:p w:rsidR="00B948CA" w:rsidRPr="00B948CA" w:rsidRDefault="00B948CA" w:rsidP="00B948CA">
      <w:pPr>
        <w:shd w:val="clear" w:color="auto" w:fill="1E1E1E"/>
        <w:spacing w:after="0" w:line="330" w:lineRule="atLeast"/>
        <w:rPr>
          <w:rFonts w:ascii="Consolas" w:eastAsia="Times New Roman" w:hAnsi="Consolas" w:cs="Times New Roman"/>
          <w:color w:val="D4D4D4"/>
          <w:sz w:val="24"/>
          <w:szCs w:val="24"/>
          <w:lang w:eastAsia="en-IN"/>
        </w:rPr>
      </w:pPr>
    </w:p>
    <w:p w:rsidR="00B948CA" w:rsidRPr="00B948CA" w:rsidRDefault="00B948CA" w:rsidP="00B948CA">
      <w:pPr>
        <w:shd w:val="clear" w:color="auto" w:fill="1E1E1E"/>
        <w:spacing w:after="0" w:line="330" w:lineRule="atLeast"/>
        <w:rPr>
          <w:rFonts w:ascii="Consolas" w:eastAsia="Times New Roman" w:hAnsi="Consolas" w:cs="Times New Roman"/>
          <w:color w:val="D4D4D4"/>
          <w:sz w:val="24"/>
          <w:szCs w:val="24"/>
          <w:lang w:eastAsia="en-IN"/>
        </w:rPr>
      </w:pPr>
      <w:r w:rsidRPr="00B948CA">
        <w:rPr>
          <w:rFonts w:ascii="Consolas" w:eastAsia="Times New Roman" w:hAnsi="Consolas" w:cs="Times New Roman"/>
          <w:color w:val="6A9955"/>
          <w:sz w:val="24"/>
          <w:szCs w:val="24"/>
          <w:lang w:eastAsia="en-IN"/>
        </w:rPr>
        <w:t># This iterator can be convert into dict, list </w:t>
      </w:r>
    </w:p>
    <w:p w:rsidR="00B948CA" w:rsidRPr="00B948CA" w:rsidRDefault="00B948CA" w:rsidP="00B948CA">
      <w:pPr>
        <w:shd w:val="clear" w:color="auto" w:fill="1E1E1E"/>
        <w:spacing w:after="0" w:line="330" w:lineRule="atLeast"/>
        <w:rPr>
          <w:rFonts w:ascii="Consolas" w:eastAsia="Times New Roman" w:hAnsi="Consolas" w:cs="Times New Roman"/>
          <w:color w:val="D4D4D4"/>
          <w:sz w:val="24"/>
          <w:szCs w:val="24"/>
          <w:lang w:eastAsia="en-IN"/>
        </w:rPr>
      </w:pPr>
    </w:p>
    <w:p w:rsidR="00B948CA" w:rsidRPr="00B948CA" w:rsidRDefault="00B948CA" w:rsidP="00B948CA">
      <w:pPr>
        <w:shd w:val="clear" w:color="auto" w:fill="1E1E1E"/>
        <w:spacing w:after="0" w:line="330" w:lineRule="atLeast"/>
        <w:rPr>
          <w:rFonts w:ascii="Consolas" w:eastAsia="Times New Roman" w:hAnsi="Consolas" w:cs="Times New Roman"/>
          <w:color w:val="D4D4D4"/>
          <w:sz w:val="24"/>
          <w:szCs w:val="24"/>
          <w:lang w:eastAsia="en-IN"/>
        </w:rPr>
      </w:pPr>
      <w:r w:rsidRPr="00B948CA">
        <w:rPr>
          <w:rFonts w:ascii="Consolas" w:eastAsia="Times New Roman" w:hAnsi="Consolas" w:cs="Times New Roman"/>
          <w:color w:val="DCDCAA"/>
          <w:sz w:val="24"/>
          <w:szCs w:val="24"/>
          <w:lang w:eastAsia="en-IN"/>
        </w:rPr>
        <w:t>print</w:t>
      </w:r>
      <w:r w:rsidRPr="00B948CA">
        <w:rPr>
          <w:rFonts w:ascii="Consolas" w:eastAsia="Times New Roman" w:hAnsi="Consolas" w:cs="Times New Roman"/>
          <w:color w:val="D4D4D4"/>
          <w:sz w:val="24"/>
          <w:szCs w:val="24"/>
          <w:lang w:eastAsia="en-IN"/>
        </w:rPr>
        <w:t>(</w:t>
      </w:r>
      <w:r w:rsidRPr="00B948CA">
        <w:rPr>
          <w:rFonts w:ascii="Consolas" w:eastAsia="Times New Roman" w:hAnsi="Consolas" w:cs="Times New Roman"/>
          <w:color w:val="4EC9B0"/>
          <w:sz w:val="24"/>
          <w:szCs w:val="24"/>
          <w:lang w:eastAsia="en-IN"/>
        </w:rPr>
        <w:t>dict</w:t>
      </w:r>
      <w:r w:rsidRPr="00B948CA">
        <w:rPr>
          <w:rFonts w:ascii="Consolas" w:eastAsia="Times New Roman" w:hAnsi="Consolas" w:cs="Times New Roman"/>
          <w:color w:val="D4D4D4"/>
          <w:sz w:val="24"/>
          <w:szCs w:val="24"/>
          <w:lang w:eastAsia="en-IN"/>
        </w:rPr>
        <w:t>(users))</w:t>
      </w:r>
    </w:p>
    <w:p w:rsidR="00B948CA" w:rsidRPr="00B948CA" w:rsidRDefault="00B948CA" w:rsidP="00B948CA">
      <w:pPr>
        <w:shd w:val="clear" w:color="auto" w:fill="1E1E1E"/>
        <w:spacing w:after="0" w:line="330" w:lineRule="atLeast"/>
        <w:rPr>
          <w:rFonts w:ascii="Consolas" w:eastAsia="Times New Roman" w:hAnsi="Consolas" w:cs="Times New Roman"/>
          <w:color w:val="D4D4D4"/>
          <w:sz w:val="24"/>
          <w:szCs w:val="24"/>
          <w:lang w:eastAsia="en-IN"/>
        </w:rPr>
      </w:pPr>
    </w:p>
    <w:p w:rsidR="00B948CA" w:rsidRDefault="00B948CA" w:rsidP="00B948CA">
      <w:pPr>
        <w:rPr>
          <w:sz w:val="28"/>
          <w:szCs w:val="24"/>
        </w:rPr>
      </w:pPr>
      <w:r>
        <w:rPr>
          <w:sz w:val="28"/>
          <w:szCs w:val="24"/>
        </w:rPr>
        <w:t xml:space="preserve">this will give the output as: </w:t>
      </w:r>
      <w:r w:rsidRPr="00B948CA">
        <w:rPr>
          <w:sz w:val="28"/>
          <w:szCs w:val="24"/>
        </w:rPr>
        <w:t>{'user1': 'Pintu', 'user2': 'harshit', 'user3': 'rohit'}</w:t>
      </w:r>
    </w:p>
    <w:p w:rsidR="000A4A6F" w:rsidRPr="000A4A6F" w:rsidRDefault="000A4A6F" w:rsidP="00B948CA">
      <w:pPr>
        <w:rPr>
          <w:b/>
          <w:bCs/>
          <w:color w:val="FF0000"/>
          <w:sz w:val="28"/>
          <w:szCs w:val="24"/>
          <w:u w:val="single"/>
        </w:rPr>
      </w:pPr>
      <w:r>
        <w:rPr>
          <w:b/>
          <w:bCs/>
          <w:color w:val="FF0000"/>
          <w:sz w:val="28"/>
          <w:szCs w:val="24"/>
          <w:u w:val="single"/>
        </w:rPr>
        <w:t>Note: for 3 list Zip function</w:t>
      </w:r>
      <w:r w:rsidRPr="000A4A6F">
        <w:rPr>
          <w:b/>
          <w:bCs/>
          <w:color w:val="FF0000"/>
          <w:sz w:val="28"/>
          <w:szCs w:val="24"/>
          <w:u w:val="single"/>
        </w:rPr>
        <w:t xml:space="preserve"> can’t be converted into dictionary</w:t>
      </w:r>
    </w:p>
    <w:p w:rsidR="00BD6B24" w:rsidRDefault="00BD6B24">
      <w:pPr>
        <w:rPr>
          <w:sz w:val="28"/>
          <w:szCs w:val="24"/>
        </w:rPr>
      </w:pPr>
      <w:r>
        <w:rPr>
          <w:sz w:val="28"/>
          <w:szCs w:val="24"/>
        </w:rPr>
        <w:br w:type="page"/>
      </w:r>
    </w:p>
    <w:p w:rsidR="000A4A6F" w:rsidRPr="00BD6B24" w:rsidRDefault="00BD6B24" w:rsidP="00BD6B24">
      <w:pPr>
        <w:jc w:val="center"/>
        <w:rPr>
          <w:sz w:val="40"/>
          <w:szCs w:val="36"/>
        </w:rPr>
      </w:pPr>
      <w:r w:rsidRPr="00BD6B24">
        <w:rPr>
          <w:sz w:val="40"/>
          <w:szCs w:val="36"/>
        </w:rPr>
        <w:lastRenderedPageBreak/>
        <w:t>Decorators</w:t>
      </w:r>
    </w:p>
    <w:p w:rsidR="00BD6B24" w:rsidRDefault="00BD6B24" w:rsidP="00BD6B24">
      <w:pPr>
        <w:rPr>
          <w:sz w:val="28"/>
          <w:szCs w:val="24"/>
        </w:rPr>
      </w:pPr>
      <w:r>
        <w:rPr>
          <w:sz w:val="28"/>
          <w:szCs w:val="24"/>
        </w:rPr>
        <w:t>Before learning the decorators we have to know the following things</w:t>
      </w:r>
    </w:p>
    <w:p w:rsidR="00BD6B24" w:rsidRDefault="00BD6B24" w:rsidP="00BD6B24">
      <w:pPr>
        <w:rPr>
          <w:sz w:val="28"/>
          <w:szCs w:val="24"/>
        </w:rPr>
      </w:pPr>
      <w:r>
        <w:rPr>
          <w:sz w:val="28"/>
          <w:szCs w:val="24"/>
        </w:rPr>
        <w:t xml:space="preserve">Some more about function , first class function ( closures) </w:t>
      </w:r>
    </w:p>
    <w:p w:rsidR="00BD6B24" w:rsidRDefault="00BD6B24" w:rsidP="00BD6B24">
      <w:pPr>
        <w:rPr>
          <w:sz w:val="28"/>
          <w:szCs w:val="24"/>
        </w:rPr>
      </w:pPr>
    </w:p>
    <w:p w:rsidR="00BD6B24" w:rsidRPr="00BD6B24" w:rsidRDefault="00BD6B24" w:rsidP="00BD6B24">
      <w:pPr>
        <w:shd w:val="clear" w:color="auto" w:fill="1E1E1E"/>
        <w:spacing w:after="0" w:line="330" w:lineRule="atLeast"/>
        <w:rPr>
          <w:rFonts w:ascii="Consolas" w:eastAsia="Times New Roman" w:hAnsi="Consolas" w:cs="Times New Roman"/>
          <w:color w:val="D4D4D4"/>
          <w:sz w:val="24"/>
          <w:szCs w:val="24"/>
          <w:lang w:eastAsia="en-IN"/>
        </w:rPr>
      </w:pPr>
      <w:r w:rsidRPr="00BD6B24">
        <w:rPr>
          <w:rFonts w:ascii="Consolas" w:eastAsia="Times New Roman" w:hAnsi="Consolas" w:cs="Times New Roman"/>
          <w:color w:val="6A9955"/>
          <w:sz w:val="24"/>
          <w:szCs w:val="24"/>
          <w:lang w:eastAsia="en-IN"/>
        </w:rPr>
        <w:t># earlier we define the function as :</w:t>
      </w:r>
    </w:p>
    <w:p w:rsidR="00BD6B24" w:rsidRPr="00BD6B24" w:rsidRDefault="00BD6B24" w:rsidP="00BD6B24">
      <w:pPr>
        <w:shd w:val="clear" w:color="auto" w:fill="1E1E1E"/>
        <w:spacing w:after="0" w:line="330" w:lineRule="atLeast"/>
        <w:rPr>
          <w:rFonts w:ascii="Consolas" w:eastAsia="Times New Roman" w:hAnsi="Consolas" w:cs="Times New Roman"/>
          <w:color w:val="D4D4D4"/>
          <w:sz w:val="24"/>
          <w:szCs w:val="24"/>
          <w:lang w:eastAsia="en-IN"/>
        </w:rPr>
      </w:pPr>
      <w:r w:rsidRPr="00BD6B24">
        <w:rPr>
          <w:rFonts w:ascii="Consolas" w:eastAsia="Times New Roman" w:hAnsi="Consolas" w:cs="Times New Roman"/>
          <w:color w:val="569CD6"/>
          <w:sz w:val="24"/>
          <w:szCs w:val="24"/>
          <w:lang w:eastAsia="en-IN"/>
        </w:rPr>
        <w:t>def</w:t>
      </w:r>
      <w:r w:rsidRPr="00BD6B24">
        <w:rPr>
          <w:rFonts w:ascii="Consolas" w:eastAsia="Times New Roman" w:hAnsi="Consolas" w:cs="Times New Roman"/>
          <w:color w:val="D4D4D4"/>
          <w:sz w:val="24"/>
          <w:szCs w:val="24"/>
          <w:lang w:eastAsia="en-IN"/>
        </w:rPr>
        <w:t> </w:t>
      </w:r>
      <w:r w:rsidRPr="00BD6B24">
        <w:rPr>
          <w:rFonts w:ascii="Consolas" w:eastAsia="Times New Roman" w:hAnsi="Consolas" w:cs="Times New Roman"/>
          <w:color w:val="DCDCAA"/>
          <w:sz w:val="24"/>
          <w:szCs w:val="24"/>
          <w:lang w:eastAsia="en-IN"/>
        </w:rPr>
        <w:t>square</w:t>
      </w:r>
      <w:r w:rsidRPr="00BD6B24">
        <w:rPr>
          <w:rFonts w:ascii="Consolas" w:eastAsia="Times New Roman" w:hAnsi="Consolas" w:cs="Times New Roman"/>
          <w:color w:val="D4D4D4"/>
          <w:sz w:val="24"/>
          <w:szCs w:val="24"/>
          <w:lang w:eastAsia="en-IN"/>
        </w:rPr>
        <w:t>(</w:t>
      </w:r>
      <w:r w:rsidRPr="00BD6B24">
        <w:rPr>
          <w:rFonts w:ascii="Consolas" w:eastAsia="Times New Roman" w:hAnsi="Consolas" w:cs="Times New Roman"/>
          <w:color w:val="9CDCFE"/>
          <w:sz w:val="24"/>
          <w:szCs w:val="24"/>
          <w:lang w:eastAsia="en-IN"/>
        </w:rPr>
        <w:t>a</w:t>
      </w:r>
      <w:r w:rsidRPr="00BD6B24">
        <w:rPr>
          <w:rFonts w:ascii="Consolas" w:eastAsia="Times New Roman" w:hAnsi="Consolas" w:cs="Times New Roman"/>
          <w:color w:val="D4D4D4"/>
          <w:sz w:val="24"/>
          <w:szCs w:val="24"/>
          <w:lang w:eastAsia="en-IN"/>
        </w:rPr>
        <w:t>):</w:t>
      </w:r>
    </w:p>
    <w:p w:rsidR="00BD6B24" w:rsidRPr="00BD6B24" w:rsidRDefault="00BD6B24" w:rsidP="00BD6B24">
      <w:pPr>
        <w:shd w:val="clear" w:color="auto" w:fill="1E1E1E"/>
        <w:spacing w:after="0" w:line="330" w:lineRule="atLeast"/>
        <w:rPr>
          <w:rFonts w:ascii="Consolas" w:eastAsia="Times New Roman" w:hAnsi="Consolas" w:cs="Times New Roman"/>
          <w:color w:val="D4D4D4"/>
          <w:sz w:val="24"/>
          <w:szCs w:val="24"/>
          <w:lang w:eastAsia="en-IN"/>
        </w:rPr>
      </w:pPr>
      <w:r w:rsidRPr="00BD6B24">
        <w:rPr>
          <w:rFonts w:ascii="Consolas" w:eastAsia="Times New Roman" w:hAnsi="Consolas" w:cs="Times New Roman"/>
          <w:color w:val="D4D4D4"/>
          <w:sz w:val="24"/>
          <w:szCs w:val="24"/>
          <w:lang w:eastAsia="en-IN"/>
        </w:rPr>
        <w:t>    </w:t>
      </w:r>
      <w:r w:rsidRPr="00BD6B24">
        <w:rPr>
          <w:rFonts w:ascii="Consolas" w:eastAsia="Times New Roman" w:hAnsi="Consolas" w:cs="Times New Roman"/>
          <w:color w:val="C586C0"/>
          <w:sz w:val="24"/>
          <w:szCs w:val="24"/>
          <w:lang w:eastAsia="en-IN"/>
        </w:rPr>
        <w:t>return</w:t>
      </w:r>
      <w:r w:rsidRPr="00BD6B24">
        <w:rPr>
          <w:rFonts w:ascii="Consolas" w:eastAsia="Times New Roman" w:hAnsi="Consolas" w:cs="Times New Roman"/>
          <w:color w:val="D4D4D4"/>
          <w:sz w:val="24"/>
          <w:szCs w:val="24"/>
          <w:lang w:eastAsia="en-IN"/>
        </w:rPr>
        <w:t> a**</w:t>
      </w:r>
      <w:r w:rsidRPr="00BD6B24">
        <w:rPr>
          <w:rFonts w:ascii="Consolas" w:eastAsia="Times New Roman" w:hAnsi="Consolas" w:cs="Times New Roman"/>
          <w:color w:val="B5CEA8"/>
          <w:sz w:val="24"/>
          <w:szCs w:val="24"/>
          <w:lang w:eastAsia="en-IN"/>
        </w:rPr>
        <w:t>2</w:t>
      </w:r>
    </w:p>
    <w:p w:rsidR="00BD6B24" w:rsidRPr="00BD6B24" w:rsidRDefault="00BD6B24" w:rsidP="00BD6B24">
      <w:pPr>
        <w:shd w:val="clear" w:color="auto" w:fill="1E1E1E"/>
        <w:spacing w:after="0" w:line="330" w:lineRule="atLeast"/>
        <w:rPr>
          <w:rFonts w:ascii="Consolas" w:eastAsia="Times New Roman" w:hAnsi="Consolas" w:cs="Times New Roman"/>
          <w:color w:val="D4D4D4"/>
          <w:sz w:val="24"/>
          <w:szCs w:val="24"/>
          <w:lang w:eastAsia="en-IN"/>
        </w:rPr>
      </w:pPr>
      <w:r w:rsidRPr="00BD6B24">
        <w:rPr>
          <w:rFonts w:ascii="Consolas" w:eastAsia="Times New Roman" w:hAnsi="Consolas" w:cs="Times New Roman"/>
          <w:color w:val="6A9955"/>
          <w:sz w:val="24"/>
          <w:szCs w:val="24"/>
          <w:lang w:eastAsia="en-IN"/>
        </w:rPr>
        <w:t># Now this is a square function is ready</w:t>
      </w:r>
    </w:p>
    <w:p w:rsidR="00BD6B24" w:rsidRPr="00BD6B24" w:rsidRDefault="00BD6B24" w:rsidP="00BD6B24">
      <w:pPr>
        <w:shd w:val="clear" w:color="auto" w:fill="1E1E1E"/>
        <w:spacing w:after="0" w:line="330" w:lineRule="atLeast"/>
        <w:rPr>
          <w:rFonts w:ascii="Consolas" w:eastAsia="Times New Roman" w:hAnsi="Consolas" w:cs="Times New Roman"/>
          <w:color w:val="D4D4D4"/>
          <w:sz w:val="24"/>
          <w:szCs w:val="24"/>
          <w:lang w:eastAsia="en-IN"/>
        </w:rPr>
      </w:pPr>
      <w:r w:rsidRPr="00BD6B24">
        <w:rPr>
          <w:rFonts w:ascii="Consolas" w:eastAsia="Times New Roman" w:hAnsi="Consolas" w:cs="Times New Roman"/>
          <w:color w:val="D4D4D4"/>
          <w:sz w:val="24"/>
          <w:szCs w:val="24"/>
          <w:lang w:eastAsia="en-IN"/>
        </w:rPr>
        <w:t> </w:t>
      </w:r>
    </w:p>
    <w:p w:rsidR="00BD6B24" w:rsidRPr="00BD6B24" w:rsidRDefault="00BD6B24" w:rsidP="00BD6B24">
      <w:pPr>
        <w:shd w:val="clear" w:color="auto" w:fill="1E1E1E"/>
        <w:spacing w:after="0" w:line="330" w:lineRule="atLeast"/>
        <w:rPr>
          <w:rFonts w:ascii="Consolas" w:eastAsia="Times New Roman" w:hAnsi="Consolas" w:cs="Times New Roman"/>
          <w:color w:val="D4D4D4"/>
          <w:sz w:val="24"/>
          <w:szCs w:val="24"/>
          <w:lang w:eastAsia="en-IN"/>
        </w:rPr>
      </w:pPr>
      <w:r w:rsidRPr="00BD6B24">
        <w:rPr>
          <w:rFonts w:ascii="Consolas" w:eastAsia="Times New Roman" w:hAnsi="Consolas" w:cs="Times New Roman"/>
          <w:color w:val="D4D4D4"/>
          <w:sz w:val="24"/>
          <w:szCs w:val="24"/>
          <w:lang w:eastAsia="en-IN"/>
        </w:rPr>
        <w:t> </w:t>
      </w:r>
      <w:r w:rsidRPr="00BD6B24">
        <w:rPr>
          <w:rFonts w:ascii="Consolas" w:eastAsia="Times New Roman" w:hAnsi="Consolas" w:cs="Times New Roman"/>
          <w:color w:val="6A9955"/>
          <w:sz w:val="24"/>
          <w:szCs w:val="24"/>
          <w:lang w:eastAsia="en-IN"/>
        </w:rPr>
        <w:t># We can assign the function in any variable</w:t>
      </w:r>
    </w:p>
    <w:p w:rsidR="00BD6B24" w:rsidRPr="00BD6B24" w:rsidRDefault="00BD6B24" w:rsidP="00BD6B24">
      <w:pPr>
        <w:shd w:val="clear" w:color="auto" w:fill="1E1E1E"/>
        <w:spacing w:after="0" w:line="330" w:lineRule="atLeast"/>
        <w:rPr>
          <w:rFonts w:ascii="Consolas" w:eastAsia="Times New Roman" w:hAnsi="Consolas" w:cs="Times New Roman"/>
          <w:color w:val="D4D4D4"/>
          <w:sz w:val="24"/>
          <w:szCs w:val="24"/>
          <w:lang w:eastAsia="en-IN"/>
        </w:rPr>
      </w:pPr>
      <w:r w:rsidRPr="00BD6B24">
        <w:rPr>
          <w:rFonts w:ascii="Consolas" w:eastAsia="Times New Roman" w:hAnsi="Consolas" w:cs="Times New Roman"/>
          <w:color w:val="D4D4D4"/>
          <w:sz w:val="24"/>
          <w:szCs w:val="24"/>
          <w:lang w:eastAsia="en-IN"/>
        </w:rPr>
        <w:t> s = square </w:t>
      </w:r>
      <w:r w:rsidRPr="00BD6B24">
        <w:rPr>
          <w:rFonts w:ascii="Consolas" w:eastAsia="Times New Roman" w:hAnsi="Consolas" w:cs="Times New Roman"/>
          <w:color w:val="6A9955"/>
          <w:sz w:val="24"/>
          <w:szCs w:val="24"/>
          <w:lang w:eastAsia="en-IN"/>
        </w:rPr>
        <w:t># this is assigned the function</w:t>
      </w:r>
    </w:p>
    <w:p w:rsidR="00BD6B24" w:rsidRPr="00BD6B24" w:rsidRDefault="00BD6B24" w:rsidP="00BD6B24">
      <w:pPr>
        <w:shd w:val="clear" w:color="auto" w:fill="1E1E1E"/>
        <w:spacing w:after="240" w:line="330" w:lineRule="atLeast"/>
        <w:rPr>
          <w:rFonts w:ascii="Consolas" w:eastAsia="Times New Roman" w:hAnsi="Consolas" w:cs="Times New Roman"/>
          <w:color w:val="D4D4D4"/>
          <w:sz w:val="24"/>
          <w:szCs w:val="24"/>
          <w:lang w:eastAsia="en-IN"/>
        </w:rPr>
      </w:pPr>
    </w:p>
    <w:p w:rsidR="00BD6B24" w:rsidRPr="00BD6B24" w:rsidRDefault="00BD6B24" w:rsidP="00BD6B24">
      <w:pPr>
        <w:shd w:val="clear" w:color="auto" w:fill="1E1E1E"/>
        <w:spacing w:after="0" w:line="330" w:lineRule="atLeast"/>
        <w:rPr>
          <w:rFonts w:ascii="Consolas" w:eastAsia="Times New Roman" w:hAnsi="Consolas" w:cs="Times New Roman"/>
          <w:color w:val="D4D4D4"/>
          <w:sz w:val="24"/>
          <w:szCs w:val="24"/>
          <w:lang w:eastAsia="en-IN"/>
        </w:rPr>
      </w:pPr>
      <w:r w:rsidRPr="00BD6B24">
        <w:rPr>
          <w:rFonts w:ascii="Consolas" w:eastAsia="Times New Roman" w:hAnsi="Consolas" w:cs="Times New Roman"/>
          <w:color w:val="6A9955"/>
          <w:sz w:val="24"/>
          <w:szCs w:val="24"/>
          <w:lang w:eastAsia="en-IN"/>
        </w:rPr>
        <w:t># this s is same as the function square</w:t>
      </w:r>
    </w:p>
    <w:p w:rsidR="00BD6B24" w:rsidRPr="00BD6B24" w:rsidRDefault="00BD6B24" w:rsidP="00BD6B24">
      <w:pPr>
        <w:shd w:val="clear" w:color="auto" w:fill="1E1E1E"/>
        <w:spacing w:after="0" w:line="330" w:lineRule="atLeast"/>
        <w:rPr>
          <w:rFonts w:ascii="Consolas" w:eastAsia="Times New Roman" w:hAnsi="Consolas" w:cs="Times New Roman"/>
          <w:color w:val="D4D4D4"/>
          <w:sz w:val="24"/>
          <w:szCs w:val="24"/>
          <w:lang w:eastAsia="en-IN"/>
        </w:rPr>
      </w:pPr>
      <w:r w:rsidRPr="00BD6B24">
        <w:rPr>
          <w:rFonts w:ascii="Consolas" w:eastAsia="Times New Roman" w:hAnsi="Consolas" w:cs="Times New Roman"/>
          <w:color w:val="6A9955"/>
          <w:sz w:val="24"/>
          <w:szCs w:val="24"/>
          <w:lang w:eastAsia="en-IN"/>
        </w:rPr>
        <w:t># Meaning we can either use the s or square for the defined operation</w:t>
      </w:r>
    </w:p>
    <w:p w:rsidR="00BD6B24" w:rsidRPr="00BD6B24" w:rsidRDefault="00BD6B24" w:rsidP="00BD6B24">
      <w:pPr>
        <w:shd w:val="clear" w:color="auto" w:fill="1E1E1E"/>
        <w:spacing w:after="24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both square and s will be at the same location of the memory</w:t>
      </w:r>
    </w:p>
    <w:p w:rsidR="00BD6B24" w:rsidRDefault="007E5E43" w:rsidP="00BD6B24">
      <w:pPr>
        <w:rPr>
          <w:sz w:val="28"/>
          <w:szCs w:val="24"/>
        </w:rPr>
      </w:pPr>
      <w:r>
        <w:rPr>
          <w:sz w:val="28"/>
          <w:szCs w:val="24"/>
        </w:rPr>
        <w:t>How to pass the function as a argument ?</w:t>
      </w:r>
    </w:p>
    <w:p w:rsidR="005F7892" w:rsidRPr="005F7892" w:rsidRDefault="005F7892" w:rsidP="005F7892">
      <w:pPr>
        <w:shd w:val="clear" w:color="auto" w:fill="1E1E1E"/>
        <w:spacing w:after="0" w:line="330" w:lineRule="atLeast"/>
        <w:rPr>
          <w:rFonts w:ascii="Consolas" w:eastAsia="Times New Roman" w:hAnsi="Consolas" w:cs="Times New Roman"/>
          <w:color w:val="D4D4D4"/>
          <w:sz w:val="24"/>
          <w:szCs w:val="24"/>
          <w:lang w:eastAsia="en-IN"/>
        </w:rPr>
      </w:pPr>
      <w:r w:rsidRPr="005F7892">
        <w:rPr>
          <w:rFonts w:ascii="Consolas" w:eastAsia="Times New Roman" w:hAnsi="Consolas" w:cs="Times New Roman"/>
          <w:color w:val="6A9955"/>
          <w:sz w:val="24"/>
          <w:szCs w:val="24"/>
          <w:lang w:eastAsia="en-IN"/>
        </w:rPr>
        <w:t>#here we will create the function which will take fucntion as a argument</w:t>
      </w:r>
    </w:p>
    <w:p w:rsidR="005F7892" w:rsidRPr="005F7892" w:rsidRDefault="005F7892" w:rsidP="005F7892">
      <w:pPr>
        <w:shd w:val="clear" w:color="auto" w:fill="1E1E1E"/>
        <w:spacing w:after="0" w:line="330" w:lineRule="atLeast"/>
        <w:rPr>
          <w:rFonts w:ascii="Consolas" w:eastAsia="Times New Roman" w:hAnsi="Consolas" w:cs="Times New Roman"/>
          <w:color w:val="D4D4D4"/>
          <w:sz w:val="24"/>
          <w:szCs w:val="24"/>
          <w:lang w:eastAsia="en-IN"/>
        </w:rPr>
      </w:pPr>
    </w:p>
    <w:p w:rsidR="005F7892" w:rsidRPr="005F7892" w:rsidRDefault="005F7892" w:rsidP="005F7892">
      <w:pPr>
        <w:shd w:val="clear" w:color="auto" w:fill="1E1E1E"/>
        <w:spacing w:after="0" w:line="330" w:lineRule="atLeast"/>
        <w:rPr>
          <w:rFonts w:ascii="Consolas" w:eastAsia="Times New Roman" w:hAnsi="Consolas" w:cs="Times New Roman"/>
          <w:color w:val="D4D4D4"/>
          <w:sz w:val="24"/>
          <w:szCs w:val="24"/>
          <w:lang w:eastAsia="en-IN"/>
        </w:rPr>
      </w:pPr>
      <w:r w:rsidRPr="005F7892">
        <w:rPr>
          <w:rFonts w:ascii="Consolas" w:eastAsia="Times New Roman" w:hAnsi="Consolas" w:cs="Times New Roman"/>
          <w:color w:val="569CD6"/>
          <w:sz w:val="24"/>
          <w:szCs w:val="24"/>
          <w:lang w:eastAsia="en-IN"/>
        </w:rPr>
        <w:t>def</w:t>
      </w:r>
      <w:r w:rsidRPr="005F7892">
        <w:rPr>
          <w:rFonts w:ascii="Consolas" w:eastAsia="Times New Roman" w:hAnsi="Consolas" w:cs="Times New Roman"/>
          <w:color w:val="D4D4D4"/>
          <w:sz w:val="24"/>
          <w:szCs w:val="24"/>
          <w:lang w:eastAsia="en-IN"/>
        </w:rPr>
        <w:t> </w:t>
      </w:r>
      <w:r w:rsidRPr="005F7892">
        <w:rPr>
          <w:rFonts w:ascii="Consolas" w:eastAsia="Times New Roman" w:hAnsi="Consolas" w:cs="Times New Roman"/>
          <w:color w:val="DCDCAA"/>
          <w:sz w:val="24"/>
          <w:szCs w:val="24"/>
          <w:lang w:eastAsia="en-IN"/>
        </w:rPr>
        <w:t>my_map</w:t>
      </w:r>
      <w:r w:rsidRPr="005F7892">
        <w:rPr>
          <w:rFonts w:ascii="Consolas" w:eastAsia="Times New Roman" w:hAnsi="Consolas" w:cs="Times New Roman"/>
          <w:color w:val="D4D4D4"/>
          <w:sz w:val="24"/>
          <w:szCs w:val="24"/>
          <w:lang w:eastAsia="en-IN"/>
        </w:rPr>
        <w:t>(</w:t>
      </w:r>
      <w:r w:rsidRPr="005F7892">
        <w:rPr>
          <w:rFonts w:ascii="Consolas" w:eastAsia="Times New Roman" w:hAnsi="Consolas" w:cs="Times New Roman"/>
          <w:color w:val="9CDCFE"/>
          <w:sz w:val="24"/>
          <w:szCs w:val="24"/>
          <w:lang w:eastAsia="en-IN"/>
        </w:rPr>
        <w:t>func</w:t>
      </w:r>
      <w:r w:rsidRPr="005F7892">
        <w:rPr>
          <w:rFonts w:ascii="Consolas" w:eastAsia="Times New Roman" w:hAnsi="Consolas" w:cs="Times New Roman"/>
          <w:color w:val="D4D4D4"/>
          <w:sz w:val="24"/>
          <w:szCs w:val="24"/>
          <w:lang w:eastAsia="en-IN"/>
        </w:rPr>
        <w:t>, </w:t>
      </w:r>
      <w:r w:rsidRPr="005F7892">
        <w:rPr>
          <w:rFonts w:ascii="Consolas" w:eastAsia="Times New Roman" w:hAnsi="Consolas" w:cs="Times New Roman"/>
          <w:color w:val="9CDCFE"/>
          <w:sz w:val="24"/>
          <w:szCs w:val="24"/>
          <w:lang w:eastAsia="en-IN"/>
        </w:rPr>
        <w:t>l</w:t>
      </w:r>
      <w:r w:rsidRPr="005F7892">
        <w:rPr>
          <w:rFonts w:ascii="Consolas" w:eastAsia="Times New Roman" w:hAnsi="Consolas" w:cs="Times New Roman"/>
          <w:color w:val="D4D4D4"/>
          <w:sz w:val="24"/>
          <w:szCs w:val="24"/>
          <w:lang w:eastAsia="en-IN"/>
        </w:rPr>
        <w:t>):</w:t>
      </w:r>
    </w:p>
    <w:p w:rsidR="005F7892" w:rsidRPr="005F7892" w:rsidRDefault="005F7892" w:rsidP="005F7892">
      <w:pPr>
        <w:shd w:val="clear" w:color="auto" w:fill="1E1E1E"/>
        <w:spacing w:after="0" w:line="330" w:lineRule="atLeast"/>
        <w:rPr>
          <w:rFonts w:ascii="Consolas" w:eastAsia="Times New Roman" w:hAnsi="Consolas" w:cs="Times New Roman"/>
          <w:color w:val="D4D4D4"/>
          <w:sz w:val="24"/>
          <w:szCs w:val="24"/>
          <w:lang w:eastAsia="en-IN"/>
        </w:rPr>
      </w:pPr>
      <w:r w:rsidRPr="005F7892">
        <w:rPr>
          <w:rFonts w:ascii="Consolas" w:eastAsia="Times New Roman" w:hAnsi="Consolas" w:cs="Times New Roman"/>
          <w:color w:val="D4D4D4"/>
          <w:sz w:val="24"/>
          <w:szCs w:val="24"/>
          <w:lang w:eastAsia="en-IN"/>
        </w:rPr>
        <w:t>    new_list = []</w:t>
      </w:r>
    </w:p>
    <w:p w:rsidR="005F7892" w:rsidRPr="005F7892" w:rsidRDefault="005F7892" w:rsidP="005F7892">
      <w:pPr>
        <w:shd w:val="clear" w:color="auto" w:fill="1E1E1E"/>
        <w:spacing w:after="0" w:line="330" w:lineRule="atLeast"/>
        <w:rPr>
          <w:rFonts w:ascii="Consolas" w:eastAsia="Times New Roman" w:hAnsi="Consolas" w:cs="Times New Roman"/>
          <w:color w:val="D4D4D4"/>
          <w:sz w:val="24"/>
          <w:szCs w:val="24"/>
          <w:lang w:eastAsia="en-IN"/>
        </w:rPr>
      </w:pPr>
      <w:r w:rsidRPr="005F7892">
        <w:rPr>
          <w:rFonts w:ascii="Consolas" w:eastAsia="Times New Roman" w:hAnsi="Consolas" w:cs="Times New Roman"/>
          <w:color w:val="D4D4D4"/>
          <w:sz w:val="24"/>
          <w:szCs w:val="24"/>
          <w:lang w:eastAsia="en-IN"/>
        </w:rPr>
        <w:t>    </w:t>
      </w:r>
      <w:r w:rsidRPr="005F7892">
        <w:rPr>
          <w:rFonts w:ascii="Consolas" w:eastAsia="Times New Roman" w:hAnsi="Consolas" w:cs="Times New Roman"/>
          <w:color w:val="C586C0"/>
          <w:sz w:val="24"/>
          <w:szCs w:val="24"/>
          <w:lang w:eastAsia="en-IN"/>
        </w:rPr>
        <w:t>for</w:t>
      </w:r>
      <w:r w:rsidRPr="005F7892">
        <w:rPr>
          <w:rFonts w:ascii="Consolas" w:eastAsia="Times New Roman" w:hAnsi="Consolas" w:cs="Times New Roman"/>
          <w:color w:val="D4D4D4"/>
          <w:sz w:val="24"/>
          <w:szCs w:val="24"/>
          <w:lang w:eastAsia="en-IN"/>
        </w:rPr>
        <w:t> i </w:t>
      </w:r>
      <w:r w:rsidRPr="005F7892">
        <w:rPr>
          <w:rFonts w:ascii="Consolas" w:eastAsia="Times New Roman" w:hAnsi="Consolas" w:cs="Times New Roman"/>
          <w:color w:val="C586C0"/>
          <w:sz w:val="24"/>
          <w:szCs w:val="24"/>
          <w:lang w:eastAsia="en-IN"/>
        </w:rPr>
        <w:t>in</w:t>
      </w:r>
      <w:r w:rsidRPr="005F7892">
        <w:rPr>
          <w:rFonts w:ascii="Consolas" w:eastAsia="Times New Roman" w:hAnsi="Consolas" w:cs="Times New Roman"/>
          <w:color w:val="D4D4D4"/>
          <w:sz w:val="24"/>
          <w:szCs w:val="24"/>
          <w:lang w:eastAsia="en-IN"/>
        </w:rPr>
        <w:t> l:</w:t>
      </w:r>
    </w:p>
    <w:p w:rsidR="005F7892" w:rsidRPr="005F7892" w:rsidRDefault="005F7892" w:rsidP="005F7892">
      <w:pPr>
        <w:shd w:val="clear" w:color="auto" w:fill="1E1E1E"/>
        <w:spacing w:after="0" w:line="330" w:lineRule="atLeast"/>
        <w:rPr>
          <w:rFonts w:ascii="Consolas" w:eastAsia="Times New Roman" w:hAnsi="Consolas" w:cs="Times New Roman"/>
          <w:color w:val="D4D4D4"/>
          <w:sz w:val="24"/>
          <w:szCs w:val="24"/>
          <w:lang w:eastAsia="en-IN"/>
        </w:rPr>
      </w:pPr>
      <w:r w:rsidRPr="005F7892">
        <w:rPr>
          <w:rFonts w:ascii="Consolas" w:eastAsia="Times New Roman" w:hAnsi="Consolas" w:cs="Times New Roman"/>
          <w:color w:val="D4D4D4"/>
          <w:sz w:val="24"/>
          <w:szCs w:val="24"/>
          <w:lang w:eastAsia="en-IN"/>
        </w:rPr>
        <w:t>        new_list.append(func(i))</w:t>
      </w:r>
    </w:p>
    <w:p w:rsidR="005F7892" w:rsidRPr="005F7892" w:rsidRDefault="005F7892" w:rsidP="005F7892">
      <w:pPr>
        <w:shd w:val="clear" w:color="auto" w:fill="1E1E1E"/>
        <w:spacing w:after="0" w:line="330" w:lineRule="atLeast"/>
        <w:rPr>
          <w:rFonts w:ascii="Consolas" w:eastAsia="Times New Roman" w:hAnsi="Consolas" w:cs="Times New Roman"/>
          <w:color w:val="D4D4D4"/>
          <w:sz w:val="24"/>
          <w:szCs w:val="24"/>
          <w:lang w:eastAsia="en-IN"/>
        </w:rPr>
      </w:pPr>
      <w:r w:rsidRPr="005F7892">
        <w:rPr>
          <w:rFonts w:ascii="Consolas" w:eastAsia="Times New Roman" w:hAnsi="Consolas" w:cs="Times New Roman"/>
          <w:color w:val="D4D4D4"/>
          <w:sz w:val="24"/>
          <w:szCs w:val="24"/>
          <w:lang w:eastAsia="en-IN"/>
        </w:rPr>
        <w:t>    </w:t>
      </w:r>
      <w:r w:rsidRPr="005F7892">
        <w:rPr>
          <w:rFonts w:ascii="Consolas" w:eastAsia="Times New Roman" w:hAnsi="Consolas" w:cs="Times New Roman"/>
          <w:color w:val="C586C0"/>
          <w:sz w:val="24"/>
          <w:szCs w:val="24"/>
          <w:lang w:eastAsia="en-IN"/>
        </w:rPr>
        <w:t>return</w:t>
      </w:r>
      <w:r w:rsidRPr="005F7892">
        <w:rPr>
          <w:rFonts w:ascii="Consolas" w:eastAsia="Times New Roman" w:hAnsi="Consolas" w:cs="Times New Roman"/>
          <w:color w:val="D4D4D4"/>
          <w:sz w:val="24"/>
          <w:szCs w:val="24"/>
          <w:lang w:eastAsia="en-IN"/>
        </w:rPr>
        <w:t> new_list</w:t>
      </w:r>
    </w:p>
    <w:p w:rsidR="005F7892" w:rsidRPr="005F7892" w:rsidRDefault="005F7892" w:rsidP="005F7892">
      <w:pPr>
        <w:shd w:val="clear" w:color="auto" w:fill="1E1E1E"/>
        <w:spacing w:after="240" w:line="330" w:lineRule="atLeast"/>
        <w:rPr>
          <w:rFonts w:ascii="Consolas" w:eastAsia="Times New Roman" w:hAnsi="Consolas" w:cs="Times New Roman"/>
          <w:color w:val="D4D4D4"/>
          <w:sz w:val="24"/>
          <w:szCs w:val="24"/>
          <w:lang w:eastAsia="en-IN"/>
        </w:rPr>
      </w:pPr>
    </w:p>
    <w:p w:rsidR="005F7892" w:rsidRPr="005F7892" w:rsidRDefault="005F7892" w:rsidP="005F7892">
      <w:pPr>
        <w:shd w:val="clear" w:color="auto" w:fill="1E1E1E"/>
        <w:spacing w:after="0" w:line="330" w:lineRule="atLeast"/>
        <w:rPr>
          <w:rFonts w:ascii="Consolas" w:eastAsia="Times New Roman" w:hAnsi="Consolas" w:cs="Times New Roman"/>
          <w:color w:val="D4D4D4"/>
          <w:sz w:val="24"/>
          <w:szCs w:val="24"/>
          <w:lang w:eastAsia="en-IN"/>
        </w:rPr>
      </w:pPr>
      <w:r w:rsidRPr="005F7892">
        <w:rPr>
          <w:rFonts w:ascii="Consolas" w:eastAsia="Times New Roman" w:hAnsi="Consolas" w:cs="Times New Roman"/>
          <w:color w:val="6A9955"/>
          <w:sz w:val="24"/>
          <w:szCs w:val="24"/>
          <w:lang w:eastAsia="en-IN"/>
        </w:rPr>
        <w:t># now let us define the new function which we will use in my_map function</w:t>
      </w:r>
    </w:p>
    <w:p w:rsidR="005F7892" w:rsidRPr="005F7892" w:rsidRDefault="005F7892" w:rsidP="005F7892">
      <w:pPr>
        <w:shd w:val="clear" w:color="auto" w:fill="1E1E1E"/>
        <w:spacing w:after="0" w:line="330" w:lineRule="atLeast"/>
        <w:rPr>
          <w:rFonts w:ascii="Consolas" w:eastAsia="Times New Roman" w:hAnsi="Consolas" w:cs="Times New Roman"/>
          <w:color w:val="D4D4D4"/>
          <w:sz w:val="24"/>
          <w:szCs w:val="24"/>
          <w:lang w:eastAsia="en-IN"/>
        </w:rPr>
      </w:pPr>
    </w:p>
    <w:p w:rsidR="005F7892" w:rsidRPr="005F7892" w:rsidRDefault="005F7892" w:rsidP="005F7892">
      <w:pPr>
        <w:shd w:val="clear" w:color="auto" w:fill="1E1E1E"/>
        <w:spacing w:after="0" w:line="330" w:lineRule="atLeast"/>
        <w:rPr>
          <w:rFonts w:ascii="Consolas" w:eastAsia="Times New Roman" w:hAnsi="Consolas" w:cs="Times New Roman"/>
          <w:color w:val="D4D4D4"/>
          <w:sz w:val="24"/>
          <w:szCs w:val="24"/>
          <w:lang w:eastAsia="en-IN"/>
        </w:rPr>
      </w:pPr>
      <w:r w:rsidRPr="005F7892">
        <w:rPr>
          <w:rFonts w:ascii="Consolas" w:eastAsia="Times New Roman" w:hAnsi="Consolas" w:cs="Times New Roman"/>
          <w:color w:val="569CD6"/>
          <w:sz w:val="24"/>
          <w:szCs w:val="24"/>
          <w:lang w:eastAsia="en-IN"/>
        </w:rPr>
        <w:t>def</w:t>
      </w:r>
      <w:r w:rsidRPr="005F7892">
        <w:rPr>
          <w:rFonts w:ascii="Consolas" w:eastAsia="Times New Roman" w:hAnsi="Consolas" w:cs="Times New Roman"/>
          <w:color w:val="D4D4D4"/>
          <w:sz w:val="24"/>
          <w:szCs w:val="24"/>
          <w:lang w:eastAsia="en-IN"/>
        </w:rPr>
        <w:t> </w:t>
      </w:r>
      <w:r w:rsidRPr="005F7892">
        <w:rPr>
          <w:rFonts w:ascii="Consolas" w:eastAsia="Times New Roman" w:hAnsi="Consolas" w:cs="Times New Roman"/>
          <w:color w:val="DCDCAA"/>
          <w:sz w:val="24"/>
          <w:szCs w:val="24"/>
          <w:lang w:eastAsia="en-IN"/>
        </w:rPr>
        <w:t>square</w:t>
      </w:r>
      <w:r w:rsidRPr="005F7892">
        <w:rPr>
          <w:rFonts w:ascii="Consolas" w:eastAsia="Times New Roman" w:hAnsi="Consolas" w:cs="Times New Roman"/>
          <w:color w:val="D4D4D4"/>
          <w:sz w:val="24"/>
          <w:szCs w:val="24"/>
          <w:lang w:eastAsia="en-IN"/>
        </w:rPr>
        <w:t>(</w:t>
      </w:r>
      <w:r w:rsidRPr="005F7892">
        <w:rPr>
          <w:rFonts w:ascii="Consolas" w:eastAsia="Times New Roman" w:hAnsi="Consolas" w:cs="Times New Roman"/>
          <w:color w:val="9CDCFE"/>
          <w:sz w:val="24"/>
          <w:szCs w:val="24"/>
          <w:lang w:eastAsia="en-IN"/>
        </w:rPr>
        <w:t>a</w:t>
      </w:r>
      <w:r w:rsidRPr="005F7892">
        <w:rPr>
          <w:rFonts w:ascii="Consolas" w:eastAsia="Times New Roman" w:hAnsi="Consolas" w:cs="Times New Roman"/>
          <w:color w:val="D4D4D4"/>
          <w:sz w:val="24"/>
          <w:szCs w:val="24"/>
          <w:lang w:eastAsia="en-IN"/>
        </w:rPr>
        <w:t>):</w:t>
      </w:r>
    </w:p>
    <w:p w:rsidR="005F7892" w:rsidRPr="005F7892" w:rsidRDefault="005F7892" w:rsidP="005F7892">
      <w:pPr>
        <w:shd w:val="clear" w:color="auto" w:fill="1E1E1E"/>
        <w:spacing w:after="0" w:line="330" w:lineRule="atLeast"/>
        <w:rPr>
          <w:rFonts w:ascii="Consolas" w:eastAsia="Times New Roman" w:hAnsi="Consolas" w:cs="Times New Roman"/>
          <w:color w:val="D4D4D4"/>
          <w:sz w:val="24"/>
          <w:szCs w:val="24"/>
          <w:lang w:eastAsia="en-IN"/>
        </w:rPr>
      </w:pPr>
      <w:r w:rsidRPr="005F7892">
        <w:rPr>
          <w:rFonts w:ascii="Consolas" w:eastAsia="Times New Roman" w:hAnsi="Consolas" w:cs="Times New Roman"/>
          <w:color w:val="D4D4D4"/>
          <w:sz w:val="24"/>
          <w:szCs w:val="24"/>
          <w:lang w:eastAsia="en-IN"/>
        </w:rPr>
        <w:t>    </w:t>
      </w:r>
      <w:r w:rsidRPr="005F7892">
        <w:rPr>
          <w:rFonts w:ascii="Consolas" w:eastAsia="Times New Roman" w:hAnsi="Consolas" w:cs="Times New Roman"/>
          <w:color w:val="C586C0"/>
          <w:sz w:val="24"/>
          <w:szCs w:val="24"/>
          <w:lang w:eastAsia="en-IN"/>
        </w:rPr>
        <w:t>return</w:t>
      </w:r>
      <w:r w:rsidRPr="005F7892">
        <w:rPr>
          <w:rFonts w:ascii="Consolas" w:eastAsia="Times New Roman" w:hAnsi="Consolas" w:cs="Times New Roman"/>
          <w:color w:val="D4D4D4"/>
          <w:sz w:val="24"/>
          <w:szCs w:val="24"/>
          <w:lang w:eastAsia="en-IN"/>
        </w:rPr>
        <w:t> a**</w:t>
      </w:r>
      <w:r w:rsidRPr="005F7892">
        <w:rPr>
          <w:rFonts w:ascii="Consolas" w:eastAsia="Times New Roman" w:hAnsi="Consolas" w:cs="Times New Roman"/>
          <w:color w:val="B5CEA8"/>
          <w:sz w:val="24"/>
          <w:szCs w:val="24"/>
          <w:lang w:eastAsia="en-IN"/>
        </w:rPr>
        <w:t>2</w:t>
      </w:r>
    </w:p>
    <w:p w:rsidR="005F7892" w:rsidRPr="005F7892" w:rsidRDefault="005F7892" w:rsidP="005F7892">
      <w:pPr>
        <w:shd w:val="clear" w:color="auto" w:fill="1E1E1E"/>
        <w:spacing w:after="0" w:line="330" w:lineRule="atLeast"/>
        <w:rPr>
          <w:rFonts w:ascii="Consolas" w:eastAsia="Times New Roman" w:hAnsi="Consolas" w:cs="Times New Roman"/>
          <w:color w:val="D4D4D4"/>
          <w:sz w:val="24"/>
          <w:szCs w:val="24"/>
          <w:lang w:eastAsia="en-IN"/>
        </w:rPr>
      </w:pPr>
    </w:p>
    <w:p w:rsidR="005F7892" w:rsidRPr="005F7892" w:rsidRDefault="005F7892" w:rsidP="005F7892">
      <w:pPr>
        <w:shd w:val="clear" w:color="auto" w:fill="1E1E1E"/>
        <w:spacing w:after="0" w:line="330" w:lineRule="atLeast"/>
        <w:rPr>
          <w:rFonts w:ascii="Consolas" w:eastAsia="Times New Roman" w:hAnsi="Consolas" w:cs="Times New Roman"/>
          <w:color w:val="D4D4D4"/>
          <w:sz w:val="24"/>
          <w:szCs w:val="24"/>
          <w:lang w:eastAsia="en-IN"/>
        </w:rPr>
      </w:pPr>
      <w:r w:rsidRPr="005F7892">
        <w:rPr>
          <w:rFonts w:ascii="Consolas" w:eastAsia="Times New Roman" w:hAnsi="Consolas" w:cs="Times New Roman"/>
          <w:color w:val="D4D4D4"/>
          <w:sz w:val="24"/>
          <w:szCs w:val="24"/>
          <w:lang w:eastAsia="en-IN"/>
        </w:rPr>
        <w:t>list1 = [</w:t>
      </w:r>
      <w:r w:rsidRPr="005F7892">
        <w:rPr>
          <w:rFonts w:ascii="Consolas" w:eastAsia="Times New Roman" w:hAnsi="Consolas" w:cs="Times New Roman"/>
          <w:color w:val="B5CEA8"/>
          <w:sz w:val="24"/>
          <w:szCs w:val="24"/>
          <w:lang w:eastAsia="en-IN"/>
        </w:rPr>
        <w:t>1</w:t>
      </w:r>
      <w:r w:rsidRPr="005F7892">
        <w:rPr>
          <w:rFonts w:ascii="Consolas" w:eastAsia="Times New Roman" w:hAnsi="Consolas" w:cs="Times New Roman"/>
          <w:color w:val="D4D4D4"/>
          <w:sz w:val="24"/>
          <w:szCs w:val="24"/>
          <w:lang w:eastAsia="en-IN"/>
        </w:rPr>
        <w:t>,</w:t>
      </w:r>
      <w:r w:rsidRPr="005F7892">
        <w:rPr>
          <w:rFonts w:ascii="Consolas" w:eastAsia="Times New Roman" w:hAnsi="Consolas" w:cs="Times New Roman"/>
          <w:color w:val="B5CEA8"/>
          <w:sz w:val="24"/>
          <w:szCs w:val="24"/>
          <w:lang w:eastAsia="en-IN"/>
        </w:rPr>
        <w:t>2</w:t>
      </w:r>
      <w:r w:rsidRPr="005F7892">
        <w:rPr>
          <w:rFonts w:ascii="Consolas" w:eastAsia="Times New Roman" w:hAnsi="Consolas" w:cs="Times New Roman"/>
          <w:color w:val="D4D4D4"/>
          <w:sz w:val="24"/>
          <w:szCs w:val="24"/>
          <w:lang w:eastAsia="en-IN"/>
        </w:rPr>
        <w:t>,</w:t>
      </w:r>
      <w:r w:rsidRPr="005F7892">
        <w:rPr>
          <w:rFonts w:ascii="Consolas" w:eastAsia="Times New Roman" w:hAnsi="Consolas" w:cs="Times New Roman"/>
          <w:color w:val="B5CEA8"/>
          <w:sz w:val="24"/>
          <w:szCs w:val="24"/>
          <w:lang w:eastAsia="en-IN"/>
        </w:rPr>
        <w:t>3</w:t>
      </w:r>
      <w:r w:rsidRPr="005F7892">
        <w:rPr>
          <w:rFonts w:ascii="Consolas" w:eastAsia="Times New Roman" w:hAnsi="Consolas" w:cs="Times New Roman"/>
          <w:color w:val="D4D4D4"/>
          <w:sz w:val="24"/>
          <w:szCs w:val="24"/>
          <w:lang w:eastAsia="en-IN"/>
        </w:rPr>
        <w:t>,</w:t>
      </w:r>
      <w:r w:rsidRPr="005F7892">
        <w:rPr>
          <w:rFonts w:ascii="Consolas" w:eastAsia="Times New Roman" w:hAnsi="Consolas" w:cs="Times New Roman"/>
          <w:color w:val="B5CEA8"/>
          <w:sz w:val="24"/>
          <w:szCs w:val="24"/>
          <w:lang w:eastAsia="en-IN"/>
        </w:rPr>
        <w:t>4</w:t>
      </w:r>
      <w:r w:rsidRPr="005F7892">
        <w:rPr>
          <w:rFonts w:ascii="Consolas" w:eastAsia="Times New Roman" w:hAnsi="Consolas" w:cs="Times New Roman"/>
          <w:color w:val="D4D4D4"/>
          <w:sz w:val="24"/>
          <w:szCs w:val="24"/>
          <w:lang w:eastAsia="en-IN"/>
        </w:rPr>
        <w:t>]</w:t>
      </w:r>
    </w:p>
    <w:p w:rsidR="005F7892" w:rsidRPr="005F7892" w:rsidRDefault="005F7892" w:rsidP="005F7892">
      <w:pPr>
        <w:shd w:val="clear" w:color="auto" w:fill="1E1E1E"/>
        <w:spacing w:after="0" w:line="330" w:lineRule="atLeast"/>
        <w:rPr>
          <w:rFonts w:ascii="Consolas" w:eastAsia="Times New Roman" w:hAnsi="Consolas" w:cs="Times New Roman"/>
          <w:color w:val="D4D4D4"/>
          <w:sz w:val="24"/>
          <w:szCs w:val="24"/>
          <w:lang w:eastAsia="en-IN"/>
        </w:rPr>
      </w:pPr>
      <w:r w:rsidRPr="005F7892">
        <w:rPr>
          <w:rFonts w:ascii="Consolas" w:eastAsia="Times New Roman" w:hAnsi="Consolas" w:cs="Times New Roman"/>
          <w:color w:val="6A9955"/>
          <w:sz w:val="24"/>
          <w:szCs w:val="24"/>
          <w:lang w:eastAsia="en-IN"/>
        </w:rPr>
        <w:t># We can also use the lambda expression in it:</w:t>
      </w:r>
    </w:p>
    <w:p w:rsidR="005F7892" w:rsidRPr="005F7892" w:rsidRDefault="005F7892" w:rsidP="005F7892">
      <w:pPr>
        <w:shd w:val="clear" w:color="auto" w:fill="1E1E1E"/>
        <w:spacing w:after="0" w:line="330" w:lineRule="atLeast"/>
        <w:rPr>
          <w:rFonts w:ascii="Consolas" w:eastAsia="Times New Roman" w:hAnsi="Consolas" w:cs="Times New Roman"/>
          <w:color w:val="D4D4D4"/>
          <w:sz w:val="24"/>
          <w:szCs w:val="24"/>
          <w:lang w:eastAsia="en-IN"/>
        </w:rPr>
      </w:pPr>
    </w:p>
    <w:p w:rsidR="005F7892" w:rsidRPr="005F7892" w:rsidRDefault="005F7892" w:rsidP="005F7892">
      <w:pPr>
        <w:shd w:val="clear" w:color="auto" w:fill="1E1E1E"/>
        <w:spacing w:after="0" w:line="330" w:lineRule="atLeast"/>
        <w:rPr>
          <w:rFonts w:ascii="Consolas" w:eastAsia="Times New Roman" w:hAnsi="Consolas" w:cs="Times New Roman"/>
          <w:color w:val="D4D4D4"/>
          <w:sz w:val="24"/>
          <w:szCs w:val="24"/>
          <w:lang w:eastAsia="en-IN"/>
        </w:rPr>
      </w:pPr>
      <w:r w:rsidRPr="005F7892">
        <w:rPr>
          <w:rFonts w:ascii="Consolas" w:eastAsia="Times New Roman" w:hAnsi="Consolas" w:cs="Times New Roman"/>
          <w:color w:val="6A9955"/>
          <w:sz w:val="24"/>
          <w:szCs w:val="24"/>
          <w:lang w:eastAsia="en-IN"/>
        </w:rPr>
        <w:t># We can also use the list comprehension to define the list:</w:t>
      </w:r>
    </w:p>
    <w:p w:rsidR="005F7892" w:rsidRPr="005F7892" w:rsidRDefault="005F7892" w:rsidP="005F7892">
      <w:pPr>
        <w:shd w:val="clear" w:color="auto" w:fill="1E1E1E"/>
        <w:spacing w:after="240" w:line="330" w:lineRule="atLeast"/>
        <w:rPr>
          <w:rFonts w:ascii="Consolas" w:eastAsia="Times New Roman" w:hAnsi="Consolas" w:cs="Times New Roman"/>
          <w:color w:val="D4D4D4"/>
          <w:sz w:val="24"/>
          <w:szCs w:val="24"/>
          <w:lang w:eastAsia="en-IN"/>
        </w:rPr>
      </w:pPr>
    </w:p>
    <w:p w:rsidR="005F7892" w:rsidRPr="005F7892" w:rsidRDefault="005F7892" w:rsidP="005F7892">
      <w:pPr>
        <w:shd w:val="clear" w:color="auto" w:fill="1E1E1E"/>
        <w:spacing w:after="0" w:line="330" w:lineRule="atLeast"/>
        <w:rPr>
          <w:rFonts w:ascii="Consolas" w:eastAsia="Times New Roman" w:hAnsi="Consolas" w:cs="Times New Roman"/>
          <w:color w:val="D4D4D4"/>
          <w:sz w:val="24"/>
          <w:szCs w:val="24"/>
          <w:lang w:eastAsia="en-IN"/>
        </w:rPr>
      </w:pPr>
      <w:r w:rsidRPr="005F7892">
        <w:rPr>
          <w:rFonts w:ascii="Consolas" w:eastAsia="Times New Roman" w:hAnsi="Consolas" w:cs="Times New Roman"/>
          <w:color w:val="569CD6"/>
          <w:sz w:val="24"/>
          <w:szCs w:val="24"/>
          <w:lang w:eastAsia="en-IN"/>
        </w:rPr>
        <w:t>def</w:t>
      </w:r>
      <w:r w:rsidRPr="005F7892">
        <w:rPr>
          <w:rFonts w:ascii="Consolas" w:eastAsia="Times New Roman" w:hAnsi="Consolas" w:cs="Times New Roman"/>
          <w:color w:val="D4D4D4"/>
          <w:sz w:val="24"/>
          <w:szCs w:val="24"/>
          <w:lang w:eastAsia="en-IN"/>
        </w:rPr>
        <w:t> </w:t>
      </w:r>
      <w:r w:rsidRPr="005F7892">
        <w:rPr>
          <w:rFonts w:ascii="Consolas" w:eastAsia="Times New Roman" w:hAnsi="Consolas" w:cs="Times New Roman"/>
          <w:color w:val="DCDCAA"/>
          <w:sz w:val="24"/>
          <w:szCs w:val="24"/>
          <w:lang w:eastAsia="en-IN"/>
        </w:rPr>
        <w:t>my_map2</w:t>
      </w:r>
      <w:r w:rsidRPr="005F7892">
        <w:rPr>
          <w:rFonts w:ascii="Consolas" w:eastAsia="Times New Roman" w:hAnsi="Consolas" w:cs="Times New Roman"/>
          <w:color w:val="D4D4D4"/>
          <w:sz w:val="24"/>
          <w:szCs w:val="24"/>
          <w:lang w:eastAsia="en-IN"/>
        </w:rPr>
        <w:t>(</w:t>
      </w:r>
      <w:r w:rsidRPr="005F7892">
        <w:rPr>
          <w:rFonts w:ascii="Consolas" w:eastAsia="Times New Roman" w:hAnsi="Consolas" w:cs="Times New Roman"/>
          <w:color w:val="9CDCFE"/>
          <w:sz w:val="24"/>
          <w:szCs w:val="24"/>
          <w:lang w:eastAsia="en-IN"/>
        </w:rPr>
        <w:t>func</w:t>
      </w:r>
      <w:r w:rsidRPr="005F7892">
        <w:rPr>
          <w:rFonts w:ascii="Consolas" w:eastAsia="Times New Roman" w:hAnsi="Consolas" w:cs="Times New Roman"/>
          <w:color w:val="D4D4D4"/>
          <w:sz w:val="24"/>
          <w:szCs w:val="24"/>
          <w:lang w:eastAsia="en-IN"/>
        </w:rPr>
        <w:t>, </w:t>
      </w:r>
      <w:r w:rsidRPr="005F7892">
        <w:rPr>
          <w:rFonts w:ascii="Consolas" w:eastAsia="Times New Roman" w:hAnsi="Consolas" w:cs="Times New Roman"/>
          <w:color w:val="9CDCFE"/>
          <w:sz w:val="24"/>
          <w:szCs w:val="24"/>
          <w:lang w:eastAsia="en-IN"/>
        </w:rPr>
        <w:t>l</w:t>
      </w:r>
      <w:r w:rsidRPr="005F7892">
        <w:rPr>
          <w:rFonts w:ascii="Consolas" w:eastAsia="Times New Roman" w:hAnsi="Consolas" w:cs="Times New Roman"/>
          <w:color w:val="D4D4D4"/>
          <w:sz w:val="24"/>
          <w:szCs w:val="24"/>
          <w:lang w:eastAsia="en-IN"/>
        </w:rPr>
        <w:t>):</w:t>
      </w:r>
    </w:p>
    <w:p w:rsidR="005F7892" w:rsidRPr="005F7892" w:rsidRDefault="005F7892" w:rsidP="005F7892">
      <w:pPr>
        <w:shd w:val="clear" w:color="auto" w:fill="1E1E1E"/>
        <w:spacing w:after="0" w:line="330" w:lineRule="atLeast"/>
        <w:rPr>
          <w:rFonts w:ascii="Consolas" w:eastAsia="Times New Roman" w:hAnsi="Consolas" w:cs="Times New Roman"/>
          <w:color w:val="D4D4D4"/>
          <w:sz w:val="24"/>
          <w:szCs w:val="24"/>
          <w:lang w:eastAsia="en-IN"/>
        </w:rPr>
      </w:pPr>
      <w:r w:rsidRPr="005F7892">
        <w:rPr>
          <w:rFonts w:ascii="Consolas" w:eastAsia="Times New Roman" w:hAnsi="Consolas" w:cs="Times New Roman"/>
          <w:color w:val="D4D4D4"/>
          <w:sz w:val="24"/>
          <w:szCs w:val="24"/>
          <w:lang w:eastAsia="en-IN"/>
        </w:rPr>
        <w:t>    </w:t>
      </w:r>
      <w:r w:rsidRPr="005F7892">
        <w:rPr>
          <w:rFonts w:ascii="Consolas" w:eastAsia="Times New Roman" w:hAnsi="Consolas" w:cs="Times New Roman"/>
          <w:color w:val="C586C0"/>
          <w:sz w:val="24"/>
          <w:szCs w:val="24"/>
          <w:lang w:eastAsia="en-IN"/>
        </w:rPr>
        <w:t>return</w:t>
      </w:r>
      <w:r w:rsidRPr="005F7892">
        <w:rPr>
          <w:rFonts w:ascii="Consolas" w:eastAsia="Times New Roman" w:hAnsi="Consolas" w:cs="Times New Roman"/>
          <w:color w:val="D4D4D4"/>
          <w:sz w:val="24"/>
          <w:szCs w:val="24"/>
          <w:lang w:eastAsia="en-IN"/>
        </w:rPr>
        <w:t> [func(i) </w:t>
      </w:r>
      <w:r w:rsidRPr="005F7892">
        <w:rPr>
          <w:rFonts w:ascii="Consolas" w:eastAsia="Times New Roman" w:hAnsi="Consolas" w:cs="Times New Roman"/>
          <w:color w:val="C586C0"/>
          <w:sz w:val="24"/>
          <w:szCs w:val="24"/>
          <w:lang w:eastAsia="en-IN"/>
        </w:rPr>
        <w:t>for</w:t>
      </w:r>
      <w:r w:rsidRPr="005F7892">
        <w:rPr>
          <w:rFonts w:ascii="Consolas" w:eastAsia="Times New Roman" w:hAnsi="Consolas" w:cs="Times New Roman"/>
          <w:color w:val="D4D4D4"/>
          <w:sz w:val="24"/>
          <w:szCs w:val="24"/>
          <w:lang w:eastAsia="en-IN"/>
        </w:rPr>
        <w:t> i </w:t>
      </w:r>
      <w:r w:rsidRPr="005F7892">
        <w:rPr>
          <w:rFonts w:ascii="Consolas" w:eastAsia="Times New Roman" w:hAnsi="Consolas" w:cs="Times New Roman"/>
          <w:color w:val="C586C0"/>
          <w:sz w:val="24"/>
          <w:szCs w:val="24"/>
          <w:lang w:eastAsia="en-IN"/>
        </w:rPr>
        <w:t>in</w:t>
      </w:r>
      <w:r w:rsidRPr="005F7892">
        <w:rPr>
          <w:rFonts w:ascii="Consolas" w:eastAsia="Times New Roman" w:hAnsi="Consolas" w:cs="Times New Roman"/>
          <w:color w:val="D4D4D4"/>
          <w:sz w:val="24"/>
          <w:szCs w:val="24"/>
          <w:lang w:eastAsia="en-IN"/>
        </w:rPr>
        <w:t> l] </w:t>
      </w:r>
      <w:r w:rsidRPr="005F7892">
        <w:rPr>
          <w:rFonts w:ascii="Consolas" w:eastAsia="Times New Roman" w:hAnsi="Consolas" w:cs="Times New Roman"/>
          <w:color w:val="6A9955"/>
          <w:sz w:val="24"/>
          <w:szCs w:val="24"/>
          <w:lang w:eastAsia="en-IN"/>
        </w:rPr>
        <w:t># this return statement is using the list comprehension</w:t>
      </w:r>
    </w:p>
    <w:p w:rsidR="005F7892" w:rsidRPr="005F7892" w:rsidRDefault="005F7892" w:rsidP="005F7892">
      <w:pPr>
        <w:shd w:val="clear" w:color="auto" w:fill="1E1E1E"/>
        <w:spacing w:after="240" w:line="330" w:lineRule="atLeast"/>
        <w:rPr>
          <w:rFonts w:ascii="Consolas" w:eastAsia="Times New Roman" w:hAnsi="Consolas" w:cs="Times New Roman"/>
          <w:color w:val="D4D4D4"/>
          <w:sz w:val="24"/>
          <w:szCs w:val="24"/>
          <w:lang w:eastAsia="en-IN"/>
        </w:rPr>
      </w:pPr>
    </w:p>
    <w:p w:rsidR="005F7892" w:rsidRPr="005F7892" w:rsidRDefault="005F7892" w:rsidP="005F7892">
      <w:pPr>
        <w:shd w:val="clear" w:color="auto" w:fill="1E1E1E"/>
        <w:spacing w:after="0" w:line="330" w:lineRule="atLeast"/>
        <w:rPr>
          <w:rFonts w:ascii="Consolas" w:eastAsia="Times New Roman" w:hAnsi="Consolas" w:cs="Times New Roman"/>
          <w:color w:val="D4D4D4"/>
          <w:sz w:val="24"/>
          <w:szCs w:val="24"/>
          <w:lang w:eastAsia="en-IN"/>
        </w:rPr>
      </w:pPr>
      <w:r w:rsidRPr="005F7892">
        <w:rPr>
          <w:rFonts w:ascii="Consolas" w:eastAsia="Times New Roman" w:hAnsi="Consolas" w:cs="Times New Roman"/>
          <w:color w:val="DCDCAA"/>
          <w:sz w:val="24"/>
          <w:szCs w:val="24"/>
          <w:lang w:eastAsia="en-IN"/>
        </w:rPr>
        <w:t>print</w:t>
      </w:r>
      <w:r w:rsidRPr="005F7892">
        <w:rPr>
          <w:rFonts w:ascii="Consolas" w:eastAsia="Times New Roman" w:hAnsi="Consolas" w:cs="Times New Roman"/>
          <w:color w:val="D4D4D4"/>
          <w:sz w:val="24"/>
          <w:szCs w:val="24"/>
          <w:lang w:eastAsia="en-IN"/>
        </w:rPr>
        <w:t>(my_map2(square, list1)) </w:t>
      </w:r>
    </w:p>
    <w:p w:rsidR="005F7892" w:rsidRPr="005F7892" w:rsidRDefault="005F7892" w:rsidP="005F7892">
      <w:pPr>
        <w:shd w:val="clear" w:color="auto" w:fill="1E1E1E"/>
        <w:spacing w:after="0" w:line="330" w:lineRule="atLeast"/>
        <w:rPr>
          <w:rFonts w:ascii="Consolas" w:eastAsia="Times New Roman" w:hAnsi="Consolas" w:cs="Times New Roman"/>
          <w:color w:val="D4D4D4"/>
          <w:sz w:val="24"/>
          <w:szCs w:val="24"/>
          <w:lang w:eastAsia="en-IN"/>
        </w:rPr>
      </w:pPr>
      <w:r w:rsidRPr="005F7892">
        <w:rPr>
          <w:rFonts w:ascii="Consolas" w:eastAsia="Times New Roman" w:hAnsi="Consolas" w:cs="Times New Roman"/>
          <w:color w:val="D4D4D4"/>
          <w:sz w:val="24"/>
          <w:szCs w:val="24"/>
          <w:lang w:eastAsia="en-IN"/>
        </w:rPr>
        <w:lastRenderedPageBreak/>
        <w:t> </w:t>
      </w:r>
    </w:p>
    <w:p w:rsidR="005F7892" w:rsidRPr="005F7892" w:rsidRDefault="005F7892" w:rsidP="005F7892">
      <w:pPr>
        <w:shd w:val="clear" w:color="auto" w:fill="1E1E1E"/>
        <w:spacing w:after="0" w:line="330" w:lineRule="atLeast"/>
        <w:rPr>
          <w:rFonts w:ascii="Consolas" w:eastAsia="Times New Roman" w:hAnsi="Consolas" w:cs="Times New Roman"/>
          <w:color w:val="D4D4D4"/>
          <w:sz w:val="24"/>
          <w:szCs w:val="24"/>
          <w:lang w:eastAsia="en-IN"/>
        </w:rPr>
      </w:pPr>
      <w:r w:rsidRPr="005F7892">
        <w:rPr>
          <w:rFonts w:ascii="Consolas" w:eastAsia="Times New Roman" w:hAnsi="Consolas" w:cs="Times New Roman"/>
          <w:color w:val="DCDCAA"/>
          <w:sz w:val="24"/>
          <w:szCs w:val="24"/>
          <w:lang w:eastAsia="en-IN"/>
        </w:rPr>
        <w:t>print</w:t>
      </w:r>
      <w:r w:rsidRPr="005F7892">
        <w:rPr>
          <w:rFonts w:ascii="Consolas" w:eastAsia="Times New Roman" w:hAnsi="Consolas" w:cs="Times New Roman"/>
          <w:color w:val="D4D4D4"/>
          <w:sz w:val="24"/>
          <w:szCs w:val="24"/>
          <w:lang w:eastAsia="en-IN"/>
        </w:rPr>
        <w:t>(my_map(square, list1))  </w:t>
      </w:r>
    </w:p>
    <w:p w:rsidR="005F7892" w:rsidRPr="005F7892" w:rsidRDefault="005F7892" w:rsidP="005F7892">
      <w:pPr>
        <w:shd w:val="clear" w:color="auto" w:fill="1E1E1E"/>
        <w:spacing w:after="0" w:line="330" w:lineRule="atLeast"/>
        <w:rPr>
          <w:rFonts w:ascii="Consolas" w:eastAsia="Times New Roman" w:hAnsi="Consolas" w:cs="Times New Roman"/>
          <w:color w:val="D4D4D4"/>
          <w:sz w:val="24"/>
          <w:szCs w:val="24"/>
          <w:lang w:eastAsia="en-IN"/>
        </w:rPr>
      </w:pPr>
    </w:p>
    <w:p w:rsidR="005F7892" w:rsidRPr="005F7892" w:rsidRDefault="005F7892" w:rsidP="005F7892">
      <w:pPr>
        <w:shd w:val="clear" w:color="auto" w:fill="1E1E1E"/>
        <w:spacing w:after="0" w:line="330" w:lineRule="atLeast"/>
        <w:rPr>
          <w:rFonts w:ascii="Consolas" w:eastAsia="Times New Roman" w:hAnsi="Consolas" w:cs="Times New Roman"/>
          <w:color w:val="D4D4D4"/>
          <w:sz w:val="24"/>
          <w:szCs w:val="24"/>
          <w:lang w:eastAsia="en-IN"/>
        </w:rPr>
      </w:pPr>
      <w:r w:rsidRPr="005F7892">
        <w:rPr>
          <w:rFonts w:ascii="Consolas" w:eastAsia="Times New Roman" w:hAnsi="Consolas" w:cs="Times New Roman"/>
          <w:color w:val="DCDCAA"/>
          <w:sz w:val="24"/>
          <w:szCs w:val="24"/>
          <w:lang w:eastAsia="en-IN"/>
        </w:rPr>
        <w:t>print</w:t>
      </w:r>
      <w:r w:rsidRPr="005F7892">
        <w:rPr>
          <w:rFonts w:ascii="Consolas" w:eastAsia="Times New Roman" w:hAnsi="Consolas" w:cs="Times New Roman"/>
          <w:color w:val="D4D4D4"/>
          <w:sz w:val="24"/>
          <w:szCs w:val="24"/>
          <w:lang w:eastAsia="en-IN"/>
        </w:rPr>
        <w:t>(my_map(</w:t>
      </w:r>
      <w:r w:rsidRPr="005F7892">
        <w:rPr>
          <w:rFonts w:ascii="Consolas" w:eastAsia="Times New Roman" w:hAnsi="Consolas" w:cs="Times New Roman"/>
          <w:color w:val="569CD6"/>
          <w:sz w:val="24"/>
          <w:szCs w:val="24"/>
          <w:lang w:eastAsia="en-IN"/>
        </w:rPr>
        <w:t>lambda</w:t>
      </w:r>
      <w:r w:rsidRPr="005F7892">
        <w:rPr>
          <w:rFonts w:ascii="Consolas" w:eastAsia="Times New Roman" w:hAnsi="Consolas" w:cs="Times New Roman"/>
          <w:color w:val="D4D4D4"/>
          <w:sz w:val="24"/>
          <w:szCs w:val="24"/>
          <w:lang w:eastAsia="en-IN"/>
        </w:rPr>
        <w:t> </w:t>
      </w:r>
      <w:r w:rsidRPr="005F7892">
        <w:rPr>
          <w:rFonts w:ascii="Consolas" w:eastAsia="Times New Roman" w:hAnsi="Consolas" w:cs="Times New Roman"/>
          <w:color w:val="9CDCFE"/>
          <w:sz w:val="24"/>
          <w:szCs w:val="24"/>
          <w:lang w:eastAsia="en-IN"/>
        </w:rPr>
        <w:t>a</w:t>
      </w:r>
      <w:r w:rsidRPr="005F7892">
        <w:rPr>
          <w:rFonts w:ascii="Consolas" w:eastAsia="Times New Roman" w:hAnsi="Consolas" w:cs="Times New Roman"/>
          <w:color w:val="D4D4D4"/>
          <w:sz w:val="24"/>
          <w:szCs w:val="24"/>
          <w:lang w:eastAsia="en-IN"/>
        </w:rPr>
        <w:t> : a**</w:t>
      </w:r>
      <w:r w:rsidRPr="005F7892">
        <w:rPr>
          <w:rFonts w:ascii="Consolas" w:eastAsia="Times New Roman" w:hAnsi="Consolas" w:cs="Times New Roman"/>
          <w:color w:val="B5CEA8"/>
          <w:sz w:val="24"/>
          <w:szCs w:val="24"/>
          <w:lang w:eastAsia="en-IN"/>
        </w:rPr>
        <w:t>3</w:t>
      </w:r>
      <w:r w:rsidRPr="005F7892">
        <w:rPr>
          <w:rFonts w:ascii="Consolas" w:eastAsia="Times New Roman" w:hAnsi="Consolas" w:cs="Times New Roman"/>
          <w:color w:val="D4D4D4"/>
          <w:sz w:val="24"/>
          <w:szCs w:val="24"/>
          <w:lang w:eastAsia="en-IN"/>
        </w:rPr>
        <w:t>, list1)) </w:t>
      </w:r>
      <w:r w:rsidRPr="005F7892">
        <w:rPr>
          <w:rFonts w:ascii="Consolas" w:eastAsia="Times New Roman" w:hAnsi="Consolas" w:cs="Times New Roman"/>
          <w:color w:val="6A9955"/>
          <w:sz w:val="24"/>
          <w:szCs w:val="24"/>
          <w:lang w:eastAsia="en-IN"/>
        </w:rPr>
        <w:t>#here lambda is working same as the square funcion was doing in the My_map function</w:t>
      </w:r>
    </w:p>
    <w:p w:rsidR="005F7892" w:rsidRPr="005F7892" w:rsidRDefault="005F7892" w:rsidP="005F7892">
      <w:pPr>
        <w:shd w:val="clear" w:color="auto" w:fill="1E1E1E"/>
        <w:spacing w:after="240" w:line="330" w:lineRule="atLeast"/>
        <w:rPr>
          <w:rFonts w:ascii="Consolas" w:eastAsia="Times New Roman" w:hAnsi="Consolas" w:cs="Times New Roman"/>
          <w:color w:val="D4D4D4"/>
          <w:sz w:val="24"/>
          <w:szCs w:val="24"/>
          <w:lang w:eastAsia="en-IN"/>
        </w:rPr>
      </w:pPr>
      <w:r w:rsidRPr="005F7892">
        <w:rPr>
          <w:rFonts w:ascii="Consolas" w:eastAsia="Times New Roman" w:hAnsi="Consolas" w:cs="Times New Roman"/>
          <w:color w:val="D4D4D4"/>
          <w:sz w:val="24"/>
          <w:szCs w:val="24"/>
          <w:lang w:eastAsia="en-IN"/>
        </w:rPr>
        <w:br/>
      </w:r>
    </w:p>
    <w:p w:rsidR="005F7892" w:rsidRDefault="005F7892" w:rsidP="00BD6B24">
      <w:pPr>
        <w:rPr>
          <w:sz w:val="28"/>
          <w:szCs w:val="24"/>
        </w:rPr>
      </w:pPr>
    </w:p>
    <w:p w:rsidR="005F7892" w:rsidRPr="005F7892" w:rsidRDefault="00283BDD" w:rsidP="005F7892">
      <w:pPr>
        <w:rPr>
          <w:sz w:val="28"/>
          <w:szCs w:val="24"/>
        </w:rPr>
      </w:pPr>
      <w:r>
        <w:rPr>
          <w:sz w:val="28"/>
          <w:szCs w:val="24"/>
        </w:rPr>
        <w:t xml:space="preserve">this will give the output as: </w:t>
      </w:r>
      <w:r w:rsidR="005F7892" w:rsidRPr="005F7892">
        <w:rPr>
          <w:sz w:val="28"/>
          <w:szCs w:val="24"/>
        </w:rPr>
        <w:t>[1, 4, 9, 16]</w:t>
      </w:r>
    </w:p>
    <w:p w:rsidR="005F7892" w:rsidRPr="005F7892" w:rsidRDefault="005F7892" w:rsidP="005F7892">
      <w:pPr>
        <w:rPr>
          <w:sz w:val="28"/>
          <w:szCs w:val="24"/>
        </w:rPr>
      </w:pPr>
      <w:r w:rsidRPr="005F7892">
        <w:rPr>
          <w:sz w:val="28"/>
          <w:szCs w:val="24"/>
        </w:rPr>
        <w:t>[1, 4, 9, 16]</w:t>
      </w:r>
    </w:p>
    <w:p w:rsidR="00283BDD" w:rsidRDefault="005F7892" w:rsidP="005F7892">
      <w:pPr>
        <w:rPr>
          <w:sz w:val="28"/>
          <w:szCs w:val="24"/>
        </w:rPr>
      </w:pPr>
      <w:r w:rsidRPr="005F7892">
        <w:rPr>
          <w:sz w:val="28"/>
          <w:szCs w:val="24"/>
        </w:rPr>
        <w:t>[1, 8, 27, 64]</w:t>
      </w:r>
    </w:p>
    <w:p w:rsidR="00BD6B24" w:rsidRDefault="00BD6B24" w:rsidP="00BD6B24">
      <w:pPr>
        <w:rPr>
          <w:sz w:val="28"/>
          <w:szCs w:val="24"/>
        </w:rPr>
      </w:pPr>
    </w:p>
    <w:p w:rsidR="00515FC7" w:rsidRDefault="00515FC7" w:rsidP="00BD6B24">
      <w:pPr>
        <w:rPr>
          <w:sz w:val="28"/>
          <w:szCs w:val="24"/>
        </w:rPr>
      </w:pPr>
      <w:r>
        <w:rPr>
          <w:sz w:val="28"/>
          <w:szCs w:val="24"/>
        </w:rPr>
        <w:t>How to return the function from the function?</w:t>
      </w:r>
    </w:p>
    <w:p w:rsidR="00A119E5" w:rsidRPr="00A119E5" w:rsidRDefault="00A119E5" w:rsidP="00A119E5">
      <w:pPr>
        <w:shd w:val="clear" w:color="auto" w:fill="1E1E1E"/>
        <w:spacing w:after="0" w:line="330" w:lineRule="atLeast"/>
        <w:rPr>
          <w:rFonts w:ascii="Consolas" w:eastAsia="Times New Roman" w:hAnsi="Consolas" w:cs="Times New Roman"/>
          <w:color w:val="D4D4D4"/>
          <w:sz w:val="24"/>
          <w:szCs w:val="24"/>
          <w:lang w:eastAsia="en-IN"/>
        </w:rPr>
      </w:pPr>
      <w:r w:rsidRPr="00A119E5">
        <w:rPr>
          <w:rFonts w:ascii="Consolas" w:eastAsia="Times New Roman" w:hAnsi="Consolas" w:cs="Times New Roman"/>
          <w:color w:val="569CD6"/>
          <w:sz w:val="24"/>
          <w:szCs w:val="24"/>
          <w:lang w:eastAsia="en-IN"/>
        </w:rPr>
        <w:t>def</w:t>
      </w:r>
      <w:r w:rsidRPr="00A119E5">
        <w:rPr>
          <w:rFonts w:ascii="Consolas" w:eastAsia="Times New Roman" w:hAnsi="Consolas" w:cs="Times New Roman"/>
          <w:color w:val="D4D4D4"/>
          <w:sz w:val="24"/>
          <w:szCs w:val="24"/>
          <w:lang w:eastAsia="en-IN"/>
        </w:rPr>
        <w:t> </w:t>
      </w:r>
      <w:r w:rsidRPr="00A119E5">
        <w:rPr>
          <w:rFonts w:ascii="Consolas" w:eastAsia="Times New Roman" w:hAnsi="Consolas" w:cs="Times New Roman"/>
          <w:color w:val="DCDCAA"/>
          <w:sz w:val="24"/>
          <w:szCs w:val="24"/>
          <w:lang w:eastAsia="en-IN"/>
        </w:rPr>
        <w:t>square</w:t>
      </w:r>
      <w:r w:rsidRPr="00A119E5">
        <w:rPr>
          <w:rFonts w:ascii="Consolas" w:eastAsia="Times New Roman" w:hAnsi="Consolas" w:cs="Times New Roman"/>
          <w:color w:val="D4D4D4"/>
          <w:sz w:val="24"/>
          <w:szCs w:val="24"/>
          <w:lang w:eastAsia="en-IN"/>
        </w:rPr>
        <w:t>(</w:t>
      </w:r>
      <w:r w:rsidRPr="00A119E5">
        <w:rPr>
          <w:rFonts w:ascii="Consolas" w:eastAsia="Times New Roman" w:hAnsi="Consolas" w:cs="Times New Roman"/>
          <w:color w:val="9CDCFE"/>
          <w:sz w:val="24"/>
          <w:szCs w:val="24"/>
          <w:lang w:eastAsia="en-IN"/>
        </w:rPr>
        <w:t>a</w:t>
      </w:r>
      <w:r w:rsidRPr="00A119E5">
        <w:rPr>
          <w:rFonts w:ascii="Consolas" w:eastAsia="Times New Roman" w:hAnsi="Consolas" w:cs="Times New Roman"/>
          <w:color w:val="D4D4D4"/>
          <w:sz w:val="24"/>
          <w:szCs w:val="24"/>
          <w:lang w:eastAsia="en-IN"/>
        </w:rPr>
        <w:t>):</w:t>
      </w:r>
    </w:p>
    <w:p w:rsidR="00A119E5" w:rsidRPr="00A119E5" w:rsidRDefault="00A119E5" w:rsidP="00A119E5">
      <w:pPr>
        <w:shd w:val="clear" w:color="auto" w:fill="1E1E1E"/>
        <w:spacing w:after="0" w:line="330" w:lineRule="atLeast"/>
        <w:rPr>
          <w:rFonts w:ascii="Consolas" w:eastAsia="Times New Roman" w:hAnsi="Consolas" w:cs="Times New Roman"/>
          <w:color w:val="D4D4D4"/>
          <w:sz w:val="24"/>
          <w:szCs w:val="24"/>
          <w:lang w:eastAsia="en-IN"/>
        </w:rPr>
      </w:pPr>
      <w:r w:rsidRPr="00A119E5">
        <w:rPr>
          <w:rFonts w:ascii="Consolas" w:eastAsia="Times New Roman" w:hAnsi="Consolas" w:cs="Times New Roman"/>
          <w:color w:val="D4D4D4"/>
          <w:sz w:val="24"/>
          <w:szCs w:val="24"/>
          <w:lang w:eastAsia="en-IN"/>
        </w:rPr>
        <w:t>    </w:t>
      </w:r>
      <w:r w:rsidRPr="00A119E5">
        <w:rPr>
          <w:rFonts w:ascii="Consolas" w:eastAsia="Times New Roman" w:hAnsi="Consolas" w:cs="Times New Roman"/>
          <w:color w:val="C586C0"/>
          <w:sz w:val="24"/>
          <w:szCs w:val="24"/>
          <w:lang w:eastAsia="en-IN"/>
        </w:rPr>
        <w:t>return</w:t>
      </w:r>
      <w:r w:rsidRPr="00A119E5">
        <w:rPr>
          <w:rFonts w:ascii="Consolas" w:eastAsia="Times New Roman" w:hAnsi="Consolas" w:cs="Times New Roman"/>
          <w:color w:val="D4D4D4"/>
          <w:sz w:val="24"/>
          <w:szCs w:val="24"/>
          <w:lang w:eastAsia="en-IN"/>
        </w:rPr>
        <w:t> a**</w:t>
      </w:r>
      <w:r w:rsidRPr="00A119E5">
        <w:rPr>
          <w:rFonts w:ascii="Consolas" w:eastAsia="Times New Roman" w:hAnsi="Consolas" w:cs="Times New Roman"/>
          <w:color w:val="B5CEA8"/>
          <w:sz w:val="24"/>
          <w:szCs w:val="24"/>
          <w:lang w:eastAsia="en-IN"/>
        </w:rPr>
        <w:t>2</w:t>
      </w:r>
      <w:r w:rsidRPr="00A119E5">
        <w:rPr>
          <w:rFonts w:ascii="Consolas" w:eastAsia="Times New Roman" w:hAnsi="Consolas" w:cs="Times New Roman"/>
          <w:color w:val="D4D4D4"/>
          <w:sz w:val="24"/>
          <w:szCs w:val="24"/>
          <w:lang w:eastAsia="en-IN"/>
        </w:rPr>
        <w:t>  </w:t>
      </w:r>
      <w:r w:rsidRPr="00A119E5">
        <w:rPr>
          <w:rFonts w:ascii="Consolas" w:eastAsia="Times New Roman" w:hAnsi="Consolas" w:cs="Times New Roman"/>
          <w:color w:val="6A9955"/>
          <w:sz w:val="24"/>
          <w:szCs w:val="24"/>
          <w:lang w:eastAsia="en-IN"/>
        </w:rPr>
        <w:t># here we are returning the value from the function </w:t>
      </w:r>
    </w:p>
    <w:p w:rsidR="00A119E5" w:rsidRPr="00A119E5" w:rsidRDefault="00A119E5" w:rsidP="00A119E5">
      <w:pPr>
        <w:shd w:val="clear" w:color="auto" w:fill="1E1E1E"/>
        <w:spacing w:after="0" w:line="330" w:lineRule="atLeast"/>
        <w:rPr>
          <w:rFonts w:ascii="Consolas" w:eastAsia="Times New Roman" w:hAnsi="Consolas" w:cs="Times New Roman"/>
          <w:color w:val="D4D4D4"/>
          <w:sz w:val="24"/>
          <w:szCs w:val="24"/>
          <w:lang w:eastAsia="en-IN"/>
        </w:rPr>
      </w:pPr>
    </w:p>
    <w:p w:rsidR="00A119E5" w:rsidRPr="00A119E5" w:rsidRDefault="00A119E5" w:rsidP="00A119E5">
      <w:pPr>
        <w:shd w:val="clear" w:color="auto" w:fill="1E1E1E"/>
        <w:spacing w:after="0" w:line="330" w:lineRule="atLeast"/>
        <w:rPr>
          <w:rFonts w:ascii="Consolas" w:eastAsia="Times New Roman" w:hAnsi="Consolas" w:cs="Times New Roman"/>
          <w:color w:val="D4D4D4"/>
          <w:sz w:val="24"/>
          <w:szCs w:val="24"/>
          <w:lang w:eastAsia="en-IN"/>
        </w:rPr>
      </w:pPr>
      <w:r w:rsidRPr="00A119E5">
        <w:rPr>
          <w:rFonts w:ascii="Consolas" w:eastAsia="Times New Roman" w:hAnsi="Consolas" w:cs="Times New Roman"/>
          <w:color w:val="6A9955"/>
          <w:sz w:val="24"/>
          <w:szCs w:val="24"/>
          <w:lang w:eastAsia="en-IN"/>
        </w:rPr>
        <w:t># Now we will learn how to return the value from the  function</w:t>
      </w:r>
    </w:p>
    <w:p w:rsidR="00A119E5" w:rsidRPr="00A119E5" w:rsidRDefault="00A119E5" w:rsidP="00A119E5">
      <w:pPr>
        <w:shd w:val="clear" w:color="auto" w:fill="1E1E1E"/>
        <w:spacing w:after="0" w:line="330" w:lineRule="atLeast"/>
        <w:rPr>
          <w:rFonts w:ascii="Consolas" w:eastAsia="Times New Roman" w:hAnsi="Consolas" w:cs="Times New Roman"/>
          <w:color w:val="D4D4D4"/>
          <w:sz w:val="24"/>
          <w:szCs w:val="24"/>
          <w:lang w:eastAsia="en-IN"/>
        </w:rPr>
      </w:pPr>
    </w:p>
    <w:p w:rsidR="00A119E5" w:rsidRPr="00A119E5" w:rsidRDefault="00A119E5" w:rsidP="00A119E5">
      <w:pPr>
        <w:shd w:val="clear" w:color="auto" w:fill="1E1E1E"/>
        <w:spacing w:after="0" w:line="330" w:lineRule="atLeast"/>
        <w:rPr>
          <w:rFonts w:ascii="Consolas" w:eastAsia="Times New Roman" w:hAnsi="Consolas" w:cs="Times New Roman"/>
          <w:color w:val="D4D4D4"/>
          <w:sz w:val="24"/>
          <w:szCs w:val="24"/>
          <w:lang w:eastAsia="en-IN"/>
        </w:rPr>
      </w:pPr>
      <w:r w:rsidRPr="00A119E5">
        <w:rPr>
          <w:rFonts w:ascii="Consolas" w:eastAsia="Times New Roman" w:hAnsi="Consolas" w:cs="Times New Roman"/>
          <w:color w:val="569CD6"/>
          <w:sz w:val="24"/>
          <w:szCs w:val="24"/>
          <w:lang w:eastAsia="en-IN"/>
        </w:rPr>
        <w:t>def</w:t>
      </w:r>
      <w:r w:rsidRPr="00A119E5">
        <w:rPr>
          <w:rFonts w:ascii="Consolas" w:eastAsia="Times New Roman" w:hAnsi="Consolas" w:cs="Times New Roman"/>
          <w:color w:val="D4D4D4"/>
          <w:sz w:val="24"/>
          <w:szCs w:val="24"/>
          <w:lang w:eastAsia="en-IN"/>
        </w:rPr>
        <w:t> </w:t>
      </w:r>
      <w:r w:rsidRPr="00A119E5">
        <w:rPr>
          <w:rFonts w:ascii="Consolas" w:eastAsia="Times New Roman" w:hAnsi="Consolas" w:cs="Times New Roman"/>
          <w:color w:val="DCDCAA"/>
          <w:sz w:val="24"/>
          <w:szCs w:val="24"/>
          <w:lang w:eastAsia="en-IN"/>
        </w:rPr>
        <w:t>outer_func</w:t>
      </w:r>
      <w:r w:rsidRPr="00A119E5">
        <w:rPr>
          <w:rFonts w:ascii="Consolas" w:eastAsia="Times New Roman" w:hAnsi="Consolas" w:cs="Times New Roman"/>
          <w:color w:val="D4D4D4"/>
          <w:sz w:val="24"/>
          <w:szCs w:val="24"/>
          <w:lang w:eastAsia="en-IN"/>
        </w:rPr>
        <w:t>():</w:t>
      </w:r>
    </w:p>
    <w:p w:rsidR="00A119E5" w:rsidRPr="00A119E5" w:rsidRDefault="00A119E5" w:rsidP="00A119E5">
      <w:pPr>
        <w:shd w:val="clear" w:color="auto" w:fill="1E1E1E"/>
        <w:spacing w:after="0" w:line="330" w:lineRule="atLeast"/>
        <w:rPr>
          <w:rFonts w:ascii="Consolas" w:eastAsia="Times New Roman" w:hAnsi="Consolas" w:cs="Times New Roman"/>
          <w:color w:val="D4D4D4"/>
          <w:sz w:val="24"/>
          <w:szCs w:val="24"/>
          <w:lang w:eastAsia="en-IN"/>
        </w:rPr>
      </w:pPr>
      <w:r w:rsidRPr="00A119E5">
        <w:rPr>
          <w:rFonts w:ascii="Consolas" w:eastAsia="Times New Roman" w:hAnsi="Consolas" w:cs="Times New Roman"/>
          <w:color w:val="D4D4D4"/>
          <w:sz w:val="24"/>
          <w:szCs w:val="24"/>
          <w:lang w:eastAsia="en-IN"/>
        </w:rPr>
        <w:t>    </w:t>
      </w:r>
      <w:r w:rsidRPr="00A119E5">
        <w:rPr>
          <w:rFonts w:ascii="Consolas" w:eastAsia="Times New Roman" w:hAnsi="Consolas" w:cs="Times New Roman"/>
          <w:color w:val="569CD6"/>
          <w:sz w:val="24"/>
          <w:szCs w:val="24"/>
          <w:lang w:eastAsia="en-IN"/>
        </w:rPr>
        <w:t>def</w:t>
      </w:r>
      <w:r w:rsidRPr="00A119E5">
        <w:rPr>
          <w:rFonts w:ascii="Consolas" w:eastAsia="Times New Roman" w:hAnsi="Consolas" w:cs="Times New Roman"/>
          <w:color w:val="D4D4D4"/>
          <w:sz w:val="24"/>
          <w:szCs w:val="24"/>
          <w:lang w:eastAsia="en-IN"/>
        </w:rPr>
        <w:t> </w:t>
      </w:r>
      <w:r w:rsidRPr="00A119E5">
        <w:rPr>
          <w:rFonts w:ascii="Consolas" w:eastAsia="Times New Roman" w:hAnsi="Consolas" w:cs="Times New Roman"/>
          <w:color w:val="DCDCAA"/>
          <w:sz w:val="24"/>
          <w:szCs w:val="24"/>
          <w:lang w:eastAsia="en-IN"/>
        </w:rPr>
        <w:t>inner_func</w:t>
      </w:r>
      <w:r w:rsidRPr="00A119E5">
        <w:rPr>
          <w:rFonts w:ascii="Consolas" w:eastAsia="Times New Roman" w:hAnsi="Consolas" w:cs="Times New Roman"/>
          <w:color w:val="D4D4D4"/>
          <w:sz w:val="24"/>
          <w:szCs w:val="24"/>
          <w:lang w:eastAsia="en-IN"/>
        </w:rPr>
        <w:t>():</w:t>
      </w:r>
    </w:p>
    <w:p w:rsidR="00A119E5" w:rsidRPr="00A119E5" w:rsidRDefault="00A119E5" w:rsidP="00A119E5">
      <w:pPr>
        <w:shd w:val="clear" w:color="auto" w:fill="1E1E1E"/>
        <w:spacing w:after="0" w:line="330" w:lineRule="atLeast"/>
        <w:rPr>
          <w:rFonts w:ascii="Consolas" w:eastAsia="Times New Roman" w:hAnsi="Consolas" w:cs="Times New Roman"/>
          <w:color w:val="D4D4D4"/>
          <w:sz w:val="24"/>
          <w:szCs w:val="24"/>
          <w:lang w:eastAsia="en-IN"/>
        </w:rPr>
      </w:pPr>
      <w:r w:rsidRPr="00A119E5">
        <w:rPr>
          <w:rFonts w:ascii="Consolas" w:eastAsia="Times New Roman" w:hAnsi="Consolas" w:cs="Times New Roman"/>
          <w:color w:val="D4D4D4"/>
          <w:sz w:val="24"/>
          <w:szCs w:val="24"/>
          <w:lang w:eastAsia="en-IN"/>
        </w:rPr>
        <w:t>        </w:t>
      </w:r>
      <w:r w:rsidRPr="00A119E5">
        <w:rPr>
          <w:rFonts w:ascii="Consolas" w:eastAsia="Times New Roman" w:hAnsi="Consolas" w:cs="Times New Roman"/>
          <w:color w:val="DCDCAA"/>
          <w:sz w:val="24"/>
          <w:szCs w:val="24"/>
          <w:lang w:eastAsia="en-IN"/>
        </w:rPr>
        <w:t>print</w:t>
      </w:r>
      <w:r w:rsidRPr="00A119E5">
        <w:rPr>
          <w:rFonts w:ascii="Consolas" w:eastAsia="Times New Roman" w:hAnsi="Consolas" w:cs="Times New Roman"/>
          <w:color w:val="D4D4D4"/>
          <w:sz w:val="24"/>
          <w:szCs w:val="24"/>
          <w:lang w:eastAsia="en-IN"/>
        </w:rPr>
        <w:t>(</w:t>
      </w:r>
      <w:r w:rsidRPr="00A119E5">
        <w:rPr>
          <w:rFonts w:ascii="Consolas" w:eastAsia="Times New Roman" w:hAnsi="Consolas" w:cs="Times New Roman"/>
          <w:color w:val="CE9178"/>
          <w:sz w:val="24"/>
          <w:szCs w:val="24"/>
          <w:lang w:eastAsia="en-IN"/>
        </w:rPr>
        <w:t>'inside inner func'</w:t>
      </w:r>
      <w:r w:rsidRPr="00A119E5">
        <w:rPr>
          <w:rFonts w:ascii="Consolas" w:eastAsia="Times New Roman" w:hAnsi="Consolas" w:cs="Times New Roman"/>
          <w:color w:val="D4D4D4"/>
          <w:sz w:val="24"/>
          <w:szCs w:val="24"/>
          <w:lang w:eastAsia="en-IN"/>
        </w:rPr>
        <w:t>)</w:t>
      </w:r>
    </w:p>
    <w:p w:rsidR="00A119E5" w:rsidRPr="00A119E5" w:rsidRDefault="00A119E5" w:rsidP="00A119E5">
      <w:pPr>
        <w:shd w:val="clear" w:color="auto" w:fill="1E1E1E"/>
        <w:spacing w:after="0" w:line="330" w:lineRule="atLeast"/>
        <w:rPr>
          <w:rFonts w:ascii="Consolas" w:eastAsia="Times New Roman" w:hAnsi="Consolas" w:cs="Times New Roman"/>
          <w:color w:val="D4D4D4"/>
          <w:sz w:val="24"/>
          <w:szCs w:val="24"/>
          <w:lang w:eastAsia="en-IN"/>
        </w:rPr>
      </w:pPr>
      <w:r w:rsidRPr="00A119E5">
        <w:rPr>
          <w:rFonts w:ascii="Consolas" w:eastAsia="Times New Roman" w:hAnsi="Consolas" w:cs="Times New Roman"/>
          <w:color w:val="D4D4D4"/>
          <w:sz w:val="24"/>
          <w:szCs w:val="24"/>
          <w:lang w:eastAsia="en-IN"/>
        </w:rPr>
        <w:t>    </w:t>
      </w:r>
      <w:r w:rsidRPr="00A119E5">
        <w:rPr>
          <w:rFonts w:ascii="Consolas" w:eastAsia="Times New Roman" w:hAnsi="Consolas" w:cs="Times New Roman"/>
          <w:color w:val="C586C0"/>
          <w:sz w:val="24"/>
          <w:szCs w:val="24"/>
          <w:lang w:eastAsia="en-IN"/>
        </w:rPr>
        <w:t>return</w:t>
      </w:r>
      <w:r w:rsidRPr="00A119E5">
        <w:rPr>
          <w:rFonts w:ascii="Consolas" w:eastAsia="Times New Roman" w:hAnsi="Consolas" w:cs="Times New Roman"/>
          <w:color w:val="D4D4D4"/>
          <w:sz w:val="24"/>
          <w:szCs w:val="24"/>
          <w:lang w:eastAsia="en-IN"/>
        </w:rPr>
        <w:t> inner_func</w:t>
      </w:r>
    </w:p>
    <w:p w:rsidR="00A119E5" w:rsidRPr="00A119E5" w:rsidRDefault="00A119E5" w:rsidP="00A119E5">
      <w:pPr>
        <w:shd w:val="clear" w:color="auto" w:fill="1E1E1E"/>
        <w:spacing w:after="0" w:line="330" w:lineRule="atLeast"/>
        <w:rPr>
          <w:rFonts w:ascii="Consolas" w:eastAsia="Times New Roman" w:hAnsi="Consolas" w:cs="Times New Roman"/>
          <w:color w:val="D4D4D4"/>
          <w:sz w:val="24"/>
          <w:szCs w:val="24"/>
          <w:lang w:eastAsia="en-IN"/>
        </w:rPr>
      </w:pPr>
      <w:r w:rsidRPr="00A119E5">
        <w:rPr>
          <w:rFonts w:ascii="Consolas" w:eastAsia="Times New Roman" w:hAnsi="Consolas" w:cs="Times New Roman"/>
          <w:color w:val="6A9955"/>
          <w:sz w:val="24"/>
          <w:szCs w:val="24"/>
          <w:lang w:eastAsia="en-IN"/>
        </w:rPr>
        <w:t># here we have defined outer_func which is returning the inner function</w:t>
      </w:r>
    </w:p>
    <w:p w:rsidR="00A119E5" w:rsidRPr="00A119E5" w:rsidRDefault="00A119E5" w:rsidP="00A119E5">
      <w:pPr>
        <w:shd w:val="clear" w:color="auto" w:fill="1E1E1E"/>
        <w:spacing w:after="0" w:line="330" w:lineRule="atLeast"/>
        <w:rPr>
          <w:rFonts w:ascii="Consolas" w:eastAsia="Times New Roman" w:hAnsi="Consolas" w:cs="Times New Roman"/>
          <w:color w:val="D4D4D4"/>
          <w:sz w:val="24"/>
          <w:szCs w:val="24"/>
          <w:lang w:eastAsia="en-IN"/>
        </w:rPr>
      </w:pPr>
    </w:p>
    <w:p w:rsidR="00A119E5" w:rsidRPr="00A119E5" w:rsidRDefault="00A119E5" w:rsidP="00A119E5">
      <w:pPr>
        <w:shd w:val="clear" w:color="auto" w:fill="1E1E1E"/>
        <w:spacing w:after="0" w:line="330" w:lineRule="atLeast"/>
        <w:rPr>
          <w:rFonts w:ascii="Consolas" w:eastAsia="Times New Roman" w:hAnsi="Consolas" w:cs="Times New Roman"/>
          <w:color w:val="D4D4D4"/>
          <w:sz w:val="24"/>
          <w:szCs w:val="24"/>
          <w:lang w:eastAsia="en-IN"/>
        </w:rPr>
      </w:pPr>
      <w:r w:rsidRPr="00A119E5">
        <w:rPr>
          <w:rFonts w:ascii="Consolas" w:eastAsia="Times New Roman" w:hAnsi="Consolas" w:cs="Times New Roman"/>
          <w:color w:val="6A9955"/>
          <w:sz w:val="24"/>
          <w:szCs w:val="24"/>
          <w:lang w:eastAsia="en-IN"/>
        </w:rPr>
        <w:t># but the inner function is executed</w:t>
      </w:r>
    </w:p>
    <w:p w:rsidR="00A119E5" w:rsidRPr="00A119E5" w:rsidRDefault="00A119E5" w:rsidP="00A119E5">
      <w:pPr>
        <w:shd w:val="clear" w:color="auto" w:fill="1E1E1E"/>
        <w:spacing w:after="0" w:line="330" w:lineRule="atLeast"/>
        <w:rPr>
          <w:rFonts w:ascii="Consolas" w:eastAsia="Times New Roman" w:hAnsi="Consolas" w:cs="Times New Roman"/>
          <w:color w:val="D4D4D4"/>
          <w:sz w:val="24"/>
          <w:szCs w:val="24"/>
          <w:lang w:eastAsia="en-IN"/>
        </w:rPr>
      </w:pPr>
      <w:r w:rsidRPr="00A119E5">
        <w:rPr>
          <w:rFonts w:ascii="Consolas" w:eastAsia="Times New Roman" w:hAnsi="Consolas" w:cs="Times New Roman"/>
          <w:color w:val="6A9955"/>
          <w:sz w:val="24"/>
          <w:szCs w:val="24"/>
          <w:lang w:eastAsia="en-IN"/>
        </w:rPr>
        <w:t># to execute the inner func we have to use the paranthesis</w:t>
      </w:r>
    </w:p>
    <w:p w:rsidR="00A119E5" w:rsidRPr="00A119E5" w:rsidRDefault="00A119E5" w:rsidP="00A119E5">
      <w:pPr>
        <w:shd w:val="clear" w:color="auto" w:fill="1E1E1E"/>
        <w:spacing w:after="0" w:line="330" w:lineRule="atLeast"/>
        <w:rPr>
          <w:rFonts w:ascii="Consolas" w:eastAsia="Times New Roman" w:hAnsi="Consolas" w:cs="Times New Roman"/>
          <w:color w:val="D4D4D4"/>
          <w:sz w:val="24"/>
          <w:szCs w:val="24"/>
          <w:lang w:eastAsia="en-IN"/>
        </w:rPr>
      </w:pPr>
    </w:p>
    <w:p w:rsidR="00A119E5" w:rsidRPr="00A119E5" w:rsidRDefault="00A119E5" w:rsidP="00A119E5">
      <w:pPr>
        <w:shd w:val="clear" w:color="auto" w:fill="1E1E1E"/>
        <w:spacing w:after="0" w:line="330" w:lineRule="atLeast"/>
        <w:rPr>
          <w:rFonts w:ascii="Consolas" w:eastAsia="Times New Roman" w:hAnsi="Consolas" w:cs="Times New Roman"/>
          <w:color w:val="D4D4D4"/>
          <w:sz w:val="24"/>
          <w:szCs w:val="24"/>
          <w:lang w:eastAsia="en-IN"/>
        </w:rPr>
      </w:pPr>
      <w:r w:rsidRPr="00A119E5">
        <w:rPr>
          <w:rFonts w:ascii="Consolas" w:eastAsia="Times New Roman" w:hAnsi="Consolas" w:cs="Times New Roman"/>
          <w:color w:val="D4D4D4"/>
          <w:sz w:val="24"/>
          <w:szCs w:val="24"/>
          <w:lang w:eastAsia="en-IN"/>
        </w:rPr>
        <w:t>outer_func() </w:t>
      </w:r>
      <w:r w:rsidRPr="00A119E5">
        <w:rPr>
          <w:rFonts w:ascii="Consolas" w:eastAsia="Times New Roman" w:hAnsi="Consolas" w:cs="Times New Roman"/>
          <w:color w:val="6A9955"/>
          <w:sz w:val="24"/>
          <w:szCs w:val="24"/>
          <w:lang w:eastAsia="en-IN"/>
        </w:rPr>
        <w:t># this is giving the us the inner function </w:t>
      </w:r>
    </w:p>
    <w:p w:rsidR="00A119E5" w:rsidRPr="00A119E5" w:rsidRDefault="00A119E5" w:rsidP="00A119E5">
      <w:pPr>
        <w:shd w:val="clear" w:color="auto" w:fill="1E1E1E"/>
        <w:spacing w:after="0" w:line="330" w:lineRule="atLeast"/>
        <w:rPr>
          <w:rFonts w:ascii="Consolas" w:eastAsia="Times New Roman" w:hAnsi="Consolas" w:cs="Times New Roman"/>
          <w:color w:val="D4D4D4"/>
          <w:sz w:val="24"/>
          <w:szCs w:val="24"/>
          <w:lang w:eastAsia="en-IN"/>
        </w:rPr>
      </w:pPr>
      <w:r w:rsidRPr="00A119E5">
        <w:rPr>
          <w:rFonts w:ascii="Consolas" w:eastAsia="Times New Roman" w:hAnsi="Consolas" w:cs="Times New Roman"/>
          <w:color w:val="6A9955"/>
          <w:sz w:val="24"/>
          <w:szCs w:val="24"/>
          <w:lang w:eastAsia="en-IN"/>
        </w:rPr>
        <w:t># Now if we use again the paranthesis then the inner function will be excute</w:t>
      </w:r>
    </w:p>
    <w:p w:rsidR="00A119E5" w:rsidRPr="00A119E5" w:rsidRDefault="00A119E5" w:rsidP="00A119E5">
      <w:pPr>
        <w:shd w:val="clear" w:color="auto" w:fill="1E1E1E"/>
        <w:spacing w:after="0" w:line="330" w:lineRule="atLeast"/>
        <w:rPr>
          <w:rFonts w:ascii="Consolas" w:eastAsia="Times New Roman" w:hAnsi="Consolas" w:cs="Times New Roman"/>
          <w:color w:val="D4D4D4"/>
          <w:sz w:val="24"/>
          <w:szCs w:val="24"/>
          <w:lang w:eastAsia="en-IN"/>
        </w:rPr>
      </w:pPr>
    </w:p>
    <w:p w:rsidR="00A119E5" w:rsidRPr="00A119E5" w:rsidRDefault="00A119E5" w:rsidP="00A119E5">
      <w:pPr>
        <w:shd w:val="clear" w:color="auto" w:fill="1E1E1E"/>
        <w:spacing w:after="0" w:line="330" w:lineRule="atLeast"/>
        <w:rPr>
          <w:rFonts w:ascii="Consolas" w:eastAsia="Times New Roman" w:hAnsi="Consolas" w:cs="Times New Roman"/>
          <w:color w:val="D4D4D4"/>
          <w:sz w:val="24"/>
          <w:szCs w:val="24"/>
          <w:lang w:eastAsia="en-IN"/>
        </w:rPr>
      </w:pPr>
      <w:r w:rsidRPr="00A119E5">
        <w:rPr>
          <w:rFonts w:ascii="Consolas" w:eastAsia="Times New Roman" w:hAnsi="Consolas" w:cs="Times New Roman"/>
          <w:color w:val="D4D4D4"/>
          <w:sz w:val="24"/>
          <w:szCs w:val="24"/>
          <w:lang w:eastAsia="en-IN"/>
        </w:rPr>
        <w:t>outer_func()() </w:t>
      </w:r>
    </w:p>
    <w:p w:rsidR="00A119E5" w:rsidRPr="00A119E5" w:rsidRDefault="00A119E5" w:rsidP="00A119E5">
      <w:pPr>
        <w:shd w:val="clear" w:color="auto" w:fill="1E1E1E"/>
        <w:spacing w:after="0" w:line="330" w:lineRule="atLeast"/>
        <w:rPr>
          <w:rFonts w:ascii="Consolas" w:eastAsia="Times New Roman" w:hAnsi="Consolas" w:cs="Times New Roman"/>
          <w:color w:val="D4D4D4"/>
          <w:sz w:val="24"/>
          <w:szCs w:val="24"/>
          <w:lang w:eastAsia="en-IN"/>
        </w:rPr>
      </w:pPr>
      <w:r w:rsidRPr="00A119E5">
        <w:rPr>
          <w:rFonts w:ascii="Consolas" w:eastAsia="Times New Roman" w:hAnsi="Consolas" w:cs="Times New Roman"/>
          <w:color w:val="6A9955"/>
          <w:sz w:val="24"/>
          <w:szCs w:val="24"/>
          <w:lang w:eastAsia="en-IN"/>
        </w:rPr>
        <w:t># we can assign inside any variable to this outer_func() which is actually giving us the inner_func</w:t>
      </w:r>
    </w:p>
    <w:p w:rsidR="00A119E5" w:rsidRPr="00A119E5" w:rsidRDefault="00A119E5" w:rsidP="00A119E5">
      <w:pPr>
        <w:shd w:val="clear" w:color="auto" w:fill="1E1E1E"/>
        <w:spacing w:after="0" w:line="330" w:lineRule="atLeast"/>
        <w:rPr>
          <w:rFonts w:ascii="Consolas" w:eastAsia="Times New Roman" w:hAnsi="Consolas" w:cs="Times New Roman"/>
          <w:color w:val="D4D4D4"/>
          <w:sz w:val="24"/>
          <w:szCs w:val="24"/>
          <w:lang w:eastAsia="en-IN"/>
        </w:rPr>
      </w:pPr>
      <w:r w:rsidRPr="00A119E5">
        <w:rPr>
          <w:rFonts w:ascii="Consolas" w:eastAsia="Times New Roman" w:hAnsi="Consolas" w:cs="Times New Roman"/>
          <w:color w:val="D4D4D4"/>
          <w:sz w:val="24"/>
          <w:szCs w:val="24"/>
          <w:lang w:eastAsia="en-IN"/>
        </w:rPr>
        <w:t>var = outer_func()</w:t>
      </w:r>
    </w:p>
    <w:p w:rsidR="00A119E5" w:rsidRPr="00A119E5" w:rsidRDefault="00A119E5" w:rsidP="00A119E5">
      <w:pPr>
        <w:shd w:val="clear" w:color="auto" w:fill="1E1E1E"/>
        <w:spacing w:after="0" w:line="330" w:lineRule="atLeast"/>
        <w:rPr>
          <w:rFonts w:ascii="Consolas" w:eastAsia="Times New Roman" w:hAnsi="Consolas" w:cs="Times New Roman"/>
          <w:color w:val="D4D4D4"/>
          <w:sz w:val="24"/>
          <w:szCs w:val="24"/>
          <w:lang w:eastAsia="en-IN"/>
        </w:rPr>
      </w:pPr>
      <w:r w:rsidRPr="00A119E5">
        <w:rPr>
          <w:rFonts w:ascii="Consolas" w:eastAsia="Times New Roman" w:hAnsi="Consolas" w:cs="Times New Roman"/>
          <w:color w:val="D4D4D4"/>
          <w:sz w:val="24"/>
          <w:szCs w:val="24"/>
          <w:lang w:eastAsia="en-IN"/>
        </w:rPr>
        <w:t>var()  </w:t>
      </w:r>
      <w:r w:rsidRPr="00A119E5">
        <w:rPr>
          <w:rFonts w:ascii="Consolas" w:eastAsia="Times New Roman" w:hAnsi="Consolas" w:cs="Times New Roman"/>
          <w:color w:val="6A9955"/>
          <w:sz w:val="24"/>
          <w:szCs w:val="24"/>
          <w:lang w:eastAsia="en-IN"/>
        </w:rPr>
        <w:t># this will give the same output as the outer_func()() giving us.</w:t>
      </w:r>
    </w:p>
    <w:p w:rsidR="00A119E5" w:rsidRPr="00A119E5" w:rsidRDefault="00A119E5" w:rsidP="00A119E5">
      <w:pPr>
        <w:shd w:val="clear" w:color="auto" w:fill="1E1E1E"/>
        <w:spacing w:after="0" w:line="330" w:lineRule="atLeast"/>
        <w:rPr>
          <w:rFonts w:ascii="Consolas" w:eastAsia="Times New Roman" w:hAnsi="Consolas" w:cs="Times New Roman"/>
          <w:color w:val="D4D4D4"/>
          <w:sz w:val="24"/>
          <w:szCs w:val="24"/>
          <w:lang w:eastAsia="en-IN"/>
        </w:rPr>
      </w:pPr>
      <w:r w:rsidRPr="00A119E5">
        <w:rPr>
          <w:rFonts w:ascii="Consolas" w:eastAsia="Times New Roman" w:hAnsi="Consolas" w:cs="Times New Roman"/>
          <w:color w:val="D4D4D4"/>
          <w:sz w:val="24"/>
          <w:szCs w:val="24"/>
          <w:lang w:eastAsia="en-IN"/>
        </w:rPr>
        <w:t> </w:t>
      </w:r>
    </w:p>
    <w:p w:rsidR="00A119E5" w:rsidRPr="00A119E5" w:rsidRDefault="00A119E5" w:rsidP="00A119E5">
      <w:pPr>
        <w:shd w:val="clear" w:color="auto" w:fill="1E1E1E"/>
        <w:spacing w:after="0" w:line="330" w:lineRule="atLeast"/>
        <w:rPr>
          <w:rFonts w:ascii="Consolas" w:eastAsia="Times New Roman" w:hAnsi="Consolas" w:cs="Times New Roman"/>
          <w:color w:val="D4D4D4"/>
          <w:sz w:val="24"/>
          <w:szCs w:val="24"/>
          <w:lang w:eastAsia="en-IN"/>
        </w:rPr>
      </w:pPr>
    </w:p>
    <w:p w:rsidR="00515FC7" w:rsidRDefault="00A119E5" w:rsidP="00BD6B24">
      <w:pPr>
        <w:rPr>
          <w:sz w:val="28"/>
          <w:szCs w:val="24"/>
        </w:rPr>
      </w:pPr>
      <w:r>
        <w:rPr>
          <w:sz w:val="28"/>
          <w:szCs w:val="24"/>
        </w:rPr>
        <w:t xml:space="preserve">This will give the output as:  </w:t>
      </w:r>
      <w:r w:rsidRPr="00A119E5">
        <w:rPr>
          <w:sz w:val="28"/>
          <w:szCs w:val="24"/>
        </w:rPr>
        <w:t>inside inner func</w:t>
      </w:r>
    </w:p>
    <w:p w:rsidR="00A119E5" w:rsidRDefault="00A119E5" w:rsidP="00BD6B24">
      <w:pPr>
        <w:rPr>
          <w:sz w:val="28"/>
          <w:szCs w:val="24"/>
        </w:rPr>
      </w:pPr>
      <w:r>
        <w:rPr>
          <w:sz w:val="28"/>
          <w:szCs w:val="24"/>
        </w:rPr>
        <w:t xml:space="preserve">Eg: </w:t>
      </w:r>
    </w:p>
    <w:p w:rsidR="00A119E5" w:rsidRPr="00A119E5" w:rsidRDefault="00A119E5" w:rsidP="00A119E5">
      <w:pPr>
        <w:shd w:val="clear" w:color="auto" w:fill="1E1E1E"/>
        <w:spacing w:after="0" w:line="330" w:lineRule="atLeast"/>
        <w:rPr>
          <w:rFonts w:ascii="Consolas" w:eastAsia="Times New Roman" w:hAnsi="Consolas" w:cs="Times New Roman"/>
          <w:color w:val="D4D4D4"/>
          <w:sz w:val="24"/>
          <w:szCs w:val="24"/>
          <w:lang w:eastAsia="en-IN"/>
        </w:rPr>
      </w:pPr>
      <w:r w:rsidRPr="00A119E5">
        <w:rPr>
          <w:rFonts w:ascii="Consolas" w:eastAsia="Times New Roman" w:hAnsi="Consolas" w:cs="Times New Roman"/>
          <w:color w:val="569CD6"/>
          <w:sz w:val="24"/>
          <w:szCs w:val="24"/>
          <w:lang w:eastAsia="en-IN"/>
        </w:rPr>
        <w:t>def</w:t>
      </w:r>
      <w:r w:rsidRPr="00A119E5">
        <w:rPr>
          <w:rFonts w:ascii="Consolas" w:eastAsia="Times New Roman" w:hAnsi="Consolas" w:cs="Times New Roman"/>
          <w:color w:val="D4D4D4"/>
          <w:sz w:val="24"/>
          <w:szCs w:val="24"/>
          <w:lang w:eastAsia="en-IN"/>
        </w:rPr>
        <w:t> </w:t>
      </w:r>
      <w:r w:rsidRPr="00A119E5">
        <w:rPr>
          <w:rFonts w:ascii="Consolas" w:eastAsia="Times New Roman" w:hAnsi="Consolas" w:cs="Times New Roman"/>
          <w:color w:val="DCDCAA"/>
          <w:sz w:val="24"/>
          <w:szCs w:val="24"/>
          <w:lang w:eastAsia="en-IN"/>
        </w:rPr>
        <w:t>outer_func</w:t>
      </w:r>
      <w:r w:rsidRPr="00A119E5">
        <w:rPr>
          <w:rFonts w:ascii="Consolas" w:eastAsia="Times New Roman" w:hAnsi="Consolas" w:cs="Times New Roman"/>
          <w:color w:val="D4D4D4"/>
          <w:sz w:val="24"/>
          <w:szCs w:val="24"/>
          <w:lang w:eastAsia="en-IN"/>
        </w:rPr>
        <w:t>(</w:t>
      </w:r>
      <w:r w:rsidRPr="00A119E5">
        <w:rPr>
          <w:rFonts w:ascii="Consolas" w:eastAsia="Times New Roman" w:hAnsi="Consolas" w:cs="Times New Roman"/>
          <w:color w:val="9CDCFE"/>
          <w:sz w:val="24"/>
          <w:szCs w:val="24"/>
          <w:lang w:eastAsia="en-IN"/>
        </w:rPr>
        <w:t>msg</w:t>
      </w:r>
      <w:r w:rsidRPr="00A119E5">
        <w:rPr>
          <w:rFonts w:ascii="Consolas" w:eastAsia="Times New Roman" w:hAnsi="Consolas" w:cs="Times New Roman"/>
          <w:color w:val="D4D4D4"/>
          <w:sz w:val="24"/>
          <w:szCs w:val="24"/>
          <w:lang w:eastAsia="en-IN"/>
        </w:rPr>
        <w:t>):</w:t>
      </w:r>
    </w:p>
    <w:p w:rsidR="00A119E5" w:rsidRPr="00A119E5" w:rsidRDefault="00A119E5" w:rsidP="00A119E5">
      <w:pPr>
        <w:shd w:val="clear" w:color="auto" w:fill="1E1E1E"/>
        <w:spacing w:after="0" w:line="330" w:lineRule="atLeast"/>
        <w:rPr>
          <w:rFonts w:ascii="Consolas" w:eastAsia="Times New Roman" w:hAnsi="Consolas" w:cs="Times New Roman"/>
          <w:color w:val="D4D4D4"/>
          <w:sz w:val="24"/>
          <w:szCs w:val="24"/>
          <w:lang w:eastAsia="en-IN"/>
        </w:rPr>
      </w:pPr>
      <w:r w:rsidRPr="00A119E5">
        <w:rPr>
          <w:rFonts w:ascii="Consolas" w:eastAsia="Times New Roman" w:hAnsi="Consolas" w:cs="Times New Roman"/>
          <w:color w:val="D4D4D4"/>
          <w:sz w:val="24"/>
          <w:szCs w:val="24"/>
          <w:lang w:eastAsia="en-IN"/>
        </w:rPr>
        <w:t>    </w:t>
      </w:r>
      <w:r w:rsidRPr="00A119E5">
        <w:rPr>
          <w:rFonts w:ascii="Consolas" w:eastAsia="Times New Roman" w:hAnsi="Consolas" w:cs="Times New Roman"/>
          <w:color w:val="569CD6"/>
          <w:sz w:val="24"/>
          <w:szCs w:val="24"/>
          <w:lang w:eastAsia="en-IN"/>
        </w:rPr>
        <w:t>def</w:t>
      </w:r>
      <w:r w:rsidRPr="00A119E5">
        <w:rPr>
          <w:rFonts w:ascii="Consolas" w:eastAsia="Times New Roman" w:hAnsi="Consolas" w:cs="Times New Roman"/>
          <w:color w:val="D4D4D4"/>
          <w:sz w:val="24"/>
          <w:szCs w:val="24"/>
          <w:lang w:eastAsia="en-IN"/>
        </w:rPr>
        <w:t> </w:t>
      </w:r>
      <w:r w:rsidRPr="00A119E5">
        <w:rPr>
          <w:rFonts w:ascii="Consolas" w:eastAsia="Times New Roman" w:hAnsi="Consolas" w:cs="Times New Roman"/>
          <w:color w:val="DCDCAA"/>
          <w:sz w:val="24"/>
          <w:szCs w:val="24"/>
          <w:lang w:eastAsia="en-IN"/>
        </w:rPr>
        <w:t>inner_func</w:t>
      </w:r>
      <w:r w:rsidRPr="00A119E5">
        <w:rPr>
          <w:rFonts w:ascii="Consolas" w:eastAsia="Times New Roman" w:hAnsi="Consolas" w:cs="Times New Roman"/>
          <w:color w:val="D4D4D4"/>
          <w:sz w:val="24"/>
          <w:szCs w:val="24"/>
          <w:lang w:eastAsia="en-IN"/>
        </w:rPr>
        <w:t>():</w:t>
      </w:r>
    </w:p>
    <w:p w:rsidR="00A119E5" w:rsidRPr="00A119E5" w:rsidRDefault="00A119E5" w:rsidP="00A119E5">
      <w:pPr>
        <w:shd w:val="clear" w:color="auto" w:fill="1E1E1E"/>
        <w:spacing w:after="0" w:line="330" w:lineRule="atLeast"/>
        <w:rPr>
          <w:rFonts w:ascii="Consolas" w:eastAsia="Times New Roman" w:hAnsi="Consolas" w:cs="Times New Roman"/>
          <w:color w:val="D4D4D4"/>
          <w:sz w:val="24"/>
          <w:szCs w:val="24"/>
          <w:lang w:eastAsia="en-IN"/>
        </w:rPr>
      </w:pPr>
      <w:r w:rsidRPr="00A119E5">
        <w:rPr>
          <w:rFonts w:ascii="Consolas" w:eastAsia="Times New Roman" w:hAnsi="Consolas" w:cs="Times New Roman"/>
          <w:color w:val="D4D4D4"/>
          <w:sz w:val="24"/>
          <w:szCs w:val="24"/>
          <w:lang w:eastAsia="en-IN"/>
        </w:rPr>
        <w:lastRenderedPageBreak/>
        <w:t>        </w:t>
      </w:r>
      <w:r w:rsidRPr="00A119E5">
        <w:rPr>
          <w:rFonts w:ascii="Consolas" w:eastAsia="Times New Roman" w:hAnsi="Consolas" w:cs="Times New Roman"/>
          <w:color w:val="DCDCAA"/>
          <w:sz w:val="24"/>
          <w:szCs w:val="24"/>
          <w:lang w:eastAsia="en-IN"/>
        </w:rPr>
        <w:t>print</w:t>
      </w:r>
      <w:r w:rsidRPr="00A119E5">
        <w:rPr>
          <w:rFonts w:ascii="Consolas" w:eastAsia="Times New Roman" w:hAnsi="Consolas" w:cs="Times New Roman"/>
          <w:color w:val="D4D4D4"/>
          <w:sz w:val="24"/>
          <w:szCs w:val="24"/>
          <w:lang w:eastAsia="en-IN"/>
        </w:rPr>
        <w:t>(</w:t>
      </w:r>
      <w:r w:rsidRPr="00A119E5">
        <w:rPr>
          <w:rFonts w:ascii="Consolas" w:eastAsia="Times New Roman" w:hAnsi="Consolas" w:cs="Times New Roman"/>
          <w:color w:val="569CD6"/>
          <w:sz w:val="24"/>
          <w:szCs w:val="24"/>
          <w:lang w:eastAsia="en-IN"/>
        </w:rPr>
        <w:t>f</w:t>
      </w:r>
      <w:r w:rsidRPr="00A119E5">
        <w:rPr>
          <w:rFonts w:ascii="Consolas" w:eastAsia="Times New Roman" w:hAnsi="Consolas" w:cs="Times New Roman"/>
          <w:color w:val="CE9178"/>
          <w:sz w:val="24"/>
          <w:szCs w:val="24"/>
          <w:lang w:eastAsia="en-IN"/>
        </w:rPr>
        <w:t>'The given message is </w:t>
      </w:r>
      <w:r w:rsidRPr="00A119E5">
        <w:rPr>
          <w:rFonts w:ascii="Consolas" w:eastAsia="Times New Roman" w:hAnsi="Consolas" w:cs="Times New Roman"/>
          <w:color w:val="569CD6"/>
          <w:sz w:val="24"/>
          <w:szCs w:val="24"/>
          <w:lang w:eastAsia="en-IN"/>
        </w:rPr>
        <w:t>{</w:t>
      </w:r>
      <w:r w:rsidRPr="00A119E5">
        <w:rPr>
          <w:rFonts w:ascii="Consolas" w:eastAsia="Times New Roman" w:hAnsi="Consolas" w:cs="Times New Roman"/>
          <w:color w:val="D4D4D4"/>
          <w:sz w:val="24"/>
          <w:szCs w:val="24"/>
          <w:lang w:eastAsia="en-IN"/>
        </w:rPr>
        <w:t>msg</w:t>
      </w:r>
      <w:r w:rsidRPr="00A119E5">
        <w:rPr>
          <w:rFonts w:ascii="Consolas" w:eastAsia="Times New Roman" w:hAnsi="Consolas" w:cs="Times New Roman"/>
          <w:color w:val="569CD6"/>
          <w:sz w:val="24"/>
          <w:szCs w:val="24"/>
          <w:lang w:eastAsia="en-IN"/>
        </w:rPr>
        <w:t>}</w:t>
      </w:r>
      <w:r w:rsidRPr="00A119E5">
        <w:rPr>
          <w:rFonts w:ascii="Consolas" w:eastAsia="Times New Roman" w:hAnsi="Consolas" w:cs="Times New Roman"/>
          <w:color w:val="CE9178"/>
          <w:sz w:val="24"/>
          <w:szCs w:val="24"/>
          <w:lang w:eastAsia="en-IN"/>
        </w:rPr>
        <w:t>'</w:t>
      </w:r>
      <w:r w:rsidRPr="00A119E5">
        <w:rPr>
          <w:rFonts w:ascii="Consolas" w:eastAsia="Times New Roman" w:hAnsi="Consolas" w:cs="Times New Roman"/>
          <w:color w:val="D4D4D4"/>
          <w:sz w:val="24"/>
          <w:szCs w:val="24"/>
          <w:lang w:eastAsia="en-IN"/>
        </w:rPr>
        <w:t>)</w:t>
      </w:r>
    </w:p>
    <w:p w:rsidR="00A119E5" w:rsidRPr="00A119E5" w:rsidRDefault="00A119E5" w:rsidP="00A119E5">
      <w:pPr>
        <w:shd w:val="clear" w:color="auto" w:fill="1E1E1E"/>
        <w:spacing w:after="0" w:line="330" w:lineRule="atLeast"/>
        <w:rPr>
          <w:rFonts w:ascii="Consolas" w:eastAsia="Times New Roman" w:hAnsi="Consolas" w:cs="Times New Roman"/>
          <w:color w:val="D4D4D4"/>
          <w:sz w:val="24"/>
          <w:szCs w:val="24"/>
          <w:lang w:eastAsia="en-IN"/>
        </w:rPr>
      </w:pPr>
      <w:r w:rsidRPr="00A119E5">
        <w:rPr>
          <w:rFonts w:ascii="Consolas" w:eastAsia="Times New Roman" w:hAnsi="Consolas" w:cs="Times New Roman"/>
          <w:color w:val="D4D4D4"/>
          <w:sz w:val="24"/>
          <w:szCs w:val="24"/>
          <w:lang w:eastAsia="en-IN"/>
        </w:rPr>
        <w:t>    </w:t>
      </w:r>
      <w:r w:rsidRPr="00A119E5">
        <w:rPr>
          <w:rFonts w:ascii="Consolas" w:eastAsia="Times New Roman" w:hAnsi="Consolas" w:cs="Times New Roman"/>
          <w:color w:val="C586C0"/>
          <w:sz w:val="24"/>
          <w:szCs w:val="24"/>
          <w:lang w:eastAsia="en-IN"/>
        </w:rPr>
        <w:t>return</w:t>
      </w:r>
      <w:r w:rsidRPr="00A119E5">
        <w:rPr>
          <w:rFonts w:ascii="Consolas" w:eastAsia="Times New Roman" w:hAnsi="Consolas" w:cs="Times New Roman"/>
          <w:color w:val="D4D4D4"/>
          <w:sz w:val="24"/>
          <w:szCs w:val="24"/>
          <w:lang w:eastAsia="en-IN"/>
        </w:rPr>
        <w:t> inner_func</w:t>
      </w:r>
    </w:p>
    <w:p w:rsidR="00A119E5" w:rsidRPr="00A119E5" w:rsidRDefault="00A119E5" w:rsidP="00A119E5">
      <w:pPr>
        <w:shd w:val="clear" w:color="auto" w:fill="1E1E1E"/>
        <w:spacing w:after="0" w:line="330" w:lineRule="atLeast"/>
        <w:rPr>
          <w:rFonts w:ascii="Consolas" w:eastAsia="Times New Roman" w:hAnsi="Consolas" w:cs="Times New Roman"/>
          <w:color w:val="D4D4D4"/>
          <w:sz w:val="24"/>
          <w:szCs w:val="24"/>
          <w:lang w:eastAsia="en-IN"/>
        </w:rPr>
      </w:pPr>
    </w:p>
    <w:p w:rsidR="00A119E5" w:rsidRPr="00A119E5" w:rsidRDefault="00A119E5" w:rsidP="00A119E5">
      <w:pPr>
        <w:shd w:val="clear" w:color="auto" w:fill="1E1E1E"/>
        <w:spacing w:after="0" w:line="330" w:lineRule="atLeast"/>
        <w:rPr>
          <w:rFonts w:ascii="Consolas" w:eastAsia="Times New Roman" w:hAnsi="Consolas" w:cs="Times New Roman"/>
          <w:color w:val="D4D4D4"/>
          <w:sz w:val="24"/>
          <w:szCs w:val="24"/>
          <w:lang w:eastAsia="en-IN"/>
        </w:rPr>
      </w:pPr>
      <w:r w:rsidRPr="00A119E5">
        <w:rPr>
          <w:rFonts w:ascii="Consolas" w:eastAsia="Times New Roman" w:hAnsi="Consolas" w:cs="Times New Roman"/>
          <w:color w:val="D4D4D4"/>
          <w:sz w:val="24"/>
          <w:szCs w:val="24"/>
          <w:lang w:eastAsia="en-IN"/>
        </w:rPr>
        <w:t>outer_func(</w:t>
      </w:r>
      <w:r w:rsidRPr="00A119E5">
        <w:rPr>
          <w:rFonts w:ascii="Consolas" w:eastAsia="Times New Roman" w:hAnsi="Consolas" w:cs="Times New Roman"/>
          <w:color w:val="CE9178"/>
          <w:sz w:val="24"/>
          <w:szCs w:val="24"/>
          <w:lang w:eastAsia="en-IN"/>
        </w:rPr>
        <w:t>"hi there"</w:t>
      </w:r>
      <w:r w:rsidRPr="00A119E5">
        <w:rPr>
          <w:rFonts w:ascii="Consolas" w:eastAsia="Times New Roman" w:hAnsi="Consolas" w:cs="Times New Roman"/>
          <w:color w:val="D4D4D4"/>
          <w:sz w:val="24"/>
          <w:szCs w:val="24"/>
          <w:lang w:eastAsia="en-IN"/>
        </w:rPr>
        <w:t>)()</w:t>
      </w:r>
    </w:p>
    <w:p w:rsidR="00A119E5" w:rsidRPr="00A119E5" w:rsidRDefault="00A119E5" w:rsidP="00A119E5">
      <w:pPr>
        <w:shd w:val="clear" w:color="auto" w:fill="1E1E1E"/>
        <w:spacing w:after="0" w:line="330" w:lineRule="atLeast"/>
        <w:rPr>
          <w:rFonts w:ascii="Consolas" w:eastAsia="Times New Roman" w:hAnsi="Consolas" w:cs="Times New Roman"/>
          <w:color w:val="D4D4D4"/>
          <w:sz w:val="24"/>
          <w:szCs w:val="24"/>
          <w:lang w:eastAsia="en-IN"/>
        </w:rPr>
      </w:pPr>
    </w:p>
    <w:p w:rsidR="00A119E5" w:rsidRPr="00A119E5" w:rsidRDefault="00A119E5" w:rsidP="00A119E5">
      <w:pPr>
        <w:shd w:val="clear" w:color="auto" w:fill="1E1E1E"/>
        <w:spacing w:after="0" w:line="330" w:lineRule="atLeast"/>
        <w:rPr>
          <w:rFonts w:ascii="Consolas" w:eastAsia="Times New Roman" w:hAnsi="Consolas" w:cs="Times New Roman"/>
          <w:color w:val="D4D4D4"/>
          <w:sz w:val="24"/>
          <w:szCs w:val="24"/>
          <w:lang w:eastAsia="en-IN"/>
        </w:rPr>
      </w:pPr>
      <w:r w:rsidRPr="00A119E5">
        <w:rPr>
          <w:rFonts w:ascii="Consolas" w:eastAsia="Times New Roman" w:hAnsi="Consolas" w:cs="Times New Roman"/>
          <w:color w:val="6A9955"/>
          <w:sz w:val="24"/>
          <w:szCs w:val="24"/>
          <w:lang w:eastAsia="en-IN"/>
        </w:rPr>
        <w:t># we can use call above function as follow to :</w:t>
      </w:r>
    </w:p>
    <w:p w:rsidR="00A119E5" w:rsidRPr="00A119E5" w:rsidRDefault="00A119E5" w:rsidP="00A119E5">
      <w:pPr>
        <w:shd w:val="clear" w:color="auto" w:fill="1E1E1E"/>
        <w:spacing w:after="0" w:line="330" w:lineRule="atLeast"/>
        <w:rPr>
          <w:rFonts w:ascii="Consolas" w:eastAsia="Times New Roman" w:hAnsi="Consolas" w:cs="Times New Roman"/>
          <w:color w:val="D4D4D4"/>
          <w:sz w:val="24"/>
          <w:szCs w:val="24"/>
          <w:lang w:eastAsia="en-IN"/>
        </w:rPr>
      </w:pPr>
      <w:r w:rsidRPr="00A119E5">
        <w:rPr>
          <w:rFonts w:ascii="Consolas" w:eastAsia="Times New Roman" w:hAnsi="Consolas" w:cs="Times New Roman"/>
          <w:color w:val="D4D4D4"/>
          <w:sz w:val="24"/>
          <w:szCs w:val="24"/>
          <w:lang w:eastAsia="en-IN"/>
        </w:rPr>
        <w:t>var = outer_func(</w:t>
      </w:r>
      <w:r w:rsidRPr="00A119E5">
        <w:rPr>
          <w:rFonts w:ascii="Consolas" w:eastAsia="Times New Roman" w:hAnsi="Consolas" w:cs="Times New Roman"/>
          <w:color w:val="CE9178"/>
          <w:sz w:val="24"/>
          <w:szCs w:val="24"/>
          <w:lang w:eastAsia="en-IN"/>
        </w:rPr>
        <w:t>'hello there'</w:t>
      </w:r>
      <w:r w:rsidRPr="00A119E5">
        <w:rPr>
          <w:rFonts w:ascii="Consolas" w:eastAsia="Times New Roman" w:hAnsi="Consolas" w:cs="Times New Roman"/>
          <w:color w:val="D4D4D4"/>
          <w:sz w:val="24"/>
          <w:szCs w:val="24"/>
          <w:lang w:eastAsia="en-IN"/>
        </w:rPr>
        <w:t>)</w:t>
      </w:r>
    </w:p>
    <w:p w:rsidR="00A119E5" w:rsidRPr="00A119E5" w:rsidRDefault="00A119E5" w:rsidP="00A119E5">
      <w:pPr>
        <w:shd w:val="clear" w:color="auto" w:fill="1E1E1E"/>
        <w:spacing w:after="0" w:line="330" w:lineRule="atLeast"/>
        <w:rPr>
          <w:rFonts w:ascii="Consolas" w:eastAsia="Times New Roman" w:hAnsi="Consolas" w:cs="Times New Roman"/>
          <w:color w:val="D4D4D4"/>
          <w:sz w:val="24"/>
          <w:szCs w:val="24"/>
          <w:lang w:eastAsia="en-IN"/>
        </w:rPr>
      </w:pPr>
      <w:r w:rsidRPr="00A119E5">
        <w:rPr>
          <w:rFonts w:ascii="Consolas" w:eastAsia="Times New Roman" w:hAnsi="Consolas" w:cs="Times New Roman"/>
          <w:color w:val="D4D4D4"/>
          <w:sz w:val="24"/>
          <w:szCs w:val="24"/>
          <w:lang w:eastAsia="en-IN"/>
        </w:rPr>
        <w:t>var()</w:t>
      </w:r>
    </w:p>
    <w:p w:rsidR="00A119E5" w:rsidRPr="00A119E5" w:rsidRDefault="00A119E5" w:rsidP="00A119E5">
      <w:pPr>
        <w:rPr>
          <w:sz w:val="28"/>
          <w:szCs w:val="24"/>
        </w:rPr>
      </w:pPr>
      <w:r>
        <w:rPr>
          <w:sz w:val="28"/>
          <w:szCs w:val="24"/>
        </w:rPr>
        <w:t xml:space="preserve">the output is : </w:t>
      </w:r>
      <w:r w:rsidRPr="00A119E5">
        <w:rPr>
          <w:sz w:val="28"/>
          <w:szCs w:val="24"/>
        </w:rPr>
        <w:t>The given message is hi there</w:t>
      </w:r>
    </w:p>
    <w:p w:rsidR="00A119E5" w:rsidRDefault="00A119E5" w:rsidP="00A119E5">
      <w:pPr>
        <w:rPr>
          <w:sz w:val="28"/>
          <w:szCs w:val="24"/>
        </w:rPr>
      </w:pPr>
      <w:r w:rsidRPr="00A119E5">
        <w:rPr>
          <w:sz w:val="28"/>
          <w:szCs w:val="24"/>
        </w:rPr>
        <w:t>The given message is hello there</w:t>
      </w:r>
    </w:p>
    <w:p w:rsidR="00A119E5" w:rsidRDefault="00A119E5" w:rsidP="00A119E5">
      <w:pPr>
        <w:rPr>
          <w:sz w:val="28"/>
          <w:szCs w:val="24"/>
        </w:rPr>
      </w:pPr>
    </w:p>
    <w:p w:rsidR="00A119E5" w:rsidRDefault="00A119E5" w:rsidP="00A119E5">
      <w:pPr>
        <w:rPr>
          <w:sz w:val="28"/>
          <w:szCs w:val="24"/>
        </w:rPr>
      </w:pPr>
      <w:r>
        <w:rPr>
          <w:sz w:val="28"/>
          <w:szCs w:val="24"/>
        </w:rPr>
        <w:t>We can make many function inside a single function and according to use we can use each separate function using function returning the function as follow;</w:t>
      </w:r>
      <w:r>
        <w:rPr>
          <w:sz w:val="28"/>
          <w:szCs w:val="24"/>
        </w:rPr>
        <w:br/>
        <w:t xml:space="preserve"> eg: </w:t>
      </w:r>
    </w:p>
    <w:p w:rsidR="00A119E5" w:rsidRPr="00A119E5" w:rsidRDefault="00A119E5" w:rsidP="00A119E5">
      <w:pPr>
        <w:shd w:val="clear" w:color="auto" w:fill="1E1E1E"/>
        <w:spacing w:after="0" w:line="330" w:lineRule="atLeast"/>
        <w:rPr>
          <w:rFonts w:ascii="Consolas" w:eastAsia="Times New Roman" w:hAnsi="Consolas" w:cs="Times New Roman"/>
          <w:color w:val="D4D4D4"/>
          <w:sz w:val="24"/>
          <w:szCs w:val="24"/>
          <w:lang w:eastAsia="en-IN"/>
        </w:rPr>
      </w:pPr>
      <w:r w:rsidRPr="00A119E5">
        <w:rPr>
          <w:rFonts w:ascii="Consolas" w:eastAsia="Times New Roman" w:hAnsi="Consolas" w:cs="Times New Roman"/>
          <w:color w:val="569CD6"/>
          <w:sz w:val="24"/>
          <w:szCs w:val="24"/>
          <w:lang w:eastAsia="en-IN"/>
        </w:rPr>
        <w:t>def</w:t>
      </w:r>
      <w:r w:rsidRPr="00A119E5">
        <w:rPr>
          <w:rFonts w:ascii="Consolas" w:eastAsia="Times New Roman" w:hAnsi="Consolas" w:cs="Times New Roman"/>
          <w:color w:val="D4D4D4"/>
          <w:sz w:val="24"/>
          <w:szCs w:val="24"/>
          <w:lang w:eastAsia="en-IN"/>
        </w:rPr>
        <w:t> </w:t>
      </w:r>
      <w:r w:rsidRPr="00A119E5">
        <w:rPr>
          <w:rFonts w:ascii="Consolas" w:eastAsia="Times New Roman" w:hAnsi="Consolas" w:cs="Times New Roman"/>
          <w:color w:val="DCDCAA"/>
          <w:sz w:val="24"/>
          <w:szCs w:val="24"/>
          <w:lang w:eastAsia="en-IN"/>
        </w:rPr>
        <w:t>to_power</w:t>
      </w:r>
      <w:r w:rsidRPr="00A119E5">
        <w:rPr>
          <w:rFonts w:ascii="Consolas" w:eastAsia="Times New Roman" w:hAnsi="Consolas" w:cs="Times New Roman"/>
          <w:color w:val="D4D4D4"/>
          <w:sz w:val="24"/>
          <w:szCs w:val="24"/>
          <w:lang w:eastAsia="en-IN"/>
        </w:rPr>
        <w:t>(</w:t>
      </w:r>
      <w:r w:rsidRPr="00A119E5">
        <w:rPr>
          <w:rFonts w:ascii="Consolas" w:eastAsia="Times New Roman" w:hAnsi="Consolas" w:cs="Times New Roman"/>
          <w:color w:val="9CDCFE"/>
          <w:sz w:val="24"/>
          <w:szCs w:val="24"/>
          <w:lang w:eastAsia="en-IN"/>
        </w:rPr>
        <w:t>x</w:t>
      </w:r>
      <w:r w:rsidRPr="00A119E5">
        <w:rPr>
          <w:rFonts w:ascii="Consolas" w:eastAsia="Times New Roman" w:hAnsi="Consolas" w:cs="Times New Roman"/>
          <w:color w:val="D4D4D4"/>
          <w:sz w:val="24"/>
          <w:szCs w:val="24"/>
          <w:lang w:eastAsia="en-IN"/>
        </w:rPr>
        <w:t>):</w:t>
      </w:r>
    </w:p>
    <w:p w:rsidR="00A119E5" w:rsidRPr="00A119E5" w:rsidRDefault="00A119E5" w:rsidP="00A119E5">
      <w:pPr>
        <w:shd w:val="clear" w:color="auto" w:fill="1E1E1E"/>
        <w:spacing w:after="0" w:line="330" w:lineRule="atLeast"/>
        <w:rPr>
          <w:rFonts w:ascii="Consolas" w:eastAsia="Times New Roman" w:hAnsi="Consolas" w:cs="Times New Roman"/>
          <w:color w:val="D4D4D4"/>
          <w:sz w:val="24"/>
          <w:szCs w:val="24"/>
          <w:lang w:eastAsia="en-IN"/>
        </w:rPr>
      </w:pPr>
      <w:r w:rsidRPr="00A119E5">
        <w:rPr>
          <w:rFonts w:ascii="Consolas" w:eastAsia="Times New Roman" w:hAnsi="Consolas" w:cs="Times New Roman"/>
          <w:color w:val="D4D4D4"/>
          <w:sz w:val="24"/>
          <w:szCs w:val="24"/>
          <w:lang w:eastAsia="en-IN"/>
        </w:rPr>
        <w:t>    </w:t>
      </w:r>
      <w:r w:rsidRPr="00A119E5">
        <w:rPr>
          <w:rFonts w:ascii="Consolas" w:eastAsia="Times New Roman" w:hAnsi="Consolas" w:cs="Times New Roman"/>
          <w:color w:val="569CD6"/>
          <w:sz w:val="24"/>
          <w:szCs w:val="24"/>
          <w:lang w:eastAsia="en-IN"/>
        </w:rPr>
        <w:t>def</w:t>
      </w:r>
      <w:r w:rsidRPr="00A119E5">
        <w:rPr>
          <w:rFonts w:ascii="Consolas" w:eastAsia="Times New Roman" w:hAnsi="Consolas" w:cs="Times New Roman"/>
          <w:color w:val="D4D4D4"/>
          <w:sz w:val="24"/>
          <w:szCs w:val="24"/>
          <w:lang w:eastAsia="en-IN"/>
        </w:rPr>
        <w:t> </w:t>
      </w:r>
      <w:r w:rsidRPr="00A119E5">
        <w:rPr>
          <w:rFonts w:ascii="Consolas" w:eastAsia="Times New Roman" w:hAnsi="Consolas" w:cs="Times New Roman"/>
          <w:color w:val="DCDCAA"/>
          <w:sz w:val="24"/>
          <w:szCs w:val="24"/>
          <w:lang w:eastAsia="en-IN"/>
        </w:rPr>
        <w:t>to_number</w:t>
      </w:r>
      <w:r w:rsidRPr="00A119E5">
        <w:rPr>
          <w:rFonts w:ascii="Consolas" w:eastAsia="Times New Roman" w:hAnsi="Consolas" w:cs="Times New Roman"/>
          <w:color w:val="D4D4D4"/>
          <w:sz w:val="24"/>
          <w:szCs w:val="24"/>
          <w:lang w:eastAsia="en-IN"/>
        </w:rPr>
        <w:t>(</w:t>
      </w:r>
      <w:r w:rsidRPr="00A119E5">
        <w:rPr>
          <w:rFonts w:ascii="Consolas" w:eastAsia="Times New Roman" w:hAnsi="Consolas" w:cs="Times New Roman"/>
          <w:color w:val="9CDCFE"/>
          <w:sz w:val="24"/>
          <w:szCs w:val="24"/>
          <w:lang w:eastAsia="en-IN"/>
        </w:rPr>
        <w:t>n</w:t>
      </w:r>
      <w:r w:rsidRPr="00A119E5">
        <w:rPr>
          <w:rFonts w:ascii="Consolas" w:eastAsia="Times New Roman" w:hAnsi="Consolas" w:cs="Times New Roman"/>
          <w:color w:val="D4D4D4"/>
          <w:sz w:val="24"/>
          <w:szCs w:val="24"/>
          <w:lang w:eastAsia="en-IN"/>
        </w:rPr>
        <w:t>):</w:t>
      </w:r>
    </w:p>
    <w:p w:rsidR="00A119E5" w:rsidRPr="00A119E5" w:rsidRDefault="00A119E5" w:rsidP="00A119E5">
      <w:pPr>
        <w:shd w:val="clear" w:color="auto" w:fill="1E1E1E"/>
        <w:spacing w:after="0" w:line="330" w:lineRule="atLeast"/>
        <w:rPr>
          <w:rFonts w:ascii="Consolas" w:eastAsia="Times New Roman" w:hAnsi="Consolas" w:cs="Times New Roman"/>
          <w:color w:val="D4D4D4"/>
          <w:sz w:val="24"/>
          <w:szCs w:val="24"/>
          <w:lang w:eastAsia="en-IN"/>
        </w:rPr>
      </w:pPr>
      <w:r w:rsidRPr="00A119E5">
        <w:rPr>
          <w:rFonts w:ascii="Consolas" w:eastAsia="Times New Roman" w:hAnsi="Consolas" w:cs="Times New Roman"/>
          <w:color w:val="D4D4D4"/>
          <w:sz w:val="24"/>
          <w:szCs w:val="24"/>
          <w:lang w:eastAsia="en-IN"/>
        </w:rPr>
        <w:t>        </w:t>
      </w:r>
      <w:r w:rsidRPr="00A119E5">
        <w:rPr>
          <w:rFonts w:ascii="Consolas" w:eastAsia="Times New Roman" w:hAnsi="Consolas" w:cs="Times New Roman"/>
          <w:color w:val="C586C0"/>
          <w:sz w:val="24"/>
          <w:szCs w:val="24"/>
          <w:lang w:eastAsia="en-IN"/>
        </w:rPr>
        <w:t>return</w:t>
      </w:r>
      <w:r w:rsidRPr="00A119E5">
        <w:rPr>
          <w:rFonts w:ascii="Consolas" w:eastAsia="Times New Roman" w:hAnsi="Consolas" w:cs="Times New Roman"/>
          <w:color w:val="D4D4D4"/>
          <w:sz w:val="24"/>
          <w:szCs w:val="24"/>
          <w:lang w:eastAsia="en-IN"/>
        </w:rPr>
        <w:t> n**x</w:t>
      </w:r>
    </w:p>
    <w:p w:rsidR="00A119E5" w:rsidRPr="00A119E5" w:rsidRDefault="00A119E5" w:rsidP="00A119E5">
      <w:pPr>
        <w:shd w:val="clear" w:color="auto" w:fill="1E1E1E"/>
        <w:spacing w:after="0" w:line="330" w:lineRule="atLeast"/>
        <w:rPr>
          <w:rFonts w:ascii="Consolas" w:eastAsia="Times New Roman" w:hAnsi="Consolas" w:cs="Times New Roman"/>
          <w:color w:val="D4D4D4"/>
          <w:sz w:val="24"/>
          <w:szCs w:val="24"/>
          <w:lang w:eastAsia="en-IN"/>
        </w:rPr>
      </w:pPr>
      <w:r w:rsidRPr="00A119E5">
        <w:rPr>
          <w:rFonts w:ascii="Consolas" w:eastAsia="Times New Roman" w:hAnsi="Consolas" w:cs="Times New Roman"/>
          <w:color w:val="D4D4D4"/>
          <w:sz w:val="24"/>
          <w:szCs w:val="24"/>
          <w:lang w:eastAsia="en-IN"/>
        </w:rPr>
        <w:t>    </w:t>
      </w:r>
      <w:r w:rsidRPr="00A119E5">
        <w:rPr>
          <w:rFonts w:ascii="Consolas" w:eastAsia="Times New Roman" w:hAnsi="Consolas" w:cs="Times New Roman"/>
          <w:color w:val="C586C0"/>
          <w:sz w:val="24"/>
          <w:szCs w:val="24"/>
          <w:lang w:eastAsia="en-IN"/>
        </w:rPr>
        <w:t>return</w:t>
      </w:r>
      <w:r w:rsidRPr="00A119E5">
        <w:rPr>
          <w:rFonts w:ascii="Consolas" w:eastAsia="Times New Roman" w:hAnsi="Consolas" w:cs="Times New Roman"/>
          <w:color w:val="D4D4D4"/>
          <w:sz w:val="24"/>
          <w:szCs w:val="24"/>
          <w:lang w:eastAsia="en-IN"/>
        </w:rPr>
        <w:t> to_number</w:t>
      </w:r>
    </w:p>
    <w:p w:rsidR="00A119E5" w:rsidRPr="00A119E5" w:rsidRDefault="00A119E5" w:rsidP="00A119E5">
      <w:pPr>
        <w:shd w:val="clear" w:color="auto" w:fill="1E1E1E"/>
        <w:spacing w:after="240" w:line="330" w:lineRule="atLeast"/>
        <w:rPr>
          <w:rFonts w:ascii="Consolas" w:eastAsia="Times New Roman" w:hAnsi="Consolas" w:cs="Times New Roman"/>
          <w:color w:val="D4D4D4"/>
          <w:sz w:val="24"/>
          <w:szCs w:val="24"/>
          <w:lang w:eastAsia="en-IN"/>
        </w:rPr>
      </w:pPr>
    </w:p>
    <w:p w:rsidR="00A119E5" w:rsidRPr="00A119E5" w:rsidRDefault="00A119E5" w:rsidP="00A119E5">
      <w:pPr>
        <w:shd w:val="clear" w:color="auto" w:fill="1E1E1E"/>
        <w:spacing w:after="0" w:line="330" w:lineRule="atLeast"/>
        <w:rPr>
          <w:rFonts w:ascii="Consolas" w:eastAsia="Times New Roman" w:hAnsi="Consolas" w:cs="Times New Roman"/>
          <w:color w:val="D4D4D4"/>
          <w:sz w:val="24"/>
          <w:szCs w:val="24"/>
          <w:lang w:eastAsia="en-IN"/>
        </w:rPr>
      </w:pPr>
      <w:r w:rsidRPr="00A119E5">
        <w:rPr>
          <w:rFonts w:ascii="Consolas" w:eastAsia="Times New Roman" w:hAnsi="Consolas" w:cs="Times New Roman"/>
          <w:color w:val="6A9955"/>
          <w:sz w:val="24"/>
          <w:szCs w:val="24"/>
          <w:lang w:eastAsia="en-IN"/>
        </w:rPr>
        <w:t># Now if we want to get the cube for any number then we can just do as follow: </w:t>
      </w:r>
    </w:p>
    <w:p w:rsidR="00A119E5" w:rsidRPr="00A119E5" w:rsidRDefault="00A119E5" w:rsidP="00A119E5">
      <w:pPr>
        <w:shd w:val="clear" w:color="auto" w:fill="1E1E1E"/>
        <w:spacing w:after="0" w:line="330" w:lineRule="atLeast"/>
        <w:rPr>
          <w:rFonts w:ascii="Consolas" w:eastAsia="Times New Roman" w:hAnsi="Consolas" w:cs="Times New Roman"/>
          <w:color w:val="D4D4D4"/>
          <w:sz w:val="24"/>
          <w:szCs w:val="24"/>
          <w:lang w:eastAsia="en-IN"/>
        </w:rPr>
      </w:pPr>
      <w:r w:rsidRPr="00A119E5">
        <w:rPr>
          <w:rFonts w:ascii="Consolas" w:eastAsia="Times New Roman" w:hAnsi="Consolas" w:cs="Times New Roman"/>
          <w:color w:val="6A9955"/>
          <w:sz w:val="24"/>
          <w:szCs w:val="24"/>
          <w:lang w:eastAsia="en-IN"/>
        </w:rPr>
        <w:t># there will no need for again defining the function</w:t>
      </w:r>
    </w:p>
    <w:p w:rsidR="00A119E5" w:rsidRPr="00A119E5" w:rsidRDefault="00A119E5" w:rsidP="00A119E5">
      <w:pPr>
        <w:shd w:val="clear" w:color="auto" w:fill="1E1E1E"/>
        <w:spacing w:after="0" w:line="330" w:lineRule="atLeast"/>
        <w:rPr>
          <w:rFonts w:ascii="Consolas" w:eastAsia="Times New Roman" w:hAnsi="Consolas" w:cs="Times New Roman"/>
          <w:color w:val="D4D4D4"/>
          <w:sz w:val="24"/>
          <w:szCs w:val="24"/>
          <w:lang w:eastAsia="en-IN"/>
        </w:rPr>
      </w:pPr>
    </w:p>
    <w:p w:rsidR="00A119E5" w:rsidRPr="00A119E5" w:rsidRDefault="00A119E5" w:rsidP="00A119E5">
      <w:pPr>
        <w:shd w:val="clear" w:color="auto" w:fill="1E1E1E"/>
        <w:spacing w:after="0" w:line="330" w:lineRule="atLeast"/>
        <w:rPr>
          <w:rFonts w:ascii="Consolas" w:eastAsia="Times New Roman" w:hAnsi="Consolas" w:cs="Times New Roman"/>
          <w:color w:val="D4D4D4"/>
          <w:sz w:val="24"/>
          <w:szCs w:val="24"/>
          <w:lang w:eastAsia="en-IN"/>
        </w:rPr>
      </w:pPr>
      <w:r w:rsidRPr="00A119E5">
        <w:rPr>
          <w:rFonts w:ascii="Consolas" w:eastAsia="Times New Roman" w:hAnsi="Consolas" w:cs="Times New Roman"/>
          <w:color w:val="D4D4D4"/>
          <w:sz w:val="24"/>
          <w:szCs w:val="24"/>
          <w:lang w:eastAsia="en-IN"/>
        </w:rPr>
        <w:t>cube = to_power(</w:t>
      </w:r>
      <w:r w:rsidRPr="00A119E5">
        <w:rPr>
          <w:rFonts w:ascii="Consolas" w:eastAsia="Times New Roman" w:hAnsi="Consolas" w:cs="Times New Roman"/>
          <w:color w:val="B5CEA8"/>
          <w:sz w:val="24"/>
          <w:szCs w:val="24"/>
          <w:lang w:eastAsia="en-IN"/>
        </w:rPr>
        <w:t>3</w:t>
      </w:r>
      <w:r w:rsidRPr="00A119E5">
        <w:rPr>
          <w:rFonts w:ascii="Consolas" w:eastAsia="Times New Roman" w:hAnsi="Consolas" w:cs="Times New Roman"/>
          <w:color w:val="D4D4D4"/>
          <w:sz w:val="24"/>
          <w:szCs w:val="24"/>
          <w:lang w:eastAsia="en-IN"/>
        </w:rPr>
        <w:t>) </w:t>
      </w:r>
      <w:r w:rsidRPr="00A119E5">
        <w:rPr>
          <w:rFonts w:ascii="Consolas" w:eastAsia="Times New Roman" w:hAnsi="Consolas" w:cs="Times New Roman"/>
          <w:color w:val="6A9955"/>
          <w:sz w:val="24"/>
          <w:szCs w:val="24"/>
          <w:lang w:eastAsia="en-IN"/>
        </w:rPr>
        <w:t># this is taking the argument as what power is</w:t>
      </w:r>
    </w:p>
    <w:p w:rsidR="00A119E5" w:rsidRPr="00A119E5" w:rsidRDefault="00A119E5" w:rsidP="00A119E5">
      <w:pPr>
        <w:shd w:val="clear" w:color="auto" w:fill="1E1E1E"/>
        <w:spacing w:after="0" w:line="330" w:lineRule="atLeast"/>
        <w:rPr>
          <w:rFonts w:ascii="Consolas" w:eastAsia="Times New Roman" w:hAnsi="Consolas" w:cs="Times New Roman"/>
          <w:color w:val="D4D4D4"/>
          <w:sz w:val="24"/>
          <w:szCs w:val="24"/>
          <w:lang w:eastAsia="en-IN"/>
        </w:rPr>
      </w:pPr>
      <w:r w:rsidRPr="00A119E5">
        <w:rPr>
          <w:rFonts w:ascii="Consolas" w:eastAsia="Times New Roman" w:hAnsi="Consolas" w:cs="Times New Roman"/>
          <w:color w:val="D4D4D4"/>
          <w:sz w:val="24"/>
          <w:szCs w:val="24"/>
          <w:lang w:eastAsia="en-IN"/>
        </w:rPr>
        <w:t> </w:t>
      </w:r>
      <w:r w:rsidRPr="00A119E5">
        <w:rPr>
          <w:rFonts w:ascii="Consolas" w:eastAsia="Times New Roman" w:hAnsi="Consolas" w:cs="Times New Roman"/>
          <w:color w:val="6A9955"/>
          <w:sz w:val="24"/>
          <w:szCs w:val="24"/>
          <w:lang w:eastAsia="en-IN"/>
        </w:rPr>
        <w:t># now the cube will take to which no we want to cube</w:t>
      </w:r>
    </w:p>
    <w:p w:rsidR="00A119E5" w:rsidRPr="00A119E5" w:rsidRDefault="00A119E5" w:rsidP="00A119E5">
      <w:pPr>
        <w:shd w:val="clear" w:color="auto" w:fill="1E1E1E"/>
        <w:spacing w:after="0" w:line="330" w:lineRule="atLeast"/>
        <w:rPr>
          <w:rFonts w:ascii="Consolas" w:eastAsia="Times New Roman" w:hAnsi="Consolas" w:cs="Times New Roman"/>
          <w:color w:val="D4D4D4"/>
          <w:sz w:val="24"/>
          <w:szCs w:val="24"/>
          <w:lang w:eastAsia="en-IN"/>
        </w:rPr>
      </w:pPr>
      <w:r w:rsidRPr="00A119E5">
        <w:rPr>
          <w:rFonts w:ascii="Consolas" w:eastAsia="Times New Roman" w:hAnsi="Consolas" w:cs="Times New Roman"/>
          <w:color w:val="D4D4D4"/>
          <w:sz w:val="24"/>
          <w:szCs w:val="24"/>
          <w:lang w:eastAsia="en-IN"/>
        </w:rPr>
        <w:t> </w:t>
      </w:r>
    </w:p>
    <w:p w:rsidR="00A119E5" w:rsidRPr="00A119E5" w:rsidRDefault="00A119E5" w:rsidP="00A119E5">
      <w:pPr>
        <w:shd w:val="clear" w:color="auto" w:fill="1E1E1E"/>
        <w:spacing w:after="0" w:line="330" w:lineRule="atLeast"/>
        <w:rPr>
          <w:rFonts w:ascii="Consolas" w:eastAsia="Times New Roman" w:hAnsi="Consolas" w:cs="Times New Roman"/>
          <w:color w:val="D4D4D4"/>
          <w:sz w:val="24"/>
          <w:szCs w:val="24"/>
          <w:lang w:eastAsia="en-IN"/>
        </w:rPr>
      </w:pPr>
      <w:r w:rsidRPr="00A119E5">
        <w:rPr>
          <w:rFonts w:ascii="Consolas" w:eastAsia="Times New Roman" w:hAnsi="Consolas" w:cs="Times New Roman"/>
          <w:color w:val="DCDCAA"/>
          <w:sz w:val="24"/>
          <w:szCs w:val="24"/>
          <w:lang w:eastAsia="en-IN"/>
        </w:rPr>
        <w:t>print</w:t>
      </w:r>
      <w:r w:rsidRPr="00A119E5">
        <w:rPr>
          <w:rFonts w:ascii="Consolas" w:eastAsia="Times New Roman" w:hAnsi="Consolas" w:cs="Times New Roman"/>
          <w:color w:val="D4D4D4"/>
          <w:sz w:val="24"/>
          <w:szCs w:val="24"/>
          <w:lang w:eastAsia="en-IN"/>
        </w:rPr>
        <w:t>(cube(</w:t>
      </w:r>
      <w:r w:rsidRPr="00A119E5">
        <w:rPr>
          <w:rFonts w:ascii="Consolas" w:eastAsia="Times New Roman" w:hAnsi="Consolas" w:cs="Times New Roman"/>
          <w:color w:val="B5CEA8"/>
          <w:sz w:val="24"/>
          <w:szCs w:val="24"/>
          <w:lang w:eastAsia="en-IN"/>
        </w:rPr>
        <w:t>2</w:t>
      </w:r>
      <w:r w:rsidRPr="00A119E5">
        <w:rPr>
          <w:rFonts w:ascii="Consolas" w:eastAsia="Times New Roman" w:hAnsi="Consolas" w:cs="Times New Roman"/>
          <w:color w:val="D4D4D4"/>
          <w:sz w:val="24"/>
          <w:szCs w:val="24"/>
          <w:lang w:eastAsia="en-IN"/>
        </w:rPr>
        <w:t>))</w:t>
      </w:r>
    </w:p>
    <w:p w:rsidR="00A119E5" w:rsidRDefault="00A119E5" w:rsidP="00A119E5">
      <w:pPr>
        <w:rPr>
          <w:sz w:val="28"/>
          <w:szCs w:val="24"/>
        </w:rPr>
      </w:pPr>
      <w:r>
        <w:rPr>
          <w:sz w:val="28"/>
          <w:szCs w:val="24"/>
        </w:rPr>
        <w:t>this will give the output as : 8</w:t>
      </w:r>
    </w:p>
    <w:p w:rsidR="00A119E5" w:rsidRDefault="00ED2243" w:rsidP="00ED2243">
      <w:pPr>
        <w:jc w:val="center"/>
        <w:rPr>
          <w:sz w:val="28"/>
          <w:szCs w:val="24"/>
        </w:rPr>
      </w:pPr>
      <w:r>
        <w:rPr>
          <w:sz w:val="28"/>
          <w:szCs w:val="24"/>
        </w:rPr>
        <w:t>finally from here we will start decorator</w:t>
      </w:r>
    </w:p>
    <w:p w:rsidR="00ED2243" w:rsidRDefault="00ED2243" w:rsidP="00ED2243">
      <w:pPr>
        <w:rPr>
          <w:sz w:val="28"/>
          <w:szCs w:val="24"/>
        </w:rPr>
      </w:pPr>
    </w:p>
    <w:p w:rsidR="00ED2243" w:rsidRDefault="00ED2243" w:rsidP="00ED2243">
      <w:pPr>
        <w:rPr>
          <w:sz w:val="28"/>
          <w:szCs w:val="24"/>
        </w:rPr>
      </w:pPr>
      <w:r>
        <w:rPr>
          <w:sz w:val="28"/>
          <w:szCs w:val="24"/>
        </w:rPr>
        <w:t>Decorators is used to enhance the functionality of other functions</w:t>
      </w:r>
    </w:p>
    <w:p w:rsidR="00ED2243" w:rsidRDefault="00ED2243" w:rsidP="00ED2243">
      <w:pPr>
        <w:rPr>
          <w:sz w:val="28"/>
          <w:szCs w:val="24"/>
        </w:rPr>
      </w:pPr>
      <w:r>
        <w:rPr>
          <w:sz w:val="28"/>
          <w:szCs w:val="24"/>
        </w:rPr>
        <w:t>Why do we need to define the decorator?</w:t>
      </w:r>
    </w:p>
    <w:p w:rsidR="00ED2243" w:rsidRDefault="00ED2243" w:rsidP="00ED2243">
      <w:pPr>
        <w:rPr>
          <w:sz w:val="28"/>
          <w:szCs w:val="24"/>
        </w:rPr>
      </w:pPr>
      <w:r>
        <w:rPr>
          <w:sz w:val="28"/>
          <w:szCs w:val="24"/>
        </w:rPr>
        <w:t>We use the decorator to add extra feature without changing inside the function.</w:t>
      </w:r>
    </w:p>
    <w:p w:rsidR="00ED2243" w:rsidRDefault="00ED2243" w:rsidP="00ED2243">
      <w:pPr>
        <w:rPr>
          <w:sz w:val="28"/>
          <w:szCs w:val="24"/>
        </w:rPr>
      </w:pPr>
      <w:r>
        <w:rPr>
          <w:sz w:val="28"/>
          <w:szCs w:val="24"/>
        </w:rPr>
        <w:t>Eg:</w:t>
      </w:r>
    </w:p>
    <w:p w:rsidR="000E02C1" w:rsidRPr="000E02C1" w:rsidRDefault="000E02C1" w:rsidP="000E02C1">
      <w:pPr>
        <w:shd w:val="clear" w:color="auto" w:fill="1E1E1E"/>
        <w:spacing w:after="0" w:line="330" w:lineRule="atLeast"/>
        <w:rPr>
          <w:rFonts w:ascii="Consolas" w:eastAsia="Times New Roman" w:hAnsi="Consolas" w:cs="Times New Roman"/>
          <w:color w:val="D4D4D4"/>
          <w:sz w:val="24"/>
          <w:szCs w:val="24"/>
          <w:lang w:eastAsia="en-IN"/>
        </w:rPr>
      </w:pPr>
      <w:r w:rsidRPr="000E02C1">
        <w:rPr>
          <w:rFonts w:ascii="Consolas" w:eastAsia="Times New Roman" w:hAnsi="Consolas" w:cs="Times New Roman"/>
          <w:color w:val="569CD6"/>
          <w:sz w:val="24"/>
          <w:szCs w:val="24"/>
          <w:lang w:eastAsia="en-IN"/>
        </w:rPr>
        <w:t>def</w:t>
      </w:r>
      <w:r w:rsidRPr="000E02C1">
        <w:rPr>
          <w:rFonts w:ascii="Consolas" w:eastAsia="Times New Roman" w:hAnsi="Consolas" w:cs="Times New Roman"/>
          <w:color w:val="D4D4D4"/>
          <w:sz w:val="24"/>
          <w:szCs w:val="24"/>
          <w:lang w:eastAsia="en-IN"/>
        </w:rPr>
        <w:t> </w:t>
      </w:r>
      <w:r w:rsidRPr="000E02C1">
        <w:rPr>
          <w:rFonts w:ascii="Consolas" w:eastAsia="Times New Roman" w:hAnsi="Consolas" w:cs="Times New Roman"/>
          <w:color w:val="DCDCAA"/>
          <w:sz w:val="24"/>
          <w:szCs w:val="24"/>
          <w:lang w:eastAsia="en-IN"/>
        </w:rPr>
        <w:t>func1</w:t>
      </w:r>
      <w:r w:rsidRPr="000E02C1">
        <w:rPr>
          <w:rFonts w:ascii="Consolas" w:eastAsia="Times New Roman" w:hAnsi="Consolas" w:cs="Times New Roman"/>
          <w:color w:val="D4D4D4"/>
          <w:sz w:val="24"/>
          <w:szCs w:val="24"/>
          <w:lang w:eastAsia="en-IN"/>
        </w:rPr>
        <w:t>():</w:t>
      </w:r>
    </w:p>
    <w:p w:rsidR="000E02C1" w:rsidRPr="000E02C1" w:rsidRDefault="000E02C1" w:rsidP="000E02C1">
      <w:pPr>
        <w:shd w:val="clear" w:color="auto" w:fill="1E1E1E"/>
        <w:spacing w:after="0" w:line="330" w:lineRule="atLeast"/>
        <w:rPr>
          <w:rFonts w:ascii="Consolas" w:eastAsia="Times New Roman" w:hAnsi="Consolas" w:cs="Times New Roman"/>
          <w:color w:val="D4D4D4"/>
          <w:sz w:val="24"/>
          <w:szCs w:val="24"/>
          <w:lang w:eastAsia="en-IN"/>
        </w:rPr>
      </w:pPr>
      <w:r w:rsidRPr="000E02C1">
        <w:rPr>
          <w:rFonts w:ascii="Consolas" w:eastAsia="Times New Roman" w:hAnsi="Consolas" w:cs="Times New Roman"/>
          <w:color w:val="D4D4D4"/>
          <w:sz w:val="24"/>
          <w:szCs w:val="24"/>
          <w:lang w:eastAsia="en-IN"/>
        </w:rPr>
        <w:t>    </w:t>
      </w:r>
      <w:r w:rsidRPr="000E02C1">
        <w:rPr>
          <w:rFonts w:ascii="Consolas" w:eastAsia="Times New Roman" w:hAnsi="Consolas" w:cs="Times New Roman"/>
          <w:color w:val="DCDCAA"/>
          <w:sz w:val="24"/>
          <w:szCs w:val="24"/>
          <w:lang w:eastAsia="en-IN"/>
        </w:rPr>
        <w:t>print</w:t>
      </w:r>
      <w:r w:rsidRPr="000E02C1">
        <w:rPr>
          <w:rFonts w:ascii="Consolas" w:eastAsia="Times New Roman" w:hAnsi="Consolas" w:cs="Times New Roman"/>
          <w:color w:val="D4D4D4"/>
          <w:sz w:val="24"/>
          <w:szCs w:val="24"/>
          <w:lang w:eastAsia="en-IN"/>
        </w:rPr>
        <w:t>(</w:t>
      </w:r>
      <w:r w:rsidRPr="000E02C1">
        <w:rPr>
          <w:rFonts w:ascii="Consolas" w:eastAsia="Times New Roman" w:hAnsi="Consolas" w:cs="Times New Roman"/>
          <w:color w:val="CE9178"/>
          <w:sz w:val="24"/>
          <w:szCs w:val="24"/>
          <w:lang w:eastAsia="en-IN"/>
        </w:rPr>
        <w:t>'This is func1'</w:t>
      </w:r>
      <w:r w:rsidRPr="000E02C1">
        <w:rPr>
          <w:rFonts w:ascii="Consolas" w:eastAsia="Times New Roman" w:hAnsi="Consolas" w:cs="Times New Roman"/>
          <w:color w:val="D4D4D4"/>
          <w:sz w:val="24"/>
          <w:szCs w:val="24"/>
          <w:lang w:eastAsia="en-IN"/>
        </w:rPr>
        <w:t>)</w:t>
      </w:r>
    </w:p>
    <w:p w:rsidR="000E02C1" w:rsidRPr="000E02C1" w:rsidRDefault="000E02C1" w:rsidP="000E02C1">
      <w:pPr>
        <w:shd w:val="clear" w:color="auto" w:fill="1E1E1E"/>
        <w:spacing w:after="0" w:line="330" w:lineRule="atLeast"/>
        <w:rPr>
          <w:rFonts w:ascii="Consolas" w:eastAsia="Times New Roman" w:hAnsi="Consolas" w:cs="Times New Roman"/>
          <w:color w:val="D4D4D4"/>
          <w:sz w:val="24"/>
          <w:szCs w:val="24"/>
          <w:lang w:eastAsia="en-IN"/>
        </w:rPr>
      </w:pPr>
    </w:p>
    <w:p w:rsidR="000E02C1" w:rsidRPr="000E02C1" w:rsidRDefault="000E02C1" w:rsidP="000E02C1">
      <w:pPr>
        <w:shd w:val="clear" w:color="auto" w:fill="1E1E1E"/>
        <w:spacing w:after="0" w:line="330" w:lineRule="atLeast"/>
        <w:rPr>
          <w:rFonts w:ascii="Consolas" w:eastAsia="Times New Roman" w:hAnsi="Consolas" w:cs="Times New Roman"/>
          <w:color w:val="D4D4D4"/>
          <w:sz w:val="24"/>
          <w:szCs w:val="24"/>
          <w:lang w:eastAsia="en-IN"/>
        </w:rPr>
      </w:pPr>
      <w:r w:rsidRPr="000E02C1">
        <w:rPr>
          <w:rFonts w:ascii="Consolas" w:eastAsia="Times New Roman" w:hAnsi="Consolas" w:cs="Times New Roman"/>
          <w:color w:val="569CD6"/>
          <w:sz w:val="24"/>
          <w:szCs w:val="24"/>
          <w:lang w:eastAsia="en-IN"/>
        </w:rPr>
        <w:t>def</w:t>
      </w:r>
      <w:r w:rsidRPr="000E02C1">
        <w:rPr>
          <w:rFonts w:ascii="Consolas" w:eastAsia="Times New Roman" w:hAnsi="Consolas" w:cs="Times New Roman"/>
          <w:color w:val="D4D4D4"/>
          <w:sz w:val="24"/>
          <w:szCs w:val="24"/>
          <w:lang w:eastAsia="en-IN"/>
        </w:rPr>
        <w:t> </w:t>
      </w:r>
      <w:r w:rsidRPr="000E02C1">
        <w:rPr>
          <w:rFonts w:ascii="Consolas" w:eastAsia="Times New Roman" w:hAnsi="Consolas" w:cs="Times New Roman"/>
          <w:color w:val="DCDCAA"/>
          <w:sz w:val="24"/>
          <w:szCs w:val="24"/>
          <w:lang w:eastAsia="en-IN"/>
        </w:rPr>
        <w:t>func2</w:t>
      </w:r>
      <w:r w:rsidRPr="000E02C1">
        <w:rPr>
          <w:rFonts w:ascii="Consolas" w:eastAsia="Times New Roman" w:hAnsi="Consolas" w:cs="Times New Roman"/>
          <w:color w:val="D4D4D4"/>
          <w:sz w:val="24"/>
          <w:szCs w:val="24"/>
          <w:lang w:eastAsia="en-IN"/>
        </w:rPr>
        <w:t>():</w:t>
      </w:r>
    </w:p>
    <w:p w:rsidR="000E02C1" w:rsidRPr="000E02C1" w:rsidRDefault="000E02C1" w:rsidP="000E02C1">
      <w:pPr>
        <w:shd w:val="clear" w:color="auto" w:fill="1E1E1E"/>
        <w:spacing w:after="0" w:line="330" w:lineRule="atLeast"/>
        <w:rPr>
          <w:rFonts w:ascii="Consolas" w:eastAsia="Times New Roman" w:hAnsi="Consolas" w:cs="Times New Roman"/>
          <w:color w:val="D4D4D4"/>
          <w:sz w:val="24"/>
          <w:szCs w:val="24"/>
          <w:lang w:eastAsia="en-IN"/>
        </w:rPr>
      </w:pPr>
      <w:r w:rsidRPr="000E02C1">
        <w:rPr>
          <w:rFonts w:ascii="Consolas" w:eastAsia="Times New Roman" w:hAnsi="Consolas" w:cs="Times New Roman"/>
          <w:color w:val="D4D4D4"/>
          <w:sz w:val="24"/>
          <w:szCs w:val="24"/>
          <w:lang w:eastAsia="en-IN"/>
        </w:rPr>
        <w:t>    </w:t>
      </w:r>
      <w:r w:rsidRPr="000E02C1">
        <w:rPr>
          <w:rFonts w:ascii="Consolas" w:eastAsia="Times New Roman" w:hAnsi="Consolas" w:cs="Times New Roman"/>
          <w:color w:val="DCDCAA"/>
          <w:sz w:val="24"/>
          <w:szCs w:val="24"/>
          <w:lang w:eastAsia="en-IN"/>
        </w:rPr>
        <w:t>print</w:t>
      </w:r>
      <w:r w:rsidRPr="000E02C1">
        <w:rPr>
          <w:rFonts w:ascii="Consolas" w:eastAsia="Times New Roman" w:hAnsi="Consolas" w:cs="Times New Roman"/>
          <w:color w:val="D4D4D4"/>
          <w:sz w:val="24"/>
          <w:szCs w:val="24"/>
          <w:lang w:eastAsia="en-IN"/>
        </w:rPr>
        <w:t>(</w:t>
      </w:r>
      <w:r w:rsidRPr="000E02C1">
        <w:rPr>
          <w:rFonts w:ascii="Consolas" w:eastAsia="Times New Roman" w:hAnsi="Consolas" w:cs="Times New Roman"/>
          <w:color w:val="CE9178"/>
          <w:sz w:val="24"/>
          <w:szCs w:val="24"/>
          <w:lang w:eastAsia="en-IN"/>
        </w:rPr>
        <w:t>'This is func2'</w:t>
      </w:r>
      <w:r w:rsidRPr="000E02C1">
        <w:rPr>
          <w:rFonts w:ascii="Consolas" w:eastAsia="Times New Roman" w:hAnsi="Consolas" w:cs="Times New Roman"/>
          <w:color w:val="D4D4D4"/>
          <w:sz w:val="24"/>
          <w:szCs w:val="24"/>
          <w:lang w:eastAsia="en-IN"/>
        </w:rPr>
        <w:t>)</w:t>
      </w:r>
    </w:p>
    <w:p w:rsidR="000E02C1" w:rsidRPr="000E02C1" w:rsidRDefault="000E02C1" w:rsidP="000E02C1">
      <w:pPr>
        <w:shd w:val="clear" w:color="auto" w:fill="1E1E1E"/>
        <w:spacing w:after="0" w:line="330" w:lineRule="atLeast"/>
        <w:rPr>
          <w:rFonts w:ascii="Consolas" w:eastAsia="Times New Roman" w:hAnsi="Consolas" w:cs="Times New Roman"/>
          <w:color w:val="D4D4D4"/>
          <w:sz w:val="24"/>
          <w:szCs w:val="24"/>
          <w:lang w:eastAsia="en-IN"/>
        </w:rPr>
      </w:pPr>
    </w:p>
    <w:p w:rsidR="000E02C1" w:rsidRPr="000E02C1" w:rsidRDefault="000E02C1" w:rsidP="000E02C1">
      <w:pPr>
        <w:shd w:val="clear" w:color="auto" w:fill="1E1E1E"/>
        <w:spacing w:after="0" w:line="330" w:lineRule="atLeast"/>
        <w:rPr>
          <w:rFonts w:ascii="Consolas" w:eastAsia="Times New Roman" w:hAnsi="Consolas" w:cs="Times New Roman"/>
          <w:color w:val="D4D4D4"/>
          <w:sz w:val="24"/>
          <w:szCs w:val="24"/>
          <w:lang w:eastAsia="en-IN"/>
        </w:rPr>
      </w:pPr>
      <w:r w:rsidRPr="000E02C1">
        <w:rPr>
          <w:rFonts w:ascii="Consolas" w:eastAsia="Times New Roman" w:hAnsi="Consolas" w:cs="Times New Roman"/>
          <w:color w:val="569CD6"/>
          <w:sz w:val="24"/>
          <w:szCs w:val="24"/>
          <w:lang w:eastAsia="en-IN"/>
        </w:rPr>
        <w:lastRenderedPageBreak/>
        <w:t>def</w:t>
      </w:r>
      <w:r w:rsidRPr="000E02C1">
        <w:rPr>
          <w:rFonts w:ascii="Consolas" w:eastAsia="Times New Roman" w:hAnsi="Consolas" w:cs="Times New Roman"/>
          <w:color w:val="D4D4D4"/>
          <w:sz w:val="24"/>
          <w:szCs w:val="24"/>
          <w:lang w:eastAsia="en-IN"/>
        </w:rPr>
        <w:t> </w:t>
      </w:r>
      <w:r w:rsidRPr="000E02C1">
        <w:rPr>
          <w:rFonts w:ascii="Consolas" w:eastAsia="Times New Roman" w:hAnsi="Consolas" w:cs="Times New Roman"/>
          <w:color w:val="DCDCAA"/>
          <w:sz w:val="24"/>
          <w:szCs w:val="24"/>
          <w:lang w:eastAsia="en-IN"/>
        </w:rPr>
        <w:t>decorator</w:t>
      </w:r>
      <w:r w:rsidRPr="000E02C1">
        <w:rPr>
          <w:rFonts w:ascii="Consolas" w:eastAsia="Times New Roman" w:hAnsi="Consolas" w:cs="Times New Roman"/>
          <w:color w:val="D4D4D4"/>
          <w:sz w:val="24"/>
          <w:szCs w:val="24"/>
          <w:lang w:eastAsia="en-IN"/>
        </w:rPr>
        <w:t>(</w:t>
      </w:r>
      <w:r w:rsidRPr="000E02C1">
        <w:rPr>
          <w:rFonts w:ascii="Consolas" w:eastAsia="Times New Roman" w:hAnsi="Consolas" w:cs="Times New Roman"/>
          <w:color w:val="9CDCFE"/>
          <w:sz w:val="24"/>
          <w:szCs w:val="24"/>
          <w:lang w:eastAsia="en-IN"/>
        </w:rPr>
        <w:t>any_function</w:t>
      </w:r>
      <w:r w:rsidRPr="000E02C1">
        <w:rPr>
          <w:rFonts w:ascii="Consolas" w:eastAsia="Times New Roman" w:hAnsi="Consolas" w:cs="Times New Roman"/>
          <w:color w:val="D4D4D4"/>
          <w:sz w:val="24"/>
          <w:szCs w:val="24"/>
          <w:lang w:eastAsia="en-IN"/>
        </w:rPr>
        <w:t>):</w:t>
      </w:r>
    </w:p>
    <w:p w:rsidR="000E02C1" w:rsidRPr="000E02C1" w:rsidRDefault="000E02C1" w:rsidP="000E02C1">
      <w:pPr>
        <w:shd w:val="clear" w:color="auto" w:fill="1E1E1E"/>
        <w:spacing w:after="0" w:line="330" w:lineRule="atLeast"/>
        <w:rPr>
          <w:rFonts w:ascii="Consolas" w:eastAsia="Times New Roman" w:hAnsi="Consolas" w:cs="Times New Roman"/>
          <w:color w:val="D4D4D4"/>
          <w:sz w:val="24"/>
          <w:szCs w:val="24"/>
          <w:lang w:eastAsia="en-IN"/>
        </w:rPr>
      </w:pPr>
      <w:r w:rsidRPr="000E02C1">
        <w:rPr>
          <w:rFonts w:ascii="Consolas" w:eastAsia="Times New Roman" w:hAnsi="Consolas" w:cs="Times New Roman"/>
          <w:color w:val="D4D4D4"/>
          <w:sz w:val="24"/>
          <w:szCs w:val="24"/>
          <w:lang w:eastAsia="en-IN"/>
        </w:rPr>
        <w:t>    </w:t>
      </w:r>
      <w:r w:rsidRPr="000E02C1">
        <w:rPr>
          <w:rFonts w:ascii="Consolas" w:eastAsia="Times New Roman" w:hAnsi="Consolas" w:cs="Times New Roman"/>
          <w:color w:val="DCDCAA"/>
          <w:sz w:val="24"/>
          <w:szCs w:val="24"/>
          <w:lang w:eastAsia="en-IN"/>
        </w:rPr>
        <w:t>print</w:t>
      </w:r>
      <w:r w:rsidRPr="000E02C1">
        <w:rPr>
          <w:rFonts w:ascii="Consolas" w:eastAsia="Times New Roman" w:hAnsi="Consolas" w:cs="Times New Roman"/>
          <w:color w:val="D4D4D4"/>
          <w:sz w:val="24"/>
          <w:szCs w:val="24"/>
          <w:lang w:eastAsia="en-IN"/>
        </w:rPr>
        <w:t>(</w:t>
      </w:r>
      <w:r w:rsidRPr="000E02C1">
        <w:rPr>
          <w:rFonts w:ascii="Consolas" w:eastAsia="Times New Roman" w:hAnsi="Consolas" w:cs="Times New Roman"/>
          <w:color w:val="CE9178"/>
          <w:sz w:val="24"/>
          <w:szCs w:val="24"/>
          <w:lang w:eastAsia="en-IN"/>
        </w:rPr>
        <w:t>'This is awesome function'</w:t>
      </w:r>
      <w:r w:rsidRPr="000E02C1">
        <w:rPr>
          <w:rFonts w:ascii="Consolas" w:eastAsia="Times New Roman" w:hAnsi="Consolas" w:cs="Times New Roman"/>
          <w:color w:val="D4D4D4"/>
          <w:sz w:val="24"/>
          <w:szCs w:val="24"/>
          <w:lang w:eastAsia="en-IN"/>
        </w:rPr>
        <w:t>)</w:t>
      </w:r>
    </w:p>
    <w:p w:rsidR="000E02C1" w:rsidRPr="000E02C1" w:rsidRDefault="000E02C1" w:rsidP="000E02C1">
      <w:pPr>
        <w:shd w:val="clear" w:color="auto" w:fill="1E1E1E"/>
        <w:spacing w:after="0" w:line="330" w:lineRule="atLeast"/>
        <w:rPr>
          <w:rFonts w:ascii="Consolas" w:eastAsia="Times New Roman" w:hAnsi="Consolas" w:cs="Times New Roman"/>
          <w:color w:val="D4D4D4"/>
          <w:sz w:val="24"/>
          <w:szCs w:val="24"/>
          <w:lang w:eastAsia="en-IN"/>
        </w:rPr>
      </w:pPr>
      <w:r w:rsidRPr="000E02C1">
        <w:rPr>
          <w:rFonts w:ascii="Consolas" w:eastAsia="Times New Roman" w:hAnsi="Consolas" w:cs="Times New Roman"/>
          <w:color w:val="D4D4D4"/>
          <w:sz w:val="24"/>
          <w:szCs w:val="24"/>
          <w:lang w:eastAsia="en-IN"/>
        </w:rPr>
        <w:t>    any_function()</w:t>
      </w:r>
    </w:p>
    <w:p w:rsidR="000E02C1" w:rsidRPr="000E02C1" w:rsidRDefault="000E02C1" w:rsidP="000E02C1">
      <w:pPr>
        <w:shd w:val="clear" w:color="auto" w:fill="1E1E1E"/>
        <w:spacing w:after="0" w:line="330" w:lineRule="atLeast"/>
        <w:rPr>
          <w:rFonts w:ascii="Consolas" w:eastAsia="Times New Roman" w:hAnsi="Consolas" w:cs="Times New Roman"/>
          <w:color w:val="D4D4D4"/>
          <w:sz w:val="24"/>
          <w:szCs w:val="24"/>
          <w:lang w:eastAsia="en-IN"/>
        </w:rPr>
      </w:pPr>
      <w:r w:rsidRPr="000E02C1">
        <w:rPr>
          <w:rFonts w:ascii="Consolas" w:eastAsia="Times New Roman" w:hAnsi="Consolas" w:cs="Times New Roman"/>
          <w:color w:val="6A9955"/>
          <w:sz w:val="24"/>
          <w:szCs w:val="24"/>
          <w:lang w:eastAsia="en-IN"/>
        </w:rPr>
        <w:t># This will actually decorate the function but can not assign this into any other variable</w:t>
      </w:r>
    </w:p>
    <w:p w:rsidR="000E02C1" w:rsidRPr="000E02C1" w:rsidRDefault="000E02C1" w:rsidP="000E02C1">
      <w:pPr>
        <w:shd w:val="clear" w:color="auto" w:fill="1E1E1E"/>
        <w:spacing w:after="0" w:line="330" w:lineRule="atLeast"/>
        <w:rPr>
          <w:rFonts w:ascii="Consolas" w:eastAsia="Times New Roman" w:hAnsi="Consolas" w:cs="Times New Roman"/>
          <w:color w:val="D4D4D4"/>
          <w:sz w:val="24"/>
          <w:szCs w:val="24"/>
          <w:lang w:eastAsia="en-IN"/>
        </w:rPr>
      </w:pPr>
    </w:p>
    <w:p w:rsidR="000E02C1" w:rsidRPr="000E02C1" w:rsidRDefault="000E02C1" w:rsidP="000E02C1">
      <w:pPr>
        <w:shd w:val="clear" w:color="auto" w:fill="1E1E1E"/>
        <w:spacing w:after="0" w:line="330" w:lineRule="atLeast"/>
        <w:rPr>
          <w:rFonts w:ascii="Consolas" w:eastAsia="Times New Roman" w:hAnsi="Consolas" w:cs="Times New Roman"/>
          <w:color w:val="D4D4D4"/>
          <w:sz w:val="24"/>
          <w:szCs w:val="24"/>
          <w:lang w:eastAsia="en-IN"/>
        </w:rPr>
      </w:pPr>
      <w:r w:rsidRPr="000E02C1">
        <w:rPr>
          <w:rFonts w:ascii="Consolas" w:eastAsia="Times New Roman" w:hAnsi="Consolas" w:cs="Times New Roman"/>
          <w:color w:val="6A9955"/>
          <w:sz w:val="24"/>
          <w:szCs w:val="24"/>
          <w:lang w:eastAsia="en-IN"/>
        </w:rPr>
        <w:t># but the following function will return us the function which is now decorated </w:t>
      </w:r>
    </w:p>
    <w:p w:rsidR="000E02C1" w:rsidRPr="000E02C1" w:rsidRDefault="000E02C1" w:rsidP="000E02C1">
      <w:pPr>
        <w:shd w:val="clear" w:color="auto" w:fill="1E1E1E"/>
        <w:spacing w:after="0" w:line="330" w:lineRule="atLeast"/>
        <w:rPr>
          <w:rFonts w:ascii="Consolas" w:eastAsia="Times New Roman" w:hAnsi="Consolas" w:cs="Times New Roman"/>
          <w:color w:val="D4D4D4"/>
          <w:sz w:val="24"/>
          <w:szCs w:val="24"/>
          <w:lang w:eastAsia="en-IN"/>
        </w:rPr>
      </w:pPr>
    </w:p>
    <w:p w:rsidR="000E02C1" w:rsidRPr="000E02C1" w:rsidRDefault="000E02C1" w:rsidP="000E02C1">
      <w:pPr>
        <w:shd w:val="clear" w:color="auto" w:fill="1E1E1E"/>
        <w:spacing w:after="0" w:line="330" w:lineRule="atLeast"/>
        <w:rPr>
          <w:rFonts w:ascii="Consolas" w:eastAsia="Times New Roman" w:hAnsi="Consolas" w:cs="Times New Roman"/>
          <w:color w:val="D4D4D4"/>
          <w:sz w:val="24"/>
          <w:szCs w:val="24"/>
          <w:lang w:eastAsia="en-IN"/>
        </w:rPr>
      </w:pPr>
      <w:r w:rsidRPr="000E02C1">
        <w:rPr>
          <w:rFonts w:ascii="Consolas" w:eastAsia="Times New Roman" w:hAnsi="Consolas" w:cs="Times New Roman"/>
          <w:color w:val="569CD6"/>
          <w:sz w:val="24"/>
          <w:szCs w:val="24"/>
          <w:lang w:eastAsia="en-IN"/>
        </w:rPr>
        <w:t>def</w:t>
      </w:r>
      <w:r w:rsidRPr="000E02C1">
        <w:rPr>
          <w:rFonts w:ascii="Consolas" w:eastAsia="Times New Roman" w:hAnsi="Consolas" w:cs="Times New Roman"/>
          <w:color w:val="D4D4D4"/>
          <w:sz w:val="24"/>
          <w:szCs w:val="24"/>
          <w:lang w:eastAsia="en-IN"/>
        </w:rPr>
        <w:t> </w:t>
      </w:r>
      <w:r w:rsidRPr="000E02C1">
        <w:rPr>
          <w:rFonts w:ascii="Consolas" w:eastAsia="Times New Roman" w:hAnsi="Consolas" w:cs="Times New Roman"/>
          <w:color w:val="DCDCAA"/>
          <w:sz w:val="24"/>
          <w:szCs w:val="24"/>
          <w:lang w:eastAsia="en-IN"/>
        </w:rPr>
        <w:t>decorator_function</w:t>
      </w:r>
      <w:r w:rsidRPr="000E02C1">
        <w:rPr>
          <w:rFonts w:ascii="Consolas" w:eastAsia="Times New Roman" w:hAnsi="Consolas" w:cs="Times New Roman"/>
          <w:color w:val="D4D4D4"/>
          <w:sz w:val="24"/>
          <w:szCs w:val="24"/>
          <w:lang w:eastAsia="en-IN"/>
        </w:rPr>
        <w:t>(</w:t>
      </w:r>
      <w:r w:rsidRPr="000E02C1">
        <w:rPr>
          <w:rFonts w:ascii="Consolas" w:eastAsia="Times New Roman" w:hAnsi="Consolas" w:cs="Times New Roman"/>
          <w:color w:val="9CDCFE"/>
          <w:sz w:val="24"/>
          <w:szCs w:val="24"/>
          <w:lang w:eastAsia="en-IN"/>
        </w:rPr>
        <w:t>any</w:t>
      </w:r>
      <w:r w:rsidRPr="000E02C1">
        <w:rPr>
          <w:rFonts w:ascii="Consolas" w:eastAsia="Times New Roman" w:hAnsi="Consolas" w:cs="Times New Roman"/>
          <w:color w:val="D4D4D4"/>
          <w:sz w:val="24"/>
          <w:szCs w:val="24"/>
          <w:lang w:eastAsia="en-IN"/>
        </w:rPr>
        <w:t>):</w:t>
      </w:r>
    </w:p>
    <w:p w:rsidR="000E02C1" w:rsidRPr="000E02C1" w:rsidRDefault="000E02C1" w:rsidP="000E02C1">
      <w:pPr>
        <w:shd w:val="clear" w:color="auto" w:fill="1E1E1E"/>
        <w:spacing w:after="0" w:line="330" w:lineRule="atLeast"/>
        <w:rPr>
          <w:rFonts w:ascii="Consolas" w:eastAsia="Times New Roman" w:hAnsi="Consolas" w:cs="Times New Roman"/>
          <w:color w:val="D4D4D4"/>
          <w:sz w:val="24"/>
          <w:szCs w:val="24"/>
          <w:lang w:eastAsia="en-IN"/>
        </w:rPr>
      </w:pPr>
      <w:r w:rsidRPr="000E02C1">
        <w:rPr>
          <w:rFonts w:ascii="Consolas" w:eastAsia="Times New Roman" w:hAnsi="Consolas" w:cs="Times New Roman"/>
          <w:color w:val="D4D4D4"/>
          <w:sz w:val="24"/>
          <w:szCs w:val="24"/>
          <w:lang w:eastAsia="en-IN"/>
        </w:rPr>
        <w:t>    </w:t>
      </w:r>
      <w:r w:rsidRPr="000E02C1">
        <w:rPr>
          <w:rFonts w:ascii="Consolas" w:eastAsia="Times New Roman" w:hAnsi="Consolas" w:cs="Times New Roman"/>
          <w:color w:val="569CD6"/>
          <w:sz w:val="24"/>
          <w:szCs w:val="24"/>
          <w:lang w:eastAsia="en-IN"/>
        </w:rPr>
        <w:t>def</w:t>
      </w:r>
      <w:r w:rsidRPr="000E02C1">
        <w:rPr>
          <w:rFonts w:ascii="Consolas" w:eastAsia="Times New Roman" w:hAnsi="Consolas" w:cs="Times New Roman"/>
          <w:color w:val="D4D4D4"/>
          <w:sz w:val="24"/>
          <w:szCs w:val="24"/>
          <w:lang w:eastAsia="en-IN"/>
        </w:rPr>
        <w:t> </w:t>
      </w:r>
      <w:r w:rsidRPr="000E02C1">
        <w:rPr>
          <w:rFonts w:ascii="Consolas" w:eastAsia="Times New Roman" w:hAnsi="Consolas" w:cs="Times New Roman"/>
          <w:color w:val="DCDCAA"/>
          <w:sz w:val="24"/>
          <w:szCs w:val="24"/>
          <w:lang w:eastAsia="en-IN"/>
        </w:rPr>
        <w:t>wrapper_function</w:t>
      </w:r>
      <w:r w:rsidRPr="000E02C1">
        <w:rPr>
          <w:rFonts w:ascii="Consolas" w:eastAsia="Times New Roman" w:hAnsi="Consolas" w:cs="Times New Roman"/>
          <w:color w:val="D4D4D4"/>
          <w:sz w:val="24"/>
          <w:szCs w:val="24"/>
          <w:lang w:eastAsia="en-IN"/>
        </w:rPr>
        <w:t>():</w:t>
      </w:r>
    </w:p>
    <w:p w:rsidR="000E02C1" w:rsidRPr="000E02C1" w:rsidRDefault="000E02C1" w:rsidP="000E02C1">
      <w:pPr>
        <w:shd w:val="clear" w:color="auto" w:fill="1E1E1E"/>
        <w:spacing w:after="0" w:line="330" w:lineRule="atLeast"/>
        <w:rPr>
          <w:rFonts w:ascii="Consolas" w:eastAsia="Times New Roman" w:hAnsi="Consolas" w:cs="Times New Roman"/>
          <w:color w:val="D4D4D4"/>
          <w:sz w:val="24"/>
          <w:szCs w:val="24"/>
          <w:lang w:eastAsia="en-IN"/>
        </w:rPr>
      </w:pPr>
      <w:r w:rsidRPr="000E02C1">
        <w:rPr>
          <w:rFonts w:ascii="Consolas" w:eastAsia="Times New Roman" w:hAnsi="Consolas" w:cs="Times New Roman"/>
          <w:color w:val="D4D4D4"/>
          <w:sz w:val="24"/>
          <w:szCs w:val="24"/>
          <w:lang w:eastAsia="en-IN"/>
        </w:rPr>
        <w:t>        </w:t>
      </w:r>
      <w:r w:rsidRPr="000E02C1">
        <w:rPr>
          <w:rFonts w:ascii="Consolas" w:eastAsia="Times New Roman" w:hAnsi="Consolas" w:cs="Times New Roman"/>
          <w:color w:val="DCDCAA"/>
          <w:sz w:val="24"/>
          <w:szCs w:val="24"/>
          <w:lang w:eastAsia="en-IN"/>
        </w:rPr>
        <w:t>print</w:t>
      </w:r>
      <w:r w:rsidRPr="000E02C1">
        <w:rPr>
          <w:rFonts w:ascii="Consolas" w:eastAsia="Times New Roman" w:hAnsi="Consolas" w:cs="Times New Roman"/>
          <w:color w:val="D4D4D4"/>
          <w:sz w:val="24"/>
          <w:szCs w:val="24"/>
          <w:lang w:eastAsia="en-IN"/>
        </w:rPr>
        <w:t>(</w:t>
      </w:r>
      <w:r w:rsidRPr="000E02C1">
        <w:rPr>
          <w:rFonts w:ascii="Consolas" w:eastAsia="Times New Roman" w:hAnsi="Consolas" w:cs="Times New Roman"/>
          <w:color w:val="CE9178"/>
          <w:sz w:val="24"/>
          <w:szCs w:val="24"/>
          <w:lang w:eastAsia="en-IN"/>
        </w:rPr>
        <w:t>'This is awesome function'</w:t>
      </w:r>
      <w:r w:rsidRPr="000E02C1">
        <w:rPr>
          <w:rFonts w:ascii="Consolas" w:eastAsia="Times New Roman" w:hAnsi="Consolas" w:cs="Times New Roman"/>
          <w:color w:val="D4D4D4"/>
          <w:sz w:val="24"/>
          <w:szCs w:val="24"/>
          <w:lang w:eastAsia="en-IN"/>
        </w:rPr>
        <w:t>)</w:t>
      </w:r>
    </w:p>
    <w:p w:rsidR="000E02C1" w:rsidRPr="000E02C1" w:rsidRDefault="000E02C1" w:rsidP="000E02C1">
      <w:pPr>
        <w:shd w:val="clear" w:color="auto" w:fill="1E1E1E"/>
        <w:spacing w:after="0" w:line="330" w:lineRule="atLeast"/>
        <w:rPr>
          <w:rFonts w:ascii="Consolas" w:eastAsia="Times New Roman" w:hAnsi="Consolas" w:cs="Times New Roman"/>
          <w:color w:val="D4D4D4"/>
          <w:sz w:val="24"/>
          <w:szCs w:val="24"/>
          <w:lang w:eastAsia="en-IN"/>
        </w:rPr>
      </w:pPr>
      <w:r w:rsidRPr="000E02C1">
        <w:rPr>
          <w:rFonts w:ascii="Consolas" w:eastAsia="Times New Roman" w:hAnsi="Consolas" w:cs="Times New Roman"/>
          <w:color w:val="D4D4D4"/>
          <w:sz w:val="24"/>
          <w:szCs w:val="24"/>
          <w:lang w:eastAsia="en-IN"/>
        </w:rPr>
        <w:t>        </w:t>
      </w:r>
      <w:r w:rsidRPr="000E02C1">
        <w:rPr>
          <w:rFonts w:ascii="Consolas" w:eastAsia="Times New Roman" w:hAnsi="Consolas" w:cs="Times New Roman"/>
          <w:color w:val="DCDCAA"/>
          <w:sz w:val="24"/>
          <w:szCs w:val="24"/>
          <w:lang w:eastAsia="en-IN"/>
        </w:rPr>
        <w:t>any</w:t>
      </w:r>
      <w:r w:rsidRPr="000E02C1">
        <w:rPr>
          <w:rFonts w:ascii="Consolas" w:eastAsia="Times New Roman" w:hAnsi="Consolas" w:cs="Times New Roman"/>
          <w:color w:val="D4D4D4"/>
          <w:sz w:val="24"/>
          <w:szCs w:val="24"/>
          <w:lang w:eastAsia="en-IN"/>
        </w:rPr>
        <w:t>()</w:t>
      </w:r>
    </w:p>
    <w:p w:rsidR="000E02C1" w:rsidRPr="000E02C1" w:rsidRDefault="000E02C1" w:rsidP="000E02C1">
      <w:pPr>
        <w:shd w:val="clear" w:color="auto" w:fill="1E1E1E"/>
        <w:spacing w:after="0" w:line="330" w:lineRule="atLeast"/>
        <w:rPr>
          <w:rFonts w:ascii="Consolas" w:eastAsia="Times New Roman" w:hAnsi="Consolas" w:cs="Times New Roman"/>
          <w:color w:val="D4D4D4"/>
          <w:sz w:val="24"/>
          <w:szCs w:val="24"/>
          <w:lang w:eastAsia="en-IN"/>
        </w:rPr>
      </w:pPr>
      <w:r w:rsidRPr="000E02C1">
        <w:rPr>
          <w:rFonts w:ascii="Consolas" w:eastAsia="Times New Roman" w:hAnsi="Consolas" w:cs="Times New Roman"/>
          <w:color w:val="D4D4D4"/>
          <w:sz w:val="24"/>
          <w:szCs w:val="24"/>
          <w:lang w:eastAsia="en-IN"/>
        </w:rPr>
        <w:t>    </w:t>
      </w:r>
      <w:r w:rsidRPr="000E02C1">
        <w:rPr>
          <w:rFonts w:ascii="Consolas" w:eastAsia="Times New Roman" w:hAnsi="Consolas" w:cs="Times New Roman"/>
          <w:color w:val="C586C0"/>
          <w:sz w:val="24"/>
          <w:szCs w:val="24"/>
          <w:lang w:eastAsia="en-IN"/>
        </w:rPr>
        <w:t>return</w:t>
      </w:r>
      <w:r w:rsidRPr="000E02C1">
        <w:rPr>
          <w:rFonts w:ascii="Consolas" w:eastAsia="Times New Roman" w:hAnsi="Consolas" w:cs="Times New Roman"/>
          <w:color w:val="D4D4D4"/>
          <w:sz w:val="24"/>
          <w:szCs w:val="24"/>
          <w:lang w:eastAsia="en-IN"/>
        </w:rPr>
        <w:t> wrapper_function</w:t>
      </w:r>
    </w:p>
    <w:p w:rsidR="00ED2243" w:rsidRDefault="00ED2243" w:rsidP="00ED2243">
      <w:pPr>
        <w:rPr>
          <w:sz w:val="28"/>
          <w:szCs w:val="24"/>
          <w:lang w:val="en-US"/>
        </w:rPr>
      </w:pPr>
    </w:p>
    <w:p w:rsidR="000E02C1" w:rsidRDefault="000E02C1" w:rsidP="00ED2243">
      <w:pPr>
        <w:rPr>
          <w:sz w:val="28"/>
          <w:szCs w:val="24"/>
          <w:lang w:val="en-US"/>
        </w:rPr>
      </w:pPr>
    </w:p>
    <w:p w:rsidR="000E02C1" w:rsidRDefault="000E02C1" w:rsidP="00ED2243">
      <w:pPr>
        <w:rPr>
          <w:sz w:val="28"/>
          <w:szCs w:val="24"/>
          <w:lang w:val="en-US"/>
        </w:rPr>
      </w:pPr>
      <w:r>
        <w:rPr>
          <w:sz w:val="28"/>
          <w:szCs w:val="24"/>
          <w:lang w:val="en-US"/>
        </w:rPr>
        <w:t>@ is the symbol is used to call the decorator function in python. This is called syntactic sugar.</w:t>
      </w:r>
    </w:p>
    <w:p w:rsidR="000E02C1" w:rsidRDefault="000E02C1" w:rsidP="00ED2243">
      <w:pPr>
        <w:rPr>
          <w:sz w:val="28"/>
          <w:szCs w:val="24"/>
          <w:lang w:val="en-US"/>
        </w:rPr>
      </w:pPr>
      <w:r>
        <w:rPr>
          <w:sz w:val="28"/>
          <w:szCs w:val="24"/>
          <w:lang w:val="en-US"/>
        </w:rPr>
        <w:t>Eg:</w:t>
      </w:r>
    </w:p>
    <w:p w:rsidR="000E02C1" w:rsidRPr="000E02C1" w:rsidRDefault="000E02C1" w:rsidP="000E02C1">
      <w:pPr>
        <w:shd w:val="clear" w:color="auto" w:fill="1E1E1E"/>
        <w:spacing w:after="0" w:line="330" w:lineRule="atLeast"/>
        <w:rPr>
          <w:rFonts w:ascii="Consolas" w:eastAsia="Times New Roman" w:hAnsi="Consolas" w:cs="Times New Roman"/>
          <w:color w:val="D4D4D4"/>
          <w:sz w:val="24"/>
          <w:szCs w:val="24"/>
          <w:lang w:eastAsia="en-IN"/>
        </w:rPr>
      </w:pPr>
      <w:r w:rsidRPr="000E02C1">
        <w:rPr>
          <w:rFonts w:ascii="Consolas" w:eastAsia="Times New Roman" w:hAnsi="Consolas" w:cs="Times New Roman"/>
          <w:color w:val="569CD6"/>
          <w:sz w:val="24"/>
          <w:szCs w:val="24"/>
          <w:lang w:eastAsia="en-IN"/>
        </w:rPr>
        <w:t>def</w:t>
      </w:r>
      <w:r w:rsidRPr="000E02C1">
        <w:rPr>
          <w:rFonts w:ascii="Consolas" w:eastAsia="Times New Roman" w:hAnsi="Consolas" w:cs="Times New Roman"/>
          <w:color w:val="D4D4D4"/>
          <w:sz w:val="24"/>
          <w:szCs w:val="24"/>
          <w:lang w:eastAsia="en-IN"/>
        </w:rPr>
        <w:t> </w:t>
      </w:r>
      <w:r w:rsidRPr="000E02C1">
        <w:rPr>
          <w:rFonts w:ascii="Consolas" w:eastAsia="Times New Roman" w:hAnsi="Consolas" w:cs="Times New Roman"/>
          <w:color w:val="DCDCAA"/>
          <w:sz w:val="24"/>
          <w:szCs w:val="24"/>
          <w:lang w:eastAsia="en-IN"/>
        </w:rPr>
        <w:t>decorator_function</w:t>
      </w:r>
      <w:r w:rsidRPr="000E02C1">
        <w:rPr>
          <w:rFonts w:ascii="Consolas" w:eastAsia="Times New Roman" w:hAnsi="Consolas" w:cs="Times New Roman"/>
          <w:color w:val="D4D4D4"/>
          <w:sz w:val="24"/>
          <w:szCs w:val="24"/>
          <w:lang w:eastAsia="en-IN"/>
        </w:rPr>
        <w:t>(</w:t>
      </w:r>
      <w:r w:rsidRPr="000E02C1">
        <w:rPr>
          <w:rFonts w:ascii="Consolas" w:eastAsia="Times New Roman" w:hAnsi="Consolas" w:cs="Times New Roman"/>
          <w:color w:val="9CDCFE"/>
          <w:sz w:val="24"/>
          <w:szCs w:val="24"/>
          <w:lang w:eastAsia="en-IN"/>
        </w:rPr>
        <w:t>any_function</w:t>
      </w:r>
      <w:r w:rsidRPr="000E02C1">
        <w:rPr>
          <w:rFonts w:ascii="Consolas" w:eastAsia="Times New Roman" w:hAnsi="Consolas" w:cs="Times New Roman"/>
          <w:color w:val="D4D4D4"/>
          <w:sz w:val="24"/>
          <w:szCs w:val="24"/>
          <w:lang w:eastAsia="en-IN"/>
        </w:rPr>
        <w:t>):</w:t>
      </w:r>
    </w:p>
    <w:p w:rsidR="000E02C1" w:rsidRPr="000E02C1" w:rsidRDefault="000E02C1" w:rsidP="000E02C1">
      <w:pPr>
        <w:shd w:val="clear" w:color="auto" w:fill="1E1E1E"/>
        <w:spacing w:after="0" w:line="330" w:lineRule="atLeast"/>
        <w:rPr>
          <w:rFonts w:ascii="Consolas" w:eastAsia="Times New Roman" w:hAnsi="Consolas" w:cs="Times New Roman"/>
          <w:color w:val="D4D4D4"/>
          <w:sz w:val="24"/>
          <w:szCs w:val="24"/>
          <w:lang w:eastAsia="en-IN"/>
        </w:rPr>
      </w:pPr>
      <w:r w:rsidRPr="000E02C1">
        <w:rPr>
          <w:rFonts w:ascii="Consolas" w:eastAsia="Times New Roman" w:hAnsi="Consolas" w:cs="Times New Roman"/>
          <w:color w:val="D4D4D4"/>
          <w:sz w:val="24"/>
          <w:szCs w:val="24"/>
          <w:lang w:eastAsia="en-IN"/>
        </w:rPr>
        <w:t>    </w:t>
      </w:r>
      <w:r w:rsidRPr="000E02C1">
        <w:rPr>
          <w:rFonts w:ascii="Consolas" w:eastAsia="Times New Roman" w:hAnsi="Consolas" w:cs="Times New Roman"/>
          <w:color w:val="569CD6"/>
          <w:sz w:val="24"/>
          <w:szCs w:val="24"/>
          <w:lang w:eastAsia="en-IN"/>
        </w:rPr>
        <w:t>def</w:t>
      </w:r>
      <w:r w:rsidRPr="000E02C1">
        <w:rPr>
          <w:rFonts w:ascii="Consolas" w:eastAsia="Times New Roman" w:hAnsi="Consolas" w:cs="Times New Roman"/>
          <w:color w:val="D4D4D4"/>
          <w:sz w:val="24"/>
          <w:szCs w:val="24"/>
          <w:lang w:eastAsia="en-IN"/>
        </w:rPr>
        <w:t> </w:t>
      </w:r>
      <w:r w:rsidRPr="000E02C1">
        <w:rPr>
          <w:rFonts w:ascii="Consolas" w:eastAsia="Times New Roman" w:hAnsi="Consolas" w:cs="Times New Roman"/>
          <w:color w:val="DCDCAA"/>
          <w:sz w:val="24"/>
          <w:szCs w:val="24"/>
          <w:lang w:eastAsia="en-IN"/>
        </w:rPr>
        <w:t>wrapper_function</w:t>
      </w:r>
      <w:r w:rsidRPr="000E02C1">
        <w:rPr>
          <w:rFonts w:ascii="Consolas" w:eastAsia="Times New Roman" w:hAnsi="Consolas" w:cs="Times New Roman"/>
          <w:color w:val="D4D4D4"/>
          <w:sz w:val="24"/>
          <w:szCs w:val="24"/>
          <w:lang w:eastAsia="en-IN"/>
        </w:rPr>
        <w:t>():</w:t>
      </w:r>
    </w:p>
    <w:p w:rsidR="000E02C1" w:rsidRPr="000E02C1" w:rsidRDefault="000E02C1" w:rsidP="000E02C1">
      <w:pPr>
        <w:shd w:val="clear" w:color="auto" w:fill="1E1E1E"/>
        <w:spacing w:after="0" w:line="330" w:lineRule="atLeast"/>
        <w:rPr>
          <w:rFonts w:ascii="Consolas" w:eastAsia="Times New Roman" w:hAnsi="Consolas" w:cs="Times New Roman"/>
          <w:color w:val="D4D4D4"/>
          <w:sz w:val="24"/>
          <w:szCs w:val="24"/>
          <w:lang w:eastAsia="en-IN"/>
        </w:rPr>
      </w:pPr>
      <w:r w:rsidRPr="000E02C1">
        <w:rPr>
          <w:rFonts w:ascii="Consolas" w:eastAsia="Times New Roman" w:hAnsi="Consolas" w:cs="Times New Roman"/>
          <w:color w:val="D4D4D4"/>
          <w:sz w:val="24"/>
          <w:szCs w:val="24"/>
          <w:lang w:eastAsia="en-IN"/>
        </w:rPr>
        <w:t>        </w:t>
      </w:r>
      <w:r w:rsidRPr="000E02C1">
        <w:rPr>
          <w:rFonts w:ascii="Consolas" w:eastAsia="Times New Roman" w:hAnsi="Consolas" w:cs="Times New Roman"/>
          <w:color w:val="DCDCAA"/>
          <w:sz w:val="24"/>
          <w:szCs w:val="24"/>
          <w:lang w:eastAsia="en-IN"/>
        </w:rPr>
        <w:t>print</w:t>
      </w:r>
      <w:r w:rsidRPr="000E02C1">
        <w:rPr>
          <w:rFonts w:ascii="Consolas" w:eastAsia="Times New Roman" w:hAnsi="Consolas" w:cs="Times New Roman"/>
          <w:color w:val="D4D4D4"/>
          <w:sz w:val="24"/>
          <w:szCs w:val="24"/>
          <w:lang w:eastAsia="en-IN"/>
        </w:rPr>
        <w:t>(</w:t>
      </w:r>
      <w:r w:rsidRPr="000E02C1">
        <w:rPr>
          <w:rFonts w:ascii="Consolas" w:eastAsia="Times New Roman" w:hAnsi="Consolas" w:cs="Times New Roman"/>
          <w:color w:val="CE9178"/>
          <w:sz w:val="24"/>
          <w:szCs w:val="24"/>
          <w:lang w:eastAsia="en-IN"/>
        </w:rPr>
        <w:t>'This is awesome function'</w:t>
      </w:r>
      <w:r w:rsidRPr="000E02C1">
        <w:rPr>
          <w:rFonts w:ascii="Consolas" w:eastAsia="Times New Roman" w:hAnsi="Consolas" w:cs="Times New Roman"/>
          <w:color w:val="D4D4D4"/>
          <w:sz w:val="24"/>
          <w:szCs w:val="24"/>
          <w:lang w:eastAsia="en-IN"/>
        </w:rPr>
        <w:t>)</w:t>
      </w:r>
    </w:p>
    <w:p w:rsidR="000E02C1" w:rsidRPr="000E02C1" w:rsidRDefault="000E02C1" w:rsidP="000E02C1">
      <w:pPr>
        <w:shd w:val="clear" w:color="auto" w:fill="1E1E1E"/>
        <w:spacing w:after="0" w:line="330" w:lineRule="atLeast"/>
        <w:rPr>
          <w:rFonts w:ascii="Consolas" w:eastAsia="Times New Roman" w:hAnsi="Consolas" w:cs="Times New Roman"/>
          <w:color w:val="D4D4D4"/>
          <w:sz w:val="24"/>
          <w:szCs w:val="24"/>
          <w:lang w:eastAsia="en-IN"/>
        </w:rPr>
      </w:pPr>
      <w:r w:rsidRPr="000E02C1">
        <w:rPr>
          <w:rFonts w:ascii="Consolas" w:eastAsia="Times New Roman" w:hAnsi="Consolas" w:cs="Times New Roman"/>
          <w:color w:val="D4D4D4"/>
          <w:sz w:val="24"/>
          <w:szCs w:val="24"/>
          <w:lang w:eastAsia="en-IN"/>
        </w:rPr>
        <w:t>        any_function()</w:t>
      </w:r>
    </w:p>
    <w:p w:rsidR="000E02C1" w:rsidRPr="000E02C1" w:rsidRDefault="000E02C1" w:rsidP="000E02C1">
      <w:pPr>
        <w:shd w:val="clear" w:color="auto" w:fill="1E1E1E"/>
        <w:spacing w:after="0" w:line="330" w:lineRule="atLeast"/>
        <w:rPr>
          <w:rFonts w:ascii="Consolas" w:eastAsia="Times New Roman" w:hAnsi="Consolas" w:cs="Times New Roman"/>
          <w:color w:val="D4D4D4"/>
          <w:sz w:val="24"/>
          <w:szCs w:val="24"/>
          <w:lang w:eastAsia="en-IN"/>
        </w:rPr>
      </w:pPr>
      <w:r w:rsidRPr="000E02C1">
        <w:rPr>
          <w:rFonts w:ascii="Consolas" w:eastAsia="Times New Roman" w:hAnsi="Consolas" w:cs="Times New Roman"/>
          <w:color w:val="D4D4D4"/>
          <w:sz w:val="24"/>
          <w:szCs w:val="24"/>
          <w:lang w:eastAsia="en-IN"/>
        </w:rPr>
        <w:t>    </w:t>
      </w:r>
      <w:r w:rsidRPr="000E02C1">
        <w:rPr>
          <w:rFonts w:ascii="Consolas" w:eastAsia="Times New Roman" w:hAnsi="Consolas" w:cs="Times New Roman"/>
          <w:color w:val="C586C0"/>
          <w:sz w:val="24"/>
          <w:szCs w:val="24"/>
          <w:lang w:eastAsia="en-IN"/>
        </w:rPr>
        <w:t>return</w:t>
      </w:r>
      <w:r w:rsidRPr="000E02C1">
        <w:rPr>
          <w:rFonts w:ascii="Consolas" w:eastAsia="Times New Roman" w:hAnsi="Consolas" w:cs="Times New Roman"/>
          <w:color w:val="D4D4D4"/>
          <w:sz w:val="24"/>
          <w:szCs w:val="24"/>
          <w:lang w:eastAsia="en-IN"/>
        </w:rPr>
        <w:t> wrapper_function</w:t>
      </w:r>
    </w:p>
    <w:p w:rsidR="000E02C1" w:rsidRPr="000E02C1" w:rsidRDefault="000E02C1" w:rsidP="000E02C1">
      <w:pPr>
        <w:shd w:val="clear" w:color="auto" w:fill="1E1E1E"/>
        <w:spacing w:after="0" w:line="330" w:lineRule="atLeast"/>
        <w:rPr>
          <w:rFonts w:ascii="Consolas" w:eastAsia="Times New Roman" w:hAnsi="Consolas" w:cs="Times New Roman"/>
          <w:color w:val="D4D4D4"/>
          <w:sz w:val="24"/>
          <w:szCs w:val="24"/>
          <w:lang w:eastAsia="en-IN"/>
        </w:rPr>
      </w:pPr>
    </w:p>
    <w:p w:rsidR="000E02C1" w:rsidRPr="000E02C1" w:rsidRDefault="000E02C1" w:rsidP="000E02C1">
      <w:pPr>
        <w:shd w:val="clear" w:color="auto" w:fill="1E1E1E"/>
        <w:spacing w:after="0" w:line="330" w:lineRule="atLeast"/>
        <w:rPr>
          <w:rFonts w:ascii="Consolas" w:eastAsia="Times New Roman" w:hAnsi="Consolas" w:cs="Times New Roman"/>
          <w:color w:val="D4D4D4"/>
          <w:sz w:val="24"/>
          <w:szCs w:val="24"/>
          <w:lang w:eastAsia="en-IN"/>
        </w:rPr>
      </w:pPr>
      <w:r w:rsidRPr="000E02C1">
        <w:rPr>
          <w:rFonts w:ascii="Consolas" w:eastAsia="Times New Roman" w:hAnsi="Consolas" w:cs="Times New Roman"/>
          <w:color w:val="6A9955"/>
          <w:sz w:val="24"/>
          <w:szCs w:val="24"/>
          <w:lang w:eastAsia="en-IN"/>
        </w:rPr>
        <w:t>#now if we want to enhance the func1 without editing the code of the func1 </w:t>
      </w:r>
    </w:p>
    <w:p w:rsidR="000E02C1" w:rsidRPr="000E02C1" w:rsidRDefault="000E02C1" w:rsidP="000E02C1">
      <w:pPr>
        <w:shd w:val="clear" w:color="auto" w:fill="1E1E1E"/>
        <w:spacing w:after="0" w:line="330" w:lineRule="atLeast"/>
        <w:rPr>
          <w:rFonts w:ascii="Consolas" w:eastAsia="Times New Roman" w:hAnsi="Consolas" w:cs="Times New Roman"/>
          <w:color w:val="D4D4D4"/>
          <w:sz w:val="24"/>
          <w:szCs w:val="24"/>
          <w:lang w:eastAsia="en-IN"/>
        </w:rPr>
      </w:pPr>
      <w:r w:rsidRPr="000E02C1">
        <w:rPr>
          <w:rFonts w:ascii="Consolas" w:eastAsia="Times New Roman" w:hAnsi="Consolas" w:cs="Times New Roman"/>
          <w:color w:val="6A9955"/>
          <w:sz w:val="24"/>
          <w:szCs w:val="24"/>
          <w:lang w:eastAsia="en-IN"/>
        </w:rPr>
        <w:t># then we can use syntactic sugar as shortcut</w:t>
      </w:r>
    </w:p>
    <w:p w:rsidR="000E02C1" w:rsidRPr="000E02C1" w:rsidRDefault="000E02C1" w:rsidP="000E02C1">
      <w:pPr>
        <w:shd w:val="clear" w:color="auto" w:fill="1E1E1E"/>
        <w:spacing w:after="240" w:line="330" w:lineRule="atLeast"/>
        <w:rPr>
          <w:rFonts w:ascii="Consolas" w:eastAsia="Times New Roman" w:hAnsi="Consolas" w:cs="Times New Roman"/>
          <w:color w:val="D4D4D4"/>
          <w:sz w:val="24"/>
          <w:szCs w:val="24"/>
          <w:lang w:eastAsia="en-IN"/>
        </w:rPr>
      </w:pPr>
    </w:p>
    <w:p w:rsidR="000E02C1" w:rsidRPr="000E02C1" w:rsidRDefault="000E02C1" w:rsidP="000E02C1">
      <w:pPr>
        <w:shd w:val="clear" w:color="auto" w:fill="1E1E1E"/>
        <w:spacing w:after="0" w:line="330" w:lineRule="atLeast"/>
        <w:rPr>
          <w:rFonts w:ascii="Consolas" w:eastAsia="Times New Roman" w:hAnsi="Consolas" w:cs="Times New Roman"/>
          <w:color w:val="D4D4D4"/>
          <w:sz w:val="24"/>
          <w:szCs w:val="24"/>
          <w:lang w:eastAsia="en-IN"/>
        </w:rPr>
      </w:pPr>
      <w:r w:rsidRPr="000E02C1">
        <w:rPr>
          <w:rFonts w:ascii="Consolas" w:eastAsia="Times New Roman" w:hAnsi="Consolas" w:cs="Times New Roman"/>
          <w:color w:val="DCDCAA"/>
          <w:sz w:val="24"/>
          <w:szCs w:val="24"/>
          <w:lang w:eastAsia="en-IN"/>
        </w:rPr>
        <w:t>@decorator_function</w:t>
      </w:r>
    </w:p>
    <w:p w:rsidR="000E02C1" w:rsidRPr="000E02C1" w:rsidRDefault="000E02C1" w:rsidP="000E02C1">
      <w:pPr>
        <w:shd w:val="clear" w:color="auto" w:fill="1E1E1E"/>
        <w:spacing w:after="0" w:line="330" w:lineRule="atLeast"/>
        <w:rPr>
          <w:rFonts w:ascii="Consolas" w:eastAsia="Times New Roman" w:hAnsi="Consolas" w:cs="Times New Roman"/>
          <w:color w:val="D4D4D4"/>
          <w:sz w:val="24"/>
          <w:szCs w:val="24"/>
          <w:lang w:eastAsia="en-IN"/>
        </w:rPr>
      </w:pPr>
      <w:r w:rsidRPr="000E02C1">
        <w:rPr>
          <w:rFonts w:ascii="Consolas" w:eastAsia="Times New Roman" w:hAnsi="Consolas" w:cs="Times New Roman"/>
          <w:color w:val="569CD6"/>
          <w:sz w:val="24"/>
          <w:szCs w:val="24"/>
          <w:lang w:eastAsia="en-IN"/>
        </w:rPr>
        <w:t>def</w:t>
      </w:r>
      <w:r w:rsidRPr="000E02C1">
        <w:rPr>
          <w:rFonts w:ascii="Consolas" w:eastAsia="Times New Roman" w:hAnsi="Consolas" w:cs="Times New Roman"/>
          <w:color w:val="D4D4D4"/>
          <w:sz w:val="24"/>
          <w:szCs w:val="24"/>
          <w:lang w:eastAsia="en-IN"/>
        </w:rPr>
        <w:t> </w:t>
      </w:r>
      <w:r w:rsidRPr="000E02C1">
        <w:rPr>
          <w:rFonts w:ascii="Consolas" w:eastAsia="Times New Roman" w:hAnsi="Consolas" w:cs="Times New Roman"/>
          <w:color w:val="DCDCAA"/>
          <w:sz w:val="24"/>
          <w:szCs w:val="24"/>
          <w:lang w:eastAsia="en-IN"/>
        </w:rPr>
        <w:t>func1</w:t>
      </w:r>
      <w:r w:rsidRPr="000E02C1">
        <w:rPr>
          <w:rFonts w:ascii="Consolas" w:eastAsia="Times New Roman" w:hAnsi="Consolas" w:cs="Times New Roman"/>
          <w:color w:val="D4D4D4"/>
          <w:sz w:val="24"/>
          <w:szCs w:val="24"/>
          <w:lang w:eastAsia="en-IN"/>
        </w:rPr>
        <w:t>():</w:t>
      </w:r>
    </w:p>
    <w:p w:rsidR="000E02C1" w:rsidRDefault="000E02C1" w:rsidP="000E02C1">
      <w:pPr>
        <w:shd w:val="clear" w:color="auto" w:fill="1E1E1E"/>
        <w:spacing w:after="0" w:line="330" w:lineRule="atLeast"/>
        <w:rPr>
          <w:rFonts w:ascii="Consolas" w:eastAsia="Times New Roman" w:hAnsi="Consolas" w:cs="Times New Roman"/>
          <w:color w:val="D4D4D4"/>
          <w:sz w:val="24"/>
          <w:szCs w:val="24"/>
          <w:lang w:eastAsia="en-IN"/>
        </w:rPr>
      </w:pPr>
      <w:r w:rsidRPr="000E02C1">
        <w:rPr>
          <w:rFonts w:ascii="Consolas" w:eastAsia="Times New Roman" w:hAnsi="Consolas" w:cs="Times New Roman"/>
          <w:color w:val="D4D4D4"/>
          <w:sz w:val="24"/>
          <w:szCs w:val="24"/>
          <w:lang w:eastAsia="en-IN"/>
        </w:rPr>
        <w:t>    </w:t>
      </w:r>
      <w:r w:rsidRPr="000E02C1">
        <w:rPr>
          <w:rFonts w:ascii="Consolas" w:eastAsia="Times New Roman" w:hAnsi="Consolas" w:cs="Times New Roman"/>
          <w:color w:val="DCDCAA"/>
          <w:sz w:val="24"/>
          <w:szCs w:val="24"/>
          <w:lang w:eastAsia="en-IN"/>
        </w:rPr>
        <w:t>print</w:t>
      </w:r>
      <w:r w:rsidRPr="000E02C1">
        <w:rPr>
          <w:rFonts w:ascii="Consolas" w:eastAsia="Times New Roman" w:hAnsi="Consolas" w:cs="Times New Roman"/>
          <w:color w:val="D4D4D4"/>
          <w:sz w:val="24"/>
          <w:szCs w:val="24"/>
          <w:lang w:eastAsia="en-IN"/>
        </w:rPr>
        <w:t>(</w:t>
      </w:r>
      <w:r w:rsidRPr="000E02C1">
        <w:rPr>
          <w:rFonts w:ascii="Consolas" w:eastAsia="Times New Roman" w:hAnsi="Consolas" w:cs="Times New Roman"/>
          <w:color w:val="CE9178"/>
          <w:sz w:val="24"/>
          <w:szCs w:val="24"/>
          <w:lang w:eastAsia="en-IN"/>
        </w:rPr>
        <w:t>'This is func1'</w:t>
      </w:r>
      <w:r w:rsidRPr="000E02C1">
        <w:rPr>
          <w:rFonts w:ascii="Consolas" w:eastAsia="Times New Roman" w:hAnsi="Consolas" w:cs="Times New Roman"/>
          <w:color w:val="D4D4D4"/>
          <w:sz w:val="24"/>
          <w:szCs w:val="24"/>
          <w:lang w:eastAsia="en-IN"/>
        </w:rPr>
        <w:t>)</w:t>
      </w:r>
    </w:p>
    <w:p w:rsidR="000E02C1" w:rsidRDefault="000E02C1" w:rsidP="000E02C1">
      <w:pPr>
        <w:shd w:val="clear" w:color="auto" w:fill="1E1E1E"/>
        <w:spacing w:after="0" w:line="330" w:lineRule="atLeast"/>
        <w:rPr>
          <w:rFonts w:ascii="Consolas" w:eastAsia="Times New Roman" w:hAnsi="Consolas" w:cs="Times New Roman"/>
          <w:color w:val="D4D4D4"/>
          <w:sz w:val="24"/>
          <w:szCs w:val="24"/>
          <w:lang w:eastAsia="en-IN"/>
        </w:rPr>
      </w:pPr>
    </w:p>
    <w:p w:rsidR="000E02C1" w:rsidRPr="000E02C1" w:rsidRDefault="000E02C1" w:rsidP="000E02C1">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func1()</w:t>
      </w:r>
    </w:p>
    <w:p w:rsidR="000E02C1" w:rsidRDefault="000E02C1" w:rsidP="00ED2243">
      <w:pPr>
        <w:rPr>
          <w:sz w:val="28"/>
          <w:szCs w:val="24"/>
          <w:lang w:val="en-US"/>
        </w:rPr>
      </w:pPr>
      <w:r>
        <w:rPr>
          <w:sz w:val="28"/>
          <w:szCs w:val="24"/>
          <w:lang w:val="en-US"/>
        </w:rPr>
        <w:t xml:space="preserve">this will give the output as : </w:t>
      </w:r>
    </w:p>
    <w:p w:rsidR="000E02C1" w:rsidRPr="000E02C1" w:rsidRDefault="000E02C1" w:rsidP="000E02C1">
      <w:pPr>
        <w:rPr>
          <w:sz w:val="28"/>
          <w:szCs w:val="24"/>
          <w:lang w:val="en-US"/>
        </w:rPr>
      </w:pPr>
      <w:r w:rsidRPr="000E02C1">
        <w:rPr>
          <w:sz w:val="28"/>
          <w:szCs w:val="24"/>
          <w:lang w:val="en-US"/>
        </w:rPr>
        <w:t>This is awesome function</w:t>
      </w:r>
    </w:p>
    <w:p w:rsidR="000E02C1" w:rsidRDefault="000E02C1" w:rsidP="000E02C1">
      <w:pPr>
        <w:rPr>
          <w:sz w:val="28"/>
          <w:szCs w:val="24"/>
          <w:lang w:val="en-US"/>
        </w:rPr>
      </w:pPr>
      <w:r w:rsidRPr="000E02C1">
        <w:rPr>
          <w:sz w:val="28"/>
          <w:szCs w:val="24"/>
          <w:lang w:val="en-US"/>
        </w:rPr>
        <w:t>This is func1</w:t>
      </w:r>
    </w:p>
    <w:p w:rsidR="0067419D" w:rsidRDefault="0067419D" w:rsidP="000E02C1">
      <w:pPr>
        <w:rPr>
          <w:sz w:val="28"/>
          <w:szCs w:val="24"/>
          <w:lang w:val="en-US"/>
        </w:rPr>
      </w:pPr>
      <w:r>
        <w:rPr>
          <w:sz w:val="28"/>
          <w:szCs w:val="24"/>
          <w:lang w:val="en-US"/>
        </w:rPr>
        <w:t xml:space="preserve">Eg: </w:t>
      </w:r>
    </w:p>
    <w:p w:rsidR="0067419D" w:rsidRPr="0067419D" w:rsidRDefault="0067419D" w:rsidP="0067419D">
      <w:pPr>
        <w:shd w:val="clear" w:color="auto" w:fill="1E1E1E"/>
        <w:spacing w:after="0" w:line="330" w:lineRule="atLeast"/>
        <w:rPr>
          <w:rFonts w:ascii="Consolas" w:eastAsia="Times New Roman" w:hAnsi="Consolas" w:cs="Times New Roman"/>
          <w:color w:val="D4D4D4"/>
          <w:sz w:val="24"/>
          <w:szCs w:val="24"/>
          <w:lang w:eastAsia="en-IN"/>
        </w:rPr>
      </w:pPr>
      <w:r w:rsidRPr="0067419D">
        <w:rPr>
          <w:rFonts w:ascii="Consolas" w:eastAsia="Times New Roman" w:hAnsi="Consolas" w:cs="Times New Roman"/>
          <w:color w:val="569CD6"/>
          <w:sz w:val="24"/>
          <w:szCs w:val="24"/>
          <w:lang w:eastAsia="en-IN"/>
        </w:rPr>
        <w:t>def</w:t>
      </w:r>
      <w:r w:rsidRPr="0067419D">
        <w:rPr>
          <w:rFonts w:ascii="Consolas" w:eastAsia="Times New Roman" w:hAnsi="Consolas" w:cs="Times New Roman"/>
          <w:color w:val="D4D4D4"/>
          <w:sz w:val="24"/>
          <w:szCs w:val="24"/>
          <w:lang w:eastAsia="en-IN"/>
        </w:rPr>
        <w:t> </w:t>
      </w:r>
      <w:r w:rsidRPr="0067419D">
        <w:rPr>
          <w:rFonts w:ascii="Consolas" w:eastAsia="Times New Roman" w:hAnsi="Consolas" w:cs="Times New Roman"/>
          <w:color w:val="DCDCAA"/>
          <w:sz w:val="24"/>
          <w:szCs w:val="24"/>
          <w:lang w:eastAsia="en-IN"/>
        </w:rPr>
        <w:t>decorator_function</w:t>
      </w:r>
      <w:r w:rsidRPr="0067419D">
        <w:rPr>
          <w:rFonts w:ascii="Consolas" w:eastAsia="Times New Roman" w:hAnsi="Consolas" w:cs="Times New Roman"/>
          <w:color w:val="D4D4D4"/>
          <w:sz w:val="24"/>
          <w:szCs w:val="24"/>
          <w:lang w:eastAsia="en-IN"/>
        </w:rPr>
        <w:t>(</w:t>
      </w:r>
      <w:r w:rsidRPr="0067419D">
        <w:rPr>
          <w:rFonts w:ascii="Consolas" w:eastAsia="Times New Roman" w:hAnsi="Consolas" w:cs="Times New Roman"/>
          <w:color w:val="9CDCFE"/>
          <w:sz w:val="24"/>
          <w:szCs w:val="24"/>
          <w:lang w:eastAsia="en-IN"/>
        </w:rPr>
        <w:t>any_function</w:t>
      </w:r>
      <w:r w:rsidRPr="0067419D">
        <w:rPr>
          <w:rFonts w:ascii="Consolas" w:eastAsia="Times New Roman" w:hAnsi="Consolas" w:cs="Times New Roman"/>
          <w:color w:val="D4D4D4"/>
          <w:sz w:val="24"/>
          <w:szCs w:val="24"/>
          <w:lang w:eastAsia="en-IN"/>
        </w:rPr>
        <w:t>):</w:t>
      </w:r>
    </w:p>
    <w:p w:rsidR="0067419D" w:rsidRPr="0067419D" w:rsidRDefault="0067419D" w:rsidP="0067419D">
      <w:pPr>
        <w:shd w:val="clear" w:color="auto" w:fill="1E1E1E"/>
        <w:spacing w:after="0" w:line="330" w:lineRule="atLeast"/>
        <w:rPr>
          <w:rFonts w:ascii="Consolas" w:eastAsia="Times New Roman" w:hAnsi="Consolas" w:cs="Times New Roman"/>
          <w:color w:val="D4D4D4"/>
          <w:sz w:val="24"/>
          <w:szCs w:val="24"/>
          <w:lang w:eastAsia="en-IN"/>
        </w:rPr>
      </w:pPr>
      <w:r w:rsidRPr="0067419D">
        <w:rPr>
          <w:rFonts w:ascii="Consolas" w:eastAsia="Times New Roman" w:hAnsi="Consolas" w:cs="Times New Roman"/>
          <w:color w:val="D4D4D4"/>
          <w:sz w:val="24"/>
          <w:szCs w:val="24"/>
          <w:lang w:eastAsia="en-IN"/>
        </w:rPr>
        <w:t>    </w:t>
      </w:r>
      <w:r w:rsidRPr="0067419D">
        <w:rPr>
          <w:rFonts w:ascii="Consolas" w:eastAsia="Times New Roman" w:hAnsi="Consolas" w:cs="Times New Roman"/>
          <w:color w:val="569CD6"/>
          <w:sz w:val="24"/>
          <w:szCs w:val="24"/>
          <w:lang w:eastAsia="en-IN"/>
        </w:rPr>
        <w:t>def</w:t>
      </w:r>
      <w:r w:rsidRPr="0067419D">
        <w:rPr>
          <w:rFonts w:ascii="Consolas" w:eastAsia="Times New Roman" w:hAnsi="Consolas" w:cs="Times New Roman"/>
          <w:color w:val="D4D4D4"/>
          <w:sz w:val="24"/>
          <w:szCs w:val="24"/>
          <w:lang w:eastAsia="en-IN"/>
        </w:rPr>
        <w:t> </w:t>
      </w:r>
      <w:r w:rsidRPr="0067419D">
        <w:rPr>
          <w:rFonts w:ascii="Consolas" w:eastAsia="Times New Roman" w:hAnsi="Consolas" w:cs="Times New Roman"/>
          <w:color w:val="DCDCAA"/>
          <w:sz w:val="24"/>
          <w:szCs w:val="24"/>
          <w:lang w:eastAsia="en-IN"/>
        </w:rPr>
        <w:t>wrapper_function</w:t>
      </w:r>
      <w:r w:rsidRPr="0067419D">
        <w:rPr>
          <w:rFonts w:ascii="Consolas" w:eastAsia="Times New Roman" w:hAnsi="Consolas" w:cs="Times New Roman"/>
          <w:color w:val="D4D4D4"/>
          <w:sz w:val="24"/>
          <w:szCs w:val="24"/>
          <w:lang w:eastAsia="en-IN"/>
        </w:rPr>
        <w:t>(*</w:t>
      </w:r>
      <w:r w:rsidRPr="0067419D">
        <w:rPr>
          <w:rFonts w:ascii="Consolas" w:eastAsia="Times New Roman" w:hAnsi="Consolas" w:cs="Times New Roman"/>
          <w:color w:val="9CDCFE"/>
          <w:sz w:val="24"/>
          <w:szCs w:val="24"/>
          <w:lang w:eastAsia="en-IN"/>
        </w:rPr>
        <w:t>args</w:t>
      </w:r>
      <w:r w:rsidRPr="0067419D">
        <w:rPr>
          <w:rFonts w:ascii="Consolas" w:eastAsia="Times New Roman" w:hAnsi="Consolas" w:cs="Times New Roman"/>
          <w:color w:val="D4D4D4"/>
          <w:sz w:val="24"/>
          <w:szCs w:val="24"/>
          <w:lang w:eastAsia="en-IN"/>
        </w:rPr>
        <w:t>, **</w:t>
      </w:r>
      <w:r w:rsidRPr="0067419D">
        <w:rPr>
          <w:rFonts w:ascii="Consolas" w:eastAsia="Times New Roman" w:hAnsi="Consolas" w:cs="Times New Roman"/>
          <w:color w:val="9CDCFE"/>
          <w:sz w:val="24"/>
          <w:szCs w:val="24"/>
          <w:lang w:eastAsia="en-IN"/>
        </w:rPr>
        <w:t>kwargs</w:t>
      </w:r>
      <w:r w:rsidRPr="0067419D">
        <w:rPr>
          <w:rFonts w:ascii="Consolas" w:eastAsia="Times New Roman" w:hAnsi="Consolas" w:cs="Times New Roman"/>
          <w:color w:val="D4D4D4"/>
          <w:sz w:val="24"/>
          <w:szCs w:val="24"/>
          <w:lang w:eastAsia="en-IN"/>
        </w:rPr>
        <w:t>):</w:t>
      </w:r>
    </w:p>
    <w:p w:rsidR="0067419D" w:rsidRPr="0067419D" w:rsidRDefault="0067419D" w:rsidP="0067419D">
      <w:pPr>
        <w:shd w:val="clear" w:color="auto" w:fill="1E1E1E"/>
        <w:spacing w:after="0" w:line="330" w:lineRule="atLeast"/>
        <w:rPr>
          <w:rFonts w:ascii="Consolas" w:eastAsia="Times New Roman" w:hAnsi="Consolas" w:cs="Times New Roman"/>
          <w:color w:val="D4D4D4"/>
          <w:sz w:val="24"/>
          <w:szCs w:val="24"/>
          <w:lang w:eastAsia="en-IN"/>
        </w:rPr>
      </w:pPr>
      <w:r w:rsidRPr="0067419D">
        <w:rPr>
          <w:rFonts w:ascii="Consolas" w:eastAsia="Times New Roman" w:hAnsi="Consolas" w:cs="Times New Roman"/>
          <w:color w:val="D4D4D4"/>
          <w:sz w:val="24"/>
          <w:szCs w:val="24"/>
          <w:lang w:eastAsia="en-IN"/>
        </w:rPr>
        <w:t>        </w:t>
      </w:r>
      <w:r w:rsidRPr="0067419D">
        <w:rPr>
          <w:rFonts w:ascii="Consolas" w:eastAsia="Times New Roman" w:hAnsi="Consolas" w:cs="Times New Roman"/>
          <w:color w:val="DCDCAA"/>
          <w:sz w:val="24"/>
          <w:szCs w:val="24"/>
          <w:lang w:eastAsia="en-IN"/>
        </w:rPr>
        <w:t>print</w:t>
      </w:r>
      <w:r w:rsidRPr="0067419D">
        <w:rPr>
          <w:rFonts w:ascii="Consolas" w:eastAsia="Times New Roman" w:hAnsi="Consolas" w:cs="Times New Roman"/>
          <w:color w:val="D4D4D4"/>
          <w:sz w:val="24"/>
          <w:szCs w:val="24"/>
          <w:lang w:eastAsia="en-IN"/>
        </w:rPr>
        <w:t>(</w:t>
      </w:r>
      <w:r w:rsidRPr="0067419D">
        <w:rPr>
          <w:rFonts w:ascii="Consolas" w:eastAsia="Times New Roman" w:hAnsi="Consolas" w:cs="Times New Roman"/>
          <w:color w:val="CE9178"/>
          <w:sz w:val="24"/>
          <w:szCs w:val="24"/>
          <w:lang w:eastAsia="en-IN"/>
        </w:rPr>
        <w:t>'This is awesome function'</w:t>
      </w:r>
      <w:r w:rsidRPr="0067419D">
        <w:rPr>
          <w:rFonts w:ascii="Consolas" w:eastAsia="Times New Roman" w:hAnsi="Consolas" w:cs="Times New Roman"/>
          <w:color w:val="D4D4D4"/>
          <w:sz w:val="24"/>
          <w:szCs w:val="24"/>
          <w:lang w:eastAsia="en-IN"/>
        </w:rPr>
        <w:t>)</w:t>
      </w:r>
    </w:p>
    <w:p w:rsidR="0067419D" w:rsidRPr="0067419D" w:rsidRDefault="0067419D" w:rsidP="0067419D">
      <w:pPr>
        <w:shd w:val="clear" w:color="auto" w:fill="1E1E1E"/>
        <w:spacing w:after="0" w:line="330" w:lineRule="atLeast"/>
        <w:rPr>
          <w:rFonts w:ascii="Consolas" w:eastAsia="Times New Roman" w:hAnsi="Consolas" w:cs="Times New Roman"/>
          <w:color w:val="D4D4D4"/>
          <w:sz w:val="24"/>
          <w:szCs w:val="24"/>
          <w:lang w:eastAsia="en-IN"/>
        </w:rPr>
      </w:pPr>
      <w:r w:rsidRPr="0067419D">
        <w:rPr>
          <w:rFonts w:ascii="Consolas" w:eastAsia="Times New Roman" w:hAnsi="Consolas" w:cs="Times New Roman"/>
          <w:color w:val="D4D4D4"/>
          <w:sz w:val="24"/>
          <w:szCs w:val="24"/>
          <w:lang w:eastAsia="en-IN"/>
        </w:rPr>
        <w:lastRenderedPageBreak/>
        <w:t>        </w:t>
      </w:r>
      <w:r w:rsidRPr="0067419D">
        <w:rPr>
          <w:rFonts w:ascii="Consolas" w:eastAsia="Times New Roman" w:hAnsi="Consolas" w:cs="Times New Roman"/>
          <w:color w:val="C586C0"/>
          <w:sz w:val="24"/>
          <w:szCs w:val="24"/>
          <w:lang w:eastAsia="en-IN"/>
        </w:rPr>
        <w:t>return</w:t>
      </w:r>
      <w:r w:rsidRPr="0067419D">
        <w:rPr>
          <w:rFonts w:ascii="Consolas" w:eastAsia="Times New Roman" w:hAnsi="Consolas" w:cs="Times New Roman"/>
          <w:color w:val="D4D4D4"/>
          <w:sz w:val="24"/>
          <w:szCs w:val="24"/>
          <w:lang w:eastAsia="en-IN"/>
        </w:rPr>
        <w:t> any_function(*args, **kwargs) </w:t>
      </w:r>
      <w:r w:rsidRPr="0067419D">
        <w:rPr>
          <w:rFonts w:ascii="Consolas" w:eastAsia="Times New Roman" w:hAnsi="Consolas" w:cs="Times New Roman"/>
          <w:color w:val="6A9955"/>
          <w:sz w:val="24"/>
          <w:szCs w:val="24"/>
          <w:lang w:eastAsia="en-IN"/>
        </w:rPr>
        <w:t># to get outcome from any function we have to add return here</w:t>
      </w:r>
    </w:p>
    <w:p w:rsidR="0067419D" w:rsidRPr="0067419D" w:rsidRDefault="0067419D" w:rsidP="0067419D">
      <w:pPr>
        <w:shd w:val="clear" w:color="auto" w:fill="1E1E1E"/>
        <w:spacing w:after="0" w:line="330" w:lineRule="atLeast"/>
        <w:rPr>
          <w:rFonts w:ascii="Consolas" w:eastAsia="Times New Roman" w:hAnsi="Consolas" w:cs="Times New Roman"/>
          <w:color w:val="D4D4D4"/>
          <w:sz w:val="24"/>
          <w:szCs w:val="24"/>
          <w:lang w:eastAsia="en-IN"/>
        </w:rPr>
      </w:pPr>
      <w:r w:rsidRPr="0067419D">
        <w:rPr>
          <w:rFonts w:ascii="Consolas" w:eastAsia="Times New Roman" w:hAnsi="Consolas" w:cs="Times New Roman"/>
          <w:color w:val="D4D4D4"/>
          <w:sz w:val="24"/>
          <w:szCs w:val="24"/>
          <w:lang w:eastAsia="en-IN"/>
        </w:rPr>
        <w:t>    </w:t>
      </w:r>
      <w:r w:rsidRPr="0067419D">
        <w:rPr>
          <w:rFonts w:ascii="Consolas" w:eastAsia="Times New Roman" w:hAnsi="Consolas" w:cs="Times New Roman"/>
          <w:color w:val="C586C0"/>
          <w:sz w:val="24"/>
          <w:szCs w:val="24"/>
          <w:lang w:eastAsia="en-IN"/>
        </w:rPr>
        <w:t>return</w:t>
      </w:r>
      <w:r w:rsidRPr="0067419D">
        <w:rPr>
          <w:rFonts w:ascii="Consolas" w:eastAsia="Times New Roman" w:hAnsi="Consolas" w:cs="Times New Roman"/>
          <w:color w:val="D4D4D4"/>
          <w:sz w:val="24"/>
          <w:szCs w:val="24"/>
          <w:lang w:eastAsia="en-IN"/>
        </w:rPr>
        <w:t> wrapper_function</w:t>
      </w:r>
    </w:p>
    <w:p w:rsidR="0067419D" w:rsidRPr="0067419D" w:rsidRDefault="0067419D" w:rsidP="0067419D">
      <w:pPr>
        <w:shd w:val="clear" w:color="auto" w:fill="1E1E1E"/>
        <w:spacing w:after="240" w:line="330" w:lineRule="atLeast"/>
        <w:rPr>
          <w:rFonts w:ascii="Consolas" w:eastAsia="Times New Roman" w:hAnsi="Consolas" w:cs="Times New Roman"/>
          <w:color w:val="D4D4D4"/>
          <w:sz w:val="24"/>
          <w:szCs w:val="24"/>
          <w:lang w:eastAsia="en-IN"/>
        </w:rPr>
      </w:pPr>
    </w:p>
    <w:p w:rsidR="0067419D" w:rsidRPr="0067419D" w:rsidRDefault="0067419D" w:rsidP="0067419D">
      <w:pPr>
        <w:shd w:val="clear" w:color="auto" w:fill="1E1E1E"/>
        <w:spacing w:after="0" w:line="330" w:lineRule="atLeast"/>
        <w:rPr>
          <w:rFonts w:ascii="Consolas" w:eastAsia="Times New Roman" w:hAnsi="Consolas" w:cs="Times New Roman"/>
          <w:color w:val="D4D4D4"/>
          <w:sz w:val="24"/>
          <w:szCs w:val="24"/>
          <w:lang w:eastAsia="en-IN"/>
        </w:rPr>
      </w:pPr>
      <w:r w:rsidRPr="0067419D">
        <w:rPr>
          <w:rFonts w:ascii="Consolas" w:eastAsia="Times New Roman" w:hAnsi="Consolas" w:cs="Times New Roman"/>
          <w:color w:val="DCDCAA"/>
          <w:sz w:val="24"/>
          <w:szCs w:val="24"/>
          <w:lang w:eastAsia="en-IN"/>
        </w:rPr>
        <w:t>@decorator_function</w:t>
      </w:r>
    </w:p>
    <w:p w:rsidR="0067419D" w:rsidRPr="0067419D" w:rsidRDefault="0067419D" w:rsidP="0067419D">
      <w:pPr>
        <w:shd w:val="clear" w:color="auto" w:fill="1E1E1E"/>
        <w:spacing w:after="0" w:line="330" w:lineRule="atLeast"/>
        <w:rPr>
          <w:rFonts w:ascii="Consolas" w:eastAsia="Times New Roman" w:hAnsi="Consolas" w:cs="Times New Roman"/>
          <w:color w:val="D4D4D4"/>
          <w:sz w:val="24"/>
          <w:szCs w:val="24"/>
          <w:lang w:eastAsia="en-IN"/>
        </w:rPr>
      </w:pPr>
      <w:r w:rsidRPr="0067419D">
        <w:rPr>
          <w:rFonts w:ascii="Consolas" w:eastAsia="Times New Roman" w:hAnsi="Consolas" w:cs="Times New Roman"/>
          <w:color w:val="569CD6"/>
          <w:sz w:val="24"/>
          <w:szCs w:val="24"/>
          <w:lang w:eastAsia="en-IN"/>
        </w:rPr>
        <w:t>def</w:t>
      </w:r>
      <w:r w:rsidRPr="0067419D">
        <w:rPr>
          <w:rFonts w:ascii="Consolas" w:eastAsia="Times New Roman" w:hAnsi="Consolas" w:cs="Times New Roman"/>
          <w:color w:val="D4D4D4"/>
          <w:sz w:val="24"/>
          <w:szCs w:val="24"/>
          <w:lang w:eastAsia="en-IN"/>
        </w:rPr>
        <w:t> </w:t>
      </w:r>
      <w:r w:rsidRPr="0067419D">
        <w:rPr>
          <w:rFonts w:ascii="Consolas" w:eastAsia="Times New Roman" w:hAnsi="Consolas" w:cs="Times New Roman"/>
          <w:color w:val="DCDCAA"/>
          <w:sz w:val="24"/>
          <w:szCs w:val="24"/>
          <w:lang w:eastAsia="en-IN"/>
        </w:rPr>
        <w:t>func1</w:t>
      </w:r>
      <w:r w:rsidRPr="0067419D">
        <w:rPr>
          <w:rFonts w:ascii="Consolas" w:eastAsia="Times New Roman" w:hAnsi="Consolas" w:cs="Times New Roman"/>
          <w:color w:val="D4D4D4"/>
          <w:sz w:val="24"/>
          <w:szCs w:val="24"/>
          <w:lang w:eastAsia="en-IN"/>
        </w:rPr>
        <w:t>(</w:t>
      </w:r>
      <w:r w:rsidRPr="0067419D">
        <w:rPr>
          <w:rFonts w:ascii="Consolas" w:eastAsia="Times New Roman" w:hAnsi="Consolas" w:cs="Times New Roman"/>
          <w:color w:val="9CDCFE"/>
          <w:sz w:val="24"/>
          <w:szCs w:val="24"/>
          <w:lang w:eastAsia="en-IN"/>
        </w:rPr>
        <w:t>a</w:t>
      </w:r>
      <w:r w:rsidRPr="0067419D">
        <w:rPr>
          <w:rFonts w:ascii="Consolas" w:eastAsia="Times New Roman" w:hAnsi="Consolas" w:cs="Times New Roman"/>
          <w:color w:val="D4D4D4"/>
          <w:sz w:val="24"/>
          <w:szCs w:val="24"/>
          <w:lang w:eastAsia="en-IN"/>
        </w:rPr>
        <w:t>, </w:t>
      </w:r>
      <w:r w:rsidRPr="0067419D">
        <w:rPr>
          <w:rFonts w:ascii="Consolas" w:eastAsia="Times New Roman" w:hAnsi="Consolas" w:cs="Times New Roman"/>
          <w:color w:val="9CDCFE"/>
          <w:sz w:val="24"/>
          <w:szCs w:val="24"/>
          <w:lang w:eastAsia="en-IN"/>
        </w:rPr>
        <w:t>b</w:t>
      </w:r>
      <w:r w:rsidRPr="0067419D">
        <w:rPr>
          <w:rFonts w:ascii="Consolas" w:eastAsia="Times New Roman" w:hAnsi="Consolas" w:cs="Times New Roman"/>
          <w:color w:val="D4D4D4"/>
          <w:sz w:val="24"/>
          <w:szCs w:val="24"/>
          <w:lang w:eastAsia="en-IN"/>
        </w:rPr>
        <w:t>):</w:t>
      </w:r>
    </w:p>
    <w:p w:rsidR="0067419D" w:rsidRPr="0067419D" w:rsidRDefault="0067419D" w:rsidP="0067419D">
      <w:pPr>
        <w:shd w:val="clear" w:color="auto" w:fill="1E1E1E"/>
        <w:spacing w:after="0" w:line="330" w:lineRule="atLeast"/>
        <w:rPr>
          <w:rFonts w:ascii="Consolas" w:eastAsia="Times New Roman" w:hAnsi="Consolas" w:cs="Times New Roman"/>
          <w:color w:val="D4D4D4"/>
          <w:sz w:val="24"/>
          <w:szCs w:val="24"/>
          <w:lang w:eastAsia="en-IN"/>
        </w:rPr>
      </w:pPr>
      <w:r w:rsidRPr="0067419D">
        <w:rPr>
          <w:rFonts w:ascii="Consolas" w:eastAsia="Times New Roman" w:hAnsi="Consolas" w:cs="Times New Roman"/>
          <w:color w:val="D4D4D4"/>
          <w:sz w:val="24"/>
          <w:szCs w:val="24"/>
          <w:lang w:eastAsia="en-IN"/>
        </w:rPr>
        <w:t>    </w:t>
      </w:r>
      <w:r w:rsidRPr="0067419D">
        <w:rPr>
          <w:rFonts w:ascii="Consolas" w:eastAsia="Times New Roman" w:hAnsi="Consolas" w:cs="Times New Roman"/>
          <w:color w:val="C586C0"/>
          <w:sz w:val="24"/>
          <w:szCs w:val="24"/>
          <w:lang w:eastAsia="en-IN"/>
        </w:rPr>
        <w:t>return</w:t>
      </w:r>
      <w:r w:rsidRPr="0067419D">
        <w:rPr>
          <w:rFonts w:ascii="Consolas" w:eastAsia="Times New Roman" w:hAnsi="Consolas" w:cs="Times New Roman"/>
          <w:color w:val="D4D4D4"/>
          <w:sz w:val="24"/>
          <w:szCs w:val="24"/>
          <w:lang w:eastAsia="en-IN"/>
        </w:rPr>
        <w:t> a + b  </w:t>
      </w:r>
      <w:r w:rsidRPr="0067419D">
        <w:rPr>
          <w:rFonts w:ascii="Consolas" w:eastAsia="Times New Roman" w:hAnsi="Consolas" w:cs="Times New Roman"/>
          <w:color w:val="6A9955"/>
          <w:sz w:val="24"/>
          <w:szCs w:val="24"/>
          <w:lang w:eastAsia="en-IN"/>
        </w:rPr>
        <w:t># now to get this function output we have to get some return from the wrapper function</w:t>
      </w:r>
    </w:p>
    <w:p w:rsidR="0067419D" w:rsidRPr="0067419D" w:rsidRDefault="0067419D" w:rsidP="0067419D">
      <w:pPr>
        <w:shd w:val="clear" w:color="auto" w:fill="1E1E1E"/>
        <w:spacing w:after="0" w:line="330" w:lineRule="atLeast"/>
        <w:rPr>
          <w:rFonts w:ascii="Consolas" w:eastAsia="Times New Roman" w:hAnsi="Consolas" w:cs="Times New Roman"/>
          <w:color w:val="D4D4D4"/>
          <w:sz w:val="24"/>
          <w:szCs w:val="24"/>
          <w:lang w:eastAsia="en-IN"/>
        </w:rPr>
      </w:pPr>
    </w:p>
    <w:p w:rsidR="0067419D" w:rsidRPr="0067419D" w:rsidRDefault="0067419D" w:rsidP="0067419D">
      <w:pPr>
        <w:shd w:val="clear" w:color="auto" w:fill="1E1E1E"/>
        <w:spacing w:after="0" w:line="330" w:lineRule="atLeast"/>
        <w:rPr>
          <w:rFonts w:ascii="Consolas" w:eastAsia="Times New Roman" w:hAnsi="Consolas" w:cs="Times New Roman"/>
          <w:color w:val="D4D4D4"/>
          <w:sz w:val="24"/>
          <w:szCs w:val="24"/>
          <w:lang w:eastAsia="en-IN"/>
        </w:rPr>
      </w:pPr>
      <w:r w:rsidRPr="0067419D">
        <w:rPr>
          <w:rFonts w:ascii="Consolas" w:eastAsia="Times New Roman" w:hAnsi="Consolas" w:cs="Times New Roman"/>
          <w:color w:val="DCDCAA"/>
          <w:sz w:val="24"/>
          <w:szCs w:val="24"/>
          <w:lang w:eastAsia="en-IN"/>
        </w:rPr>
        <w:t>print</w:t>
      </w:r>
      <w:r w:rsidRPr="0067419D">
        <w:rPr>
          <w:rFonts w:ascii="Consolas" w:eastAsia="Times New Roman" w:hAnsi="Consolas" w:cs="Times New Roman"/>
          <w:color w:val="D4D4D4"/>
          <w:sz w:val="24"/>
          <w:szCs w:val="24"/>
          <w:lang w:eastAsia="en-IN"/>
        </w:rPr>
        <w:t>(func1(</w:t>
      </w:r>
      <w:r w:rsidRPr="0067419D">
        <w:rPr>
          <w:rFonts w:ascii="Consolas" w:eastAsia="Times New Roman" w:hAnsi="Consolas" w:cs="Times New Roman"/>
          <w:color w:val="B5CEA8"/>
          <w:sz w:val="24"/>
          <w:szCs w:val="24"/>
          <w:lang w:eastAsia="en-IN"/>
        </w:rPr>
        <w:t>3</w:t>
      </w:r>
      <w:r w:rsidRPr="0067419D">
        <w:rPr>
          <w:rFonts w:ascii="Consolas" w:eastAsia="Times New Roman" w:hAnsi="Consolas" w:cs="Times New Roman"/>
          <w:color w:val="D4D4D4"/>
          <w:sz w:val="24"/>
          <w:szCs w:val="24"/>
          <w:lang w:eastAsia="en-IN"/>
        </w:rPr>
        <w:t>, </w:t>
      </w:r>
      <w:r w:rsidRPr="0067419D">
        <w:rPr>
          <w:rFonts w:ascii="Consolas" w:eastAsia="Times New Roman" w:hAnsi="Consolas" w:cs="Times New Roman"/>
          <w:color w:val="B5CEA8"/>
          <w:sz w:val="24"/>
          <w:szCs w:val="24"/>
          <w:lang w:eastAsia="en-IN"/>
        </w:rPr>
        <w:t>4</w:t>
      </w:r>
      <w:r w:rsidRPr="0067419D">
        <w:rPr>
          <w:rFonts w:ascii="Consolas" w:eastAsia="Times New Roman" w:hAnsi="Consolas" w:cs="Times New Roman"/>
          <w:color w:val="D4D4D4"/>
          <w:sz w:val="24"/>
          <w:szCs w:val="24"/>
          <w:lang w:eastAsia="en-IN"/>
        </w:rPr>
        <w:t>))</w:t>
      </w:r>
    </w:p>
    <w:p w:rsidR="0067419D" w:rsidRPr="0067419D" w:rsidRDefault="0067419D" w:rsidP="0067419D">
      <w:pPr>
        <w:rPr>
          <w:sz w:val="28"/>
          <w:szCs w:val="24"/>
          <w:lang w:val="en-US"/>
        </w:rPr>
      </w:pPr>
      <w:r>
        <w:rPr>
          <w:sz w:val="28"/>
          <w:szCs w:val="24"/>
          <w:lang w:val="en-US"/>
        </w:rPr>
        <w:t xml:space="preserve">this will give the output as : </w:t>
      </w:r>
      <w:r w:rsidRPr="0067419D">
        <w:rPr>
          <w:sz w:val="28"/>
          <w:szCs w:val="24"/>
          <w:lang w:val="en-US"/>
        </w:rPr>
        <w:t>This is awesome function</w:t>
      </w:r>
    </w:p>
    <w:p w:rsidR="0067419D" w:rsidRPr="000E02C1" w:rsidRDefault="0067419D" w:rsidP="0067419D">
      <w:pPr>
        <w:ind w:left="2160" w:firstLine="720"/>
        <w:rPr>
          <w:sz w:val="28"/>
          <w:szCs w:val="24"/>
          <w:lang w:val="en-US"/>
        </w:rPr>
      </w:pPr>
      <w:r w:rsidRPr="0067419D">
        <w:rPr>
          <w:sz w:val="28"/>
          <w:szCs w:val="24"/>
          <w:lang w:val="en-US"/>
        </w:rPr>
        <w:t>7</w:t>
      </w:r>
      <w:r>
        <w:rPr>
          <w:sz w:val="28"/>
          <w:szCs w:val="24"/>
          <w:lang w:val="en-US"/>
        </w:rPr>
        <w:t xml:space="preserve">                  </w:t>
      </w:r>
    </w:p>
    <w:p w:rsidR="001A24ED" w:rsidRDefault="001A24ED" w:rsidP="001A24ED">
      <w:pPr>
        <w:rPr>
          <w:sz w:val="28"/>
          <w:szCs w:val="24"/>
        </w:rPr>
      </w:pPr>
      <w:r>
        <w:rPr>
          <w:sz w:val="28"/>
          <w:szCs w:val="24"/>
        </w:rPr>
        <w:t>In above example if we write the doc string (which is used to tell about the what the function can do) we import a module from the functools called wraps</w:t>
      </w:r>
    </w:p>
    <w:p w:rsidR="001A24ED" w:rsidRDefault="001A24ED" w:rsidP="001A24ED">
      <w:pPr>
        <w:rPr>
          <w:sz w:val="28"/>
          <w:szCs w:val="24"/>
        </w:rPr>
      </w:pPr>
      <w:r>
        <w:rPr>
          <w:sz w:val="28"/>
          <w:szCs w:val="24"/>
        </w:rPr>
        <w:t>Eg:</w:t>
      </w:r>
    </w:p>
    <w:p w:rsidR="001A24ED" w:rsidRPr="003F06CA" w:rsidRDefault="001A24ED" w:rsidP="001A24ED">
      <w:pPr>
        <w:shd w:val="clear" w:color="auto" w:fill="1E1E1E"/>
        <w:spacing w:after="0" w:line="330" w:lineRule="atLeast"/>
        <w:rPr>
          <w:rFonts w:ascii="Consolas" w:eastAsia="Times New Roman" w:hAnsi="Consolas" w:cs="Times New Roman"/>
          <w:color w:val="D4D4D4"/>
          <w:sz w:val="24"/>
          <w:szCs w:val="24"/>
          <w:lang w:eastAsia="en-IN"/>
        </w:rPr>
      </w:pPr>
      <w:r w:rsidRPr="003F06CA">
        <w:rPr>
          <w:rFonts w:ascii="Consolas" w:eastAsia="Times New Roman" w:hAnsi="Consolas" w:cs="Times New Roman"/>
          <w:color w:val="C586C0"/>
          <w:sz w:val="24"/>
          <w:szCs w:val="24"/>
          <w:lang w:eastAsia="en-IN"/>
        </w:rPr>
        <w:t>from</w:t>
      </w:r>
      <w:r w:rsidRPr="003F06CA">
        <w:rPr>
          <w:rFonts w:ascii="Consolas" w:eastAsia="Times New Roman" w:hAnsi="Consolas" w:cs="Times New Roman"/>
          <w:color w:val="D4D4D4"/>
          <w:sz w:val="24"/>
          <w:szCs w:val="24"/>
          <w:lang w:eastAsia="en-IN"/>
        </w:rPr>
        <w:t> functools </w:t>
      </w:r>
      <w:r w:rsidRPr="003F06CA">
        <w:rPr>
          <w:rFonts w:ascii="Consolas" w:eastAsia="Times New Roman" w:hAnsi="Consolas" w:cs="Times New Roman"/>
          <w:color w:val="C586C0"/>
          <w:sz w:val="24"/>
          <w:szCs w:val="24"/>
          <w:lang w:eastAsia="en-IN"/>
        </w:rPr>
        <w:t>import</w:t>
      </w:r>
      <w:r w:rsidRPr="003F06CA">
        <w:rPr>
          <w:rFonts w:ascii="Consolas" w:eastAsia="Times New Roman" w:hAnsi="Consolas" w:cs="Times New Roman"/>
          <w:color w:val="D4D4D4"/>
          <w:sz w:val="24"/>
          <w:szCs w:val="24"/>
          <w:lang w:eastAsia="en-IN"/>
        </w:rPr>
        <w:t> wraps</w:t>
      </w:r>
    </w:p>
    <w:p w:rsidR="001A24ED" w:rsidRPr="003F06CA" w:rsidRDefault="001A24ED" w:rsidP="001A24ED">
      <w:pPr>
        <w:shd w:val="clear" w:color="auto" w:fill="1E1E1E"/>
        <w:spacing w:after="0" w:line="330" w:lineRule="atLeast"/>
        <w:rPr>
          <w:rFonts w:ascii="Consolas" w:eastAsia="Times New Roman" w:hAnsi="Consolas" w:cs="Times New Roman"/>
          <w:color w:val="D4D4D4"/>
          <w:sz w:val="24"/>
          <w:szCs w:val="24"/>
          <w:lang w:eastAsia="en-IN"/>
        </w:rPr>
      </w:pPr>
    </w:p>
    <w:p w:rsidR="001A24ED" w:rsidRPr="003F06CA" w:rsidRDefault="001A24ED" w:rsidP="001A24ED">
      <w:pPr>
        <w:shd w:val="clear" w:color="auto" w:fill="1E1E1E"/>
        <w:spacing w:after="0" w:line="330" w:lineRule="atLeast"/>
        <w:rPr>
          <w:rFonts w:ascii="Consolas" w:eastAsia="Times New Roman" w:hAnsi="Consolas" w:cs="Times New Roman"/>
          <w:color w:val="D4D4D4"/>
          <w:sz w:val="24"/>
          <w:szCs w:val="24"/>
          <w:lang w:eastAsia="en-IN"/>
        </w:rPr>
      </w:pPr>
      <w:r w:rsidRPr="003F06CA">
        <w:rPr>
          <w:rFonts w:ascii="Consolas" w:eastAsia="Times New Roman" w:hAnsi="Consolas" w:cs="Times New Roman"/>
          <w:color w:val="569CD6"/>
          <w:sz w:val="24"/>
          <w:szCs w:val="24"/>
          <w:lang w:eastAsia="en-IN"/>
        </w:rPr>
        <w:t>def</w:t>
      </w:r>
      <w:r w:rsidRPr="003F06CA">
        <w:rPr>
          <w:rFonts w:ascii="Consolas" w:eastAsia="Times New Roman" w:hAnsi="Consolas" w:cs="Times New Roman"/>
          <w:color w:val="D4D4D4"/>
          <w:sz w:val="24"/>
          <w:szCs w:val="24"/>
          <w:lang w:eastAsia="en-IN"/>
        </w:rPr>
        <w:t> </w:t>
      </w:r>
      <w:r w:rsidRPr="003F06CA">
        <w:rPr>
          <w:rFonts w:ascii="Consolas" w:eastAsia="Times New Roman" w:hAnsi="Consolas" w:cs="Times New Roman"/>
          <w:color w:val="DCDCAA"/>
          <w:sz w:val="24"/>
          <w:szCs w:val="24"/>
          <w:lang w:eastAsia="en-IN"/>
        </w:rPr>
        <w:t>decorator_function</w:t>
      </w:r>
      <w:r w:rsidRPr="003F06CA">
        <w:rPr>
          <w:rFonts w:ascii="Consolas" w:eastAsia="Times New Roman" w:hAnsi="Consolas" w:cs="Times New Roman"/>
          <w:color w:val="D4D4D4"/>
          <w:sz w:val="24"/>
          <w:szCs w:val="24"/>
          <w:lang w:eastAsia="en-IN"/>
        </w:rPr>
        <w:t>(</w:t>
      </w:r>
      <w:r w:rsidRPr="003F06CA">
        <w:rPr>
          <w:rFonts w:ascii="Consolas" w:eastAsia="Times New Roman" w:hAnsi="Consolas" w:cs="Times New Roman"/>
          <w:color w:val="9CDCFE"/>
          <w:sz w:val="24"/>
          <w:szCs w:val="24"/>
          <w:lang w:eastAsia="en-IN"/>
        </w:rPr>
        <w:t>any_function</w:t>
      </w:r>
      <w:r w:rsidRPr="003F06CA">
        <w:rPr>
          <w:rFonts w:ascii="Consolas" w:eastAsia="Times New Roman" w:hAnsi="Consolas" w:cs="Times New Roman"/>
          <w:color w:val="D4D4D4"/>
          <w:sz w:val="24"/>
          <w:szCs w:val="24"/>
          <w:lang w:eastAsia="en-IN"/>
        </w:rPr>
        <w:t>):</w:t>
      </w:r>
    </w:p>
    <w:p w:rsidR="001A24ED" w:rsidRPr="003F06CA" w:rsidRDefault="001A24ED" w:rsidP="001A24ED">
      <w:pPr>
        <w:shd w:val="clear" w:color="auto" w:fill="1E1E1E"/>
        <w:spacing w:after="0" w:line="330" w:lineRule="atLeast"/>
        <w:rPr>
          <w:rFonts w:ascii="Consolas" w:eastAsia="Times New Roman" w:hAnsi="Consolas" w:cs="Times New Roman"/>
          <w:color w:val="D4D4D4"/>
          <w:sz w:val="24"/>
          <w:szCs w:val="24"/>
          <w:lang w:eastAsia="en-IN"/>
        </w:rPr>
      </w:pPr>
      <w:r w:rsidRPr="003F06CA">
        <w:rPr>
          <w:rFonts w:ascii="Consolas" w:eastAsia="Times New Roman" w:hAnsi="Consolas" w:cs="Times New Roman"/>
          <w:color w:val="D4D4D4"/>
          <w:sz w:val="24"/>
          <w:szCs w:val="24"/>
          <w:lang w:eastAsia="en-IN"/>
        </w:rPr>
        <w:t>    </w:t>
      </w:r>
      <w:r w:rsidRPr="003F06CA">
        <w:rPr>
          <w:rFonts w:ascii="Consolas" w:eastAsia="Times New Roman" w:hAnsi="Consolas" w:cs="Times New Roman"/>
          <w:color w:val="DCDCAA"/>
          <w:sz w:val="24"/>
          <w:szCs w:val="24"/>
          <w:lang w:eastAsia="en-IN"/>
        </w:rPr>
        <w:t>@wraps</w:t>
      </w:r>
      <w:r w:rsidRPr="003F06CA">
        <w:rPr>
          <w:rFonts w:ascii="Consolas" w:eastAsia="Times New Roman" w:hAnsi="Consolas" w:cs="Times New Roman"/>
          <w:color w:val="D4D4D4"/>
          <w:sz w:val="24"/>
          <w:szCs w:val="24"/>
          <w:lang w:eastAsia="en-IN"/>
        </w:rPr>
        <w:t>(any_function)   </w:t>
      </w:r>
      <w:r w:rsidRPr="003F06CA">
        <w:rPr>
          <w:rFonts w:ascii="Consolas" w:eastAsia="Times New Roman" w:hAnsi="Consolas" w:cs="Times New Roman"/>
          <w:color w:val="6A9955"/>
          <w:sz w:val="24"/>
          <w:szCs w:val="24"/>
          <w:lang w:eastAsia="en-IN"/>
        </w:rPr>
        <w:t># This is prebuilt function in python which we have imported above</w:t>
      </w:r>
    </w:p>
    <w:p w:rsidR="001A24ED" w:rsidRPr="003F06CA" w:rsidRDefault="001A24ED" w:rsidP="001A24ED">
      <w:pPr>
        <w:shd w:val="clear" w:color="auto" w:fill="1E1E1E"/>
        <w:spacing w:after="0" w:line="330" w:lineRule="atLeast"/>
        <w:rPr>
          <w:rFonts w:ascii="Consolas" w:eastAsia="Times New Roman" w:hAnsi="Consolas" w:cs="Times New Roman"/>
          <w:color w:val="D4D4D4"/>
          <w:sz w:val="24"/>
          <w:szCs w:val="24"/>
          <w:lang w:eastAsia="en-IN"/>
        </w:rPr>
      </w:pPr>
      <w:r w:rsidRPr="003F06CA">
        <w:rPr>
          <w:rFonts w:ascii="Consolas" w:eastAsia="Times New Roman" w:hAnsi="Consolas" w:cs="Times New Roman"/>
          <w:color w:val="D4D4D4"/>
          <w:sz w:val="24"/>
          <w:szCs w:val="24"/>
          <w:lang w:eastAsia="en-IN"/>
        </w:rPr>
        <w:t>    </w:t>
      </w:r>
      <w:r w:rsidRPr="003F06CA">
        <w:rPr>
          <w:rFonts w:ascii="Consolas" w:eastAsia="Times New Roman" w:hAnsi="Consolas" w:cs="Times New Roman"/>
          <w:color w:val="569CD6"/>
          <w:sz w:val="24"/>
          <w:szCs w:val="24"/>
          <w:lang w:eastAsia="en-IN"/>
        </w:rPr>
        <w:t>def</w:t>
      </w:r>
      <w:r w:rsidRPr="003F06CA">
        <w:rPr>
          <w:rFonts w:ascii="Consolas" w:eastAsia="Times New Roman" w:hAnsi="Consolas" w:cs="Times New Roman"/>
          <w:color w:val="D4D4D4"/>
          <w:sz w:val="24"/>
          <w:szCs w:val="24"/>
          <w:lang w:eastAsia="en-IN"/>
        </w:rPr>
        <w:t> </w:t>
      </w:r>
      <w:r w:rsidRPr="003F06CA">
        <w:rPr>
          <w:rFonts w:ascii="Consolas" w:eastAsia="Times New Roman" w:hAnsi="Consolas" w:cs="Times New Roman"/>
          <w:color w:val="DCDCAA"/>
          <w:sz w:val="24"/>
          <w:szCs w:val="24"/>
          <w:lang w:eastAsia="en-IN"/>
        </w:rPr>
        <w:t>wrapper_function</w:t>
      </w:r>
      <w:r w:rsidRPr="003F06CA">
        <w:rPr>
          <w:rFonts w:ascii="Consolas" w:eastAsia="Times New Roman" w:hAnsi="Consolas" w:cs="Times New Roman"/>
          <w:color w:val="D4D4D4"/>
          <w:sz w:val="24"/>
          <w:szCs w:val="24"/>
          <w:lang w:eastAsia="en-IN"/>
        </w:rPr>
        <w:t>(*</w:t>
      </w:r>
      <w:r w:rsidRPr="003F06CA">
        <w:rPr>
          <w:rFonts w:ascii="Consolas" w:eastAsia="Times New Roman" w:hAnsi="Consolas" w:cs="Times New Roman"/>
          <w:color w:val="9CDCFE"/>
          <w:sz w:val="24"/>
          <w:szCs w:val="24"/>
          <w:lang w:eastAsia="en-IN"/>
        </w:rPr>
        <w:t>args</w:t>
      </w:r>
      <w:r w:rsidRPr="003F06CA">
        <w:rPr>
          <w:rFonts w:ascii="Consolas" w:eastAsia="Times New Roman" w:hAnsi="Consolas" w:cs="Times New Roman"/>
          <w:color w:val="D4D4D4"/>
          <w:sz w:val="24"/>
          <w:szCs w:val="24"/>
          <w:lang w:eastAsia="en-IN"/>
        </w:rPr>
        <w:t>, **</w:t>
      </w:r>
      <w:r w:rsidRPr="003F06CA">
        <w:rPr>
          <w:rFonts w:ascii="Consolas" w:eastAsia="Times New Roman" w:hAnsi="Consolas" w:cs="Times New Roman"/>
          <w:color w:val="9CDCFE"/>
          <w:sz w:val="24"/>
          <w:szCs w:val="24"/>
          <w:lang w:eastAsia="en-IN"/>
        </w:rPr>
        <w:t>kwargs</w:t>
      </w:r>
      <w:r w:rsidRPr="003F06CA">
        <w:rPr>
          <w:rFonts w:ascii="Consolas" w:eastAsia="Times New Roman" w:hAnsi="Consolas" w:cs="Times New Roman"/>
          <w:color w:val="D4D4D4"/>
          <w:sz w:val="24"/>
          <w:szCs w:val="24"/>
          <w:lang w:eastAsia="en-IN"/>
        </w:rPr>
        <w:t>):</w:t>
      </w:r>
    </w:p>
    <w:p w:rsidR="001A24ED" w:rsidRPr="003F06CA" w:rsidRDefault="001A24ED" w:rsidP="001A24ED">
      <w:pPr>
        <w:shd w:val="clear" w:color="auto" w:fill="1E1E1E"/>
        <w:spacing w:after="0" w:line="330" w:lineRule="atLeast"/>
        <w:rPr>
          <w:rFonts w:ascii="Consolas" w:eastAsia="Times New Roman" w:hAnsi="Consolas" w:cs="Times New Roman"/>
          <w:color w:val="D4D4D4"/>
          <w:sz w:val="24"/>
          <w:szCs w:val="24"/>
          <w:lang w:eastAsia="en-IN"/>
        </w:rPr>
      </w:pPr>
      <w:r w:rsidRPr="003F06CA">
        <w:rPr>
          <w:rFonts w:ascii="Consolas" w:eastAsia="Times New Roman" w:hAnsi="Consolas" w:cs="Times New Roman"/>
          <w:color w:val="D4D4D4"/>
          <w:sz w:val="24"/>
          <w:szCs w:val="24"/>
          <w:lang w:eastAsia="en-IN"/>
        </w:rPr>
        <w:t>        </w:t>
      </w:r>
      <w:r w:rsidRPr="003F06CA">
        <w:rPr>
          <w:rFonts w:ascii="Consolas" w:eastAsia="Times New Roman" w:hAnsi="Consolas" w:cs="Times New Roman"/>
          <w:color w:val="CE9178"/>
          <w:sz w:val="24"/>
          <w:szCs w:val="24"/>
          <w:lang w:eastAsia="en-IN"/>
        </w:rPr>
        <w:t>''' this is wrapper function'''</w:t>
      </w:r>
    </w:p>
    <w:p w:rsidR="001A24ED" w:rsidRPr="003F06CA" w:rsidRDefault="001A24ED" w:rsidP="001A24ED">
      <w:pPr>
        <w:shd w:val="clear" w:color="auto" w:fill="1E1E1E"/>
        <w:spacing w:after="0" w:line="330" w:lineRule="atLeast"/>
        <w:rPr>
          <w:rFonts w:ascii="Consolas" w:eastAsia="Times New Roman" w:hAnsi="Consolas" w:cs="Times New Roman"/>
          <w:color w:val="D4D4D4"/>
          <w:sz w:val="24"/>
          <w:szCs w:val="24"/>
          <w:lang w:eastAsia="en-IN"/>
        </w:rPr>
      </w:pPr>
      <w:r w:rsidRPr="003F06CA">
        <w:rPr>
          <w:rFonts w:ascii="Consolas" w:eastAsia="Times New Roman" w:hAnsi="Consolas" w:cs="Times New Roman"/>
          <w:color w:val="D4D4D4"/>
          <w:sz w:val="24"/>
          <w:szCs w:val="24"/>
          <w:lang w:eastAsia="en-IN"/>
        </w:rPr>
        <w:t>        </w:t>
      </w:r>
      <w:r w:rsidRPr="003F06CA">
        <w:rPr>
          <w:rFonts w:ascii="Consolas" w:eastAsia="Times New Roman" w:hAnsi="Consolas" w:cs="Times New Roman"/>
          <w:color w:val="DCDCAA"/>
          <w:sz w:val="24"/>
          <w:szCs w:val="24"/>
          <w:lang w:eastAsia="en-IN"/>
        </w:rPr>
        <w:t>print</w:t>
      </w:r>
      <w:r w:rsidRPr="003F06CA">
        <w:rPr>
          <w:rFonts w:ascii="Consolas" w:eastAsia="Times New Roman" w:hAnsi="Consolas" w:cs="Times New Roman"/>
          <w:color w:val="D4D4D4"/>
          <w:sz w:val="24"/>
          <w:szCs w:val="24"/>
          <w:lang w:eastAsia="en-IN"/>
        </w:rPr>
        <w:t>(</w:t>
      </w:r>
      <w:r w:rsidRPr="003F06CA">
        <w:rPr>
          <w:rFonts w:ascii="Consolas" w:eastAsia="Times New Roman" w:hAnsi="Consolas" w:cs="Times New Roman"/>
          <w:color w:val="CE9178"/>
          <w:sz w:val="24"/>
          <w:szCs w:val="24"/>
          <w:lang w:eastAsia="en-IN"/>
        </w:rPr>
        <w:t>'This is awesome function'</w:t>
      </w:r>
      <w:r w:rsidRPr="003F06CA">
        <w:rPr>
          <w:rFonts w:ascii="Consolas" w:eastAsia="Times New Roman" w:hAnsi="Consolas" w:cs="Times New Roman"/>
          <w:color w:val="D4D4D4"/>
          <w:sz w:val="24"/>
          <w:szCs w:val="24"/>
          <w:lang w:eastAsia="en-IN"/>
        </w:rPr>
        <w:t>)</w:t>
      </w:r>
    </w:p>
    <w:p w:rsidR="001A24ED" w:rsidRPr="003F06CA" w:rsidRDefault="001A24ED" w:rsidP="001A24ED">
      <w:pPr>
        <w:shd w:val="clear" w:color="auto" w:fill="1E1E1E"/>
        <w:spacing w:after="0" w:line="330" w:lineRule="atLeast"/>
        <w:rPr>
          <w:rFonts w:ascii="Consolas" w:eastAsia="Times New Roman" w:hAnsi="Consolas" w:cs="Times New Roman"/>
          <w:color w:val="D4D4D4"/>
          <w:sz w:val="24"/>
          <w:szCs w:val="24"/>
          <w:lang w:eastAsia="en-IN"/>
        </w:rPr>
      </w:pPr>
      <w:r w:rsidRPr="003F06CA">
        <w:rPr>
          <w:rFonts w:ascii="Consolas" w:eastAsia="Times New Roman" w:hAnsi="Consolas" w:cs="Times New Roman"/>
          <w:color w:val="D4D4D4"/>
          <w:sz w:val="24"/>
          <w:szCs w:val="24"/>
          <w:lang w:eastAsia="en-IN"/>
        </w:rPr>
        <w:t>        </w:t>
      </w:r>
      <w:r w:rsidRPr="003F06CA">
        <w:rPr>
          <w:rFonts w:ascii="Consolas" w:eastAsia="Times New Roman" w:hAnsi="Consolas" w:cs="Times New Roman"/>
          <w:color w:val="C586C0"/>
          <w:sz w:val="24"/>
          <w:szCs w:val="24"/>
          <w:lang w:eastAsia="en-IN"/>
        </w:rPr>
        <w:t>return</w:t>
      </w:r>
      <w:r w:rsidRPr="003F06CA">
        <w:rPr>
          <w:rFonts w:ascii="Consolas" w:eastAsia="Times New Roman" w:hAnsi="Consolas" w:cs="Times New Roman"/>
          <w:color w:val="D4D4D4"/>
          <w:sz w:val="24"/>
          <w:szCs w:val="24"/>
          <w:lang w:eastAsia="en-IN"/>
        </w:rPr>
        <w:t> any_function(*args, **kwargs)</w:t>
      </w:r>
    </w:p>
    <w:p w:rsidR="001A24ED" w:rsidRPr="003F06CA" w:rsidRDefault="001A24ED" w:rsidP="001A24ED">
      <w:pPr>
        <w:shd w:val="clear" w:color="auto" w:fill="1E1E1E"/>
        <w:spacing w:after="0" w:line="330" w:lineRule="atLeast"/>
        <w:rPr>
          <w:rFonts w:ascii="Consolas" w:eastAsia="Times New Roman" w:hAnsi="Consolas" w:cs="Times New Roman"/>
          <w:color w:val="D4D4D4"/>
          <w:sz w:val="24"/>
          <w:szCs w:val="24"/>
          <w:lang w:eastAsia="en-IN"/>
        </w:rPr>
      </w:pPr>
      <w:r w:rsidRPr="003F06CA">
        <w:rPr>
          <w:rFonts w:ascii="Consolas" w:eastAsia="Times New Roman" w:hAnsi="Consolas" w:cs="Times New Roman"/>
          <w:color w:val="D4D4D4"/>
          <w:sz w:val="24"/>
          <w:szCs w:val="24"/>
          <w:lang w:eastAsia="en-IN"/>
        </w:rPr>
        <w:t>    </w:t>
      </w:r>
      <w:r w:rsidRPr="003F06CA">
        <w:rPr>
          <w:rFonts w:ascii="Consolas" w:eastAsia="Times New Roman" w:hAnsi="Consolas" w:cs="Times New Roman"/>
          <w:color w:val="C586C0"/>
          <w:sz w:val="24"/>
          <w:szCs w:val="24"/>
          <w:lang w:eastAsia="en-IN"/>
        </w:rPr>
        <w:t>return</w:t>
      </w:r>
      <w:r w:rsidRPr="003F06CA">
        <w:rPr>
          <w:rFonts w:ascii="Consolas" w:eastAsia="Times New Roman" w:hAnsi="Consolas" w:cs="Times New Roman"/>
          <w:color w:val="D4D4D4"/>
          <w:sz w:val="24"/>
          <w:szCs w:val="24"/>
          <w:lang w:eastAsia="en-IN"/>
        </w:rPr>
        <w:t> wrapper_function</w:t>
      </w:r>
    </w:p>
    <w:p w:rsidR="001A24ED" w:rsidRPr="003F06CA" w:rsidRDefault="001A24ED" w:rsidP="001A24ED">
      <w:pPr>
        <w:shd w:val="clear" w:color="auto" w:fill="1E1E1E"/>
        <w:spacing w:after="240" w:line="330" w:lineRule="atLeast"/>
        <w:rPr>
          <w:rFonts w:ascii="Consolas" w:eastAsia="Times New Roman" w:hAnsi="Consolas" w:cs="Times New Roman"/>
          <w:color w:val="D4D4D4"/>
          <w:sz w:val="24"/>
          <w:szCs w:val="24"/>
          <w:lang w:eastAsia="en-IN"/>
        </w:rPr>
      </w:pPr>
    </w:p>
    <w:p w:rsidR="001A24ED" w:rsidRPr="003F06CA" w:rsidRDefault="001A24ED" w:rsidP="001A24ED">
      <w:pPr>
        <w:shd w:val="clear" w:color="auto" w:fill="1E1E1E"/>
        <w:spacing w:after="0" w:line="330" w:lineRule="atLeast"/>
        <w:rPr>
          <w:rFonts w:ascii="Consolas" w:eastAsia="Times New Roman" w:hAnsi="Consolas" w:cs="Times New Roman"/>
          <w:color w:val="D4D4D4"/>
          <w:sz w:val="24"/>
          <w:szCs w:val="24"/>
          <w:lang w:eastAsia="en-IN"/>
        </w:rPr>
      </w:pPr>
      <w:r w:rsidRPr="003F06CA">
        <w:rPr>
          <w:rFonts w:ascii="Consolas" w:eastAsia="Times New Roman" w:hAnsi="Consolas" w:cs="Times New Roman"/>
          <w:color w:val="DCDCAA"/>
          <w:sz w:val="24"/>
          <w:szCs w:val="24"/>
          <w:lang w:eastAsia="en-IN"/>
        </w:rPr>
        <w:t>@decorator_function</w:t>
      </w:r>
    </w:p>
    <w:p w:rsidR="001A24ED" w:rsidRPr="003F06CA" w:rsidRDefault="001A24ED" w:rsidP="001A24ED">
      <w:pPr>
        <w:shd w:val="clear" w:color="auto" w:fill="1E1E1E"/>
        <w:spacing w:after="0" w:line="330" w:lineRule="atLeast"/>
        <w:rPr>
          <w:rFonts w:ascii="Consolas" w:eastAsia="Times New Roman" w:hAnsi="Consolas" w:cs="Times New Roman"/>
          <w:color w:val="D4D4D4"/>
          <w:sz w:val="24"/>
          <w:szCs w:val="24"/>
          <w:lang w:eastAsia="en-IN"/>
        </w:rPr>
      </w:pPr>
      <w:r w:rsidRPr="003F06CA">
        <w:rPr>
          <w:rFonts w:ascii="Consolas" w:eastAsia="Times New Roman" w:hAnsi="Consolas" w:cs="Times New Roman"/>
          <w:color w:val="569CD6"/>
          <w:sz w:val="24"/>
          <w:szCs w:val="24"/>
          <w:lang w:eastAsia="en-IN"/>
        </w:rPr>
        <w:t>def</w:t>
      </w:r>
      <w:r w:rsidRPr="003F06CA">
        <w:rPr>
          <w:rFonts w:ascii="Consolas" w:eastAsia="Times New Roman" w:hAnsi="Consolas" w:cs="Times New Roman"/>
          <w:color w:val="D4D4D4"/>
          <w:sz w:val="24"/>
          <w:szCs w:val="24"/>
          <w:lang w:eastAsia="en-IN"/>
        </w:rPr>
        <w:t> </w:t>
      </w:r>
      <w:r w:rsidRPr="003F06CA">
        <w:rPr>
          <w:rFonts w:ascii="Consolas" w:eastAsia="Times New Roman" w:hAnsi="Consolas" w:cs="Times New Roman"/>
          <w:color w:val="DCDCAA"/>
          <w:sz w:val="24"/>
          <w:szCs w:val="24"/>
          <w:lang w:eastAsia="en-IN"/>
        </w:rPr>
        <w:t>add</w:t>
      </w:r>
      <w:r w:rsidRPr="003F06CA">
        <w:rPr>
          <w:rFonts w:ascii="Consolas" w:eastAsia="Times New Roman" w:hAnsi="Consolas" w:cs="Times New Roman"/>
          <w:color w:val="D4D4D4"/>
          <w:sz w:val="24"/>
          <w:szCs w:val="24"/>
          <w:lang w:eastAsia="en-IN"/>
        </w:rPr>
        <w:t>(</w:t>
      </w:r>
      <w:r w:rsidRPr="003F06CA">
        <w:rPr>
          <w:rFonts w:ascii="Consolas" w:eastAsia="Times New Roman" w:hAnsi="Consolas" w:cs="Times New Roman"/>
          <w:color w:val="9CDCFE"/>
          <w:sz w:val="24"/>
          <w:szCs w:val="24"/>
          <w:lang w:eastAsia="en-IN"/>
        </w:rPr>
        <w:t>a</w:t>
      </w:r>
      <w:r w:rsidRPr="003F06CA">
        <w:rPr>
          <w:rFonts w:ascii="Consolas" w:eastAsia="Times New Roman" w:hAnsi="Consolas" w:cs="Times New Roman"/>
          <w:color w:val="D4D4D4"/>
          <w:sz w:val="24"/>
          <w:szCs w:val="24"/>
          <w:lang w:eastAsia="en-IN"/>
        </w:rPr>
        <w:t>, </w:t>
      </w:r>
      <w:r w:rsidRPr="003F06CA">
        <w:rPr>
          <w:rFonts w:ascii="Consolas" w:eastAsia="Times New Roman" w:hAnsi="Consolas" w:cs="Times New Roman"/>
          <w:color w:val="9CDCFE"/>
          <w:sz w:val="24"/>
          <w:szCs w:val="24"/>
          <w:lang w:eastAsia="en-IN"/>
        </w:rPr>
        <w:t>b</w:t>
      </w:r>
      <w:r w:rsidRPr="003F06CA">
        <w:rPr>
          <w:rFonts w:ascii="Consolas" w:eastAsia="Times New Roman" w:hAnsi="Consolas" w:cs="Times New Roman"/>
          <w:color w:val="D4D4D4"/>
          <w:sz w:val="24"/>
          <w:szCs w:val="24"/>
          <w:lang w:eastAsia="en-IN"/>
        </w:rPr>
        <w:t>):</w:t>
      </w:r>
    </w:p>
    <w:p w:rsidR="001A24ED" w:rsidRPr="003F06CA" w:rsidRDefault="001A24ED" w:rsidP="001A24ED">
      <w:pPr>
        <w:shd w:val="clear" w:color="auto" w:fill="1E1E1E"/>
        <w:spacing w:after="0" w:line="330" w:lineRule="atLeast"/>
        <w:rPr>
          <w:rFonts w:ascii="Consolas" w:eastAsia="Times New Roman" w:hAnsi="Consolas" w:cs="Times New Roman"/>
          <w:color w:val="D4D4D4"/>
          <w:sz w:val="24"/>
          <w:szCs w:val="24"/>
          <w:lang w:eastAsia="en-IN"/>
        </w:rPr>
      </w:pPr>
      <w:r w:rsidRPr="003F06CA">
        <w:rPr>
          <w:rFonts w:ascii="Consolas" w:eastAsia="Times New Roman" w:hAnsi="Consolas" w:cs="Times New Roman"/>
          <w:color w:val="D4D4D4"/>
          <w:sz w:val="24"/>
          <w:szCs w:val="24"/>
          <w:lang w:eastAsia="en-IN"/>
        </w:rPr>
        <w:t>    </w:t>
      </w:r>
      <w:r w:rsidRPr="003F06CA">
        <w:rPr>
          <w:rFonts w:ascii="Consolas" w:eastAsia="Times New Roman" w:hAnsi="Consolas" w:cs="Times New Roman"/>
          <w:color w:val="CE9178"/>
          <w:sz w:val="24"/>
          <w:szCs w:val="24"/>
          <w:lang w:eastAsia="en-IN"/>
        </w:rPr>
        <w:t>'''this function is used for the addition the two numbers'''</w:t>
      </w:r>
    </w:p>
    <w:p w:rsidR="001A24ED" w:rsidRPr="003F06CA" w:rsidRDefault="001A24ED" w:rsidP="001A24ED">
      <w:pPr>
        <w:shd w:val="clear" w:color="auto" w:fill="1E1E1E"/>
        <w:spacing w:after="0" w:line="330" w:lineRule="atLeast"/>
        <w:rPr>
          <w:rFonts w:ascii="Consolas" w:eastAsia="Times New Roman" w:hAnsi="Consolas" w:cs="Times New Roman"/>
          <w:color w:val="D4D4D4"/>
          <w:sz w:val="24"/>
          <w:szCs w:val="24"/>
          <w:lang w:eastAsia="en-IN"/>
        </w:rPr>
      </w:pPr>
      <w:r w:rsidRPr="003F06CA">
        <w:rPr>
          <w:rFonts w:ascii="Consolas" w:eastAsia="Times New Roman" w:hAnsi="Consolas" w:cs="Times New Roman"/>
          <w:color w:val="D4D4D4"/>
          <w:sz w:val="24"/>
          <w:szCs w:val="24"/>
          <w:lang w:eastAsia="en-IN"/>
        </w:rPr>
        <w:t>    </w:t>
      </w:r>
      <w:r w:rsidRPr="003F06CA">
        <w:rPr>
          <w:rFonts w:ascii="Consolas" w:eastAsia="Times New Roman" w:hAnsi="Consolas" w:cs="Times New Roman"/>
          <w:color w:val="C586C0"/>
          <w:sz w:val="24"/>
          <w:szCs w:val="24"/>
          <w:lang w:eastAsia="en-IN"/>
        </w:rPr>
        <w:t>return</w:t>
      </w:r>
      <w:r w:rsidRPr="003F06CA">
        <w:rPr>
          <w:rFonts w:ascii="Consolas" w:eastAsia="Times New Roman" w:hAnsi="Consolas" w:cs="Times New Roman"/>
          <w:color w:val="D4D4D4"/>
          <w:sz w:val="24"/>
          <w:szCs w:val="24"/>
          <w:lang w:eastAsia="en-IN"/>
        </w:rPr>
        <w:t> a + b</w:t>
      </w:r>
    </w:p>
    <w:p w:rsidR="001A24ED" w:rsidRPr="003F06CA" w:rsidRDefault="001A24ED" w:rsidP="001A24ED">
      <w:pPr>
        <w:shd w:val="clear" w:color="auto" w:fill="1E1E1E"/>
        <w:spacing w:after="0" w:line="330" w:lineRule="atLeast"/>
        <w:rPr>
          <w:rFonts w:ascii="Consolas" w:eastAsia="Times New Roman" w:hAnsi="Consolas" w:cs="Times New Roman"/>
          <w:color w:val="D4D4D4"/>
          <w:sz w:val="24"/>
          <w:szCs w:val="24"/>
          <w:lang w:eastAsia="en-IN"/>
        </w:rPr>
      </w:pPr>
    </w:p>
    <w:p w:rsidR="001A24ED" w:rsidRPr="003F06CA" w:rsidRDefault="001A24ED" w:rsidP="001A24ED">
      <w:pPr>
        <w:shd w:val="clear" w:color="auto" w:fill="1E1E1E"/>
        <w:spacing w:after="0" w:line="330" w:lineRule="atLeast"/>
        <w:rPr>
          <w:rFonts w:ascii="Consolas" w:eastAsia="Times New Roman" w:hAnsi="Consolas" w:cs="Times New Roman"/>
          <w:color w:val="D4D4D4"/>
          <w:sz w:val="24"/>
          <w:szCs w:val="24"/>
          <w:lang w:eastAsia="en-IN"/>
        </w:rPr>
      </w:pPr>
      <w:r w:rsidRPr="003F06CA">
        <w:rPr>
          <w:rFonts w:ascii="Consolas" w:eastAsia="Times New Roman" w:hAnsi="Consolas" w:cs="Times New Roman"/>
          <w:color w:val="DCDCAA"/>
          <w:sz w:val="24"/>
          <w:szCs w:val="24"/>
          <w:lang w:eastAsia="en-IN"/>
        </w:rPr>
        <w:t>print</w:t>
      </w:r>
      <w:r w:rsidRPr="003F06CA">
        <w:rPr>
          <w:rFonts w:ascii="Consolas" w:eastAsia="Times New Roman" w:hAnsi="Consolas" w:cs="Times New Roman"/>
          <w:color w:val="D4D4D4"/>
          <w:sz w:val="24"/>
          <w:szCs w:val="24"/>
          <w:lang w:eastAsia="en-IN"/>
        </w:rPr>
        <w:t>(add.</w:t>
      </w:r>
      <w:r w:rsidRPr="003F06CA">
        <w:rPr>
          <w:rFonts w:ascii="Consolas" w:eastAsia="Times New Roman" w:hAnsi="Consolas" w:cs="Times New Roman"/>
          <w:color w:val="9CDCFE"/>
          <w:sz w:val="24"/>
          <w:szCs w:val="24"/>
          <w:lang w:eastAsia="en-IN"/>
        </w:rPr>
        <w:t>__doc__</w:t>
      </w:r>
      <w:r w:rsidRPr="003F06CA">
        <w:rPr>
          <w:rFonts w:ascii="Consolas" w:eastAsia="Times New Roman" w:hAnsi="Consolas" w:cs="Times New Roman"/>
          <w:color w:val="D4D4D4"/>
          <w:sz w:val="24"/>
          <w:szCs w:val="24"/>
          <w:lang w:eastAsia="en-IN"/>
        </w:rPr>
        <w:t>)</w:t>
      </w:r>
    </w:p>
    <w:p w:rsidR="001A24ED" w:rsidRDefault="001A24ED" w:rsidP="001A24ED">
      <w:pPr>
        <w:rPr>
          <w:sz w:val="28"/>
          <w:szCs w:val="24"/>
        </w:rPr>
      </w:pPr>
      <w:r>
        <w:rPr>
          <w:sz w:val="28"/>
          <w:szCs w:val="24"/>
        </w:rPr>
        <w:t xml:space="preserve">this will give the output as : </w:t>
      </w:r>
      <w:r w:rsidRPr="003F06CA">
        <w:rPr>
          <w:sz w:val="28"/>
          <w:szCs w:val="24"/>
        </w:rPr>
        <w:t>this function is used for the addition the two numbers</w:t>
      </w:r>
    </w:p>
    <w:p w:rsidR="001A24ED" w:rsidRDefault="001A24ED" w:rsidP="001A24ED">
      <w:pPr>
        <w:rPr>
          <w:sz w:val="28"/>
          <w:szCs w:val="24"/>
        </w:rPr>
      </w:pPr>
      <w:r w:rsidRPr="00C06298">
        <w:rPr>
          <w:b/>
          <w:bCs/>
          <w:color w:val="FF0000"/>
          <w:sz w:val="28"/>
          <w:szCs w:val="24"/>
        </w:rPr>
        <w:t xml:space="preserve">Note : </w:t>
      </w:r>
      <w:r>
        <w:rPr>
          <w:sz w:val="28"/>
          <w:szCs w:val="24"/>
        </w:rPr>
        <w:t xml:space="preserve">  __doc__ is used for calling the function doc written inside triple quotes</w:t>
      </w:r>
    </w:p>
    <w:p w:rsidR="001A24ED" w:rsidRPr="00C06298" w:rsidRDefault="001A24ED" w:rsidP="001A24ED">
      <w:pPr>
        <w:ind w:left="720"/>
        <w:rPr>
          <w:sz w:val="28"/>
          <w:szCs w:val="24"/>
        </w:rPr>
      </w:pPr>
      <w:r>
        <w:rPr>
          <w:sz w:val="28"/>
          <w:szCs w:val="24"/>
        </w:rPr>
        <w:t xml:space="preserve">   </w:t>
      </w:r>
      <w:r w:rsidRPr="00C06298">
        <w:rPr>
          <w:sz w:val="28"/>
          <w:szCs w:val="24"/>
        </w:rPr>
        <w:t xml:space="preserve">__name__ is used to call the function name </w:t>
      </w:r>
    </w:p>
    <w:p w:rsidR="001A24ED" w:rsidRDefault="001A24ED" w:rsidP="001A24ED">
      <w:pPr>
        <w:ind w:left="360"/>
        <w:rPr>
          <w:sz w:val="28"/>
          <w:szCs w:val="24"/>
        </w:rPr>
      </w:pPr>
      <w:r>
        <w:rPr>
          <w:sz w:val="28"/>
          <w:szCs w:val="24"/>
        </w:rPr>
        <w:t>These above are the method so it is used with the function name with dot</w:t>
      </w:r>
    </w:p>
    <w:p w:rsidR="001A24ED" w:rsidRPr="00C06298" w:rsidRDefault="001A24ED" w:rsidP="001A24ED">
      <w:pPr>
        <w:ind w:left="360"/>
        <w:rPr>
          <w:sz w:val="28"/>
          <w:szCs w:val="24"/>
        </w:rPr>
      </w:pPr>
    </w:p>
    <w:p w:rsidR="001A24ED" w:rsidRDefault="001A24ED" w:rsidP="001A24ED">
      <w:pPr>
        <w:rPr>
          <w:sz w:val="28"/>
          <w:szCs w:val="24"/>
        </w:rPr>
      </w:pPr>
      <w:r>
        <w:rPr>
          <w:sz w:val="28"/>
          <w:szCs w:val="24"/>
        </w:rPr>
        <w:br w:type="page"/>
      </w:r>
    </w:p>
    <w:p w:rsidR="001A24ED" w:rsidRDefault="001A24ED" w:rsidP="001A24ED">
      <w:pPr>
        <w:rPr>
          <w:sz w:val="28"/>
          <w:szCs w:val="24"/>
        </w:rPr>
      </w:pPr>
      <w:r>
        <w:rPr>
          <w:sz w:val="28"/>
          <w:szCs w:val="24"/>
        </w:rPr>
        <w:lastRenderedPageBreak/>
        <w:t xml:space="preserve">Eg: </w:t>
      </w:r>
    </w:p>
    <w:p w:rsidR="001A24ED" w:rsidRPr="00C06298" w:rsidRDefault="001A24ED" w:rsidP="001A24ED">
      <w:pPr>
        <w:shd w:val="clear" w:color="auto" w:fill="1E1E1E"/>
        <w:spacing w:after="0" w:line="330" w:lineRule="atLeast"/>
        <w:rPr>
          <w:rFonts w:ascii="Consolas" w:eastAsia="Times New Roman" w:hAnsi="Consolas" w:cs="Times New Roman"/>
          <w:color w:val="D4D4D4"/>
          <w:sz w:val="24"/>
          <w:szCs w:val="24"/>
          <w:lang w:eastAsia="en-IN"/>
        </w:rPr>
      </w:pPr>
      <w:r w:rsidRPr="00C06298">
        <w:rPr>
          <w:rFonts w:ascii="Consolas" w:eastAsia="Times New Roman" w:hAnsi="Consolas" w:cs="Times New Roman"/>
          <w:color w:val="C586C0"/>
          <w:sz w:val="24"/>
          <w:szCs w:val="24"/>
          <w:lang w:eastAsia="en-IN"/>
        </w:rPr>
        <w:t>from</w:t>
      </w:r>
      <w:r w:rsidRPr="00C06298">
        <w:rPr>
          <w:rFonts w:ascii="Consolas" w:eastAsia="Times New Roman" w:hAnsi="Consolas" w:cs="Times New Roman"/>
          <w:color w:val="D4D4D4"/>
          <w:sz w:val="24"/>
          <w:szCs w:val="24"/>
          <w:lang w:eastAsia="en-IN"/>
        </w:rPr>
        <w:t> functools </w:t>
      </w:r>
      <w:r w:rsidRPr="00C06298">
        <w:rPr>
          <w:rFonts w:ascii="Consolas" w:eastAsia="Times New Roman" w:hAnsi="Consolas" w:cs="Times New Roman"/>
          <w:color w:val="C586C0"/>
          <w:sz w:val="24"/>
          <w:szCs w:val="24"/>
          <w:lang w:eastAsia="en-IN"/>
        </w:rPr>
        <w:t>import</w:t>
      </w:r>
      <w:r w:rsidRPr="00C06298">
        <w:rPr>
          <w:rFonts w:ascii="Consolas" w:eastAsia="Times New Roman" w:hAnsi="Consolas" w:cs="Times New Roman"/>
          <w:color w:val="D4D4D4"/>
          <w:sz w:val="24"/>
          <w:szCs w:val="24"/>
          <w:lang w:eastAsia="en-IN"/>
        </w:rPr>
        <w:t> wraps</w:t>
      </w:r>
    </w:p>
    <w:p w:rsidR="001A24ED" w:rsidRPr="00C06298" w:rsidRDefault="001A24ED" w:rsidP="001A24ED">
      <w:pPr>
        <w:shd w:val="clear" w:color="auto" w:fill="1E1E1E"/>
        <w:spacing w:after="240" w:line="330" w:lineRule="atLeast"/>
        <w:rPr>
          <w:rFonts w:ascii="Consolas" w:eastAsia="Times New Roman" w:hAnsi="Consolas" w:cs="Times New Roman"/>
          <w:color w:val="D4D4D4"/>
          <w:sz w:val="24"/>
          <w:szCs w:val="24"/>
          <w:lang w:eastAsia="en-IN"/>
        </w:rPr>
      </w:pPr>
    </w:p>
    <w:p w:rsidR="001A24ED" w:rsidRPr="00C06298" w:rsidRDefault="001A24ED" w:rsidP="001A24ED">
      <w:pPr>
        <w:shd w:val="clear" w:color="auto" w:fill="1E1E1E"/>
        <w:spacing w:after="0" w:line="330" w:lineRule="atLeast"/>
        <w:rPr>
          <w:rFonts w:ascii="Consolas" w:eastAsia="Times New Roman" w:hAnsi="Consolas" w:cs="Times New Roman"/>
          <w:color w:val="D4D4D4"/>
          <w:sz w:val="24"/>
          <w:szCs w:val="24"/>
          <w:lang w:eastAsia="en-IN"/>
        </w:rPr>
      </w:pPr>
      <w:r w:rsidRPr="00C06298">
        <w:rPr>
          <w:rFonts w:ascii="Consolas" w:eastAsia="Times New Roman" w:hAnsi="Consolas" w:cs="Times New Roman"/>
          <w:color w:val="569CD6"/>
          <w:sz w:val="24"/>
          <w:szCs w:val="24"/>
          <w:lang w:eastAsia="en-IN"/>
        </w:rPr>
        <w:t>def</w:t>
      </w:r>
      <w:r w:rsidRPr="00C06298">
        <w:rPr>
          <w:rFonts w:ascii="Consolas" w:eastAsia="Times New Roman" w:hAnsi="Consolas" w:cs="Times New Roman"/>
          <w:color w:val="D4D4D4"/>
          <w:sz w:val="24"/>
          <w:szCs w:val="24"/>
          <w:lang w:eastAsia="en-IN"/>
        </w:rPr>
        <w:t> </w:t>
      </w:r>
      <w:r w:rsidRPr="00C06298">
        <w:rPr>
          <w:rFonts w:ascii="Consolas" w:eastAsia="Times New Roman" w:hAnsi="Consolas" w:cs="Times New Roman"/>
          <w:color w:val="DCDCAA"/>
          <w:sz w:val="24"/>
          <w:szCs w:val="24"/>
          <w:lang w:eastAsia="en-IN"/>
        </w:rPr>
        <w:t>print_decorator</w:t>
      </w:r>
      <w:r w:rsidRPr="00C06298">
        <w:rPr>
          <w:rFonts w:ascii="Consolas" w:eastAsia="Times New Roman" w:hAnsi="Consolas" w:cs="Times New Roman"/>
          <w:color w:val="D4D4D4"/>
          <w:sz w:val="24"/>
          <w:szCs w:val="24"/>
          <w:lang w:eastAsia="en-IN"/>
        </w:rPr>
        <w:t>(</w:t>
      </w:r>
      <w:r w:rsidRPr="00C06298">
        <w:rPr>
          <w:rFonts w:ascii="Consolas" w:eastAsia="Times New Roman" w:hAnsi="Consolas" w:cs="Times New Roman"/>
          <w:color w:val="9CDCFE"/>
          <w:sz w:val="24"/>
          <w:szCs w:val="24"/>
          <w:lang w:eastAsia="en-IN"/>
        </w:rPr>
        <w:t>any_function</w:t>
      </w:r>
      <w:r w:rsidRPr="00C06298">
        <w:rPr>
          <w:rFonts w:ascii="Consolas" w:eastAsia="Times New Roman" w:hAnsi="Consolas" w:cs="Times New Roman"/>
          <w:color w:val="D4D4D4"/>
          <w:sz w:val="24"/>
          <w:szCs w:val="24"/>
          <w:lang w:eastAsia="en-IN"/>
        </w:rPr>
        <w:t>):</w:t>
      </w:r>
    </w:p>
    <w:p w:rsidR="001A24ED" w:rsidRPr="00C06298" w:rsidRDefault="001A24ED" w:rsidP="001A24ED">
      <w:pPr>
        <w:shd w:val="clear" w:color="auto" w:fill="1E1E1E"/>
        <w:spacing w:after="0" w:line="330" w:lineRule="atLeast"/>
        <w:rPr>
          <w:rFonts w:ascii="Consolas" w:eastAsia="Times New Roman" w:hAnsi="Consolas" w:cs="Times New Roman"/>
          <w:color w:val="D4D4D4"/>
          <w:sz w:val="24"/>
          <w:szCs w:val="24"/>
          <w:lang w:eastAsia="en-IN"/>
        </w:rPr>
      </w:pPr>
      <w:r w:rsidRPr="00C06298">
        <w:rPr>
          <w:rFonts w:ascii="Consolas" w:eastAsia="Times New Roman" w:hAnsi="Consolas" w:cs="Times New Roman"/>
          <w:color w:val="D4D4D4"/>
          <w:sz w:val="24"/>
          <w:szCs w:val="24"/>
          <w:lang w:eastAsia="en-IN"/>
        </w:rPr>
        <w:t>    </w:t>
      </w:r>
      <w:r w:rsidRPr="00C06298">
        <w:rPr>
          <w:rFonts w:ascii="Consolas" w:eastAsia="Times New Roman" w:hAnsi="Consolas" w:cs="Times New Roman"/>
          <w:color w:val="DCDCAA"/>
          <w:sz w:val="24"/>
          <w:szCs w:val="24"/>
          <w:lang w:eastAsia="en-IN"/>
        </w:rPr>
        <w:t>@wraps</w:t>
      </w:r>
      <w:r w:rsidRPr="00C06298">
        <w:rPr>
          <w:rFonts w:ascii="Consolas" w:eastAsia="Times New Roman" w:hAnsi="Consolas" w:cs="Times New Roman"/>
          <w:color w:val="D4D4D4"/>
          <w:sz w:val="24"/>
          <w:szCs w:val="24"/>
          <w:lang w:eastAsia="en-IN"/>
        </w:rPr>
        <w:t>(any_function)</w:t>
      </w:r>
    </w:p>
    <w:p w:rsidR="001A24ED" w:rsidRPr="00C06298" w:rsidRDefault="001A24ED" w:rsidP="001A24ED">
      <w:pPr>
        <w:shd w:val="clear" w:color="auto" w:fill="1E1E1E"/>
        <w:spacing w:after="0" w:line="330" w:lineRule="atLeast"/>
        <w:rPr>
          <w:rFonts w:ascii="Consolas" w:eastAsia="Times New Roman" w:hAnsi="Consolas" w:cs="Times New Roman"/>
          <w:color w:val="D4D4D4"/>
          <w:sz w:val="24"/>
          <w:szCs w:val="24"/>
          <w:lang w:eastAsia="en-IN"/>
        </w:rPr>
      </w:pPr>
      <w:r w:rsidRPr="00C06298">
        <w:rPr>
          <w:rFonts w:ascii="Consolas" w:eastAsia="Times New Roman" w:hAnsi="Consolas" w:cs="Times New Roman"/>
          <w:color w:val="D4D4D4"/>
          <w:sz w:val="24"/>
          <w:szCs w:val="24"/>
          <w:lang w:eastAsia="en-IN"/>
        </w:rPr>
        <w:t>    </w:t>
      </w:r>
      <w:r w:rsidRPr="00C06298">
        <w:rPr>
          <w:rFonts w:ascii="Consolas" w:eastAsia="Times New Roman" w:hAnsi="Consolas" w:cs="Times New Roman"/>
          <w:color w:val="569CD6"/>
          <w:sz w:val="24"/>
          <w:szCs w:val="24"/>
          <w:lang w:eastAsia="en-IN"/>
        </w:rPr>
        <w:t>def</w:t>
      </w:r>
      <w:r w:rsidRPr="00C06298">
        <w:rPr>
          <w:rFonts w:ascii="Consolas" w:eastAsia="Times New Roman" w:hAnsi="Consolas" w:cs="Times New Roman"/>
          <w:color w:val="D4D4D4"/>
          <w:sz w:val="24"/>
          <w:szCs w:val="24"/>
          <w:lang w:eastAsia="en-IN"/>
        </w:rPr>
        <w:t> </w:t>
      </w:r>
      <w:r w:rsidRPr="00C06298">
        <w:rPr>
          <w:rFonts w:ascii="Consolas" w:eastAsia="Times New Roman" w:hAnsi="Consolas" w:cs="Times New Roman"/>
          <w:color w:val="DCDCAA"/>
          <w:sz w:val="24"/>
          <w:szCs w:val="24"/>
          <w:lang w:eastAsia="en-IN"/>
        </w:rPr>
        <w:t>wrapper_function</w:t>
      </w:r>
      <w:r w:rsidRPr="00C06298">
        <w:rPr>
          <w:rFonts w:ascii="Consolas" w:eastAsia="Times New Roman" w:hAnsi="Consolas" w:cs="Times New Roman"/>
          <w:color w:val="D4D4D4"/>
          <w:sz w:val="24"/>
          <w:szCs w:val="24"/>
          <w:lang w:eastAsia="en-IN"/>
        </w:rPr>
        <w:t>(*</w:t>
      </w:r>
      <w:r w:rsidRPr="00C06298">
        <w:rPr>
          <w:rFonts w:ascii="Consolas" w:eastAsia="Times New Roman" w:hAnsi="Consolas" w:cs="Times New Roman"/>
          <w:color w:val="9CDCFE"/>
          <w:sz w:val="24"/>
          <w:szCs w:val="24"/>
          <w:lang w:eastAsia="en-IN"/>
        </w:rPr>
        <w:t>args</w:t>
      </w:r>
      <w:r w:rsidRPr="00C06298">
        <w:rPr>
          <w:rFonts w:ascii="Consolas" w:eastAsia="Times New Roman" w:hAnsi="Consolas" w:cs="Times New Roman"/>
          <w:color w:val="D4D4D4"/>
          <w:sz w:val="24"/>
          <w:szCs w:val="24"/>
          <w:lang w:eastAsia="en-IN"/>
        </w:rPr>
        <w:t>, **</w:t>
      </w:r>
      <w:r w:rsidRPr="00C06298">
        <w:rPr>
          <w:rFonts w:ascii="Consolas" w:eastAsia="Times New Roman" w:hAnsi="Consolas" w:cs="Times New Roman"/>
          <w:color w:val="9CDCFE"/>
          <w:sz w:val="24"/>
          <w:szCs w:val="24"/>
          <w:lang w:eastAsia="en-IN"/>
        </w:rPr>
        <w:t>kwargs</w:t>
      </w:r>
      <w:r w:rsidRPr="00C06298">
        <w:rPr>
          <w:rFonts w:ascii="Consolas" w:eastAsia="Times New Roman" w:hAnsi="Consolas" w:cs="Times New Roman"/>
          <w:color w:val="D4D4D4"/>
          <w:sz w:val="24"/>
          <w:szCs w:val="24"/>
          <w:lang w:eastAsia="en-IN"/>
        </w:rPr>
        <w:t>):</w:t>
      </w:r>
    </w:p>
    <w:p w:rsidR="001A24ED" w:rsidRPr="00C06298" w:rsidRDefault="001A24ED" w:rsidP="001A24ED">
      <w:pPr>
        <w:shd w:val="clear" w:color="auto" w:fill="1E1E1E"/>
        <w:spacing w:after="0" w:line="330" w:lineRule="atLeast"/>
        <w:rPr>
          <w:rFonts w:ascii="Consolas" w:eastAsia="Times New Roman" w:hAnsi="Consolas" w:cs="Times New Roman"/>
          <w:color w:val="D4D4D4"/>
          <w:sz w:val="24"/>
          <w:szCs w:val="24"/>
          <w:lang w:eastAsia="en-IN"/>
        </w:rPr>
      </w:pPr>
      <w:r w:rsidRPr="00C06298">
        <w:rPr>
          <w:rFonts w:ascii="Consolas" w:eastAsia="Times New Roman" w:hAnsi="Consolas" w:cs="Times New Roman"/>
          <w:color w:val="D4D4D4"/>
          <w:sz w:val="24"/>
          <w:szCs w:val="24"/>
          <w:lang w:eastAsia="en-IN"/>
        </w:rPr>
        <w:t>        </w:t>
      </w:r>
      <w:r w:rsidRPr="00C06298">
        <w:rPr>
          <w:rFonts w:ascii="Consolas" w:eastAsia="Times New Roman" w:hAnsi="Consolas" w:cs="Times New Roman"/>
          <w:color w:val="DCDCAA"/>
          <w:sz w:val="24"/>
          <w:szCs w:val="24"/>
          <w:lang w:eastAsia="en-IN"/>
        </w:rPr>
        <w:t>print</w:t>
      </w:r>
      <w:r w:rsidRPr="00C06298">
        <w:rPr>
          <w:rFonts w:ascii="Consolas" w:eastAsia="Times New Roman" w:hAnsi="Consolas" w:cs="Times New Roman"/>
          <w:color w:val="D4D4D4"/>
          <w:sz w:val="24"/>
          <w:szCs w:val="24"/>
          <w:lang w:eastAsia="en-IN"/>
        </w:rPr>
        <w:t>(</w:t>
      </w:r>
      <w:r w:rsidRPr="00C06298">
        <w:rPr>
          <w:rFonts w:ascii="Consolas" w:eastAsia="Times New Roman" w:hAnsi="Consolas" w:cs="Times New Roman"/>
          <w:color w:val="569CD6"/>
          <w:sz w:val="24"/>
          <w:szCs w:val="24"/>
          <w:lang w:eastAsia="en-IN"/>
        </w:rPr>
        <w:t>f</w:t>
      </w:r>
      <w:r w:rsidRPr="00C06298">
        <w:rPr>
          <w:rFonts w:ascii="Consolas" w:eastAsia="Times New Roman" w:hAnsi="Consolas" w:cs="Times New Roman"/>
          <w:color w:val="CE9178"/>
          <w:sz w:val="24"/>
          <w:szCs w:val="24"/>
          <w:lang w:eastAsia="en-IN"/>
        </w:rPr>
        <w:t>'You are calling </w:t>
      </w:r>
      <w:r w:rsidRPr="00C06298">
        <w:rPr>
          <w:rFonts w:ascii="Consolas" w:eastAsia="Times New Roman" w:hAnsi="Consolas" w:cs="Times New Roman"/>
          <w:color w:val="569CD6"/>
          <w:sz w:val="24"/>
          <w:szCs w:val="24"/>
          <w:lang w:eastAsia="en-IN"/>
        </w:rPr>
        <w:t>{</w:t>
      </w:r>
      <w:r w:rsidRPr="00C06298">
        <w:rPr>
          <w:rFonts w:ascii="Consolas" w:eastAsia="Times New Roman" w:hAnsi="Consolas" w:cs="Times New Roman"/>
          <w:color w:val="D4D4D4"/>
          <w:sz w:val="24"/>
          <w:szCs w:val="24"/>
          <w:lang w:eastAsia="en-IN"/>
        </w:rPr>
        <w:t>any_function.</w:t>
      </w:r>
      <w:r w:rsidRPr="00C06298">
        <w:rPr>
          <w:rFonts w:ascii="Consolas" w:eastAsia="Times New Roman" w:hAnsi="Consolas" w:cs="Times New Roman"/>
          <w:color w:val="9CDCFE"/>
          <w:sz w:val="24"/>
          <w:szCs w:val="24"/>
          <w:lang w:eastAsia="en-IN"/>
        </w:rPr>
        <w:t>__name__</w:t>
      </w:r>
      <w:r w:rsidRPr="00C06298">
        <w:rPr>
          <w:rFonts w:ascii="Consolas" w:eastAsia="Times New Roman" w:hAnsi="Consolas" w:cs="Times New Roman"/>
          <w:color w:val="569CD6"/>
          <w:sz w:val="24"/>
          <w:szCs w:val="24"/>
          <w:lang w:eastAsia="en-IN"/>
        </w:rPr>
        <w:t>}</w:t>
      </w:r>
      <w:r w:rsidRPr="00C06298">
        <w:rPr>
          <w:rFonts w:ascii="Consolas" w:eastAsia="Times New Roman" w:hAnsi="Consolas" w:cs="Times New Roman"/>
          <w:color w:val="CE9178"/>
          <w:sz w:val="24"/>
          <w:szCs w:val="24"/>
          <w:lang w:eastAsia="en-IN"/>
        </w:rPr>
        <w:t> function'</w:t>
      </w:r>
      <w:r w:rsidRPr="00C06298">
        <w:rPr>
          <w:rFonts w:ascii="Consolas" w:eastAsia="Times New Roman" w:hAnsi="Consolas" w:cs="Times New Roman"/>
          <w:color w:val="D4D4D4"/>
          <w:sz w:val="24"/>
          <w:szCs w:val="24"/>
          <w:lang w:eastAsia="en-IN"/>
        </w:rPr>
        <w:t>)</w:t>
      </w:r>
    </w:p>
    <w:p w:rsidR="001A24ED" w:rsidRPr="00C06298" w:rsidRDefault="001A24ED" w:rsidP="001A24ED">
      <w:pPr>
        <w:shd w:val="clear" w:color="auto" w:fill="1E1E1E"/>
        <w:spacing w:after="0" w:line="330" w:lineRule="atLeast"/>
        <w:rPr>
          <w:rFonts w:ascii="Consolas" w:eastAsia="Times New Roman" w:hAnsi="Consolas" w:cs="Times New Roman"/>
          <w:color w:val="D4D4D4"/>
          <w:sz w:val="24"/>
          <w:szCs w:val="24"/>
          <w:lang w:eastAsia="en-IN"/>
        </w:rPr>
      </w:pPr>
      <w:r w:rsidRPr="00C06298">
        <w:rPr>
          <w:rFonts w:ascii="Consolas" w:eastAsia="Times New Roman" w:hAnsi="Consolas" w:cs="Times New Roman"/>
          <w:color w:val="D4D4D4"/>
          <w:sz w:val="24"/>
          <w:szCs w:val="24"/>
          <w:lang w:eastAsia="en-IN"/>
        </w:rPr>
        <w:t>        </w:t>
      </w:r>
      <w:r w:rsidRPr="00C06298">
        <w:rPr>
          <w:rFonts w:ascii="Consolas" w:eastAsia="Times New Roman" w:hAnsi="Consolas" w:cs="Times New Roman"/>
          <w:color w:val="DCDCAA"/>
          <w:sz w:val="24"/>
          <w:szCs w:val="24"/>
          <w:lang w:eastAsia="en-IN"/>
        </w:rPr>
        <w:t>print</w:t>
      </w:r>
      <w:r w:rsidRPr="00C06298">
        <w:rPr>
          <w:rFonts w:ascii="Consolas" w:eastAsia="Times New Roman" w:hAnsi="Consolas" w:cs="Times New Roman"/>
          <w:color w:val="D4D4D4"/>
          <w:sz w:val="24"/>
          <w:szCs w:val="24"/>
          <w:lang w:eastAsia="en-IN"/>
        </w:rPr>
        <w:t>(</w:t>
      </w:r>
      <w:r w:rsidRPr="00C06298">
        <w:rPr>
          <w:rFonts w:ascii="Consolas" w:eastAsia="Times New Roman" w:hAnsi="Consolas" w:cs="Times New Roman"/>
          <w:color w:val="569CD6"/>
          <w:sz w:val="24"/>
          <w:szCs w:val="24"/>
          <w:lang w:eastAsia="en-IN"/>
        </w:rPr>
        <w:t>f</w:t>
      </w:r>
      <w:r w:rsidRPr="00C06298">
        <w:rPr>
          <w:rFonts w:ascii="Consolas" w:eastAsia="Times New Roman" w:hAnsi="Consolas" w:cs="Times New Roman"/>
          <w:color w:val="CE9178"/>
          <w:sz w:val="24"/>
          <w:szCs w:val="24"/>
          <w:lang w:eastAsia="en-IN"/>
        </w:rPr>
        <w:t>'</w:t>
      </w:r>
      <w:r w:rsidRPr="00C06298">
        <w:rPr>
          <w:rFonts w:ascii="Consolas" w:eastAsia="Times New Roman" w:hAnsi="Consolas" w:cs="Times New Roman"/>
          <w:color w:val="569CD6"/>
          <w:sz w:val="24"/>
          <w:szCs w:val="24"/>
          <w:lang w:eastAsia="en-IN"/>
        </w:rPr>
        <w:t>{</w:t>
      </w:r>
      <w:r w:rsidRPr="00C06298">
        <w:rPr>
          <w:rFonts w:ascii="Consolas" w:eastAsia="Times New Roman" w:hAnsi="Consolas" w:cs="Times New Roman"/>
          <w:color w:val="D4D4D4"/>
          <w:sz w:val="24"/>
          <w:szCs w:val="24"/>
          <w:lang w:eastAsia="en-IN"/>
        </w:rPr>
        <w:t>any_function.</w:t>
      </w:r>
      <w:r w:rsidRPr="00C06298">
        <w:rPr>
          <w:rFonts w:ascii="Consolas" w:eastAsia="Times New Roman" w:hAnsi="Consolas" w:cs="Times New Roman"/>
          <w:color w:val="9CDCFE"/>
          <w:sz w:val="24"/>
          <w:szCs w:val="24"/>
          <w:lang w:eastAsia="en-IN"/>
        </w:rPr>
        <w:t>__doc__</w:t>
      </w:r>
      <w:r w:rsidRPr="00C06298">
        <w:rPr>
          <w:rFonts w:ascii="Consolas" w:eastAsia="Times New Roman" w:hAnsi="Consolas" w:cs="Times New Roman"/>
          <w:color w:val="569CD6"/>
          <w:sz w:val="24"/>
          <w:szCs w:val="24"/>
          <w:lang w:eastAsia="en-IN"/>
        </w:rPr>
        <w:t>}</w:t>
      </w:r>
      <w:r w:rsidRPr="00C06298">
        <w:rPr>
          <w:rFonts w:ascii="Consolas" w:eastAsia="Times New Roman" w:hAnsi="Consolas" w:cs="Times New Roman"/>
          <w:color w:val="CE9178"/>
          <w:sz w:val="24"/>
          <w:szCs w:val="24"/>
          <w:lang w:eastAsia="en-IN"/>
        </w:rPr>
        <w:t>'</w:t>
      </w:r>
      <w:r w:rsidRPr="00C06298">
        <w:rPr>
          <w:rFonts w:ascii="Consolas" w:eastAsia="Times New Roman" w:hAnsi="Consolas" w:cs="Times New Roman"/>
          <w:color w:val="D4D4D4"/>
          <w:sz w:val="24"/>
          <w:szCs w:val="24"/>
          <w:lang w:eastAsia="en-IN"/>
        </w:rPr>
        <w:t>)</w:t>
      </w:r>
    </w:p>
    <w:p w:rsidR="001A24ED" w:rsidRPr="00C06298" w:rsidRDefault="001A24ED" w:rsidP="001A24ED">
      <w:pPr>
        <w:shd w:val="clear" w:color="auto" w:fill="1E1E1E"/>
        <w:spacing w:after="0" w:line="330" w:lineRule="atLeast"/>
        <w:rPr>
          <w:rFonts w:ascii="Consolas" w:eastAsia="Times New Roman" w:hAnsi="Consolas" w:cs="Times New Roman"/>
          <w:color w:val="D4D4D4"/>
          <w:sz w:val="24"/>
          <w:szCs w:val="24"/>
          <w:lang w:eastAsia="en-IN"/>
        </w:rPr>
      </w:pPr>
      <w:r w:rsidRPr="00C06298">
        <w:rPr>
          <w:rFonts w:ascii="Consolas" w:eastAsia="Times New Roman" w:hAnsi="Consolas" w:cs="Times New Roman"/>
          <w:color w:val="D4D4D4"/>
          <w:sz w:val="24"/>
          <w:szCs w:val="24"/>
          <w:lang w:eastAsia="en-IN"/>
        </w:rPr>
        <w:t>        </w:t>
      </w:r>
      <w:r w:rsidRPr="00C06298">
        <w:rPr>
          <w:rFonts w:ascii="Consolas" w:eastAsia="Times New Roman" w:hAnsi="Consolas" w:cs="Times New Roman"/>
          <w:color w:val="C586C0"/>
          <w:sz w:val="24"/>
          <w:szCs w:val="24"/>
          <w:lang w:eastAsia="en-IN"/>
        </w:rPr>
        <w:t>return</w:t>
      </w:r>
      <w:r w:rsidRPr="00C06298">
        <w:rPr>
          <w:rFonts w:ascii="Consolas" w:eastAsia="Times New Roman" w:hAnsi="Consolas" w:cs="Times New Roman"/>
          <w:color w:val="D4D4D4"/>
          <w:sz w:val="24"/>
          <w:szCs w:val="24"/>
          <w:lang w:eastAsia="en-IN"/>
        </w:rPr>
        <w:t> any_function(*args, **kwargs)</w:t>
      </w:r>
    </w:p>
    <w:p w:rsidR="001A24ED" w:rsidRPr="00C06298" w:rsidRDefault="001A24ED" w:rsidP="001A24ED">
      <w:pPr>
        <w:shd w:val="clear" w:color="auto" w:fill="1E1E1E"/>
        <w:spacing w:after="0" w:line="330" w:lineRule="atLeast"/>
        <w:rPr>
          <w:rFonts w:ascii="Consolas" w:eastAsia="Times New Roman" w:hAnsi="Consolas" w:cs="Times New Roman"/>
          <w:color w:val="D4D4D4"/>
          <w:sz w:val="24"/>
          <w:szCs w:val="24"/>
          <w:lang w:eastAsia="en-IN"/>
        </w:rPr>
      </w:pPr>
      <w:r w:rsidRPr="00C06298">
        <w:rPr>
          <w:rFonts w:ascii="Consolas" w:eastAsia="Times New Roman" w:hAnsi="Consolas" w:cs="Times New Roman"/>
          <w:color w:val="D4D4D4"/>
          <w:sz w:val="24"/>
          <w:szCs w:val="24"/>
          <w:lang w:eastAsia="en-IN"/>
        </w:rPr>
        <w:t>    </w:t>
      </w:r>
      <w:r w:rsidRPr="00C06298">
        <w:rPr>
          <w:rFonts w:ascii="Consolas" w:eastAsia="Times New Roman" w:hAnsi="Consolas" w:cs="Times New Roman"/>
          <w:color w:val="C586C0"/>
          <w:sz w:val="24"/>
          <w:szCs w:val="24"/>
          <w:lang w:eastAsia="en-IN"/>
        </w:rPr>
        <w:t>return</w:t>
      </w:r>
      <w:r w:rsidRPr="00C06298">
        <w:rPr>
          <w:rFonts w:ascii="Consolas" w:eastAsia="Times New Roman" w:hAnsi="Consolas" w:cs="Times New Roman"/>
          <w:color w:val="D4D4D4"/>
          <w:sz w:val="24"/>
          <w:szCs w:val="24"/>
          <w:lang w:eastAsia="en-IN"/>
        </w:rPr>
        <w:t> wrapper_function</w:t>
      </w:r>
    </w:p>
    <w:p w:rsidR="001A24ED" w:rsidRPr="00C06298" w:rsidRDefault="001A24ED" w:rsidP="001A24ED">
      <w:pPr>
        <w:shd w:val="clear" w:color="auto" w:fill="1E1E1E"/>
        <w:spacing w:after="240" w:line="330" w:lineRule="atLeast"/>
        <w:rPr>
          <w:rFonts w:ascii="Consolas" w:eastAsia="Times New Roman" w:hAnsi="Consolas" w:cs="Times New Roman"/>
          <w:color w:val="D4D4D4"/>
          <w:sz w:val="24"/>
          <w:szCs w:val="24"/>
          <w:lang w:eastAsia="en-IN"/>
        </w:rPr>
      </w:pPr>
    </w:p>
    <w:p w:rsidR="001A24ED" w:rsidRPr="00C06298" w:rsidRDefault="001A24ED" w:rsidP="001A24ED">
      <w:pPr>
        <w:shd w:val="clear" w:color="auto" w:fill="1E1E1E"/>
        <w:spacing w:after="0" w:line="330" w:lineRule="atLeast"/>
        <w:rPr>
          <w:rFonts w:ascii="Consolas" w:eastAsia="Times New Roman" w:hAnsi="Consolas" w:cs="Times New Roman"/>
          <w:color w:val="D4D4D4"/>
          <w:sz w:val="24"/>
          <w:szCs w:val="24"/>
          <w:lang w:eastAsia="en-IN"/>
        </w:rPr>
      </w:pPr>
      <w:r w:rsidRPr="00C06298">
        <w:rPr>
          <w:rFonts w:ascii="Consolas" w:eastAsia="Times New Roman" w:hAnsi="Consolas" w:cs="Times New Roman"/>
          <w:color w:val="DCDCAA"/>
          <w:sz w:val="24"/>
          <w:szCs w:val="24"/>
          <w:lang w:eastAsia="en-IN"/>
        </w:rPr>
        <w:t>@print_decorator</w:t>
      </w:r>
    </w:p>
    <w:p w:rsidR="001A24ED" w:rsidRPr="00C06298" w:rsidRDefault="001A24ED" w:rsidP="001A24ED">
      <w:pPr>
        <w:shd w:val="clear" w:color="auto" w:fill="1E1E1E"/>
        <w:spacing w:after="0" w:line="330" w:lineRule="atLeast"/>
        <w:rPr>
          <w:rFonts w:ascii="Consolas" w:eastAsia="Times New Roman" w:hAnsi="Consolas" w:cs="Times New Roman"/>
          <w:color w:val="D4D4D4"/>
          <w:sz w:val="24"/>
          <w:szCs w:val="24"/>
          <w:lang w:eastAsia="en-IN"/>
        </w:rPr>
      </w:pPr>
      <w:r w:rsidRPr="00C06298">
        <w:rPr>
          <w:rFonts w:ascii="Consolas" w:eastAsia="Times New Roman" w:hAnsi="Consolas" w:cs="Times New Roman"/>
          <w:color w:val="569CD6"/>
          <w:sz w:val="24"/>
          <w:szCs w:val="24"/>
          <w:lang w:eastAsia="en-IN"/>
        </w:rPr>
        <w:t>def</w:t>
      </w:r>
      <w:r w:rsidRPr="00C06298">
        <w:rPr>
          <w:rFonts w:ascii="Consolas" w:eastAsia="Times New Roman" w:hAnsi="Consolas" w:cs="Times New Roman"/>
          <w:color w:val="D4D4D4"/>
          <w:sz w:val="24"/>
          <w:szCs w:val="24"/>
          <w:lang w:eastAsia="en-IN"/>
        </w:rPr>
        <w:t> </w:t>
      </w:r>
      <w:r w:rsidRPr="00C06298">
        <w:rPr>
          <w:rFonts w:ascii="Consolas" w:eastAsia="Times New Roman" w:hAnsi="Consolas" w:cs="Times New Roman"/>
          <w:color w:val="DCDCAA"/>
          <w:sz w:val="24"/>
          <w:szCs w:val="24"/>
          <w:lang w:eastAsia="en-IN"/>
        </w:rPr>
        <w:t>add</w:t>
      </w:r>
      <w:r w:rsidRPr="00C06298">
        <w:rPr>
          <w:rFonts w:ascii="Consolas" w:eastAsia="Times New Roman" w:hAnsi="Consolas" w:cs="Times New Roman"/>
          <w:color w:val="D4D4D4"/>
          <w:sz w:val="24"/>
          <w:szCs w:val="24"/>
          <w:lang w:eastAsia="en-IN"/>
        </w:rPr>
        <w:t>(</w:t>
      </w:r>
      <w:r w:rsidRPr="00C06298">
        <w:rPr>
          <w:rFonts w:ascii="Consolas" w:eastAsia="Times New Roman" w:hAnsi="Consolas" w:cs="Times New Roman"/>
          <w:color w:val="9CDCFE"/>
          <w:sz w:val="24"/>
          <w:szCs w:val="24"/>
          <w:lang w:eastAsia="en-IN"/>
        </w:rPr>
        <w:t>a</w:t>
      </w:r>
      <w:r w:rsidRPr="00C06298">
        <w:rPr>
          <w:rFonts w:ascii="Consolas" w:eastAsia="Times New Roman" w:hAnsi="Consolas" w:cs="Times New Roman"/>
          <w:color w:val="D4D4D4"/>
          <w:sz w:val="24"/>
          <w:szCs w:val="24"/>
          <w:lang w:eastAsia="en-IN"/>
        </w:rPr>
        <w:t>, </w:t>
      </w:r>
      <w:r w:rsidRPr="00C06298">
        <w:rPr>
          <w:rFonts w:ascii="Consolas" w:eastAsia="Times New Roman" w:hAnsi="Consolas" w:cs="Times New Roman"/>
          <w:color w:val="9CDCFE"/>
          <w:sz w:val="24"/>
          <w:szCs w:val="24"/>
          <w:lang w:eastAsia="en-IN"/>
        </w:rPr>
        <w:t>b</w:t>
      </w:r>
      <w:r w:rsidRPr="00C06298">
        <w:rPr>
          <w:rFonts w:ascii="Consolas" w:eastAsia="Times New Roman" w:hAnsi="Consolas" w:cs="Times New Roman"/>
          <w:color w:val="D4D4D4"/>
          <w:sz w:val="24"/>
          <w:szCs w:val="24"/>
          <w:lang w:eastAsia="en-IN"/>
        </w:rPr>
        <w:t>):</w:t>
      </w:r>
    </w:p>
    <w:p w:rsidR="001A24ED" w:rsidRPr="00C06298" w:rsidRDefault="001A24ED" w:rsidP="001A24ED">
      <w:pPr>
        <w:shd w:val="clear" w:color="auto" w:fill="1E1E1E"/>
        <w:spacing w:after="0" w:line="330" w:lineRule="atLeast"/>
        <w:rPr>
          <w:rFonts w:ascii="Consolas" w:eastAsia="Times New Roman" w:hAnsi="Consolas" w:cs="Times New Roman"/>
          <w:color w:val="D4D4D4"/>
          <w:sz w:val="24"/>
          <w:szCs w:val="24"/>
          <w:lang w:eastAsia="en-IN"/>
        </w:rPr>
      </w:pPr>
      <w:r w:rsidRPr="00C06298">
        <w:rPr>
          <w:rFonts w:ascii="Consolas" w:eastAsia="Times New Roman" w:hAnsi="Consolas" w:cs="Times New Roman"/>
          <w:color w:val="D4D4D4"/>
          <w:sz w:val="24"/>
          <w:szCs w:val="24"/>
          <w:lang w:eastAsia="en-IN"/>
        </w:rPr>
        <w:t>    </w:t>
      </w:r>
      <w:r w:rsidRPr="00C06298">
        <w:rPr>
          <w:rFonts w:ascii="Consolas" w:eastAsia="Times New Roman" w:hAnsi="Consolas" w:cs="Times New Roman"/>
          <w:color w:val="CE9178"/>
          <w:sz w:val="24"/>
          <w:szCs w:val="24"/>
          <w:lang w:eastAsia="en-IN"/>
        </w:rPr>
        <w:t>'''This function take two numbers as arguments and return their sum'''</w:t>
      </w:r>
    </w:p>
    <w:p w:rsidR="001A24ED" w:rsidRPr="00C06298" w:rsidRDefault="001A24ED" w:rsidP="001A24ED">
      <w:pPr>
        <w:shd w:val="clear" w:color="auto" w:fill="1E1E1E"/>
        <w:spacing w:after="0" w:line="330" w:lineRule="atLeast"/>
        <w:rPr>
          <w:rFonts w:ascii="Consolas" w:eastAsia="Times New Roman" w:hAnsi="Consolas" w:cs="Times New Roman"/>
          <w:color w:val="D4D4D4"/>
          <w:sz w:val="24"/>
          <w:szCs w:val="24"/>
          <w:lang w:eastAsia="en-IN"/>
        </w:rPr>
      </w:pPr>
      <w:r w:rsidRPr="00C06298">
        <w:rPr>
          <w:rFonts w:ascii="Consolas" w:eastAsia="Times New Roman" w:hAnsi="Consolas" w:cs="Times New Roman"/>
          <w:color w:val="D4D4D4"/>
          <w:sz w:val="24"/>
          <w:szCs w:val="24"/>
          <w:lang w:eastAsia="en-IN"/>
        </w:rPr>
        <w:t>    </w:t>
      </w:r>
      <w:r w:rsidRPr="00C06298">
        <w:rPr>
          <w:rFonts w:ascii="Consolas" w:eastAsia="Times New Roman" w:hAnsi="Consolas" w:cs="Times New Roman"/>
          <w:color w:val="C586C0"/>
          <w:sz w:val="24"/>
          <w:szCs w:val="24"/>
          <w:lang w:eastAsia="en-IN"/>
        </w:rPr>
        <w:t>return</w:t>
      </w:r>
      <w:r w:rsidRPr="00C06298">
        <w:rPr>
          <w:rFonts w:ascii="Consolas" w:eastAsia="Times New Roman" w:hAnsi="Consolas" w:cs="Times New Roman"/>
          <w:color w:val="D4D4D4"/>
          <w:sz w:val="24"/>
          <w:szCs w:val="24"/>
          <w:lang w:eastAsia="en-IN"/>
        </w:rPr>
        <w:t> a + b</w:t>
      </w:r>
    </w:p>
    <w:p w:rsidR="001A24ED" w:rsidRPr="00C06298" w:rsidRDefault="001A24ED" w:rsidP="001A24ED">
      <w:pPr>
        <w:shd w:val="clear" w:color="auto" w:fill="1E1E1E"/>
        <w:spacing w:after="0" w:line="330" w:lineRule="atLeast"/>
        <w:rPr>
          <w:rFonts w:ascii="Consolas" w:eastAsia="Times New Roman" w:hAnsi="Consolas" w:cs="Times New Roman"/>
          <w:color w:val="D4D4D4"/>
          <w:sz w:val="24"/>
          <w:szCs w:val="24"/>
          <w:lang w:eastAsia="en-IN"/>
        </w:rPr>
      </w:pPr>
    </w:p>
    <w:p w:rsidR="001A24ED" w:rsidRPr="00C06298" w:rsidRDefault="001A24ED" w:rsidP="001A24ED">
      <w:pPr>
        <w:shd w:val="clear" w:color="auto" w:fill="1E1E1E"/>
        <w:spacing w:after="0" w:line="330" w:lineRule="atLeast"/>
        <w:rPr>
          <w:rFonts w:ascii="Consolas" w:eastAsia="Times New Roman" w:hAnsi="Consolas" w:cs="Times New Roman"/>
          <w:color w:val="D4D4D4"/>
          <w:sz w:val="24"/>
          <w:szCs w:val="24"/>
          <w:lang w:eastAsia="en-IN"/>
        </w:rPr>
      </w:pPr>
      <w:r w:rsidRPr="00C06298">
        <w:rPr>
          <w:rFonts w:ascii="Consolas" w:eastAsia="Times New Roman" w:hAnsi="Consolas" w:cs="Times New Roman"/>
          <w:color w:val="DCDCAA"/>
          <w:sz w:val="24"/>
          <w:szCs w:val="24"/>
          <w:lang w:eastAsia="en-IN"/>
        </w:rPr>
        <w:t>print</w:t>
      </w:r>
      <w:r w:rsidRPr="00C06298">
        <w:rPr>
          <w:rFonts w:ascii="Consolas" w:eastAsia="Times New Roman" w:hAnsi="Consolas" w:cs="Times New Roman"/>
          <w:color w:val="D4D4D4"/>
          <w:sz w:val="24"/>
          <w:szCs w:val="24"/>
          <w:lang w:eastAsia="en-IN"/>
        </w:rPr>
        <w:t>(add(</w:t>
      </w:r>
      <w:r w:rsidRPr="00C06298">
        <w:rPr>
          <w:rFonts w:ascii="Consolas" w:eastAsia="Times New Roman" w:hAnsi="Consolas" w:cs="Times New Roman"/>
          <w:color w:val="B5CEA8"/>
          <w:sz w:val="24"/>
          <w:szCs w:val="24"/>
          <w:lang w:eastAsia="en-IN"/>
        </w:rPr>
        <w:t>3</w:t>
      </w:r>
      <w:r w:rsidRPr="00C06298">
        <w:rPr>
          <w:rFonts w:ascii="Consolas" w:eastAsia="Times New Roman" w:hAnsi="Consolas" w:cs="Times New Roman"/>
          <w:color w:val="D4D4D4"/>
          <w:sz w:val="24"/>
          <w:szCs w:val="24"/>
          <w:lang w:eastAsia="en-IN"/>
        </w:rPr>
        <w:t>, </w:t>
      </w:r>
      <w:r w:rsidRPr="00C06298">
        <w:rPr>
          <w:rFonts w:ascii="Consolas" w:eastAsia="Times New Roman" w:hAnsi="Consolas" w:cs="Times New Roman"/>
          <w:color w:val="B5CEA8"/>
          <w:sz w:val="24"/>
          <w:szCs w:val="24"/>
          <w:lang w:eastAsia="en-IN"/>
        </w:rPr>
        <w:t>4</w:t>
      </w:r>
      <w:r w:rsidRPr="00C06298">
        <w:rPr>
          <w:rFonts w:ascii="Consolas" w:eastAsia="Times New Roman" w:hAnsi="Consolas" w:cs="Times New Roman"/>
          <w:color w:val="D4D4D4"/>
          <w:sz w:val="24"/>
          <w:szCs w:val="24"/>
          <w:lang w:eastAsia="en-IN"/>
        </w:rPr>
        <w:t>))</w:t>
      </w:r>
    </w:p>
    <w:p w:rsidR="001A24ED" w:rsidRDefault="001A24ED" w:rsidP="001A24ED">
      <w:pPr>
        <w:rPr>
          <w:sz w:val="28"/>
          <w:szCs w:val="24"/>
        </w:rPr>
      </w:pPr>
      <w:r>
        <w:rPr>
          <w:sz w:val="28"/>
          <w:szCs w:val="24"/>
        </w:rPr>
        <w:t>this will give the output as :</w:t>
      </w:r>
    </w:p>
    <w:p w:rsidR="001A24ED" w:rsidRPr="00C06298" w:rsidRDefault="001A24ED" w:rsidP="001A24ED">
      <w:pPr>
        <w:rPr>
          <w:sz w:val="28"/>
          <w:szCs w:val="24"/>
        </w:rPr>
      </w:pPr>
      <w:r>
        <w:rPr>
          <w:sz w:val="28"/>
          <w:szCs w:val="24"/>
        </w:rPr>
        <w:t xml:space="preserve"> </w:t>
      </w:r>
      <w:r w:rsidRPr="00C06298">
        <w:rPr>
          <w:sz w:val="28"/>
          <w:szCs w:val="24"/>
        </w:rPr>
        <w:t>You are calling add function</w:t>
      </w:r>
    </w:p>
    <w:p w:rsidR="001A24ED" w:rsidRPr="00C06298" w:rsidRDefault="001A24ED" w:rsidP="001A24ED">
      <w:pPr>
        <w:rPr>
          <w:sz w:val="28"/>
          <w:szCs w:val="24"/>
        </w:rPr>
      </w:pPr>
      <w:r w:rsidRPr="00C06298">
        <w:rPr>
          <w:sz w:val="28"/>
          <w:szCs w:val="24"/>
        </w:rPr>
        <w:t>This function take two numbers as arguments and return their sum</w:t>
      </w:r>
    </w:p>
    <w:p w:rsidR="001A24ED" w:rsidRDefault="001A24ED" w:rsidP="001A24ED">
      <w:pPr>
        <w:rPr>
          <w:sz w:val="28"/>
          <w:szCs w:val="24"/>
        </w:rPr>
      </w:pPr>
      <w:r w:rsidRPr="00C06298">
        <w:rPr>
          <w:sz w:val="28"/>
          <w:szCs w:val="24"/>
        </w:rPr>
        <w:t>7</w:t>
      </w:r>
    </w:p>
    <w:p w:rsidR="001A24ED" w:rsidRDefault="001A24ED" w:rsidP="001A24ED">
      <w:pPr>
        <w:jc w:val="center"/>
        <w:rPr>
          <w:sz w:val="28"/>
          <w:szCs w:val="24"/>
        </w:rPr>
      </w:pPr>
      <w:r>
        <w:rPr>
          <w:sz w:val="28"/>
          <w:szCs w:val="24"/>
        </w:rPr>
        <w:t>Decorator with arguments</w:t>
      </w:r>
    </w:p>
    <w:p w:rsidR="00CA1D6F" w:rsidRDefault="00CA1D6F" w:rsidP="00CA1D6F">
      <w:pPr>
        <w:rPr>
          <w:sz w:val="28"/>
          <w:szCs w:val="24"/>
        </w:rPr>
      </w:pPr>
    </w:p>
    <w:p w:rsidR="00CA1D6F" w:rsidRDefault="00CA1D6F" w:rsidP="00CA1D6F">
      <w:pPr>
        <w:rPr>
          <w:sz w:val="28"/>
          <w:szCs w:val="24"/>
        </w:rPr>
      </w:pPr>
      <w:r>
        <w:rPr>
          <w:sz w:val="28"/>
          <w:szCs w:val="24"/>
        </w:rPr>
        <w:t>Best explanation for the decorators with arguments</w:t>
      </w:r>
    </w:p>
    <w:p w:rsidR="00CA1D6F" w:rsidRDefault="00CA1D6F" w:rsidP="00CA1D6F">
      <w:pPr>
        <w:rPr>
          <w:sz w:val="28"/>
          <w:szCs w:val="24"/>
        </w:rPr>
      </w:pPr>
      <w:r>
        <w:rPr>
          <w:sz w:val="28"/>
          <w:szCs w:val="24"/>
        </w:rPr>
        <w:t>Eg:</w:t>
      </w:r>
    </w:p>
    <w:p w:rsidR="00CA1D6F" w:rsidRPr="00CA1D6F" w:rsidRDefault="00CA1D6F" w:rsidP="00CA1D6F">
      <w:pPr>
        <w:shd w:val="clear" w:color="auto" w:fill="1E1E1E"/>
        <w:spacing w:after="0" w:line="330" w:lineRule="atLeast"/>
        <w:rPr>
          <w:rFonts w:ascii="Consolas" w:eastAsia="Times New Roman" w:hAnsi="Consolas" w:cs="Times New Roman"/>
          <w:color w:val="D4D4D4"/>
          <w:sz w:val="24"/>
          <w:szCs w:val="24"/>
          <w:lang w:eastAsia="en-IN"/>
        </w:rPr>
      </w:pPr>
      <w:r w:rsidRPr="00CA1D6F">
        <w:rPr>
          <w:rFonts w:ascii="Consolas" w:eastAsia="Times New Roman" w:hAnsi="Consolas" w:cs="Times New Roman"/>
          <w:color w:val="569CD6"/>
          <w:sz w:val="24"/>
          <w:szCs w:val="24"/>
          <w:lang w:eastAsia="en-IN"/>
        </w:rPr>
        <w:t>def</w:t>
      </w:r>
      <w:r w:rsidRPr="00CA1D6F">
        <w:rPr>
          <w:rFonts w:ascii="Consolas" w:eastAsia="Times New Roman" w:hAnsi="Consolas" w:cs="Times New Roman"/>
          <w:color w:val="D4D4D4"/>
          <w:sz w:val="24"/>
          <w:szCs w:val="24"/>
          <w:lang w:eastAsia="en-IN"/>
        </w:rPr>
        <w:t> </w:t>
      </w:r>
      <w:r w:rsidRPr="00CA1D6F">
        <w:rPr>
          <w:rFonts w:ascii="Consolas" w:eastAsia="Times New Roman" w:hAnsi="Consolas" w:cs="Times New Roman"/>
          <w:color w:val="DCDCAA"/>
          <w:sz w:val="24"/>
          <w:szCs w:val="24"/>
          <w:lang w:eastAsia="en-IN"/>
        </w:rPr>
        <w:t>allowing_entities</w:t>
      </w:r>
      <w:r w:rsidRPr="00CA1D6F">
        <w:rPr>
          <w:rFonts w:ascii="Consolas" w:eastAsia="Times New Roman" w:hAnsi="Consolas" w:cs="Times New Roman"/>
          <w:color w:val="D4D4D4"/>
          <w:sz w:val="24"/>
          <w:szCs w:val="24"/>
          <w:lang w:eastAsia="en-IN"/>
        </w:rPr>
        <w:t>(</w:t>
      </w:r>
      <w:r w:rsidRPr="00CA1D6F">
        <w:rPr>
          <w:rFonts w:ascii="Consolas" w:eastAsia="Times New Roman" w:hAnsi="Consolas" w:cs="Times New Roman"/>
          <w:color w:val="9CDCFE"/>
          <w:sz w:val="24"/>
          <w:szCs w:val="24"/>
          <w:lang w:eastAsia="en-IN"/>
        </w:rPr>
        <w:t>data_types</w:t>
      </w:r>
      <w:r w:rsidRPr="00CA1D6F">
        <w:rPr>
          <w:rFonts w:ascii="Consolas" w:eastAsia="Times New Roman" w:hAnsi="Consolas" w:cs="Times New Roman"/>
          <w:color w:val="D4D4D4"/>
          <w:sz w:val="24"/>
          <w:szCs w:val="24"/>
          <w:lang w:eastAsia="en-IN"/>
        </w:rPr>
        <w:t>):</w:t>
      </w:r>
    </w:p>
    <w:p w:rsidR="00CA1D6F" w:rsidRPr="00CA1D6F" w:rsidRDefault="00CA1D6F" w:rsidP="00CA1D6F">
      <w:pPr>
        <w:shd w:val="clear" w:color="auto" w:fill="1E1E1E"/>
        <w:spacing w:after="0" w:line="330" w:lineRule="atLeast"/>
        <w:rPr>
          <w:rFonts w:ascii="Consolas" w:eastAsia="Times New Roman" w:hAnsi="Consolas" w:cs="Times New Roman"/>
          <w:color w:val="D4D4D4"/>
          <w:sz w:val="24"/>
          <w:szCs w:val="24"/>
          <w:lang w:eastAsia="en-IN"/>
        </w:rPr>
      </w:pPr>
      <w:r w:rsidRPr="00CA1D6F">
        <w:rPr>
          <w:rFonts w:ascii="Consolas" w:eastAsia="Times New Roman" w:hAnsi="Consolas" w:cs="Times New Roman"/>
          <w:color w:val="D4D4D4"/>
          <w:sz w:val="24"/>
          <w:szCs w:val="24"/>
          <w:lang w:eastAsia="en-IN"/>
        </w:rPr>
        <w:t>    </w:t>
      </w:r>
      <w:r w:rsidRPr="00CA1D6F">
        <w:rPr>
          <w:rFonts w:ascii="Consolas" w:eastAsia="Times New Roman" w:hAnsi="Consolas" w:cs="Times New Roman"/>
          <w:color w:val="569CD6"/>
          <w:sz w:val="24"/>
          <w:szCs w:val="24"/>
          <w:lang w:eastAsia="en-IN"/>
        </w:rPr>
        <w:t>def</w:t>
      </w:r>
      <w:r w:rsidRPr="00CA1D6F">
        <w:rPr>
          <w:rFonts w:ascii="Consolas" w:eastAsia="Times New Roman" w:hAnsi="Consolas" w:cs="Times New Roman"/>
          <w:color w:val="D4D4D4"/>
          <w:sz w:val="24"/>
          <w:szCs w:val="24"/>
          <w:lang w:eastAsia="en-IN"/>
        </w:rPr>
        <w:t> </w:t>
      </w:r>
      <w:r w:rsidRPr="00CA1D6F">
        <w:rPr>
          <w:rFonts w:ascii="Consolas" w:eastAsia="Times New Roman" w:hAnsi="Consolas" w:cs="Times New Roman"/>
          <w:color w:val="DCDCAA"/>
          <w:sz w:val="24"/>
          <w:szCs w:val="24"/>
          <w:lang w:eastAsia="en-IN"/>
        </w:rPr>
        <w:t>decorator_function</w:t>
      </w:r>
      <w:r w:rsidRPr="00CA1D6F">
        <w:rPr>
          <w:rFonts w:ascii="Consolas" w:eastAsia="Times New Roman" w:hAnsi="Consolas" w:cs="Times New Roman"/>
          <w:color w:val="D4D4D4"/>
          <w:sz w:val="24"/>
          <w:szCs w:val="24"/>
          <w:lang w:eastAsia="en-IN"/>
        </w:rPr>
        <w:t>(</w:t>
      </w:r>
      <w:r w:rsidRPr="00CA1D6F">
        <w:rPr>
          <w:rFonts w:ascii="Consolas" w:eastAsia="Times New Roman" w:hAnsi="Consolas" w:cs="Times New Roman"/>
          <w:color w:val="9CDCFE"/>
          <w:sz w:val="24"/>
          <w:szCs w:val="24"/>
          <w:lang w:eastAsia="en-IN"/>
        </w:rPr>
        <w:t>any_function</w:t>
      </w:r>
      <w:r w:rsidRPr="00CA1D6F">
        <w:rPr>
          <w:rFonts w:ascii="Consolas" w:eastAsia="Times New Roman" w:hAnsi="Consolas" w:cs="Times New Roman"/>
          <w:color w:val="D4D4D4"/>
          <w:sz w:val="24"/>
          <w:szCs w:val="24"/>
          <w:lang w:eastAsia="en-IN"/>
        </w:rPr>
        <w:t>):</w:t>
      </w:r>
    </w:p>
    <w:p w:rsidR="00CA1D6F" w:rsidRPr="00CA1D6F" w:rsidRDefault="00CA1D6F" w:rsidP="00CA1D6F">
      <w:pPr>
        <w:shd w:val="clear" w:color="auto" w:fill="1E1E1E"/>
        <w:spacing w:after="0" w:line="330" w:lineRule="atLeast"/>
        <w:rPr>
          <w:rFonts w:ascii="Consolas" w:eastAsia="Times New Roman" w:hAnsi="Consolas" w:cs="Times New Roman"/>
          <w:color w:val="D4D4D4"/>
          <w:sz w:val="24"/>
          <w:szCs w:val="24"/>
          <w:lang w:eastAsia="en-IN"/>
        </w:rPr>
      </w:pPr>
      <w:r w:rsidRPr="00CA1D6F">
        <w:rPr>
          <w:rFonts w:ascii="Consolas" w:eastAsia="Times New Roman" w:hAnsi="Consolas" w:cs="Times New Roman"/>
          <w:color w:val="D4D4D4"/>
          <w:sz w:val="24"/>
          <w:szCs w:val="24"/>
          <w:lang w:eastAsia="en-IN"/>
        </w:rPr>
        <w:t>        </w:t>
      </w:r>
      <w:r w:rsidRPr="00CA1D6F">
        <w:rPr>
          <w:rFonts w:ascii="Consolas" w:eastAsia="Times New Roman" w:hAnsi="Consolas" w:cs="Times New Roman"/>
          <w:color w:val="569CD6"/>
          <w:sz w:val="24"/>
          <w:szCs w:val="24"/>
          <w:lang w:eastAsia="en-IN"/>
        </w:rPr>
        <w:t>def</w:t>
      </w:r>
      <w:r w:rsidRPr="00CA1D6F">
        <w:rPr>
          <w:rFonts w:ascii="Consolas" w:eastAsia="Times New Roman" w:hAnsi="Consolas" w:cs="Times New Roman"/>
          <w:color w:val="D4D4D4"/>
          <w:sz w:val="24"/>
          <w:szCs w:val="24"/>
          <w:lang w:eastAsia="en-IN"/>
        </w:rPr>
        <w:t> </w:t>
      </w:r>
      <w:r w:rsidRPr="00CA1D6F">
        <w:rPr>
          <w:rFonts w:ascii="Consolas" w:eastAsia="Times New Roman" w:hAnsi="Consolas" w:cs="Times New Roman"/>
          <w:color w:val="DCDCAA"/>
          <w:sz w:val="24"/>
          <w:szCs w:val="24"/>
          <w:lang w:eastAsia="en-IN"/>
        </w:rPr>
        <w:t>wrapper_function</w:t>
      </w:r>
      <w:r w:rsidRPr="00CA1D6F">
        <w:rPr>
          <w:rFonts w:ascii="Consolas" w:eastAsia="Times New Roman" w:hAnsi="Consolas" w:cs="Times New Roman"/>
          <w:color w:val="D4D4D4"/>
          <w:sz w:val="24"/>
          <w:szCs w:val="24"/>
          <w:lang w:eastAsia="en-IN"/>
        </w:rPr>
        <w:t>(*</w:t>
      </w:r>
      <w:r w:rsidRPr="00CA1D6F">
        <w:rPr>
          <w:rFonts w:ascii="Consolas" w:eastAsia="Times New Roman" w:hAnsi="Consolas" w:cs="Times New Roman"/>
          <w:color w:val="9CDCFE"/>
          <w:sz w:val="24"/>
          <w:szCs w:val="24"/>
          <w:lang w:eastAsia="en-IN"/>
        </w:rPr>
        <w:t>args</w:t>
      </w:r>
      <w:r w:rsidRPr="00CA1D6F">
        <w:rPr>
          <w:rFonts w:ascii="Consolas" w:eastAsia="Times New Roman" w:hAnsi="Consolas" w:cs="Times New Roman"/>
          <w:color w:val="D4D4D4"/>
          <w:sz w:val="24"/>
          <w:szCs w:val="24"/>
          <w:lang w:eastAsia="en-IN"/>
        </w:rPr>
        <w:t>):</w:t>
      </w:r>
    </w:p>
    <w:p w:rsidR="00CA1D6F" w:rsidRPr="00CA1D6F" w:rsidRDefault="00CA1D6F" w:rsidP="00CA1D6F">
      <w:pPr>
        <w:shd w:val="clear" w:color="auto" w:fill="1E1E1E"/>
        <w:spacing w:after="0" w:line="330" w:lineRule="atLeast"/>
        <w:rPr>
          <w:rFonts w:ascii="Consolas" w:eastAsia="Times New Roman" w:hAnsi="Consolas" w:cs="Times New Roman"/>
          <w:color w:val="D4D4D4"/>
          <w:sz w:val="24"/>
          <w:szCs w:val="24"/>
          <w:lang w:eastAsia="en-IN"/>
        </w:rPr>
      </w:pPr>
      <w:r w:rsidRPr="00CA1D6F">
        <w:rPr>
          <w:rFonts w:ascii="Consolas" w:eastAsia="Times New Roman" w:hAnsi="Consolas" w:cs="Times New Roman"/>
          <w:color w:val="D4D4D4"/>
          <w:sz w:val="24"/>
          <w:szCs w:val="24"/>
          <w:lang w:eastAsia="en-IN"/>
        </w:rPr>
        <w:t>            </w:t>
      </w:r>
      <w:r w:rsidRPr="00CA1D6F">
        <w:rPr>
          <w:rFonts w:ascii="Consolas" w:eastAsia="Times New Roman" w:hAnsi="Consolas" w:cs="Times New Roman"/>
          <w:color w:val="C586C0"/>
          <w:sz w:val="24"/>
          <w:szCs w:val="24"/>
          <w:lang w:eastAsia="en-IN"/>
        </w:rPr>
        <w:t>if</w:t>
      </w:r>
      <w:r w:rsidRPr="00CA1D6F">
        <w:rPr>
          <w:rFonts w:ascii="Consolas" w:eastAsia="Times New Roman" w:hAnsi="Consolas" w:cs="Times New Roman"/>
          <w:color w:val="D4D4D4"/>
          <w:sz w:val="24"/>
          <w:szCs w:val="24"/>
          <w:lang w:eastAsia="en-IN"/>
        </w:rPr>
        <w:t> </w:t>
      </w:r>
      <w:r w:rsidRPr="00CA1D6F">
        <w:rPr>
          <w:rFonts w:ascii="Consolas" w:eastAsia="Times New Roman" w:hAnsi="Consolas" w:cs="Times New Roman"/>
          <w:color w:val="DCDCAA"/>
          <w:sz w:val="24"/>
          <w:szCs w:val="24"/>
          <w:lang w:eastAsia="en-IN"/>
        </w:rPr>
        <w:t>all</w:t>
      </w:r>
      <w:r w:rsidRPr="00CA1D6F">
        <w:rPr>
          <w:rFonts w:ascii="Consolas" w:eastAsia="Times New Roman" w:hAnsi="Consolas" w:cs="Times New Roman"/>
          <w:color w:val="D4D4D4"/>
          <w:sz w:val="24"/>
          <w:szCs w:val="24"/>
          <w:lang w:eastAsia="en-IN"/>
        </w:rPr>
        <w:t>([</w:t>
      </w:r>
      <w:r w:rsidRPr="00CA1D6F">
        <w:rPr>
          <w:rFonts w:ascii="Consolas" w:eastAsia="Times New Roman" w:hAnsi="Consolas" w:cs="Times New Roman"/>
          <w:color w:val="4EC9B0"/>
          <w:sz w:val="24"/>
          <w:szCs w:val="24"/>
          <w:lang w:eastAsia="en-IN"/>
        </w:rPr>
        <w:t>type</w:t>
      </w:r>
      <w:r w:rsidRPr="00CA1D6F">
        <w:rPr>
          <w:rFonts w:ascii="Consolas" w:eastAsia="Times New Roman" w:hAnsi="Consolas" w:cs="Times New Roman"/>
          <w:color w:val="D4D4D4"/>
          <w:sz w:val="24"/>
          <w:szCs w:val="24"/>
          <w:lang w:eastAsia="en-IN"/>
        </w:rPr>
        <w:t>(i) == data_types </w:t>
      </w:r>
      <w:r w:rsidRPr="00CA1D6F">
        <w:rPr>
          <w:rFonts w:ascii="Consolas" w:eastAsia="Times New Roman" w:hAnsi="Consolas" w:cs="Times New Roman"/>
          <w:color w:val="C586C0"/>
          <w:sz w:val="24"/>
          <w:szCs w:val="24"/>
          <w:lang w:eastAsia="en-IN"/>
        </w:rPr>
        <w:t>for</w:t>
      </w:r>
      <w:r w:rsidRPr="00CA1D6F">
        <w:rPr>
          <w:rFonts w:ascii="Consolas" w:eastAsia="Times New Roman" w:hAnsi="Consolas" w:cs="Times New Roman"/>
          <w:color w:val="D4D4D4"/>
          <w:sz w:val="24"/>
          <w:szCs w:val="24"/>
          <w:lang w:eastAsia="en-IN"/>
        </w:rPr>
        <w:t> i </w:t>
      </w:r>
      <w:r w:rsidRPr="00CA1D6F">
        <w:rPr>
          <w:rFonts w:ascii="Consolas" w:eastAsia="Times New Roman" w:hAnsi="Consolas" w:cs="Times New Roman"/>
          <w:color w:val="C586C0"/>
          <w:sz w:val="24"/>
          <w:szCs w:val="24"/>
          <w:lang w:eastAsia="en-IN"/>
        </w:rPr>
        <w:t>in</w:t>
      </w:r>
      <w:r w:rsidRPr="00CA1D6F">
        <w:rPr>
          <w:rFonts w:ascii="Consolas" w:eastAsia="Times New Roman" w:hAnsi="Consolas" w:cs="Times New Roman"/>
          <w:color w:val="D4D4D4"/>
          <w:sz w:val="24"/>
          <w:szCs w:val="24"/>
          <w:lang w:eastAsia="en-IN"/>
        </w:rPr>
        <w:t> args]):</w:t>
      </w:r>
    </w:p>
    <w:p w:rsidR="00CA1D6F" w:rsidRPr="00CA1D6F" w:rsidRDefault="00CA1D6F" w:rsidP="00CA1D6F">
      <w:pPr>
        <w:shd w:val="clear" w:color="auto" w:fill="1E1E1E"/>
        <w:spacing w:after="0" w:line="330" w:lineRule="atLeast"/>
        <w:rPr>
          <w:rFonts w:ascii="Consolas" w:eastAsia="Times New Roman" w:hAnsi="Consolas" w:cs="Times New Roman"/>
          <w:color w:val="D4D4D4"/>
          <w:sz w:val="24"/>
          <w:szCs w:val="24"/>
          <w:lang w:eastAsia="en-IN"/>
        </w:rPr>
      </w:pPr>
      <w:r w:rsidRPr="00CA1D6F">
        <w:rPr>
          <w:rFonts w:ascii="Consolas" w:eastAsia="Times New Roman" w:hAnsi="Consolas" w:cs="Times New Roman"/>
          <w:color w:val="D4D4D4"/>
          <w:sz w:val="24"/>
          <w:szCs w:val="24"/>
          <w:lang w:eastAsia="en-IN"/>
        </w:rPr>
        <w:t>                </w:t>
      </w:r>
      <w:r w:rsidRPr="00CA1D6F">
        <w:rPr>
          <w:rFonts w:ascii="Consolas" w:eastAsia="Times New Roman" w:hAnsi="Consolas" w:cs="Times New Roman"/>
          <w:color w:val="DCDCAA"/>
          <w:sz w:val="24"/>
          <w:szCs w:val="24"/>
          <w:lang w:eastAsia="en-IN"/>
        </w:rPr>
        <w:t>print</w:t>
      </w:r>
      <w:r w:rsidRPr="00CA1D6F">
        <w:rPr>
          <w:rFonts w:ascii="Consolas" w:eastAsia="Times New Roman" w:hAnsi="Consolas" w:cs="Times New Roman"/>
          <w:color w:val="D4D4D4"/>
          <w:sz w:val="24"/>
          <w:szCs w:val="24"/>
          <w:lang w:eastAsia="en-IN"/>
        </w:rPr>
        <w:t>(</w:t>
      </w:r>
      <w:r w:rsidRPr="00CA1D6F">
        <w:rPr>
          <w:rFonts w:ascii="Consolas" w:eastAsia="Times New Roman" w:hAnsi="Consolas" w:cs="Times New Roman"/>
          <w:color w:val="CE9178"/>
          <w:sz w:val="24"/>
          <w:szCs w:val="24"/>
          <w:lang w:eastAsia="en-IN"/>
        </w:rPr>
        <w:t>'All the elements inside the list is valid'</w:t>
      </w:r>
      <w:r w:rsidRPr="00CA1D6F">
        <w:rPr>
          <w:rFonts w:ascii="Consolas" w:eastAsia="Times New Roman" w:hAnsi="Consolas" w:cs="Times New Roman"/>
          <w:color w:val="D4D4D4"/>
          <w:sz w:val="24"/>
          <w:szCs w:val="24"/>
          <w:lang w:eastAsia="en-IN"/>
        </w:rPr>
        <w:t>)</w:t>
      </w:r>
    </w:p>
    <w:p w:rsidR="00CA1D6F" w:rsidRPr="00CA1D6F" w:rsidRDefault="00CA1D6F" w:rsidP="00CA1D6F">
      <w:pPr>
        <w:shd w:val="clear" w:color="auto" w:fill="1E1E1E"/>
        <w:spacing w:after="0" w:line="330" w:lineRule="atLeast"/>
        <w:rPr>
          <w:rFonts w:ascii="Consolas" w:eastAsia="Times New Roman" w:hAnsi="Consolas" w:cs="Times New Roman"/>
          <w:color w:val="D4D4D4"/>
          <w:sz w:val="24"/>
          <w:szCs w:val="24"/>
          <w:lang w:eastAsia="en-IN"/>
        </w:rPr>
      </w:pPr>
      <w:r w:rsidRPr="00CA1D6F">
        <w:rPr>
          <w:rFonts w:ascii="Consolas" w:eastAsia="Times New Roman" w:hAnsi="Consolas" w:cs="Times New Roman"/>
          <w:color w:val="D4D4D4"/>
          <w:sz w:val="24"/>
          <w:szCs w:val="24"/>
          <w:lang w:eastAsia="en-IN"/>
        </w:rPr>
        <w:t>                </w:t>
      </w:r>
      <w:r w:rsidRPr="00CA1D6F">
        <w:rPr>
          <w:rFonts w:ascii="Consolas" w:eastAsia="Times New Roman" w:hAnsi="Consolas" w:cs="Times New Roman"/>
          <w:color w:val="C586C0"/>
          <w:sz w:val="24"/>
          <w:szCs w:val="24"/>
          <w:lang w:eastAsia="en-IN"/>
        </w:rPr>
        <w:t>return</w:t>
      </w:r>
      <w:r w:rsidRPr="00CA1D6F">
        <w:rPr>
          <w:rFonts w:ascii="Consolas" w:eastAsia="Times New Roman" w:hAnsi="Consolas" w:cs="Times New Roman"/>
          <w:color w:val="D4D4D4"/>
          <w:sz w:val="24"/>
          <w:szCs w:val="24"/>
          <w:lang w:eastAsia="en-IN"/>
        </w:rPr>
        <w:t> any_function(*args)</w:t>
      </w:r>
    </w:p>
    <w:p w:rsidR="00CA1D6F" w:rsidRPr="00CA1D6F" w:rsidRDefault="00CA1D6F" w:rsidP="00CA1D6F">
      <w:pPr>
        <w:shd w:val="clear" w:color="auto" w:fill="1E1E1E"/>
        <w:spacing w:after="0" w:line="330" w:lineRule="atLeast"/>
        <w:rPr>
          <w:rFonts w:ascii="Consolas" w:eastAsia="Times New Roman" w:hAnsi="Consolas" w:cs="Times New Roman"/>
          <w:color w:val="D4D4D4"/>
          <w:sz w:val="24"/>
          <w:szCs w:val="24"/>
          <w:lang w:eastAsia="en-IN"/>
        </w:rPr>
      </w:pPr>
      <w:r w:rsidRPr="00CA1D6F">
        <w:rPr>
          <w:rFonts w:ascii="Consolas" w:eastAsia="Times New Roman" w:hAnsi="Consolas" w:cs="Times New Roman"/>
          <w:color w:val="D4D4D4"/>
          <w:sz w:val="24"/>
          <w:szCs w:val="24"/>
          <w:lang w:eastAsia="en-IN"/>
        </w:rPr>
        <w:t>            </w:t>
      </w:r>
      <w:r w:rsidRPr="00CA1D6F">
        <w:rPr>
          <w:rFonts w:ascii="Consolas" w:eastAsia="Times New Roman" w:hAnsi="Consolas" w:cs="Times New Roman"/>
          <w:color w:val="C586C0"/>
          <w:sz w:val="24"/>
          <w:szCs w:val="24"/>
          <w:lang w:eastAsia="en-IN"/>
        </w:rPr>
        <w:t>else</w:t>
      </w:r>
      <w:r w:rsidRPr="00CA1D6F">
        <w:rPr>
          <w:rFonts w:ascii="Consolas" w:eastAsia="Times New Roman" w:hAnsi="Consolas" w:cs="Times New Roman"/>
          <w:color w:val="D4D4D4"/>
          <w:sz w:val="24"/>
          <w:szCs w:val="24"/>
          <w:lang w:eastAsia="en-IN"/>
        </w:rPr>
        <w:t>:</w:t>
      </w:r>
    </w:p>
    <w:p w:rsidR="00CA1D6F" w:rsidRPr="00CA1D6F" w:rsidRDefault="00CA1D6F" w:rsidP="00CA1D6F">
      <w:pPr>
        <w:shd w:val="clear" w:color="auto" w:fill="1E1E1E"/>
        <w:spacing w:after="0" w:line="330" w:lineRule="atLeast"/>
        <w:rPr>
          <w:rFonts w:ascii="Consolas" w:eastAsia="Times New Roman" w:hAnsi="Consolas" w:cs="Times New Roman"/>
          <w:color w:val="D4D4D4"/>
          <w:sz w:val="24"/>
          <w:szCs w:val="24"/>
          <w:lang w:eastAsia="en-IN"/>
        </w:rPr>
      </w:pPr>
      <w:r w:rsidRPr="00CA1D6F">
        <w:rPr>
          <w:rFonts w:ascii="Consolas" w:eastAsia="Times New Roman" w:hAnsi="Consolas" w:cs="Times New Roman"/>
          <w:color w:val="D4D4D4"/>
          <w:sz w:val="24"/>
          <w:szCs w:val="24"/>
          <w:lang w:eastAsia="en-IN"/>
        </w:rPr>
        <w:t>                </w:t>
      </w:r>
      <w:r w:rsidRPr="00CA1D6F">
        <w:rPr>
          <w:rFonts w:ascii="Consolas" w:eastAsia="Times New Roman" w:hAnsi="Consolas" w:cs="Times New Roman"/>
          <w:color w:val="DCDCAA"/>
          <w:sz w:val="24"/>
          <w:szCs w:val="24"/>
          <w:lang w:eastAsia="en-IN"/>
        </w:rPr>
        <w:t>print</w:t>
      </w:r>
      <w:r w:rsidRPr="00CA1D6F">
        <w:rPr>
          <w:rFonts w:ascii="Consolas" w:eastAsia="Times New Roman" w:hAnsi="Consolas" w:cs="Times New Roman"/>
          <w:color w:val="D4D4D4"/>
          <w:sz w:val="24"/>
          <w:szCs w:val="24"/>
          <w:lang w:eastAsia="en-IN"/>
        </w:rPr>
        <w:t>(</w:t>
      </w:r>
      <w:r w:rsidRPr="00CA1D6F">
        <w:rPr>
          <w:rFonts w:ascii="Consolas" w:eastAsia="Times New Roman" w:hAnsi="Consolas" w:cs="Times New Roman"/>
          <w:color w:val="CE9178"/>
          <w:sz w:val="24"/>
          <w:szCs w:val="24"/>
          <w:lang w:eastAsia="en-IN"/>
        </w:rPr>
        <w:t>'There is some invalid elements inside the list'</w:t>
      </w:r>
      <w:r w:rsidRPr="00CA1D6F">
        <w:rPr>
          <w:rFonts w:ascii="Consolas" w:eastAsia="Times New Roman" w:hAnsi="Consolas" w:cs="Times New Roman"/>
          <w:color w:val="D4D4D4"/>
          <w:sz w:val="24"/>
          <w:szCs w:val="24"/>
          <w:lang w:eastAsia="en-IN"/>
        </w:rPr>
        <w:t>)</w:t>
      </w:r>
    </w:p>
    <w:p w:rsidR="00CA1D6F" w:rsidRPr="00CA1D6F" w:rsidRDefault="00CA1D6F" w:rsidP="00CA1D6F">
      <w:pPr>
        <w:shd w:val="clear" w:color="auto" w:fill="1E1E1E"/>
        <w:spacing w:after="0" w:line="330" w:lineRule="atLeast"/>
        <w:rPr>
          <w:rFonts w:ascii="Consolas" w:eastAsia="Times New Roman" w:hAnsi="Consolas" w:cs="Times New Roman"/>
          <w:color w:val="D4D4D4"/>
          <w:sz w:val="24"/>
          <w:szCs w:val="24"/>
          <w:lang w:eastAsia="en-IN"/>
        </w:rPr>
      </w:pPr>
      <w:r w:rsidRPr="00CA1D6F">
        <w:rPr>
          <w:rFonts w:ascii="Consolas" w:eastAsia="Times New Roman" w:hAnsi="Consolas" w:cs="Times New Roman"/>
          <w:color w:val="D4D4D4"/>
          <w:sz w:val="24"/>
          <w:szCs w:val="24"/>
          <w:lang w:eastAsia="en-IN"/>
        </w:rPr>
        <w:t>        </w:t>
      </w:r>
      <w:r w:rsidRPr="00CA1D6F">
        <w:rPr>
          <w:rFonts w:ascii="Consolas" w:eastAsia="Times New Roman" w:hAnsi="Consolas" w:cs="Times New Roman"/>
          <w:color w:val="C586C0"/>
          <w:sz w:val="24"/>
          <w:szCs w:val="24"/>
          <w:lang w:eastAsia="en-IN"/>
        </w:rPr>
        <w:t>return</w:t>
      </w:r>
      <w:r w:rsidRPr="00CA1D6F">
        <w:rPr>
          <w:rFonts w:ascii="Consolas" w:eastAsia="Times New Roman" w:hAnsi="Consolas" w:cs="Times New Roman"/>
          <w:color w:val="D4D4D4"/>
          <w:sz w:val="24"/>
          <w:szCs w:val="24"/>
          <w:lang w:eastAsia="en-IN"/>
        </w:rPr>
        <w:t> wrapper_function</w:t>
      </w:r>
    </w:p>
    <w:p w:rsidR="00CA1D6F" w:rsidRPr="00CA1D6F" w:rsidRDefault="00CA1D6F" w:rsidP="00CA1D6F">
      <w:pPr>
        <w:shd w:val="clear" w:color="auto" w:fill="1E1E1E"/>
        <w:spacing w:after="0" w:line="330" w:lineRule="atLeast"/>
        <w:rPr>
          <w:rFonts w:ascii="Consolas" w:eastAsia="Times New Roman" w:hAnsi="Consolas" w:cs="Times New Roman"/>
          <w:color w:val="D4D4D4"/>
          <w:sz w:val="24"/>
          <w:szCs w:val="24"/>
          <w:lang w:eastAsia="en-IN"/>
        </w:rPr>
      </w:pPr>
      <w:r w:rsidRPr="00CA1D6F">
        <w:rPr>
          <w:rFonts w:ascii="Consolas" w:eastAsia="Times New Roman" w:hAnsi="Consolas" w:cs="Times New Roman"/>
          <w:color w:val="D4D4D4"/>
          <w:sz w:val="24"/>
          <w:szCs w:val="24"/>
          <w:lang w:eastAsia="en-IN"/>
        </w:rPr>
        <w:t>    </w:t>
      </w:r>
      <w:r w:rsidRPr="00CA1D6F">
        <w:rPr>
          <w:rFonts w:ascii="Consolas" w:eastAsia="Times New Roman" w:hAnsi="Consolas" w:cs="Times New Roman"/>
          <w:color w:val="C586C0"/>
          <w:sz w:val="24"/>
          <w:szCs w:val="24"/>
          <w:lang w:eastAsia="en-IN"/>
        </w:rPr>
        <w:t>return</w:t>
      </w:r>
      <w:r w:rsidRPr="00CA1D6F">
        <w:rPr>
          <w:rFonts w:ascii="Consolas" w:eastAsia="Times New Roman" w:hAnsi="Consolas" w:cs="Times New Roman"/>
          <w:color w:val="D4D4D4"/>
          <w:sz w:val="24"/>
          <w:szCs w:val="24"/>
          <w:lang w:eastAsia="en-IN"/>
        </w:rPr>
        <w:t> decorator_function</w:t>
      </w:r>
    </w:p>
    <w:p w:rsidR="00CA1D6F" w:rsidRPr="00CA1D6F" w:rsidRDefault="00CA1D6F" w:rsidP="00CA1D6F">
      <w:pPr>
        <w:shd w:val="clear" w:color="auto" w:fill="1E1E1E"/>
        <w:spacing w:after="240" w:line="330" w:lineRule="atLeast"/>
        <w:rPr>
          <w:rFonts w:ascii="Consolas" w:eastAsia="Times New Roman" w:hAnsi="Consolas" w:cs="Times New Roman"/>
          <w:color w:val="D4D4D4"/>
          <w:sz w:val="24"/>
          <w:szCs w:val="24"/>
          <w:lang w:eastAsia="en-IN"/>
        </w:rPr>
      </w:pPr>
    </w:p>
    <w:p w:rsidR="00CA1D6F" w:rsidRPr="00CA1D6F" w:rsidRDefault="00CA1D6F" w:rsidP="00CA1D6F">
      <w:pPr>
        <w:shd w:val="clear" w:color="auto" w:fill="1E1E1E"/>
        <w:spacing w:after="0" w:line="330" w:lineRule="atLeast"/>
        <w:rPr>
          <w:rFonts w:ascii="Consolas" w:eastAsia="Times New Roman" w:hAnsi="Consolas" w:cs="Times New Roman"/>
          <w:color w:val="D4D4D4"/>
          <w:sz w:val="24"/>
          <w:szCs w:val="24"/>
          <w:lang w:eastAsia="en-IN"/>
        </w:rPr>
      </w:pPr>
      <w:r w:rsidRPr="00CA1D6F">
        <w:rPr>
          <w:rFonts w:ascii="Consolas" w:eastAsia="Times New Roman" w:hAnsi="Consolas" w:cs="Times New Roman"/>
          <w:color w:val="569CD6"/>
          <w:sz w:val="24"/>
          <w:szCs w:val="24"/>
          <w:lang w:eastAsia="en-IN"/>
        </w:rPr>
        <w:t>def</w:t>
      </w:r>
      <w:r w:rsidRPr="00CA1D6F">
        <w:rPr>
          <w:rFonts w:ascii="Consolas" w:eastAsia="Times New Roman" w:hAnsi="Consolas" w:cs="Times New Roman"/>
          <w:color w:val="D4D4D4"/>
          <w:sz w:val="24"/>
          <w:szCs w:val="24"/>
          <w:lang w:eastAsia="en-IN"/>
        </w:rPr>
        <w:t> </w:t>
      </w:r>
      <w:r w:rsidRPr="00CA1D6F">
        <w:rPr>
          <w:rFonts w:ascii="Consolas" w:eastAsia="Times New Roman" w:hAnsi="Consolas" w:cs="Times New Roman"/>
          <w:color w:val="DCDCAA"/>
          <w:sz w:val="24"/>
          <w:szCs w:val="24"/>
          <w:lang w:eastAsia="en-IN"/>
        </w:rPr>
        <w:t>add_func</w:t>
      </w:r>
      <w:r w:rsidRPr="00CA1D6F">
        <w:rPr>
          <w:rFonts w:ascii="Consolas" w:eastAsia="Times New Roman" w:hAnsi="Consolas" w:cs="Times New Roman"/>
          <w:color w:val="D4D4D4"/>
          <w:sz w:val="24"/>
          <w:szCs w:val="24"/>
          <w:lang w:eastAsia="en-IN"/>
        </w:rPr>
        <w:t>(</w:t>
      </w:r>
      <w:r w:rsidRPr="00CA1D6F">
        <w:rPr>
          <w:rFonts w:ascii="Consolas" w:eastAsia="Times New Roman" w:hAnsi="Consolas" w:cs="Times New Roman"/>
          <w:color w:val="9CDCFE"/>
          <w:sz w:val="24"/>
          <w:szCs w:val="24"/>
          <w:lang w:eastAsia="en-IN"/>
        </w:rPr>
        <w:t>a</w:t>
      </w:r>
      <w:r w:rsidRPr="00CA1D6F">
        <w:rPr>
          <w:rFonts w:ascii="Consolas" w:eastAsia="Times New Roman" w:hAnsi="Consolas" w:cs="Times New Roman"/>
          <w:color w:val="D4D4D4"/>
          <w:sz w:val="24"/>
          <w:szCs w:val="24"/>
          <w:lang w:eastAsia="en-IN"/>
        </w:rPr>
        <w:t>, </w:t>
      </w:r>
      <w:r w:rsidRPr="00CA1D6F">
        <w:rPr>
          <w:rFonts w:ascii="Consolas" w:eastAsia="Times New Roman" w:hAnsi="Consolas" w:cs="Times New Roman"/>
          <w:color w:val="9CDCFE"/>
          <w:sz w:val="24"/>
          <w:szCs w:val="24"/>
          <w:lang w:eastAsia="en-IN"/>
        </w:rPr>
        <w:t>b</w:t>
      </w:r>
      <w:r w:rsidRPr="00CA1D6F">
        <w:rPr>
          <w:rFonts w:ascii="Consolas" w:eastAsia="Times New Roman" w:hAnsi="Consolas" w:cs="Times New Roman"/>
          <w:color w:val="D4D4D4"/>
          <w:sz w:val="24"/>
          <w:szCs w:val="24"/>
          <w:lang w:eastAsia="en-IN"/>
        </w:rPr>
        <w:t>):</w:t>
      </w:r>
    </w:p>
    <w:p w:rsidR="00CA1D6F" w:rsidRPr="00CA1D6F" w:rsidRDefault="00CA1D6F" w:rsidP="00CA1D6F">
      <w:pPr>
        <w:shd w:val="clear" w:color="auto" w:fill="1E1E1E"/>
        <w:spacing w:after="0" w:line="330" w:lineRule="atLeast"/>
        <w:rPr>
          <w:rFonts w:ascii="Consolas" w:eastAsia="Times New Roman" w:hAnsi="Consolas" w:cs="Times New Roman"/>
          <w:color w:val="D4D4D4"/>
          <w:sz w:val="24"/>
          <w:szCs w:val="24"/>
          <w:lang w:eastAsia="en-IN"/>
        </w:rPr>
      </w:pPr>
      <w:r w:rsidRPr="00CA1D6F">
        <w:rPr>
          <w:rFonts w:ascii="Consolas" w:eastAsia="Times New Roman" w:hAnsi="Consolas" w:cs="Times New Roman"/>
          <w:color w:val="D4D4D4"/>
          <w:sz w:val="24"/>
          <w:szCs w:val="24"/>
          <w:lang w:eastAsia="en-IN"/>
        </w:rPr>
        <w:t>    </w:t>
      </w:r>
      <w:r w:rsidRPr="00CA1D6F">
        <w:rPr>
          <w:rFonts w:ascii="Consolas" w:eastAsia="Times New Roman" w:hAnsi="Consolas" w:cs="Times New Roman"/>
          <w:color w:val="C586C0"/>
          <w:sz w:val="24"/>
          <w:szCs w:val="24"/>
          <w:lang w:eastAsia="en-IN"/>
        </w:rPr>
        <w:t>return</w:t>
      </w:r>
      <w:r w:rsidRPr="00CA1D6F">
        <w:rPr>
          <w:rFonts w:ascii="Consolas" w:eastAsia="Times New Roman" w:hAnsi="Consolas" w:cs="Times New Roman"/>
          <w:color w:val="D4D4D4"/>
          <w:sz w:val="24"/>
          <w:szCs w:val="24"/>
          <w:lang w:eastAsia="en-IN"/>
        </w:rPr>
        <w:t> a  + b</w:t>
      </w:r>
    </w:p>
    <w:p w:rsidR="00CA1D6F" w:rsidRPr="00CA1D6F" w:rsidRDefault="00CA1D6F" w:rsidP="00CA1D6F">
      <w:pPr>
        <w:shd w:val="clear" w:color="auto" w:fill="1E1E1E"/>
        <w:spacing w:after="240" w:line="330" w:lineRule="atLeast"/>
        <w:rPr>
          <w:rFonts w:ascii="Consolas" w:eastAsia="Times New Roman" w:hAnsi="Consolas" w:cs="Times New Roman"/>
          <w:color w:val="D4D4D4"/>
          <w:sz w:val="24"/>
          <w:szCs w:val="24"/>
          <w:lang w:eastAsia="en-IN"/>
        </w:rPr>
      </w:pPr>
    </w:p>
    <w:p w:rsidR="00CA1D6F" w:rsidRPr="00CA1D6F" w:rsidRDefault="00CA1D6F" w:rsidP="00CA1D6F">
      <w:pPr>
        <w:shd w:val="clear" w:color="auto" w:fill="1E1E1E"/>
        <w:spacing w:after="0" w:line="330" w:lineRule="atLeast"/>
        <w:rPr>
          <w:rFonts w:ascii="Consolas" w:eastAsia="Times New Roman" w:hAnsi="Consolas" w:cs="Times New Roman"/>
          <w:color w:val="D4D4D4"/>
          <w:sz w:val="24"/>
          <w:szCs w:val="24"/>
          <w:lang w:eastAsia="en-IN"/>
        </w:rPr>
      </w:pPr>
      <w:r w:rsidRPr="00CA1D6F">
        <w:rPr>
          <w:rFonts w:ascii="Consolas" w:eastAsia="Times New Roman" w:hAnsi="Consolas" w:cs="Times New Roman"/>
          <w:color w:val="D4D4D4"/>
          <w:sz w:val="24"/>
          <w:szCs w:val="24"/>
          <w:lang w:eastAsia="en-IN"/>
        </w:rPr>
        <w:lastRenderedPageBreak/>
        <w:t>add_func = allowing_entities(</w:t>
      </w:r>
      <w:r w:rsidRPr="00CA1D6F">
        <w:rPr>
          <w:rFonts w:ascii="Consolas" w:eastAsia="Times New Roman" w:hAnsi="Consolas" w:cs="Times New Roman"/>
          <w:color w:val="4EC9B0"/>
          <w:sz w:val="24"/>
          <w:szCs w:val="24"/>
          <w:lang w:eastAsia="en-IN"/>
        </w:rPr>
        <w:t>int</w:t>
      </w:r>
      <w:r w:rsidRPr="00CA1D6F">
        <w:rPr>
          <w:rFonts w:ascii="Consolas" w:eastAsia="Times New Roman" w:hAnsi="Consolas" w:cs="Times New Roman"/>
          <w:color w:val="D4D4D4"/>
          <w:sz w:val="24"/>
          <w:szCs w:val="24"/>
          <w:lang w:eastAsia="en-IN"/>
        </w:rPr>
        <w:t>)(add_func)  </w:t>
      </w:r>
      <w:r w:rsidRPr="00CA1D6F">
        <w:rPr>
          <w:rFonts w:ascii="Consolas" w:eastAsia="Times New Roman" w:hAnsi="Consolas" w:cs="Times New Roman"/>
          <w:color w:val="6A9955"/>
          <w:sz w:val="24"/>
          <w:szCs w:val="24"/>
          <w:lang w:eastAsia="en-IN"/>
        </w:rPr>
        <w:t># here if we put one more paranthsisis pair then it will just call the decorated add_func as follow</w:t>
      </w:r>
    </w:p>
    <w:p w:rsidR="00CA1D6F" w:rsidRPr="00CA1D6F" w:rsidRDefault="00CA1D6F" w:rsidP="00CA1D6F">
      <w:pPr>
        <w:shd w:val="clear" w:color="auto" w:fill="1E1E1E"/>
        <w:spacing w:after="0" w:line="330" w:lineRule="atLeast"/>
        <w:rPr>
          <w:rFonts w:ascii="Consolas" w:eastAsia="Times New Roman" w:hAnsi="Consolas" w:cs="Times New Roman"/>
          <w:color w:val="D4D4D4"/>
          <w:sz w:val="24"/>
          <w:szCs w:val="24"/>
          <w:lang w:eastAsia="en-IN"/>
        </w:rPr>
      </w:pPr>
      <w:r w:rsidRPr="00CA1D6F">
        <w:rPr>
          <w:rFonts w:ascii="Consolas" w:eastAsia="Times New Roman" w:hAnsi="Consolas" w:cs="Times New Roman"/>
          <w:color w:val="6A9955"/>
          <w:sz w:val="24"/>
          <w:szCs w:val="24"/>
          <w:lang w:eastAsia="en-IN"/>
        </w:rPr>
        <w:t># add_func = allowing_entities(int)(add_func)(2,3) &lt;--- this is meaning we have given the arguments in the decorated add_func</w:t>
      </w:r>
    </w:p>
    <w:p w:rsidR="00CA1D6F" w:rsidRPr="00CA1D6F" w:rsidRDefault="00CA1D6F" w:rsidP="00CA1D6F">
      <w:pPr>
        <w:shd w:val="clear" w:color="auto" w:fill="1E1E1E"/>
        <w:spacing w:after="0" w:line="330" w:lineRule="atLeast"/>
        <w:rPr>
          <w:rFonts w:ascii="Consolas" w:eastAsia="Times New Roman" w:hAnsi="Consolas" w:cs="Times New Roman"/>
          <w:color w:val="D4D4D4"/>
          <w:sz w:val="24"/>
          <w:szCs w:val="24"/>
          <w:lang w:eastAsia="en-IN"/>
        </w:rPr>
      </w:pPr>
      <w:r w:rsidRPr="00CA1D6F">
        <w:rPr>
          <w:rFonts w:ascii="Consolas" w:eastAsia="Times New Roman" w:hAnsi="Consolas" w:cs="Times New Roman"/>
          <w:color w:val="6A9955"/>
          <w:sz w:val="24"/>
          <w:szCs w:val="24"/>
          <w:lang w:eastAsia="en-IN"/>
        </w:rPr>
        <w:t># now for print the  we just have to use print in this way ---&gt;  print(add_func)</w:t>
      </w:r>
    </w:p>
    <w:p w:rsidR="00CA1D6F" w:rsidRPr="00CA1D6F" w:rsidRDefault="00CA1D6F" w:rsidP="00CA1D6F">
      <w:pPr>
        <w:shd w:val="clear" w:color="auto" w:fill="1E1E1E"/>
        <w:spacing w:after="0" w:line="330" w:lineRule="atLeast"/>
        <w:rPr>
          <w:rFonts w:ascii="Consolas" w:eastAsia="Times New Roman" w:hAnsi="Consolas" w:cs="Times New Roman"/>
          <w:color w:val="D4D4D4"/>
          <w:sz w:val="24"/>
          <w:szCs w:val="24"/>
          <w:lang w:eastAsia="en-IN"/>
        </w:rPr>
      </w:pPr>
    </w:p>
    <w:p w:rsidR="00CA1D6F" w:rsidRPr="00CA1D6F" w:rsidRDefault="00CA1D6F" w:rsidP="00CA1D6F">
      <w:pPr>
        <w:shd w:val="clear" w:color="auto" w:fill="1E1E1E"/>
        <w:spacing w:after="0" w:line="330" w:lineRule="atLeast"/>
        <w:rPr>
          <w:rFonts w:ascii="Consolas" w:eastAsia="Times New Roman" w:hAnsi="Consolas" w:cs="Times New Roman"/>
          <w:color w:val="D4D4D4"/>
          <w:sz w:val="24"/>
          <w:szCs w:val="24"/>
          <w:lang w:eastAsia="en-IN"/>
        </w:rPr>
      </w:pPr>
      <w:r w:rsidRPr="00CA1D6F">
        <w:rPr>
          <w:rFonts w:ascii="Consolas" w:eastAsia="Times New Roman" w:hAnsi="Consolas" w:cs="Times New Roman"/>
          <w:color w:val="DCDCAA"/>
          <w:sz w:val="24"/>
          <w:szCs w:val="24"/>
          <w:lang w:eastAsia="en-IN"/>
        </w:rPr>
        <w:t>print</w:t>
      </w:r>
      <w:r w:rsidRPr="00CA1D6F">
        <w:rPr>
          <w:rFonts w:ascii="Consolas" w:eastAsia="Times New Roman" w:hAnsi="Consolas" w:cs="Times New Roman"/>
          <w:color w:val="D4D4D4"/>
          <w:sz w:val="24"/>
          <w:szCs w:val="24"/>
          <w:lang w:eastAsia="en-IN"/>
        </w:rPr>
        <w:t>(add_func(</w:t>
      </w:r>
      <w:r w:rsidRPr="00CA1D6F">
        <w:rPr>
          <w:rFonts w:ascii="Consolas" w:eastAsia="Times New Roman" w:hAnsi="Consolas" w:cs="Times New Roman"/>
          <w:color w:val="B5CEA8"/>
          <w:sz w:val="24"/>
          <w:szCs w:val="24"/>
          <w:lang w:eastAsia="en-IN"/>
        </w:rPr>
        <w:t>2</w:t>
      </w:r>
      <w:r w:rsidRPr="00CA1D6F">
        <w:rPr>
          <w:rFonts w:ascii="Consolas" w:eastAsia="Times New Roman" w:hAnsi="Consolas" w:cs="Times New Roman"/>
          <w:color w:val="D4D4D4"/>
          <w:sz w:val="24"/>
          <w:szCs w:val="24"/>
          <w:lang w:eastAsia="en-IN"/>
        </w:rPr>
        <w:t>,</w:t>
      </w:r>
      <w:r w:rsidRPr="00CA1D6F">
        <w:rPr>
          <w:rFonts w:ascii="Consolas" w:eastAsia="Times New Roman" w:hAnsi="Consolas" w:cs="Times New Roman"/>
          <w:color w:val="B5CEA8"/>
          <w:sz w:val="24"/>
          <w:szCs w:val="24"/>
          <w:lang w:eastAsia="en-IN"/>
        </w:rPr>
        <w:t>3</w:t>
      </w:r>
      <w:r w:rsidRPr="00CA1D6F">
        <w:rPr>
          <w:rFonts w:ascii="Consolas" w:eastAsia="Times New Roman" w:hAnsi="Consolas" w:cs="Times New Roman"/>
          <w:color w:val="D4D4D4"/>
          <w:sz w:val="24"/>
          <w:szCs w:val="24"/>
          <w:lang w:eastAsia="en-IN"/>
        </w:rPr>
        <w:t>))</w:t>
      </w:r>
    </w:p>
    <w:p w:rsidR="00CA1D6F" w:rsidRDefault="00CA1D6F" w:rsidP="00CA1D6F">
      <w:pPr>
        <w:rPr>
          <w:sz w:val="28"/>
          <w:szCs w:val="24"/>
        </w:rPr>
      </w:pPr>
    </w:p>
    <w:p w:rsidR="001A24ED" w:rsidRDefault="001A24ED" w:rsidP="001A24ED">
      <w:pPr>
        <w:jc w:val="center"/>
        <w:rPr>
          <w:sz w:val="28"/>
          <w:szCs w:val="24"/>
        </w:rPr>
      </w:pPr>
    </w:p>
    <w:p w:rsidR="001A24ED" w:rsidRDefault="001A24ED" w:rsidP="001A24ED">
      <w:pPr>
        <w:rPr>
          <w:sz w:val="28"/>
          <w:szCs w:val="24"/>
        </w:rPr>
      </w:pPr>
    </w:p>
    <w:p w:rsidR="001A24ED" w:rsidRDefault="001A24ED" w:rsidP="001A24ED">
      <w:pPr>
        <w:rPr>
          <w:sz w:val="28"/>
          <w:szCs w:val="24"/>
        </w:rPr>
      </w:pPr>
    </w:p>
    <w:p w:rsidR="001A24ED" w:rsidRDefault="001A24ED" w:rsidP="001A24ED">
      <w:pPr>
        <w:rPr>
          <w:sz w:val="28"/>
          <w:szCs w:val="24"/>
        </w:rPr>
      </w:pPr>
    </w:p>
    <w:p w:rsidR="001A24ED" w:rsidRDefault="001A24ED" w:rsidP="001A24ED">
      <w:pPr>
        <w:rPr>
          <w:sz w:val="28"/>
          <w:szCs w:val="24"/>
        </w:rPr>
      </w:pPr>
    </w:p>
    <w:p w:rsidR="001A24ED" w:rsidRPr="00B948CA" w:rsidRDefault="001A24ED" w:rsidP="001A24ED">
      <w:pPr>
        <w:rPr>
          <w:sz w:val="28"/>
          <w:szCs w:val="24"/>
        </w:rPr>
      </w:pPr>
    </w:p>
    <w:p w:rsidR="001A24ED" w:rsidRDefault="001A24ED" w:rsidP="001A24ED">
      <w:pPr>
        <w:rPr>
          <w:sz w:val="28"/>
          <w:szCs w:val="24"/>
        </w:rPr>
      </w:pPr>
    </w:p>
    <w:p w:rsidR="001A24ED" w:rsidRPr="00FF278C" w:rsidRDefault="001A24ED" w:rsidP="001A24ED">
      <w:pPr>
        <w:rPr>
          <w:sz w:val="28"/>
          <w:szCs w:val="24"/>
        </w:rPr>
      </w:pPr>
    </w:p>
    <w:p w:rsidR="001A24ED" w:rsidRPr="00742177" w:rsidRDefault="001A24ED" w:rsidP="001A24ED">
      <w:pPr>
        <w:rPr>
          <w:sz w:val="28"/>
          <w:szCs w:val="24"/>
          <w:cs/>
          <w:rPrChange w:id="237" w:author="MANORMA SHARAN" w:date="2021-06-12T16:50:00Z">
            <w:rPr>
              <w:rFonts w:eastAsia="Times New Roman" w:cstheme="minorHAnsi"/>
              <w:sz w:val="24"/>
              <w:szCs w:val="24"/>
              <w:cs/>
              <w:lang w:eastAsia="en-IN"/>
            </w:rPr>
          </w:rPrChange>
        </w:rPr>
      </w:pPr>
    </w:p>
    <w:p w:rsidR="00515FC7" w:rsidRDefault="00515FC7" w:rsidP="00BD6B24">
      <w:pPr>
        <w:rPr>
          <w:sz w:val="28"/>
          <w:szCs w:val="24"/>
        </w:rPr>
      </w:pPr>
    </w:p>
    <w:p w:rsidR="00BD6B24" w:rsidRPr="00B948CA" w:rsidRDefault="00BD6B24" w:rsidP="00BD6B24">
      <w:pPr>
        <w:rPr>
          <w:sz w:val="28"/>
          <w:szCs w:val="24"/>
        </w:rPr>
      </w:pPr>
    </w:p>
    <w:p w:rsidR="00FF278C" w:rsidRDefault="00FF278C" w:rsidP="00FF278C">
      <w:pPr>
        <w:rPr>
          <w:sz w:val="28"/>
          <w:szCs w:val="24"/>
        </w:rPr>
      </w:pPr>
    </w:p>
    <w:p w:rsidR="00FF278C" w:rsidRDefault="00311C9D" w:rsidP="00311C9D">
      <w:pPr>
        <w:jc w:val="center"/>
        <w:rPr>
          <w:sz w:val="28"/>
          <w:szCs w:val="24"/>
        </w:rPr>
      </w:pPr>
      <w:r>
        <w:rPr>
          <w:sz w:val="28"/>
          <w:szCs w:val="24"/>
        </w:rPr>
        <w:t>Generators</w:t>
      </w:r>
    </w:p>
    <w:p w:rsidR="00311C9D" w:rsidRDefault="00311C9D" w:rsidP="00311C9D">
      <w:pPr>
        <w:rPr>
          <w:sz w:val="28"/>
          <w:szCs w:val="24"/>
        </w:rPr>
      </w:pPr>
    </w:p>
    <w:p w:rsidR="00311C9D" w:rsidRDefault="00311C9D" w:rsidP="00311C9D">
      <w:pPr>
        <w:rPr>
          <w:sz w:val="28"/>
          <w:szCs w:val="24"/>
        </w:rPr>
      </w:pPr>
      <w:r>
        <w:rPr>
          <w:sz w:val="28"/>
          <w:szCs w:val="24"/>
        </w:rPr>
        <w:t>Generators are iterators. This will also generate list like sequence but it only generate when we demand for that items from the sequence. We use the generator just because it is use less memory and it is comparatively fast than list and tuple</w:t>
      </w:r>
    </w:p>
    <w:p w:rsidR="00311C9D" w:rsidRDefault="00311C9D" w:rsidP="00311C9D">
      <w:pPr>
        <w:rPr>
          <w:sz w:val="28"/>
          <w:szCs w:val="24"/>
        </w:rPr>
      </w:pPr>
      <w:r>
        <w:rPr>
          <w:sz w:val="28"/>
          <w:szCs w:val="24"/>
        </w:rPr>
        <w:t xml:space="preserve">To use the generator we use </w:t>
      </w:r>
      <w:r w:rsidRPr="00311C9D">
        <w:rPr>
          <w:b/>
          <w:bCs/>
          <w:color w:val="FF0000"/>
          <w:sz w:val="28"/>
          <w:szCs w:val="24"/>
        </w:rPr>
        <w:t>yield</w:t>
      </w:r>
      <w:r>
        <w:rPr>
          <w:sz w:val="28"/>
          <w:szCs w:val="24"/>
        </w:rPr>
        <w:t xml:space="preserve"> keyword</w:t>
      </w:r>
    </w:p>
    <w:p w:rsidR="00311C9D" w:rsidRDefault="00311C9D" w:rsidP="00311C9D">
      <w:pPr>
        <w:rPr>
          <w:sz w:val="28"/>
          <w:szCs w:val="24"/>
        </w:rPr>
      </w:pPr>
      <w:r>
        <w:rPr>
          <w:sz w:val="28"/>
          <w:szCs w:val="24"/>
        </w:rPr>
        <w:t>Eg:</w:t>
      </w:r>
    </w:p>
    <w:p w:rsidR="00072151" w:rsidRPr="00072151" w:rsidRDefault="00072151" w:rsidP="00072151">
      <w:pPr>
        <w:shd w:val="clear" w:color="auto" w:fill="1E1E1E"/>
        <w:spacing w:after="0" w:line="330" w:lineRule="atLeast"/>
        <w:rPr>
          <w:rFonts w:ascii="Consolas" w:eastAsia="Times New Roman" w:hAnsi="Consolas" w:cs="Times New Roman"/>
          <w:color w:val="D4D4D4"/>
          <w:sz w:val="24"/>
          <w:szCs w:val="24"/>
          <w:lang w:eastAsia="en-IN"/>
        </w:rPr>
      </w:pPr>
    </w:p>
    <w:p w:rsidR="00072151" w:rsidRPr="00072151" w:rsidRDefault="00072151" w:rsidP="00072151">
      <w:pPr>
        <w:shd w:val="clear" w:color="auto" w:fill="1E1E1E"/>
        <w:spacing w:after="0" w:line="330" w:lineRule="atLeast"/>
        <w:rPr>
          <w:rFonts w:ascii="Consolas" w:eastAsia="Times New Roman" w:hAnsi="Consolas" w:cs="Times New Roman"/>
          <w:color w:val="D4D4D4"/>
          <w:sz w:val="24"/>
          <w:szCs w:val="24"/>
          <w:lang w:eastAsia="en-IN"/>
        </w:rPr>
      </w:pPr>
      <w:r w:rsidRPr="00072151">
        <w:rPr>
          <w:rFonts w:ascii="Consolas" w:eastAsia="Times New Roman" w:hAnsi="Consolas" w:cs="Times New Roman"/>
          <w:color w:val="6A9955"/>
          <w:sz w:val="24"/>
          <w:szCs w:val="24"/>
          <w:lang w:eastAsia="en-IN"/>
        </w:rPr>
        <w:t># in normal</w:t>
      </w:r>
    </w:p>
    <w:p w:rsidR="00072151" w:rsidRPr="00072151" w:rsidRDefault="00072151" w:rsidP="00072151">
      <w:pPr>
        <w:shd w:val="clear" w:color="auto" w:fill="1E1E1E"/>
        <w:spacing w:after="0" w:line="330" w:lineRule="atLeast"/>
        <w:rPr>
          <w:rFonts w:ascii="Consolas" w:eastAsia="Times New Roman" w:hAnsi="Consolas" w:cs="Times New Roman"/>
          <w:color w:val="D4D4D4"/>
          <w:sz w:val="24"/>
          <w:szCs w:val="24"/>
          <w:lang w:eastAsia="en-IN"/>
        </w:rPr>
      </w:pPr>
    </w:p>
    <w:p w:rsidR="00072151" w:rsidRPr="00072151" w:rsidRDefault="00072151" w:rsidP="00072151">
      <w:pPr>
        <w:shd w:val="clear" w:color="auto" w:fill="1E1E1E"/>
        <w:spacing w:after="0" w:line="330" w:lineRule="atLeast"/>
        <w:rPr>
          <w:rFonts w:ascii="Consolas" w:eastAsia="Times New Roman" w:hAnsi="Consolas" w:cs="Times New Roman"/>
          <w:color w:val="D4D4D4"/>
          <w:sz w:val="24"/>
          <w:szCs w:val="24"/>
          <w:lang w:eastAsia="en-IN"/>
        </w:rPr>
      </w:pPr>
      <w:r w:rsidRPr="00072151">
        <w:rPr>
          <w:rFonts w:ascii="Consolas" w:eastAsia="Times New Roman" w:hAnsi="Consolas" w:cs="Times New Roman"/>
          <w:color w:val="569CD6"/>
          <w:sz w:val="24"/>
          <w:szCs w:val="24"/>
          <w:lang w:eastAsia="en-IN"/>
        </w:rPr>
        <w:t>def</w:t>
      </w:r>
      <w:r w:rsidRPr="00072151">
        <w:rPr>
          <w:rFonts w:ascii="Consolas" w:eastAsia="Times New Roman" w:hAnsi="Consolas" w:cs="Times New Roman"/>
          <w:color w:val="D4D4D4"/>
          <w:sz w:val="24"/>
          <w:szCs w:val="24"/>
          <w:lang w:eastAsia="en-IN"/>
        </w:rPr>
        <w:t> </w:t>
      </w:r>
      <w:r w:rsidRPr="00072151">
        <w:rPr>
          <w:rFonts w:ascii="Consolas" w:eastAsia="Times New Roman" w:hAnsi="Consolas" w:cs="Times New Roman"/>
          <w:color w:val="DCDCAA"/>
          <w:sz w:val="24"/>
          <w:szCs w:val="24"/>
          <w:lang w:eastAsia="en-IN"/>
        </w:rPr>
        <w:t>num1</w:t>
      </w:r>
      <w:r w:rsidRPr="00072151">
        <w:rPr>
          <w:rFonts w:ascii="Consolas" w:eastAsia="Times New Roman" w:hAnsi="Consolas" w:cs="Times New Roman"/>
          <w:color w:val="D4D4D4"/>
          <w:sz w:val="24"/>
          <w:szCs w:val="24"/>
          <w:lang w:eastAsia="en-IN"/>
        </w:rPr>
        <w:t>(</w:t>
      </w:r>
      <w:r w:rsidRPr="00072151">
        <w:rPr>
          <w:rFonts w:ascii="Consolas" w:eastAsia="Times New Roman" w:hAnsi="Consolas" w:cs="Times New Roman"/>
          <w:color w:val="9CDCFE"/>
          <w:sz w:val="24"/>
          <w:szCs w:val="24"/>
          <w:lang w:eastAsia="en-IN"/>
        </w:rPr>
        <w:t>n</w:t>
      </w:r>
      <w:r w:rsidRPr="00072151">
        <w:rPr>
          <w:rFonts w:ascii="Consolas" w:eastAsia="Times New Roman" w:hAnsi="Consolas" w:cs="Times New Roman"/>
          <w:color w:val="D4D4D4"/>
          <w:sz w:val="24"/>
          <w:szCs w:val="24"/>
          <w:lang w:eastAsia="en-IN"/>
        </w:rPr>
        <w:t>):</w:t>
      </w:r>
    </w:p>
    <w:p w:rsidR="00072151" w:rsidRPr="00072151" w:rsidRDefault="00072151" w:rsidP="00072151">
      <w:pPr>
        <w:shd w:val="clear" w:color="auto" w:fill="1E1E1E"/>
        <w:spacing w:after="0" w:line="330" w:lineRule="atLeast"/>
        <w:rPr>
          <w:rFonts w:ascii="Consolas" w:eastAsia="Times New Roman" w:hAnsi="Consolas" w:cs="Times New Roman"/>
          <w:color w:val="D4D4D4"/>
          <w:sz w:val="24"/>
          <w:szCs w:val="24"/>
          <w:lang w:eastAsia="en-IN"/>
        </w:rPr>
      </w:pPr>
      <w:r w:rsidRPr="00072151">
        <w:rPr>
          <w:rFonts w:ascii="Consolas" w:eastAsia="Times New Roman" w:hAnsi="Consolas" w:cs="Times New Roman"/>
          <w:color w:val="D4D4D4"/>
          <w:sz w:val="24"/>
          <w:szCs w:val="24"/>
          <w:lang w:eastAsia="en-IN"/>
        </w:rPr>
        <w:t>    </w:t>
      </w:r>
      <w:r w:rsidRPr="00072151">
        <w:rPr>
          <w:rFonts w:ascii="Consolas" w:eastAsia="Times New Roman" w:hAnsi="Consolas" w:cs="Times New Roman"/>
          <w:color w:val="C586C0"/>
          <w:sz w:val="24"/>
          <w:szCs w:val="24"/>
          <w:lang w:eastAsia="en-IN"/>
        </w:rPr>
        <w:t>for</w:t>
      </w:r>
      <w:r w:rsidRPr="00072151">
        <w:rPr>
          <w:rFonts w:ascii="Consolas" w:eastAsia="Times New Roman" w:hAnsi="Consolas" w:cs="Times New Roman"/>
          <w:color w:val="D4D4D4"/>
          <w:sz w:val="24"/>
          <w:szCs w:val="24"/>
          <w:lang w:eastAsia="en-IN"/>
        </w:rPr>
        <w:t> i </w:t>
      </w:r>
      <w:r w:rsidRPr="00072151">
        <w:rPr>
          <w:rFonts w:ascii="Consolas" w:eastAsia="Times New Roman" w:hAnsi="Consolas" w:cs="Times New Roman"/>
          <w:color w:val="C586C0"/>
          <w:sz w:val="24"/>
          <w:szCs w:val="24"/>
          <w:lang w:eastAsia="en-IN"/>
        </w:rPr>
        <w:t>in</w:t>
      </w:r>
      <w:r w:rsidRPr="00072151">
        <w:rPr>
          <w:rFonts w:ascii="Consolas" w:eastAsia="Times New Roman" w:hAnsi="Consolas" w:cs="Times New Roman"/>
          <w:color w:val="D4D4D4"/>
          <w:sz w:val="24"/>
          <w:szCs w:val="24"/>
          <w:lang w:eastAsia="en-IN"/>
        </w:rPr>
        <w:t> </w:t>
      </w:r>
      <w:r w:rsidRPr="00072151">
        <w:rPr>
          <w:rFonts w:ascii="Consolas" w:eastAsia="Times New Roman" w:hAnsi="Consolas" w:cs="Times New Roman"/>
          <w:color w:val="DCDCAA"/>
          <w:sz w:val="24"/>
          <w:szCs w:val="24"/>
          <w:lang w:eastAsia="en-IN"/>
        </w:rPr>
        <w:t>range</w:t>
      </w:r>
      <w:r w:rsidRPr="00072151">
        <w:rPr>
          <w:rFonts w:ascii="Consolas" w:eastAsia="Times New Roman" w:hAnsi="Consolas" w:cs="Times New Roman"/>
          <w:color w:val="D4D4D4"/>
          <w:sz w:val="24"/>
          <w:szCs w:val="24"/>
          <w:lang w:eastAsia="en-IN"/>
        </w:rPr>
        <w:t>(</w:t>
      </w:r>
      <w:r w:rsidRPr="00072151">
        <w:rPr>
          <w:rFonts w:ascii="Consolas" w:eastAsia="Times New Roman" w:hAnsi="Consolas" w:cs="Times New Roman"/>
          <w:color w:val="B5CEA8"/>
          <w:sz w:val="24"/>
          <w:szCs w:val="24"/>
          <w:lang w:eastAsia="en-IN"/>
        </w:rPr>
        <w:t>1</w:t>
      </w:r>
      <w:r w:rsidRPr="00072151">
        <w:rPr>
          <w:rFonts w:ascii="Consolas" w:eastAsia="Times New Roman" w:hAnsi="Consolas" w:cs="Times New Roman"/>
          <w:color w:val="D4D4D4"/>
          <w:sz w:val="24"/>
          <w:szCs w:val="24"/>
          <w:lang w:eastAsia="en-IN"/>
        </w:rPr>
        <w:t>, n + </w:t>
      </w:r>
      <w:r w:rsidRPr="00072151">
        <w:rPr>
          <w:rFonts w:ascii="Consolas" w:eastAsia="Times New Roman" w:hAnsi="Consolas" w:cs="Times New Roman"/>
          <w:color w:val="B5CEA8"/>
          <w:sz w:val="24"/>
          <w:szCs w:val="24"/>
          <w:lang w:eastAsia="en-IN"/>
        </w:rPr>
        <w:t>1</w:t>
      </w:r>
      <w:r w:rsidRPr="00072151">
        <w:rPr>
          <w:rFonts w:ascii="Consolas" w:eastAsia="Times New Roman" w:hAnsi="Consolas" w:cs="Times New Roman"/>
          <w:color w:val="D4D4D4"/>
          <w:sz w:val="24"/>
          <w:szCs w:val="24"/>
          <w:lang w:eastAsia="en-IN"/>
        </w:rPr>
        <w:t>):</w:t>
      </w:r>
    </w:p>
    <w:p w:rsidR="00072151" w:rsidRPr="00072151" w:rsidRDefault="00072151" w:rsidP="00072151">
      <w:pPr>
        <w:shd w:val="clear" w:color="auto" w:fill="1E1E1E"/>
        <w:spacing w:after="0" w:line="330" w:lineRule="atLeast"/>
        <w:rPr>
          <w:rFonts w:ascii="Consolas" w:eastAsia="Times New Roman" w:hAnsi="Consolas" w:cs="Times New Roman"/>
          <w:color w:val="D4D4D4"/>
          <w:sz w:val="24"/>
          <w:szCs w:val="24"/>
          <w:lang w:eastAsia="en-IN"/>
        </w:rPr>
      </w:pPr>
      <w:r w:rsidRPr="00072151">
        <w:rPr>
          <w:rFonts w:ascii="Consolas" w:eastAsia="Times New Roman" w:hAnsi="Consolas" w:cs="Times New Roman"/>
          <w:color w:val="D4D4D4"/>
          <w:sz w:val="24"/>
          <w:szCs w:val="24"/>
          <w:lang w:eastAsia="en-IN"/>
        </w:rPr>
        <w:t>        </w:t>
      </w:r>
      <w:r w:rsidRPr="00072151">
        <w:rPr>
          <w:rFonts w:ascii="Consolas" w:eastAsia="Times New Roman" w:hAnsi="Consolas" w:cs="Times New Roman"/>
          <w:color w:val="DCDCAA"/>
          <w:sz w:val="24"/>
          <w:szCs w:val="24"/>
          <w:lang w:eastAsia="en-IN"/>
        </w:rPr>
        <w:t>print</w:t>
      </w:r>
      <w:r w:rsidRPr="00072151">
        <w:rPr>
          <w:rFonts w:ascii="Consolas" w:eastAsia="Times New Roman" w:hAnsi="Consolas" w:cs="Times New Roman"/>
          <w:color w:val="D4D4D4"/>
          <w:sz w:val="24"/>
          <w:szCs w:val="24"/>
          <w:lang w:eastAsia="en-IN"/>
        </w:rPr>
        <w:t>(i)   </w:t>
      </w:r>
      <w:r w:rsidRPr="00072151">
        <w:rPr>
          <w:rFonts w:ascii="Consolas" w:eastAsia="Times New Roman" w:hAnsi="Consolas" w:cs="Times New Roman"/>
          <w:color w:val="6A9955"/>
          <w:sz w:val="24"/>
          <w:szCs w:val="24"/>
          <w:lang w:eastAsia="en-IN"/>
        </w:rPr>
        <w:t># or simply we can use the return keyword too.</w:t>
      </w:r>
    </w:p>
    <w:p w:rsidR="00072151" w:rsidRPr="00072151" w:rsidRDefault="00072151" w:rsidP="00072151">
      <w:pPr>
        <w:shd w:val="clear" w:color="auto" w:fill="1E1E1E"/>
        <w:spacing w:after="0" w:line="330" w:lineRule="atLeast"/>
        <w:rPr>
          <w:rFonts w:ascii="Consolas" w:eastAsia="Times New Roman" w:hAnsi="Consolas" w:cs="Times New Roman"/>
          <w:color w:val="D4D4D4"/>
          <w:sz w:val="24"/>
          <w:szCs w:val="24"/>
          <w:lang w:eastAsia="en-IN"/>
        </w:rPr>
      </w:pPr>
    </w:p>
    <w:p w:rsidR="00072151" w:rsidRPr="00072151" w:rsidRDefault="00072151" w:rsidP="00072151">
      <w:pPr>
        <w:shd w:val="clear" w:color="auto" w:fill="1E1E1E"/>
        <w:spacing w:after="0" w:line="330" w:lineRule="atLeast"/>
        <w:rPr>
          <w:rFonts w:ascii="Consolas" w:eastAsia="Times New Roman" w:hAnsi="Consolas" w:cs="Times New Roman"/>
          <w:color w:val="D4D4D4"/>
          <w:sz w:val="24"/>
          <w:szCs w:val="24"/>
          <w:lang w:eastAsia="en-IN"/>
        </w:rPr>
      </w:pPr>
      <w:r w:rsidRPr="00072151">
        <w:rPr>
          <w:rFonts w:ascii="Consolas" w:eastAsia="Times New Roman" w:hAnsi="Consolas" w:cs="Times New Roman"/>
          <w:color w:val="6A9955"/>
          <w:sz w:val="24"/>
          <w:szCs w:val="24"/>
          <w:lang w:eastAsia="en-IN"/>
        </w:rPr>
        <w:lastRenderedPageBreak/>
        <w:t># Now if we want to print the number from 1 to 10</w:t>
      </w:r>
    </w:p>
    <w:p w:rsidR="00072151" w:rsidRPr="00072151" w:rsidRDefault="00072151" w:rsidP="00072151">
      <w:pPr>
        <w:shd w:val="clear" w:color="auto" w:fill="1E1E1E"/>
        <w:spacing w:after="0" w:line="330" w:lineRule="atLeast"/>
        <w:rPr>
          <w:rFonts w:ascii="Consolas" w:eastAsia="Times New Roman" w:hAnsi="Consolas" w:cs="Times New Roman"/>
          <w:color w:val="D4D4D4"/>
          <w:sz w:val="24"/>
          <w:szCs w:val="24"/>
          <w:lang w:eastAsia="en-IN"/>
        </w:rPr>
      </w:pPr>
      <w:r w:rsidRPr="00072151">
        <w:rPr>
          <w:rFonts w:ascii="Consolas" w:eastAsia="Times New Roman" w:hAnsi="Consolas" w:cs="Times New Roman"/>
          <w:color w:val="6A9955"/>
          <w:sz w:val="24"/>
          <w:szCs w:val="24"/>
          <w:lang w:eastAsia="en-IN"/>
        </w:rPr>
        <w:t># them the following way to generate using the generator</w:t>
      </w:r>
    </w:p>
    <w:p w:rsidR="00072151" w:rsidRPr="00072151" w:rsidRDefault="00072151" w:rsidP="00072151">
      <w:pPr>
        <w:shd w:val="clear" w:color="auto" w:fill="1E1E1E"/>
        <w:spacing w:after="240" w:line="330" w:lineRule="atLeast"/>
        <w:rPr>
          <w:rFonts w:ascii="Consolas" w:eastAsia="Times New Roman" w:hAnsi="Consolas" w:cs="Times New Roman"/>
          <w:color w:val="D4D4D4"/>
          <w:sz w:val="24"/>
          <w:szCs w:val="24"/>
          <w:lang w:eastAsia="en-IN"/>
        </w:rPr>
      </w:pPr>
      <w:r w:rsidRPr="00072151">
        <w:rPr>
          <w:rFonts w:ascii="Consolas" w:eastAsia="Times New Roman" w:hAnsi="Consolas" w:cs="Times New Roman"/>
          <w:color w:val="D4D4D4"/>
          <w:sz w:val="24"/>
          <w:szCs w:val="24"/>
          <w:lang w:eastAsia="en-IN"/>
        </w:rPr>
        <w:br/>
      </w:r>
      <w:r w:rsidRPr="00072151">
        <w:rPr>
          <w:rFonts w:ascii="Consolas" w:eastAsia="Times New Roman" w:hAnsi="Consolas" w:cs="Times New Roman"/>
          <w:color w:val="D4D4D4"/>
          <w:sz w:val="24"/>
          <w:szCs w:val="24"/>
          <w:lang w:eastAsia="en-IN"/>
        </w:rPr>
        <w:br/>
      </w:r>
    </w:p>
    <w:p w:rsidR="00072151" w:rsidRPr="00072151" w:rsidRDefault="00072151" w:rsidP="00072151">
      <w:pPr>
        <w:shd w:val="clear" w:color="auto" w:fill="1E1E1E"/>
        <w:spacing w:after="0" w:line="330" w:lineRule="atLeast"/>
        <w:rPr>
          <w:rFonts w:ascii="Consolas" w:eastAsia="Times New Roman" w:hAnsi="Consolas" w:cs="Times New Roman"/>
          <w:color w:val="D4D4D4"/>
          <w:sz w:val="24"/>
          <w:szCs w:val="24"/>
          <w:lang w:eastAsia="en-IN"/>
        </w:rPr>
      </w:pPr>
      <w:r w:rsidRPr="00072151">
        <w:rPr>
          <w:rFonts w:ascii="Consolas" w:eastAsia="Times New Roman" w:hAnsi="Consolas" w:cs="Times New Roman"/>
          <w:color w:val="569CD6"/>
          <w:sz w:val="24"/>
          <w:szCs w:val="24"/>
          <w:lang w:eastAsia="en-IN"/>
        </w:rPr>
        <w:t>def</w:t>
      </w:r>
      <w:r w:rsidRPr="00072151">
        <w:rPr>
          <w:rFonts w:ascii="Consolas" w:eastAsia="Times New Roman" w:hAnsi="Consolas" w:cs="Times New Roman"/>
          <w:color w:val="D4D4D4"/>
          <w:sz w:val="24"/>
          <w:szCs w:val="24"/>
          <w:lang w:eastAsia="en-IN"/>
        </w:rPr>
        <w:t> </w:t>
      </w:r>
      <w:r w:rsidRPr="00072151">
        <w:rPr>
          <w:rFonts w:ascii="Consolas" w:eastAsia="Times New Roman" w:hAnsi="Consolas" w:cs="Times New Roman"/>
          <w:color w:val="DCDCAA"/>
          <w:sz w:val="24"/>
          <w:szCs w:val="24"/>
          <w:lang w:eastAsia="en-IN"/>
        </w:rPr>
        <w:t>num</w:t>
      </w:r>
      <w:r w:rsidRPr="00072151">
        <w:rPr>
          <w:rFonts w:ascii="Consolas" w:eastAsia="Times New Roman" w:hAnsi="Consolas" w:cs="Times New Roman"/>
          <w:color w:val="D4D4D4"/>
          <w:sz w:val="24"/>
          <w:szCs w:val="24"/>
          <w:lang w:eastAsia="en-IN"/>
        </w:rPr>
        <w:t>(</w:t>
      </w:r>
      <w:r w:rsidRPr="00072151">
        <w:rPr>
          <w:rFonts w:ascii="Consolas" w:eastAsia="Times New Roman" w:hAnsi="Consolas" w:cs="Times New Roman"/>
          <w:color w:val="9CDCFE"/>
          <w:sz w:val="24"/>
          <w:szCs w:val="24"/>
          <w:lang w:eastAsia="en-IN"/>
        </w:rPr>
        <w:t>n</w:t>
      </w:r>
      <w:r w:rsidRPr="00072151">
        <w:rPr>
          <w:rFonts w:ascii="Consolas" w:eastAsia="Times New Roman" w:hAnsi="Consolas" w:cs="Times New Roman"/>
          <w:color w:val="D4D4D4"/>
          <w:sz w:val="24"/>
          <w:szCs w:val="24"/>
          <w:lang w:eastAsia="en-IN"/>
        </w:rPr>
        <w:t>):</w:t>
      </w:r>
    </w:p>
    <w:p w:rsidR="00072151" w:rsidRPr="00072151" w:rsidRDefault="00072151" w:rsidP="00072151">
      <w:pPr>
        <w:shd w:val="clear" w:color="auto" w:fill="1E1E1E"/>
        <w:spacing w:after="0" w:line="330" w:lineRule="atLeast"/>
        <w:rPr>
          <w:rFonts w:ascii="Consolas" w:eastAsia="Times New Roman" w:hAnsi="Consolas" w:cs="Times New Roman"/>
          <w:color w:val="D4D4D4"/>
          <w:sz w:val="24"/>
          <w:szCs w:val="24"/>
          <w:lang w:eastAsia="en-IN"/>
        </w:rPr>
      </w:pPr>
      <w:r w:rsidRPr="00072151">
        <w:rPr>
          <w:rFonts w:ascii="Consolas" w:eastAsia="Times New Roman" w:hAnsi="Consolas" w:cs="Times New Roman"/>
          <w:color w:val="D4D4D4"/>
          <w:sz w:val="24"/>
          <w:szCs w:val="24"/>
          <w:lang w:eastAsia="en-IN"/>
        </w:rPr>
        <w:t>    </w:t>
      </w:r>
      <w:r w:rsidRPr="00072151">
        <w:rPr>
          <w:rFonts w:ascii="Consolas" w:eastAsia="Times New Roman" w:hAnsi="Consolas" w:cs="Times New Roman"/>
          <w:color w:val="C586C0"/>
          <w:sz w:val="24"/>
          <w:szCs w:val="24"/>
          <w:lang w:eastAsia="en-IN"/>
        </w:rPr>
        <w:t>for</w:t>
      </w:r>
      <w:r w:rsidRPr="00072151">
        <w:rPr>
          <w:rFonts w:ascii="Consolas" w:eastAsia="Times New Roman" w:hAnsi="Consolas" w:cs="Times New Roman"/>
          <w:color w:val="D4D4D4"/>
          <w:sz w:val="24"/>
          <w:szCs w:val="24"/>
          <w:lang w:eastAsia="en-IN"/>
        </w:rPr>
        <w:t> i </w:t>
      </w:r>
      <w:r w:rsidRPr="00072151">
        <w:rPr>
          <w:rFonts w:ascii="Consolas" w:eastAsia="Times New Roman" w:hAnsi="Consolas" w:cs="Times New Roman"/>
          <w:color w:val="C586C0"/>
          <w:sz w:val="24"/>
          <w:szCs w:val="24"/>
          <w:lang w:eastAsia="en-IN"/>
        </w:rPr>
        <w:t>in</w:t>
      </w:r>
      <w:r w:rsidRPr="00072151">
        <w:rPr>
          <w:rFonts w:ascii="Consolas" w:eastAsia="Times New Roman" w:hAnsi="Consolas" w:cs="Times New Roman"/>
          <w:color w:val="D4D4D4"/>
          <w:sz w:val="24"/>
          <w:szCs w:val="24"/>
          <w:lang w:eastAsia="en-IN"/>
        </w:rPr>
        <w:t> </w:t>
      </w:r>
      <w:r w:rsidRPr="00072151">
        <w:rPr>
          <w:rFonts w:ascii="Consolas" w:eastAsia="Times New Roman" w:hAnsi="Consolas" w:cs="Times New Roman"/>
          <w:color w:val="DCDCAA"/>
          <w:sz w:val="24"/>
          <w:szCs w:val="24"/>
          <w:lang w:eastAsia="en-IN"/>
        </w:rPr>
        <w:t>range</w:t>
      </w:r>
      <w:r w:rsidRPr="00072151">
        <w:rPr>
          <w:rFonts w:ascii="Consolas" w:eastAsia="Times New Roman" w:hAnsi="Consolas" w:cs="Times New Roman"/>
          <w:color w:val="D4D4D4"/>
          <w:sz w:val="24"/>
          <w:szCs w:val="24"/>
          <w:lang w:eastAsia="en-IN"/>
        </w:rPr>
        <w:t>(</w:t>
      </w:r>
      <w:r w:rsidRPr="00072151">
        <w:rPr>
          <w:rFonts w:ascii="Consolas" w:eastAsia="Times New Roman" w:hAnsi="Consolas" w:cs="Times New Roman"/>
          <w:color w:val="B5CEA8"/>
          <w:sz w:val="24"/>
          <w:szCs w:val="24"/>
          <w:lang w:eastAsia="en-IN"/>
        </w:rPr>
        <w:t>1</w:t>
      </w:r>
      <w:r w:rsidRPr="00072151">
        <w:rPr>
          <w:rFonts w:ascii="Consolas" w:eastAsia="Times New Roman" w:hAnsi="Consolas" w:cs="Times New Roman"/>
          <w:color w:val="D4D4D4"/>
          <w:sz w:val="24"/>
          <w:szCs w:val="24"/>
          <w:lang w:eastAsia="en-IN"/>
        </w:rPr>
        <w:t>, n+</w:t>
      </w:r>
      <w:r w:rsidRPr="00072151">
        <w:rPr>
          <w:rFonts w:ascii="Consolas" w:eastAsia="Times New Roman" w:hAnsi="Consolas" w:cs="Times New Roman"/>
          <w:color w:val="B5CEA8"/>
          <w:sz w:val="24"/>
          <w:szCs w:val="24"/>
          <w:lang w:eastAsia="en-IN"/>
        </w:rPr>
        <w:t>1</w:t>
      </w:r>
      <w:r w:rsidRPr="00072151">
        <w:rPr>
          <w:rFonts w:ascii="Consolas" w:eastAsia="Times New Roman" w:hAnsi="Consolas" w:cs="Times New Roman"/>
          <w:color w:val="D4D4D4"/>
          <w:sz w:val="24"/>
          <w:szCs w:val="24"/>
          <w:lang w:eastAsia="en-IN"/>
        </w:rPr>
        <w:t>):</w:t>
      </w:r>
    </w:p>
    <w:p w:rsidR="00072151" w:rsidRPr="00072151" w:rsidRDefault="00072151" w:rsidP="00072151">
      <w:pPr>
        <w:shd w:val="clear" w:color="auto" w:fill="1E1E1E"/>
        <w:spacing w:after="0" w:line="330" w:lineRule="atLeast"/>
        <w:rPr>
          <w:rFonts w:ascii="Consolas" w:eastAsia="Times New Roman" w:hAnsi="Consolas" w:cs="Times New Roman"/>
          <w:color w:val="D4D4D4"/>
          <w:sz w:val="24"/>
          <w:szCs w:val="24"/>
          <w:lang w:eastAsia="en-IN"/>
        </w:rPr>
      </w:pPr>
      <w:r w:rsidRPr="00072151">
        <w:rPr>
          <w:rFonts w:ascii="Consolas" w:eastAsia="Times New Roman" w:hAnsi="Consolas" w:cs="Times New Roman"/>
          <w:color w:val="D4D4D4"/>
          <w:sz w:val="24"/>
          <w:szCs w:val="24"/>
          <w:lang w:eastAsia="en-IN"/>
        </w:rPr>
        <w:t>        </w:t>
      </w:r>
      <w:r w:rsidRPr="00072151">
        <w:rPr>
          <w:rFonts w:ascii="Consolas" w:eastAsia="Times New Roman" w:hAnsi="Consolas" w:cs="Times New Roman"/>
          <w:color w:val="C586C0"/>
          <w:sz w:val="24"/>
          <w:szCs w:val="24"/>
          <w:lang w:eastAsia="en-IN"/>
        </w:rPr>
        <w:t>yield</w:t>
      </w:r>
      <w:r w:rsidRPr="00072151">
        <w:rPr>
          <w:rFonts w:ascii="Consolas" w:eastAsia="Times New Roman" w:hAnsi="Consolas" w:cs="Times New Roman"/>
          <w:color w:val="D4D4D4"/>
          <w:sz w:val="24"/>
          <w:szCs w:val="24"/>
          <w:lang w:eastAsia="en-IN"/>
        </w:rPr>
        <w:t> i    </w:t>
      </w:r>
      <w:r w:rsidRPr="00072151">
        <w:rPr>
          <w:rFonts w:ascii="Consolas" w:eastAsia="Times New Roman" w:hAnsi="Consolas" w:cs="Times New Roman"/>
          <w:color w:val="6A9955"/>
          <w:sz w:val="24"/>
          <w:szCs w:val="24"/>
          <w:lang w:eastAsia="en-IN"/>
        </w:rPr>
        <w:t># here yield keyword is same as the return keyword.</w:t>
      </w:r>
    </w:p>
    <w:p w:rsidR="00072151" w:rsidRPr="00072151" w:rsidRDefault="00072151" w:rsidP="00072151">
      <w:pPr>
        <w:shd w:val="clear" w:color="auto" w:fill="1E1E1E"/>
        <w:spacing w:after="0" w:line="330" w:lineRule="atLeast"/>
        <w:rPr>
          <w:rFonts w:ascii="Consolas" w:eastAsia="Times New Roman" w:hAnsi="Consolas" w:cs="Times New Roman"/>
          <w:color w:val="D4D4D4"/>
          <w:sz w:val="24"/>
          <w:szCs w:val="24"/>
          <w:lang w:eastAsia="en-IN"/>
        </w:rPr>
      </w:pPr>
      <w:r w:rsidRPr="00072151">
        <w:rPr>
          <w:rFonts w:ascii="Consolas" w:eastAsia="Times New Roman" w:hAnsi="Consolas" w:cs="Times New Roman"/>
          <w:color w:val="6A9955"/>
          <w:sz w:val="24"/>
          <w:szCs w:val="24"/>
          <w:lang w:eastAsia="en-IN"/>
        </w:rPr>
        <w:t># Now this is generator is created.</w:t>
      </w:r>
    </w:p>
    <w:p w:rsidR="00072151" w:rsidRPr="00072151" w:rsidRDefault="00072151" w:rsidP="00072151">
      <w:pPr>
        <w:shd w:val="clear" w:color="auto" w:fill="1E1E1E"/>
        <w:spacing w:after="0" w:line="330" w:lineRule="atLeast"/>
        <w:rPr>
          <w:rFonts w:ascii="Consolas" w:eastAsia="Times New Roman" w:hAnsi="Consolas" w:cs="Times New Roman"/>
          <w:color w:val="D4D4D4"/>
          <w:sz w:val="24"/>
          <w:szCs w:val="24"/>
          <w:lang w:eastAsia="en-IN"/>
        </w:rPr>
      </w:pPr>
    </w:p>
    <w:p w:rsidR="00072151" w:rsidRPr="00072151" w:rsidRDefault="00072151" w:rsidP="00072151">
      <w:pPr>
        <w:shd w:val="clear" w:color="auto" w:fill="1E1E1E"/>
        <w:spacing w:after="0" w:line="330" w:lineRule="atLeast"/>
        <w:rPr>
          <w:rFonts w:ascii="Consolas" w:eastAsia="Times New Roman" w:hAnsi="Consolas" w:cs="Times New Roman"/>
          <w:color w:val="D4D4D4"/>
          <w:sz w:val="24"/>
          <w:szCs w:val="24"/>
          <w:lang w:eastAsia="en-IN"/>
        </w:rPr>
      </w:pPr>
      <w:r w:rsidRPr="00072151">
        <w:rPr>
          <w:rFonts w:ascii="Consolas" w:eastAsia="Times New Roman" w:hAnsi="Consolas" w:cs="Times New Roman"/>
          <w:color w:val="6A9955"/>
          <w:sz w:val="24"/>
          <w:szCs w:val="24"/>
          <w:lang w:eastAsia="en-IN"/>
        </w:rPr>
        <w:t># Now for calling the generators. we use the for loop.</w:t>
      </w:r>
    </w:p>
    <w:p w:rsidR="00072151" w:rsidRPr="00072151" w:rsidRDefault="00072151" w:rsidP="00072151">
      <w:pPr>
        <w:shd w:val="clear" w:color="auto" w:fill="1E1E1E"/>
        <w:spacing w:after="240" w:line="330" w:lineRule="atLeast"/>
        <w:rPr>
          <w:rFonts w:ascii="Consolas" w:eastAsia="Times New Roman" w:hAnsi="Consolas" w:cs="Times New Roman"/>
          <w:color w:val="D4D4D4"/>
          <w:sz w:val="24"/>
          <w:szCs w:val="24"/>
          <w:lang w:eastAsia="en-IN"/>
        </w:rPr>
      </w:pPr>
    </w:p>
    <w:p w:rsidR="00072151" w:rsidRPr="00072151" w:rsidRDefault="00072151" w:rsidP="00072151">
      <w:pPr>
        <w:shd w:val="clear" w:color="auto" w:fill="1E1E1E"/>
        <w:spacing w:after="0" w:line="330" w:lineRule="atLeast"/>
        <w:rPr>
          <w:rFonts w:ascii="Consolas" w:eastAsia="Times New Roman" w:hAnsi="Consolas" w:cs="Times New Roman"/>
          <w:color w:val="D4D4D4"/>
          <w:sz w:val="24"/>
          <w:szCs w:val="24"/>
          <w:lang w:eastAsia="en-IN"/>
        </w:rPr>
      </w:pPr>
      <w:r w:rsidRPr="00072151">
        <w:rPr>
          <w:rFonts w:ascii="Consolas" w:eastAsia="Times New Roman" w:hAnsi="Consolas" w:cs="Times New Roman"/>
          <w:color w:val="C586C0"/>
          <w:sz w:val="24"/>
          <w:szCs w:val="24"/>
          <w:lang w:eastAsia="en-IN"/>
        </w:rPr>
        <w:t>for</w:t>
      </w:r>
      <w:r w:rsidRPr="00072151">
        <w:rPr>
          <w:rFonts w:ascii="Consolas" w:eastAsia="Times New Roman" w:hAnsi="Consolas" w:cs="Times New Roman"/>
          <w:color w:val="D4D4D4"/>
          <w:sz w:val="24"/>
          <w:szCs w:val="24"/>
          <w:lang w:eastAsia="en-IN"/>
        </w:rPr>
        <w:t> i </w:t>
      </w:r>
      <w:r w:rsidRPr="00072151">
        <w:rPr>
          <w:rFonts w:ascii="Consolas" w:eastAsia="Times New Roman" w:hAnsi="Consolas" w:cs="Times New Roman"/>
          <w:color w:val="C586C0"/>
          <w:sz w:val="24"/>
          <w:szCs w:val="24"/>
          <w:lang w:eastAsia="en-IN"/>
        </w:rPr>
        <w:t>in</w:t>
      </w:r>
      <w:r w:rsidRPr="00072151">
        <w:rPr>
          <w:rFonts w:ascii="Consolas" w:eastAsia="Times New Roman" w:hAnsi="Consolas" w:cs="Times New Roman"/>
          <w:color w:val="D4D4D4"/>
          <w:sz w:val="24"/>
          <w:szCs w:val="24"/>
          <w:lang w:eastAsia="en-IN"/>
        </w:rPr>
        <w:t> num(</w:t>
      </w:r>
      <w:r w:rsidRPr="00072151">
        <w:rPr>
          <w:rFonts w:ascii="Consolas" w:eastAsia="Times New Roman" w:hAnsi="Consolas" w:cs="Times New Roman"/>
          <w:color w:val="B5CEA8"/>
          <w:sz w:val="24"/>
          <w:szCs w:val="24"/>
          <w:lang w:eastAsia="en-IN"/>
        </w:rPr>
        <w:t>10</w:t>
      </w:r>
      <w:r w:rsidRPr="00072151">
        <w:rPr>
          <w:rFonts w:ascii="Consolas" w:eastAsia="Times New Roman" w:hAnsi="Consolas" w:cs="Times New Roman"/>
          <w:color w:val="D4D4D4"/>
          <w:sz w:val="24"/>
          <w:szCs w:val="24"/>
          <w:lang w:eastAsia="en-IN"/>
        </w:rPr>
        <w:t>):</w:t>
      </w:r>
    </w:p>
    <w:p w:rsidR="00072151" w:rsidRPr="00072151" w:rsidRDefault="00072151" w:rsidP="00072151">
      <w:pPr>
        <w:shd w:val="clear" w:color="auto" w:fill="1E1E1E"/>
        <w:spacing w:after="0" w:line="330" w:lineRule="atLeast"/>
        <w:rPr>
          <w:rFonts w:ascii="Consolas" w:eastAsia="Times New Roman" w:hAnsi="Consolas" w:cs="Times New Roman"/>
          <w:color w:val="D4D4D4"/>
          <w:sz w:val="24"/>
          <w:szCs w:val="24"/>
          <w:lang w:eastAsia="en-IN"/>
        </w:rPr>
      </w:pPr>
      <w:r w:rsidRPr="00072151">
        <w:rPr>
          <w:rFonts w:ascii="Consolas" w:eastAsia="Times New Roman" w:hAnsi="Consolas" w:cs="Times New Roman"/>
          <w:color w:val="D4D4D4"/>
          <w:sz w:val="24"/>
          <w:szCs w:val="24"/>
          <w:lang w:eastAsia="en-IN"/>
        </w:rPr>
        <w:t>    </w:t>
      </w:r>
      <w:r w:rsidRPr="00072151">
        <w:rPr>
          <w:rFonts w:ascii="Consolas" w:eastAsia="Times New Roman" w:hAnsi="Consolas" w:cs="Times New Roman"/>
          <w:color w:val="DCDCAA"/>
          <w:sz w:val="24"/>
          <w:szCs w:val="24"/>
          <w:lang w:eastAsia="en-IN"/>
        </w:rPr>
        <w:t>print</w:t>
      </w:r>
      <w:r w:rsidRPr="00072151">
        <w:rPr>
          <w:rFonts w:ascii="Consolas" w:eastAsia="Times New Roman" w:hAnsi="Consolas" w:cs="Times New Roman"/>
          <w:color w:val="D4D4D4"/>
          <w:sz w:val="24"/>
          <w:szCs w:val="24"/>
          <w:lang w:eastAsia="en-IN"/>
        </w:rPr>
        <w:t>(i)</w:t>
      </w:r>
    </w:p>
    <w:p w:rsidR="00072151" w:rsidRPr="00072151" w:rsidRDefault="00072151" w:rsidP="00072151">
      <w:pPr>
        <w:shd w:val="clear" w:color="auto" w:fill="1E1E1E"/>
        <w:spacing w:after="0" w:line="330" w:lineRule="atLeast"/>
        <w:rPr>
          <w:rFonts w:ascii="Consolas" w:eastAsia="Times New Roman" w:hAnsi="Consolas" w:cs="Times New Roman"/>
          <w:color w:val="D4D4D4"/>
          <w:sz w:val="24"/>
          <w:szCs w:val="24"/>
          <w:lang w:eastAsia="en-IN"/>
        </w:rPr>
      </w:pPr>
    </w:p>
    <w:p w:rsidR="00072151" w:rsidRPr="00072151" w:rsidRDefault="00072151" w:rsidP="00072151">
      <w:pPr>
        <w:shd w:val="clear" w:color="auto" w:fill="1E1E1E"/>
        <w:spacing w:after="0" w:line="330" w:lineRule="atLeast"/>
        <w:rPr>
          <w:rFonts w:ascii="Consolas" w:eastAsia="Times New Roman" w:hAnsi="Consolas" w:cs="Times New Roman"/>
          <w:color w:val="D4D4D4"/>
          <w:sz w:val="24"/>
          <w:szCs w:val="24"/>
          <w:lang w:eastAsia="en-IN"/>
        </w:rPr>
      </w:pPr>
      <w:r w:rsidRPr="00072151">
        <w:rPr>
          <w:rFonts w:ascii="Consolas" w:eastAsia="Times New Roman" w:hAnsi="Consolas" w:cs="Times New Roman"/>
          <w:color w:val="6A9955"/>
          <w:sz w:val="24"/>
          <w:szCs w:val="24"/>
          <w:lang w:eastAsia="en-IN"/>
        </w:rPr>
        <w:t># Generators are iritator so we can use it only one time as after calling the number it remove from the memory.</w:t>
      </w:r>
    </w:p>
    <w:p w:rsidR="00072151" w:rsidRPr="00072151" w:rsidRDefault="00072151" w:rsidP="00072151">
      <w:pPr>
        <w:shd w:val="clear" w:color="auto" w:fill="1E1E1E"/>
        <w:spacing w:after="240" w:line="330" w:lineRule="atLeast"/>
        <w:rPr>
          <w:rFonts w:ascii="Consolas" w:eastAsia="Times New Roman" w:hAnsi="Consolas" w:cs="Times New Roman"/>
          <w:color w:val="D4D4D4"/>
          <w:sz w:val="24"/>
          <w:szCs w:val="24"/>
          <w:lang w:eastAsia="en-IN"/>
        </w:rPr>
      </w:pPr>
    </w:p>
    <w:p w:rsidR="00311C9D" w:rsidRDefault="00072151" w:rsidP="00311C9D">
      <w:pPr>
        <w:rPr>
          <w:sz w:val="28"/>
          <w:szCs w:val="24"/>
        </w:rPr>
      </w:pPr>
      <w:r>
        <w:rPr>
          <w:sz w:val="28"/>
          <w:szCs w:val="24"/>
        </w:rPr>
        <w:t xml:space="preserve">This will give the output as: </w:t>
      </w:r>
    </w:p>
    <w:p w:rsidR="00072151" w:rsidRPr="00072151" w:rsidRDefault="00072151" w:rsidP="00072151">
      <w:pPr>
        <w:rPr>
          <w:sz w:val="28"/>
          <w:szCs w:val="24"/>
        </w:rPr>
      </w:pPr>
      <w:r w:rsidRPr="00072151">
        <w:rPr>
          <w:sz w:val="28"/>
          <w:szCs w:val="24"/>
        </w:rPr>
        <w:t>1</w:t>
      </w:r>
    </w:p>
    <w:p w:rsidR="00072151" w:rsidRPr="00072151" w:rsidRDefault="00072151" w:rsidP="00072151">
      <w:pPr>
        <w:rPr>
          <w:sz w:val="28"/>
          <w:szCs w:val="24"/>
        </w:rPr>
      </w:pPr>
      <w:r w:rsidRPr="00072151">
        <w:rPr>
          <w:sz w:val="28"/>
          <w:szCs w:val="24"/>
        </w:rPr>
        <w:t>2</w:t>
      </w:r>
    </w:p>
    <w:p w:rsidR="00072151" w:rsidRPr="00072151" w:rsidRDefault="00072151" w:rsidP="00072151">
      <w:pPr>
        <w:rPr>
          <w:sz w:val="28"/>
          <w:szCs w:val="24"/>
        </w:rPr>
      </w:pPr>
      <w:r w:rsidRPr="00072151">
        <w:rPr>
          <w:sz w:val="28"/>
          <w:szCs w:val="24"/>
        </w:rPr>
        <w:t>3</w:t>
      </w:r>
    </w:p>
    <w:p w:rsidR="00072151" w:rsidRPr="00072151" w:rsidRDefault="00072151" w:rsidP="00072151">
      <w:pPr>
        <w:rPr>
          <w:sz w:val="28"/>
          <w:szCs w:val="24"/>
        </w:rPr>
      </w:pPr>
      <w:r w:rsidRPr="00072151">
        <w:rPr>
          <w:sz w:val="28"/>
          <w:szCs w:val="24"/>
        </w:rPr>
        <w:t>4</w:t>
      </w:r>
    </w:p>
    <w:p w:rsidR="00072151" w:rsidRPr="00072151" w:rsidRDefault="00072151" w:rsidP="00072151">
      <w:pPr>
        <w:rPr>
          <w:sz w:val="28"/>
          <w:szCs w:val="24"/>
        </w:rPr>
      </w:pPr>
      <w:r w:rsidRPr="00072151">
        <w:rPr>
          <w:sz w:val="28"/>
          <w:szCs w:val="24"/>
        </w:rPr>
        <w:t>5</w:t>
      </w:r>
    </w:p>
    <w:p w:rsidR="00072151" w:rsidRPr="00072151" w:rsidRDefault="00072151" w:rsidP="00072151">
      <w:pPr>
        <w:rPr>
          <w:sz w:val="28"/>
          <w:szCs w:val="24"/>
        </w:rPr>
      </w:pPr>
      <w:r w:rsidRPr="00072151">
        <w:rPr>
          <w:sz w:val="28"/>
          <w:szCs w:val="24"/>
        </w:rPr>
        <w:t>6</w:t>
      </w:r>
    </w:p>
    <w:p w:rsidR="00072151" w:rsidRPr="00072151" w:rsidRDefault="00072151" w:rsidP="00072151">
      <w:pPr>
        <w:rPr>
          <w:sz w:val="28"/>
          <w:szCs w:val="24"/>
        </w:rPr>
      </w:pPr>
      <w:r w:rsidRPr="00072151">
        <w:rPr>
          <w:sz w:val="28"/>
          <w:szCs w:val="24"/>
        </w:rPr>
        <w:t>7</w:t>
      </w:r>
    </w:p>
    <w:p w:rsidR="00072151" w:rsidRPr="00072151" w:rsidRDefault="00072151" w:rsidP="00072151">
      <w:pPr>
        <w:rPr>
          <w:sz w:val="28"/>
          <w:szCs w:val="24"/>
        </w:rPr>
      </w:pPr>
      <w:r w:rsidRPr="00072151">
        <w:rPr>
          <w:sz w:val="28"/>
          <w:szCs w:val="24"/>
        </w:rPr>
        <w:t>8</w:t>
      </w:r>
    </w:p>
    <w:p w:rsidR="00072151" w:rsidRPr="00072151" w:rsidRDefault="00072151" w:rsidP="00072151">
      <w:pPr>
        <w:rPr>
          <w:sz w:val="28"/>
          <w:szCs w:val="24"/>
        </w:rPr>
      </w:pPr>
      <w:r w:rsidRPr="00072151">
        <w:rPr>
          <w:sz w:val="28"/>
          <w:szCs w:val="24"/>
        </w:rPr>
        <w:t>9</w:t>
      </w:r>
    </w:p>
    <w:p w:rsidR="00072151" w:rsidRDefault="00072151" w:rsidP="00072151">
      <w:pPr>
        <w:rPr>
          <w:sz w:val="28"/>
          <w:szCs w:val="24"/>
        </w:rPr>
      </w:pPr>
      <w:r w:rsidRPr="00072151">
        <w:rPr>
          <w:sz w:val="28"/>
          <w:szCs w:val="24"/>
        </w:rPr>
        <w:t>10</w:t>
      </w:r>
    </w:p>
    <w:p w:rsidR="00072151" w:rsidRDefault="00072151" w:rsidP="00072151">
      <w:pPr>
        <w:rPr>
          <w:sz w:val="28"/>
          <w:szCs w:val="24"/>
        </w:rPr>
      </w:pPr>
    </w:p>
    <w:p w:rsidR="00072151" w:rsidRDefault="00072151" w:rsidP="00072151">
      <w:pPr>
        <w:rPr>
          <w:sz w:val="28"/>
          <w:szCs w:val="24"/>
        </w:rPr>
      </w:pPr>
      <w:r>
        <w:rPr>
          <w:sz w:val="28"/>
          <w:szCs w:val="24"/>
        </w:rPr>
        <w:t xml:space="preserve">Eg: </w:t>
      </w:r>
    </w:p>
    <w:p w:rsidR="00072151" w:rsidRPr="00072151" w:rsidRDefault="00072151" w:rsidP="00072151">
      <w:pPr>
        <w:shd w:val="clear" w:color="auto" w:fill="1E1E1E"/>
        <w:spacing w:after="0" w:line="330" w:lineRule="atLeast"/>
        <w:rPr>
          <w:rFonts w:ascii="Consolas" w:eastAsia="Times New Roman" w:hAnsi="Consolas" w:cs="Times New Roman"/>
          <w:color w:val="D4D4D4"/>
          <w:sz w:val="24"/>
          <w:szCs w:val="24"/>
          <w:lang w:eastAsia="en-IN"/>
        </w:rPr>
      </w:pPr>
      <w:r w:rsidRPr="00072151">
        <w:rPr>
          <w:rFonts w:ascii="Consolas" w:eastAsia="Times New Roman" w:hAnsi="Consolas" w:cs="Times New Roman"/>
          <w:color w:val="569CD6"/>
          <w:sz w:val="24"/>
          <w:szCs w:val="24"/>
          <w:lang w:eastAsia="en-IN"/>
        </w:rPr>
        <w:t>def</w:t>
      </w:r>
      <w:r w:rsidRPr="00072151">
        <w:rPr>
          <w:rFonts w:ascii="Consolas" w:eastAsia="Times New Roman" w:hAnsi="Consolas" w:cs="Times New Roman"/>
          <w:color w:val="D4D4D4"/>
          <w:sz w:val="24"/>
          <w:szCs w:val="24"/>
          <w:lang w:eastAsia="en-IN"/>
        </w:rPr>
        <w:t> </w:t>
      </w:r>
      <w:r w:rsidRPr="00072151">
        <w:rPr>
          <w:rFonts w:ascii="Consolas" w:eastAsia="Times New Roman" w:hAnsi="Consolas" w:cs="Times New Roman"/>
          <w:color w:val="DCDCAA"/>
          <w:sz w:val="24"/>
          <w:szCs w:val="24"/>
          <w:lang w:eastAsia="en-IN"/>
        </w:rPr>
        <w:t>even_sequence</w:t>
      </w:r>
      <w:r w:rsidRPr="00072151">
        <w:rPr>
          <w:rFonts w:ascii="Consolas" w:eastAsia="Times New Roman" w:hAnsi="Consolas" w:cs="Times New Roman"/>
          <w:color w:val="D4D4D4"/>
          <w:sz w:val="24"/>
          <w:szCs w:val="24"/>
          <w:lang w:eastAsia="en-IN"/>
        </w:rPr>
        <w:t>(</w:t>
      </w:r>
      <w:r w:rsidRPr="00072151">
        <w:rPr>
          <w:rFonts w:ascii="Consolas" w:eastAsia="Times New Roman" w:hAnsi="Consolas" w:cs="Times New Roman"/>
          <w:color w:val="9CDCFE"/>
          <w:sz w:val="24"/>
          <w:szCs w:val="24"/>
          <w:lang w:eastAsia="en-IN"/>
        </w:rPr>
        <w:t>n</w:t>
      </w:r>
      <w:r w:rsidRPr="00072151">
        <w:rPr>
          <w:rFonts w:ascii="Consolas" w:eastAsia="Times New Roman" w:hAnsi="Consolas" w:cs="Times New Roman"/>
          <w:color w:val="D4D4D4"/>
          <w:sz w:val="24"/>
          <w:szCs w:val="24"/>
          <w:lang w:eastAsia="en-IN"/>
        </w:rPr>
        <w:t>):</w:t>
      </w:r>
    </w:p>
    <w:p w:rsidR="00072151" w:rsidRPr="00072151" w:rsidRDefault="00072151" w:rsidP="00072151">
      <w:pPr>
        <w:shd w:val="clear" w:color="auto" w:fill="1E1E1E"/>
        <w:spacing w:after="0" w:line="330" w:lineRule="atLeast"/>
        <w:rPr>
          <w:rFonts w:ascii="Consolas" w:eastAsia="Times New Roman" w:hAnsi="Consolas" w:cs="Times New Roman"/>
          <w:color w:val="D4D4D4"/>
          <w:sz w:val="24"/>
          <w:szCs w:val="24"/>
          <w:lang w:eastAsia="en-IN"/>
        </w:rPr>
      </w:pPr>
      <w:r w:rsidRPr="00072151">
        <w:rPr>
          <w:rFonts w:ascii="Consolas" w:eastAsia="Times New Roman" w:hAnsi="Consolas" w:cs="Times New Roman"/>
          <w:color w:val="D4D4D4"/>
          <w:sz w:val="24"/>
          <w:szCs w:val="24"/>
          <w:lang w:eastAsia="en-IN"/>
        </w:rPr>
        <w:t>    </w:t>
      </w:r>
      <w:r w:rsidRPr="00072151">
        <w:rPr>
          <w:rFonts w:ascii="Consolas" w:eastAsia="Times New Roman" w:hAnsi="Consolas" w:cs="Times New Roman"/>
          <w:color w:val="C586C0"/>
          <w:sz w:val="24"/>
          <w:szCs w:val="24"/>
          <w:lang w:eastAsia="en-IN"/>
        </w:rPr>
        <w:t>for</w:t>
      </w:r>
      <w:r w:rsidRPr="00072151">
        <w:rPr>
          <w:rFonts w:ascii="Consolas" w:eastAsia="Times New Roman" w:hAnsi="Consolas" w:cs="Times New Roman"/>
          <w:color w:val="D4D4D4"/>
          <w:sz w:val="24"/>
          <w:szCs w:val="24"/>
          <w:lang w:eastAsia="en-IN"/>
        </w:rPr>
        <w:t> i </w:t>
      </w:r>
      <w:r w:rsidRPr="00072151">
        <w:rPr>
          <w:rFonts w:ascii="Consolas" w:eastAsia="Times New Roman" w:hAnsi="Consolas" w:cs="Times New Roman"/>
          <w:color w:val="C586C0"/>
          <w:sz w:val="24"/>
          <w:szCs w:val="24"/>
          <w:lang w:eastAsia="en-IN"/>
        </w:rPr>
        <w:t>in</w:t>
      </w:r>
      <w:r w:rsidRPr="00072151">
        <w:rPr>
          <w:rFonts w:ascii="Consolas" w:eastAsia="Times New Roman" w:hAnsi="Consolas" w:cs="Times New Roman"/>
          <w:color w:val="D4D4D4"/>
          <w:sz w:val="24"/>
          <w:szCs w:val="24"/>
          <w:lang w:eastAsia="en-IN"/>
        </w:rPr>
        <w:t> </w:t>
      </w:r>
      <w:r w:rsidRPr="00072151">
        <w:rPr>
          <w:rFonts w:ascii="Consolas" w:eastAsia="Times New Roman" w:hAnsi="Consolas" w:cs="Times New Roman"/>
          <w:color w:val="DCDCAA"/>
          <w:sz w:val="24"/>
          <w:szCs w:val="24"/>
          <w:lang w:eastAsia="en-IN"/>
        </w:rPr>
        <w:t>range</w:t>
      </w:r>
      <w:r w:rsidRPr="00072151">
        <w:rPr>
          <w:rFonts w:ascii="Consolas" w:eastAsia="Times New Roman" w:hAnsi="Consolas" w:cs="Times New Roman"/>
          <w:color w:val="D4D4D4"/>
          <w:sz w:val="24"/>
          <w:szCs w:val="24"/>
          <w:lang w:eastAsia="en-IN"/>
        </w:rPr>
        <w:t>(</w:t>
      </w:r>
      <w:r w:rsidRPr="00072151">
        <w:rPr>
          <w:rFonts w:ascii="Consolas" w:eastAsia="Times New Roman" w:hAnsi="Consolas" w:cs="Times New Roman"/>
          <w:color w:val="B5CEA8"/>
          <w:sz w:val="24"/>
          <w:szCs w:val="24"/>
          <w:lang w:eastAsia="en-IN"/>
        </w:rPr>
        <w:t>1</w:t>
      </w:r>
      <w:r w:rsidRPr="00072151">
        <w:rPr>
          <w:rFonts w:ascii="Consolas" w:eastAsia="Times New Roman" w:hAnsi="Consolas" w:cs="Times New Roman"/>
          <w:color w:val="D4D4D4"/>
          <w:sz w:val="24"/>
          <w:szCs w:val="24"/>
          <w:lang w:eastAsia="en-IN"/>
        </w:rPr>
        <w:t>, n+</w:t>
      </w:r>
      <w:r w:rsidRPr="00072151">
        <w:rPr>
          <w:rFonts w:ascii="Consolas" w:eastAsia="Times New Roman" w:hAnsi="Consolas" w:cs="Times New Roman"/>
          <w:color w:val="B5CEA8"/>
          <w:sz w:val="24"/>
          <w:szCs w:val="24"/>
          <w:lang w:eastAsia="en-IN"/>
        </w:rPr>
        <w:t>1</w:t>
      </w:r>
      <w:r w:rsidRPr="00072151">
        <w:rPr>
          <w:rFonts w:ascii="Consolas" w:eastAsia="Times New Roman" w:hAnsi="Consolas" w:cs="Times New Roman"/>
          <w:color w:val="D4D4D4"/>
          <w:sz w:val="24"/>
          <w:szCs w:val="24"/>
          <w:lang w:eastAsia="en-IN"/>
        </w:rPr>
        <w:t>):</w:t>
      </w:r>
    </w:p>
    <w:p w:rsidR="00072151" w:rsidRPr="00072151" w:rsidRDefault="00072151" w:rsidP="00072151">
      <w:pPr>
        <w:shd w:val="clear" w:color="auto" w:fill="1E1E1E"/>
        <w:spacing w:after="0" w:line="330" w:lineRule="atLeast"/>
        <w:rPr>
          <w:rFonts w:ascii="Consolas" w:eastAsia="Times New Roman" w:hAnsi="Consolas" w:cs="Times New Roman"/>
          <w:color w:val="D4D4D4"/>
          <w:sz w:val="24"/>
          <w:szCs w:val="24"/>
          <w:lang w:eastAsia="en-IN"/>
        </w:rPr>
      </w:pPr>
      <w:r w:rsidRPr="00072151">
        <w:rPr>
          <w:rFonts w:ascii="Consolas" w:eastAsia="Times New Roman" w:hAnsi="Consolas" w:cs="Times New Roman"/>
          <w:color w:val="D4D4D4"/>
          <w:sz w:val="24"/>
          <w:szCs w:val="24"/>
          <w:lang w:eastAsia="en-IN"/>
        </w:rPr>
        <w:t>        </w:t>
      </w:r>
      <w:r w:rsidRPr="00072151">
        <w:rPr>
          <w:rFonts w:ascii="Consolas" w:eastAsia="Times New Roman" w:hAnsi="Consolas" w:cs="Times New Roman"/>
          <w:color w:val="C586C0"/>
          <w:sz w:val="24"/>
          <w:szCs w:val="24"/>
          <w:lang w:eastAsia="en-IN"/>
        </w:rPr>
        <w:t>if</w:t>
      </w:r>
      <w:r w:rsidRPr="00072151">
        <w:rPr>
          <w:rFonts w:ascii="Consolas" w:eastAsia="Times New Roman" w:hAnsi="Consolas" w:cs="Times New Roman"/>
          <w:color w:val="D4D4D4"/>
          <w:sz w:val="24"/>
          <w:szCs w:val="24"/>
          <w:lang w:eastAsia="en-IN"/>
        </w:rPr>
        <w:t> i%</w:t>
      </w:r>
      <w:r w:rsidRPr="00072151">
        <w:rPr>
          <w:rFonts w:ascii="Consolas" w:eastAsia="Times New Roman" w:hAnsi="Consolas" w:cs="Times New Roman"/>
          <w:color w:val="B5CEA8"/>
          <w:sz w:val="24"/>
          <w:szCs w:val="24"/>
          <w:lang w:eastAsia="en-IN"/>
        </w:rPr>
        <w:t>2</w:t>
      </w:r>
      <w:r w:rsidRPr="00072151">
        <w:rPr>
          <w:rFonts w:ascii="Consolas" w:eastAsia="Times New Roman" w:hAnsi="Consolas" w:cs="Times New Roman"/>
          <w:color w:val="D4D4D4"/>
          <w:sz w:val="24"/>
          <w:szCs w:val="24"/>
          <w:lang w:eastAsia="en-IN"/>
        </w:rPr>
        <w:t> == </w:t>
      </w:r>
      <w:r w:rsidRPr="00072151">
        <w:rPr>
          <w:rFonts w:ascii="Consolas" w:eastAsia="Times New Roman" w:hAnsi="Consolas" w:cs="Times New Roman"/>
          <w:color w:val="B5CEA8"/>
          <w:sz w:val="24"/>
          <w:szCs w:val="24"/>
          <w:lang w:eastAsia="en-IN"/>
        </w:rPr>
        <w:t>0</w:t>
      </w:r>
      <w:r w:rsidRPr="00072151">
        <w:rPr>
          <w:rFonts w:ascii="Consolas" w:eastAsia="Times New Roman" w:hAnsi="Consolas" w:cs="Times New Roman"/>
          <w:color w:val="D4D4D4"/>
          <w:sz w:val="24"/>
          <w:szCs w:val="24"/>
          <w:lang w:eastAsia="en-IN"/>
        </w:rPr>
        <w:t>:</w:t>
      </w:r>
    </w:p>
    <w:p w:rsidR="00072151" w:rsidRPr="00072151" w:rsidRDefault="00072151" w:rsidP="00072151">
      <w:pPr>
        <w:shd w:val="clear" w:color="auto" w:fill="1E1E1E"/>
        <w:spacing w:after="0" w:line="330" w:lineRule="atLeast"/>
        <w:rPr>
          <w:rFonts w:ascii="Consolas" w:eastAsia="Times New Roman" w:hAnsi="Consolas" w:cs="Times New Roman"/>
          <w:color w:val="D4D4D4"/>
          <w:sz w:val="24"/>
          <w:szCs w:val="24"/>
          <w:lang w:eastAsia="en-IN"/>
        </w:rPr>
      </w:pPr>
      <w:r w:rsidRPr="00072151">
        <w:rPr>
          <w:rFonts w:ascii="Consolas" w:eastAsia="Times New Roman" w:hAnsi="Consolas" w:cs="Times New Roman"/>
          <w:color w:val="D4D4D4"/>
          <w:sz w:val="24"/>
          <w:szCs w:val="24"/>
          <w:lang w:eastAsia="en-IN"/>
        </w:rPr>
        <w:t>            </w:t>
      </w:r>
      <w:r w:rsidRPr="00072151">
        <w:rPr>
          <w:rFonts w:ascii="Consolas" w:eastAsia="Times New Roman" w:hAnsi="Consolas" w:cs="Times New Roman"/>
          <w:color w:val="C586C0"/>
          <w:sz w:val="24"/>
          <w:szCs w:val="24"/>
          <w:lang w:eastAsia="en-IN"/>
        </w:rPr>
        <w:t>yield</w:t>
      </w:r>
      <w:r w:rsidRPr="00072151">
        <w:rPr>
          <w:rFonts w:ascii="Consolas" w:eastAsia="Times New Roman" w:hAnsi="Consolas" w:cs="Times New Roman"/>
          <w:color w:val="D4D4D4"/>
          <w:sz w:val="24"/>
          <w:szCs w:val="24"/>
          <w:lang w:eastAsia="en-IN"/>
        </w:rPr>
        <w:t> i</w:t>
      </w:r>
    </w:p>
    <w:p w:rsidR="00072151" w:rsidRPr="00072151" w:rsidRDefault="00072151" w:rsidP="00072151">
      <w:pPr>
        <w:shd w:val="clear" w:color="auto" w:fill="1E1E1E"/>
        <w:spacing w:after="0" w:line="330" w:lineRule="atLeast"/>
        <w:rPr>
          <w:rFonts w:ascii="Consolas" w:eastAsia="Times New Roman" w:hAnsi="Consolas" w:cs="Times New Roman"/>
          <w:color w:val="D4D4D4"/>
          <w:sz w:val="24"/>
          <w:szCs w:val="24"/>
          <w:lang w:eastAsia="en-IN"/>
        </w:rPr>
      </w:pPr>
      <w:r w:rsidRPr="00072151">
        <w:rPr>
          <w:rFonts w:ascii="Consolas" w:eastAsia="Times New Roman" w:hAnsi="Consolas" w:cs="Times New Roman"/>
          <w:color w:val="D4D4D4"/>
          <w:sz w:val="24"/>
          <w:szCs w:val="24"/>
          <w:lang w:eastAsia="en-IN"/>
        </w:rPr>
        <w:t>        </w:t>
      </w:r>
      <w:r w:rsidRPr="00072151">
        <w:rPr>
          <w:rFonts w:ascii="Consolas" w:eastAsia="Times New Roman" w:hAnsi="Consolas" w:cs="Times New Roman"/>
          <w:color w:val="C586C0"/>
          <w:sz w:val="24"/>
          <w:szCs w:val="24"/>
          <w:lang w:eastAsia="en-IN"/>
        </w:rPr>
        <w:t>else</w:t>
      </w:r>
      <w:r w:rsidRPr="00072151">
        <w:rPr>
          <w:rFonts w:ascii="Consolas" w:eastAsia="Times New Roman" w:hAnsi="Consolas" w:cs="Times New Roman"/>
          <w:color w:val="D4D4D4"/>
          <w:sz w:val="24"/>
          <w:szCs w:val="24"/>
          <w:lang w:eastAsia="en-IN"/>
        </w:rPr>
        <w:t>:  </w:t>
      </w:r>
      <w:r w:rsidRPr="00072151">
        <w:rPr>
          <w:rFonts w:ascii="Consolas" w:eastAsia="Times New Roman" w:hAnsi="Consolas" w:cs="Times New Roman"/>
          <w:color w:val="6A9955"/>
          <w:sz w:val="24"/>
          <w:szCs w:val="24"/>
          <w:lang w:eastAsia="en-IN"/>
        </w:rPr>
        <w:t>#We can also define this generator without else statement </w:t>
      </w:r>
    </w:p>
    <w:p w:rsidR="00072151" w:rsidRPr="00072151" w:rsidRDefault="00072151" w:rsidP="00072151">
      <w:pPr>
        <w:shd w:val="clear" w:color="auto" w:fill="1E1E1E"/>
        <w:spacing w:after="0" w:line="330" w:lineRule="atLeast"/>
        <w:rPr>
          <w:rFonts w:ascii="Consolas" w:eastAsia="Times New Roman" w:hAnsi="Consolas" w:cs="Times New Roman"/>
          <w:color w:val="D4D4D4"/>
          <w:sz w:val="24"/>
          <w:szCs w:val="24"/>
          <w:lang w:eastAsia="en-IN"/>
        </w:rPr>
      </w:pPr>
      <w:r w:rsidRPr="00072151">
        <w:rPr>
          <w:rFonts w:ascii="Consolas" w:eastAsia="Times New Roman" w:hAnsi="Consolas" w:cs="Times New Roman"/>
          <w:color w:val="D4D4D4"/>
          <w:sz w:val="24"/>
          <w:szCs w:val="24"/>
          <w:lang w:eastAsia="en-IN"/>
        </w:rPr>
        <w:lastRenderedPageBreak/>
        <w:t>            </w:t>
      </w:r>
      <w:r w:rsidRPr="00072151">
        <w:rPr>
          <w:rFonts w:ascii="Consolas" w:eastAsia="Times New Roman" w:hAnsi="Consolas" w:cs="Times New Roman"/>
          <w:color w:val="C586C0"/>
          <w:sz w:val="24"/>
          <w:szCs w:val="24"/>
          <w:lang w:eastAsia="en-IN"/>
        </w:rPr>
        <w:t>continue</w:t>
      </w:r>
    </w:p>
    <w:p w:rsidR="00072151" w:rsidRPr="00072151" w:rsidRDefault="00072151" w:rsidP="00072151">
      <w:pPr>
        <w:shd w:val="clear" w:color="auto" w:fill="1E1E1E"/>
        <w:spacing w:after="240" w:line="330" w:lineRule="atLeast"/>
        <w:rPr>
          <w:rFonts w:ascii="Consolas" w:eastAsia="Times New Roman" w:hAnsi="Consolas" w:cs="Times New Roman"/>
          <w:color w:val="D4D4D4"/>
          <w:sz w:val="24"/>
          <w:szCs w:val="24"/>
          <w:lang w:eastAsia="en-IN"/>
        </w:rPr>
      </w:pPr>
    </w:p>
    <w:p w:rsidR="00072151" w:rsidRPr="00072151" w:rsidRDefault="00072151" w:rsidP="00072151">
      <w:pPr>
        <w:shd w:val="clear" w:color="auto" w:fill="1E1E1E"/>
        <w:spacing w:after="0" w:line="330" w:lineRule="atLeast"/>
        <w:rPr>
          <w:rFonts w:ascii="Consolas" w:eastAsia="Times New Roman" w:hAnsi="Consolas" w:cs="Times New Roman"/>
          <w:color w:val="D4D4D4"/>
          <w:sz w:val="24"/>
          <w:szCs w:val="24"/>
          <w:lang w:eastAsia="en-IN"/>
        </w:rPr>
      </w:pPr>
      <w:r w:rsidRPr="00072151">
        <w:rPr>
          <w:rFonts w:ascii="Consolas" w:eastAsia="Times New Roman" w:hAnsi="Consolas" w:cs="Times New Roman"/>
          <w:color w:val="D4D4D4"/>
          <w:sz w:val="24"/>
          <w:szCs w:val="24"/>
          <w:lang w:eastAsia="en-IN"/>
        </w:rPr>
        <w:t>even = even_sequence(</w:t>
      </w:r>
      <w:r w:rsidRPr="00072151">
        <w:rPr>
          <w:rFonts w:ascii="Consolas" w:eastAsia="Times New Roman" w:hAnsi="Consolas" w:cs="Times New Roman"/>
          <w:color w:val="B5CEA8"/>
          <w:sz w:val="24"/>
          <w:szCs w:val="24"/>
          <w:lang w:eastAsia="en-IN"/>
        </w:rPr>
        <w:t>50</w:t>
      </w:r>
      <w:r w:rsidRPr="00072151">
        <w:rPr>
          <w:rFonts w:ascii="Consolas" w:eastAsia="Times New Roman" w:hAnsi="Consolas" w:cs="Times New Roman"/>
          <w:color w:val="D4D4D4"/>
          <w:sz w:val="24"/>
          <w:szCs w:val="24"/>
          <w:lang w:eastAsia="en-IN"/>
        </w:rPr>
        <w:t>)  </w:t>
      </w:r>
      <w:r w:rsidRPr="00072151">
        <w:rPr>
          <w:rFonts w:ascii="Consolas" w:eastAsia="Times New Roman" w:hAnsi="Consolas" w:cs="Times New Roman"/>
          <w:color w:val="6A9955"/>
          <w:sz w:val="24"/>
          <w:szCs w:val="24"/>
          <w:lang w:eastAsia="en-IN"/>
        </w:rPr>
        <w:t>#Here we have generate the sequence which will we obtain using the for loop</w:t>
      </w:r>
    </w:p>
    <w:p w:rsidR="00072151" w:rsidRPr="00072151" w:rsidRDefault="00072151" w:rsidP="00072151">
      <w:pPr>
        <w:shd w:val="clear" w:color="auto" w:fill="1E1E1E"/>
        <w:spacing w:after="240" w:line="330" w:lineRule="atLeast"/>
        <w:rPr>
          <w:rFonts w:ascii="Consolas" w:eastAsia="Times New Roman" w:hAnsi="Consolas" w:cs="Times New Roman"/>
          <w:color w:val="D4D4D4"/>
          <w:sz w:val="24"/>
          <w:szCs w:val="24"/>
          <w:lang w:eastAsia="en-IN"/>
        </w:rPr>
      </w:pPr>
    </w:p>
    <w:p w:rsidR="00072151" w:rsidRPr="00072151" w:rsidRDefault="00072151" w:rsidP="00072151">
      <w:pPr>
        <w:shd w:val="clear" w:color="auto" w:fill="1E1E1E"/>
        <w:spacing w:after="0" w:line="330" w:lineRule="atLeast"/>
        <w:rPr>
          <w:rFonts w:ascii="Consolas" w:eastAsia="Times New Roman" w:hAnsi="Consolas" w:cs="Times New Roman"/>
          <w:color w:val="D4D4D4"/>
          <w:sz w:val="24"/>
          <w:szCs w:val="24"/>
          <w:lang w:eastAsia="en-IN"/>
        </w:rPr>
      </w:pPr>
      <w:r w:rsidRPr="00072151">
        <w:rPr>
          <w:rFonts w:ascii="Consolas" w:eastAsia="Times New Roman" w:hAnsi="Consolas" w:cs="Times New Roman"/>
          <w:color w:val="C586C0"/>
          <w:sz w:val="24"/>
          <w:szCs w:val="24"/>
          <w:lang w:eastAsia="en-IN"/>
        </w:rPr>
        <w:t>for</w:t>
      </w:r>
      <w:r w:rsidRPr="00072151">
        <w:rPr>
          <w:rFonts w:ascii="Consolas" w:eastAsia="Times New Roman" w:hAnsi="Consolas" w:cs="Times New Roman"/>
          <w:color w:val="D4D4D4"/>
          <w:sz w:val="24"/>
          <w:szCs w:val="24"/>
          <w:lang w:eastAsia="en-IN"/>
        </w:rPr>
        <w:t> i </w:t>
      </w:r>
      <w:r w:rsidRPr="00072151">
        <w:rPr>
          <w:rFonts w:ascii="Consolas" w:eastAsia="Times New Roman" w:hAnsi="Consolas" w:cs="Times New Roman"/>
          <w:color w:val="C586C0"/>
          <w:sz w:val="24"/>
          <w:szCs w:val="24"/>
          <w:lang w:eastAsia="en-IN"/>
        </w:rPr>
        <w:t>in</w:t>
      </w:r>
      <w:r w:rsidRPr="00072151">
        <w:rPr>
          <w:rFonts w:ascii="Consolas" w:eastAsia="Times New Roman" w:hAnsi="Consolas" w:cs="Times New Roman"/>
          <w:color w:val="D4D4D4"/>
          <w:sz w:val="24"/>
          <w:szCs w:val="24"/>
          <w:lang w:eastAsia="en-IN"/>
        </w:rPr>
        <w:t> even:  </w:t>
      </w:r>
      <w:r w:rsidRPr="00072151">
        <w:rPr>
          <w:rFonts w:ascii="Consolas" w:eastAsia="Times New Roman" w:hAnsi="Consolas" w:cs="Times New Roman"/>
          <w:color w:val="6A9955"/>
          <w:sz w:val="24"/>
          <w:szCs w:val="24"/>
          <w:lang w:eastAsia="en-IN"/>
        </w:rPr>
        <w:t># this loop is using for getting the numbers</w:t>
      </w:r>
    </w:p>
    <w:p w:rsidR="00072151" w:rsidRPr="00072151" w:rsidRDefault="00072151" w:rsidP="00072151">
      <w:pPr>
        <w:shd w:val="clear" w:color="auto" w:fill="1E1E1E"/>
        <w:spacing w:after="0" w:line="330" w:lineRule="atLeast"/>
        <w:rPr>
          <w:rFonts w:ascii="Consolas" w:eastAsia="Times New Roman" w:hAnsi="Consolas" w:cs="Times New Roman"/>
          <w:color w:val="D4D4D4"/>
          <w:sz w:val="24"/>
          <w:szCs w:val="24"/>
          <w:lang w:eastAsia="en-IN"/>
        </w:rPr>
      </w:pPr>
      <w:r w:rsidRPr="00072151">
        <w:rPr>
          <w:rFonts w:ascii="Consolas" w:eastAsia="Times New Roman" w:hAnsi="Consolas" w:cs="Times New Roman"/>
          <w:color w:val="D4D4D4"/>
          <w:sz w:val="24"/>
          <w:szCs w:val="24"/>
          <w:lang w:eastAsia="en-IN"/>
        </w:rPr>
        <w:t>    </w:t>
      </w:r>
      <w:r w:rsidRPr="00072151">
        <w:rPr>
          <w:rFonts w:ascii="Consolas" w:eastAsia="Times New Roman" w:hAnsi="Consolas" w:cs="Times New Roman"/>
          <w:color w:val="DCDCAA"/>
          <w:sz w:val="24"/>
          <w:szCs w:val="24"/>
          <w:lang w:eastAsia="en-IN"/>
        </w:rPr>
        <w:t>print</w:t>
      </w:r>
      <w:r w:rsidRPr="00072151">
        <w:rPr>
          <w:rFonts w:ascii="Consolas" w:eastAsia="Times New Roman" w:hAnsi="Consolas" w:cs="Times New Roman"/>
          <w:color w:val="D4D4D4"/>
          <w:sz w:val="24"/>
          <w:szCs w:val="24"/>
          <w:lang w:eastAsia="en-IN"/>
        </w:rPr>
        <w:t>(i)</w:t>
      </w:r>
    </w:p>
    <w:p w:rsidR="00072151" w:rsidRPr="00072151" w:rsidRDefault="00072151" w:rsidP="00072151">
      <w:pPr>
        <w:shd w:val="clear" w:color="auto" w:fill="1E1E1E"/>
        <w:spacing w:after="0" w:line="330" w:lineRule="atLeast"/>
        <w:rPr>
          <w:rFonts w:ascii="Consolas" w:eastAsia="Times New Roman" w:hAnsi="Consolas" w:cs="Times New Roman"/>
          <w:color w:val="D4D4D4"/>
          <w:sz w:val="24"/>
          <w:szCs w:val="24"/>
          <w:lang w:eastAsia="en-IN"/>
        </w:rPr>
      </w:pPr>
      <w:r w:rsidRPr="00072151">
        <w:rPr>
          <w:rFonts w:ascii="Consolas" w:eastAsia="Times New Roman" w:hAnsi="Consolas" w:cs="Times New Roman"/>
          <w:color w:val="DCDCAA"/>
          <w:sz w:val="24"/>
          <w:szCs w:val="24"/>
          <w:lang w:eastAsia="en-IN"/>
        </w:rPr>
        <w:t>print</w:t>
      </w:r>
      <w:r w:rsidRPr="00072151">
        <w:rPr>
          <w:rFonts w:ascii="Consolas" w:eastAsia="Times New Roman" w:hAnsi="Consolas" w:cs="Times New Roman"/>
          <w:color w:val="D4D4D4"/>
          <w:sz w:val="24"/>
          <w:szCs w:val="24"/>
          <w:lang w:eastAsia="en-IN"/>
        </w:rPr>
        <w:t>(even)</w:t>
      </w:r>
    </w:p>
    <w:p w:rsidR="00072151" w:rsidRPr="00072151" w:rsidRDefault="00072151" w:rsidP="00072151">
      <w:pPr>
        <w:shd w:val="clear" w:color="auto" w:fill="1E1E1E"/>
        <w:spacing w:after="240" w:line="330" w:lineRule="atLeast"/>
        <w:rPr>
          <w:rFonts w:ascii="Consolas" w:eastAsia="Times New Roman" w:hAnsi="Consolas" w:cs="Times New Roman"/>
          <w:color w:val="D4D4D4"/>
          <w:sz w:val="24"/>
          <w:szCs w:val="24"/>
          <w:lang w:eastAsia="en-IN"/>
        </w:rPr>
      </w:pPr>
    </w:p>
    <w:p w:rsidR="00072151" w:rsidRPr="00072151" w:rsidRDefault="00072151" w:rsidP="00072151">
      <w:pPr>
        <w:shd w:val="clear" w:color="auto" w:fill="1E1E1E"/>
        <w:spacing w:after="0" w:line="330" w:lineRule="atLeast"/>
        <w:rPr>
          <w:rFonts w:ascii="Consolas" w:eastAsia="Times New Roman" w:hAnsi="Consolas" w:cs="Times New Roman"/>
          <w:color w:val="D4D4D4"/>
          <w:sz w:val="24"/>
          <w:szCs w:val="24"/>
          <w:lang w:eastAsia="en-IN"/>
        </w:rPr>
      </w:pPr>
      <w:r w:rsidRPr="00072151">
        <w:rPr>
          <w:rFonts w:ascii="Consolas" w:eastAsia="Times New Roman" w:hAnsi="Consolas" w:cs="Times New Roman"/>
          <w:color w:val="6A9955"/>
          <w:sz w:val="24"/>
          <w:szCs w:val="24"/>
          <w:lang w:eastAsia="en-IN"/>
        </w:rPr>
        <w:t># now if generate inside the loop  then we can use it every time </w:t>
      </w:r>
    </w:p>
    <w:p w:rsidR="00072151" w:rsidRPr="00072151" w:rsidRDefault="00072151" w:rsidP="00072151">
      <w:pPr>
        <w:shd w:val="clear" w:color="auto" w:fill="1E1E1E"/>
        <w:spacing w:after="0" w:line="330" w:lineRule="atLeast"/>
        <w:rPr>
          <w:rFonts w:ascii="Consolas" w:eastAsia="Times New Roman" w:hAnsi="Consolas" w:cs="Times New Roman"/>
          <w:color w:val="D4D4D4"/>
          <w:sz w:val="24"/>
          <w:szCs w:val="24"/>
          <w:lang w:eastAsia="en-IN"/>
        </w:rPr>
      </w:pPr>
      <w:r w:rsidRPr="00072151">
        <w:rPr>
          <w:rFonts w:ascii="Consolas" w:eastAsia="Times New Roman" w:hAnsi="Consolas" w:cs="Times New Roman"/>
          <w:color w:val="6A9955"/>
          <w:sz w:val="24"/>
          <w:szCs w:val="24"/>
          <w:lang w:eastAsia="en-IN"/>
        </w:rPr>
        <w:t># like as follow:</w:t>
      </w:r>
    </w:p>
    <w:p w:rsidR="00072151" w:rsidRPr="00072151" w:rsidRDefault="00072151" w:rsidP="00072151">
      <w:pPr>
        <w:shd w:val="clear" w:color="auto" w:fill="1E1E1E"/>
        <w:spacing w:after="240" w:line="330" w:lineRule="atLeast"/>
        <w:rPr>
          <w:rFonts w:ascii="Consolas" w:eastAsia="Times New Roman" w:hAnsi="Consolas" w:cs="Times New Roman"/>
          <w:color w:val="D4D4D4"/>
          <w:sz w:val="24"/>
          <w:szCs w:val="24"/>
          <w:lang w:eastAsia="en-IN"/>
        </w:rPr>
      </w:pPr>
    </w:p>
    <w:p w:rsidR="00072151" w:rsidRPr="00072151" w:rsidRDefault="00072151" w:rsidP="00072151">
      <w:pPr>
        <w:shd w:val="clear" w:color="auto" w:fill="1E1E1E"/>
        <w:spacing w:after="0" w:line="330" w:lineRule="atLeast"/>
        <w:rPr>
          <w:rFonts w:ascii="Consolas" w:eastAsia="Times New Roman" w:hAnsi="Consolas" w:cs="Times New Roman"/>
          <w:color w:val="D4D4D4"/>
          <w:sz w:val="24"/>
          <w:szCs w:val="24"/>
          <w:lang w:eastAsia="en-IN"/>
        </w:rPr>
      </w:pPr>
      <w:r w:rsidRPr="00072151">
        <w:rPr>
          <w:rFonts w:ascii="Consolas" w:eastAsia="Times New Roman" w:hAnsi="Consolas" w:cs="Times New Roman"/>
          <w:color w:val="C586C0"/>
          <w:sz w:val="24"/>
          <w:szCs w:val="24"/>
          <w:lang w:eastAsia="en-IN"/>
        </w:rPr>
        <w:t>for</w:t>
      </w:r>
      <w:r w:rsidRPr="00072151">
        <w:rPr>
          <w:rFonts w:ascii="Consolas" w:eastAsia="Times New Roman" w:hAnsi="Consolas" w:cs="Times New Roman"/>
          <w:color w:val="D4D4D4"/>
          <w:sz w:val="24"/>
          <w:szCs w:val="24"/>
          <w:lang w:eastAsia="en-IN"/>
        </w:rPr>
        <w:t> i </w:t>
      </w:r>
      <w:r w:rsidRPr="00072151">
        <w:rPr>
          <w:rFonts w:ascii="Consolas" w:eastAsia="Times New Roman" w:hAnsi="Consolas" w:cs="Times New Roman"/>
          <w:color w:val="C586C0"/>
          <w:sz w:val="24"/>
          <w:szCs w:val="24"/>
          <w:lang w:eastAsia="en-IN"/>
        </w:rPr>
        <w:t>in</w:t>
      </w:r>
      <w:r w:rsidRPr="00072151">
        <w:rPr>
          <w:rFonts w:ascii="Consolas" w:eastAsia="Times New Roman" w:hAnsi="Consolas" w:cs="Times New Roman"/>
          <w:color w:val="D4D4D4"/>
          <w:sz w:val="24"/>
          <w:szCs w:val="24"/>
          <w:lang w:eastAsia="en-IN"/>
        </w:rPr>
        <w:t> even_sequence(</w:t>
      </w:r>
      <w:r w:rsidRPr="00072151">
        <w:rPr>
          <w:rFonts w:ascii="Consolas" w:eastAsia="Times New Roman" w:hAnsi="Consolas" w:cs="Times New Roman"/>
          <w:color w:val="B5CEA8"/>
          <w:sz w:val="24"/>
          <w:szCs w:val="24"/>
          <w:lang w:eastAsia="en-IN"/>
        </w:rPr>
        <w:t>40</w:t>
      </w:r>
      <w:r w:rsidRPr="00072151">
        <w:rPr>
          <w:rFonts w:ascii="Consolas" w:eastAsia="Times New Roman" w:hAnsi="Consolas" w:cs="Times New Roman"/>
          <w:color w:val="D4D4D4"/>
          <w:sz w:val="24"/>
          <w:szCs w:val="24"/>
          <w:lang w:eastAsia="en-IN"/>
        </w:rPr>
        <w:t>):  </w:t>
      </w:r>
      <w:r w:rsidRPr="00072151">
        <w:rPr>
          <w:rFonts w:ascii="Consolas" w:eastAsia="Times New Roman" w:hAnsi="Consolas" w:cs="Times New Roman"/>
          <w:color w:val="6A9955"/>
          <w:sz w:val="24"/>
          <w:szCs w:val="24"/>
          <w:lang w:eastAsia="en-IN"/>
        </w:rPr>
        <w:t># This will generate the sequence also</w:t>
      </w:r>
    </w:p>
    <w:p w:rsidR="00072151" w:rsidRPr="00072151" w:rsidRDefault="00072151" w:rsidP="00072151">
      <w:pPr>
        <w:shd w:val="clear" w:color="auto" w:fill="1E1E1E"/>
        <w:spacing w:after="0" w:line="330" w:lineRule="atLeast"/>
        <w:rPr>
          <w:rFonts w:ascii="Consolas" w:eastAsia="Times New Roman" w:hAnsi="Consolas" w:cs="Times New Roman"/>
          <w:color w:val="D4D4D4"/>
          <w:sz w:val="24"/>
          <w:szCs w:val="24"/>
          <w:lang w:eastAsia="en-IN"/>
        </w:rPr>
      </w:pPr>
      <w:r w:rsidRPr="00072151">
        <w:rPr>
          <w:rFonts w:ascii="Consolas" w:eastAsia="Times New Roman" w:hAnsi="Consolas" w:cs="Times New Roman"/>
          <w:color w:val="D4D4D4"/>
          <w:sz w:val="24"/>
          <w:szCs w:val="24"/>
          <w:lang w:eastAsia="en-IN"/>
        </w:rPr>
        <w:t>    </w:t>
      </w:r>
      <w:r w:rsidRPr="00072151">
        <w:rPr>
          <w:rFonts w:ascii="Consolas" w:eastAsia="Times New Roman" w:hAnsi="Consolas" w:cs="Times New Roman"/>
          <w:color w:val="DCDCAA"/>
          <w:sz w:val="24"/>
          <w:szCs w:val="24"/>
          <w:lang w:eastAsia="en-IN"/>
        </w:rPr>
        <w:t>print</w:t>
      </w:r>
      <w:r w:rsidRPr="00072151">
        <w:rPr>
          <w:rFonts w:ascii="Consolas" w:eastAsia="Times New Roman" w:hAnsi="Consolas" w:cs="Times New Roman"/>
          <w:color w:val="D4D4D4"/>
          <w:sz w:val="24"/>
          <w:szCs w:val="24"/>
          <w:lang w:eastAsia="en-IN"/>
        </w:rPr>
        <w:t>(i)</w:t>
      </w:r>
    </w:p>
    <w:p w:rsidR="00072151" w:rsidRPr="00072151" w:rsidRDefault="00072151" w:rsidP="00072151">
      <w:pPr>
        <w:shd w:val="clear" w:color="auto" w:fill="1E1E1E"/>
        <w:spacing w:after="0" w:line="330" w:lineRule="atLeast"/>
        <w:rPr>
          <w:rFonts w:ascii="Consolas" w:eastAsia="Times New Roman" w:hAnsi="Consolas" w:cs="Times New Roman"/>
          <w:color w:val="D4D4D4"/>
          <w:sz w:val="24"/>
          <w:szCs w:val="24"/>
          <w:lang w:eastAsia="en-IN"/>
        </w:rPr>
      </w:pPr>
    </w:p>
    <w:p w:rsidR="00072151" w:rsidRPr="00072151" w:rsidRDefault="00072151" w:rsidP="00072151">
      <w:pPr>
        <w:shd w:val="clear" w:color="auto" w:fill="1E1E1E"/>
        <w:spacing w:after="0" w:line="330" w:lineRule="atLeast"/>
        <w:rPr>
          <w:rFonts w:ascii="Consolas" w:eastAsia="Times New Roman" w:hAnsi="Consolas" w:cs="Times New Roman"/>
          <w:color w:val="D4D4D4"/>
          <w:sz w:val="24"/>
          <w:szCs w:val="24"/>
          <w:lang w:eastAsia="en-IN"/>
        </w:rPr>
      </w:pPr>
      <w:r w:rsidRPr="00072151">
        <w:rPr>
          <w:rFonts w:ascii="Consolas" w:eastAsia="Times New Roman" w:hAnsi="Consolas" w:cs="Times New Roman"/>
          <w:color w:val="D4D4D4"/>
          <w:sz w:val="24"/>
          <w:szCs w:val="24"/>
          <w:lang w:eastAsia="en-IN"/>
        </w:rPr>
        <w:t>    </w:t>
      </w:r>
    </w:p>
    <w:p w:rsidR="00072151" w:rsidRPr="00072151" w:rsidRDefault="00072151" w:rsidP="00072151">
      <w:pPr>
        <w:shd w:val="clear" w:color="auto" w:fill="1E1E1E"/>
        <w:spacing w:after="0" w:line="330" w:lineRule="atLeast"/>
        <w:rPr>
          <w:rFonts w:ascii="Consolas" w:eastAsia="Times New Roman" w:hAnsi="Consolas" w:cs="Times New Roman"/>
          <w:color w:val="D4D4D4"/>
          <w:sz w:val="24"/>
          <w:szCs w:val="24"/>
          <w:lang w:eastAsia="en-IN"/>
        </w:rPr>
      </w:pPr>
      <w:r w:rsidRPr="00072151">
        <w:rPr>
          <w:rFonts w:ascii="Consolas" w:eastAsia="Times New Roman" w:hAnsi="Consolas" w:cs="Times New Roman"/>
          <w:color w:val="C586C0"/>
          <w:sz w:val="24"/>
          <w:szCs w:val="24"/>
          <w:lang w:eastAsia="en-IN"/>
        </w:rPr>
        <w:t>for</w:t>
      </w:r>
      <w:r w:rsidRPr="00072151">
        <w:rPr>
          <w:rFonts w:ascii="Consolas" w:eastAsia="Times New Roman" w:hAnsi="Consolas" w:cs="Times New Roman"/>
          <w:color w:val="D4D4D4"/>
          <w:sz w:val="24"/>
          <w:szCs w:val="24"/>
          <w:lang w:eastAsia="en-IN"/>
        </w:rPr>
        <w:t> i </w:t>
      </w:r>
      <w:r w:rsidRPr="00072151">
        <w:rPr>
          <w:rFonts w:ascii="Consolas" w:eastAsia="Times New Roman" w:hAnsi="Consolas" w:cs="Times New Roman"/>
          <w:color w:val="C586C0"/>
          <w:sz w:val="24"/>
          <w:szCs w:val="24"/>
          <w:lang w:eastAsia="en-IN"/>
        </w:rPr>
        <w:t>in</w:t>
      </w:r>
      <w:r w:rsidRPr="00072151">
        <w:rPr>
          <w:rFonts w:ascii="Consolas" w:eastAsia="Times New Roman" w:hAnsi="Consolas" w:cs="Times New Roman"/>
          <w:color w:val="D4D4D4"/>
          <w:sz w:val="24"/>
          <w:szCs w:val="24"/>
          <w:lang w:eastAsia="en-IN"/>
        </w:rPr>
        <w:t> even_sequence(</w:t>
      </w:r>
      <w:r w:rsidRPr="00072151">
        <w:rPr>
          <w:rFonts w:ascii="Consolas" w:eastAsia="Times New Roman" w:hAnsi="Consolas" w:cs="Times New Roman"/>
          <w:color w:val="B5CEA8"/>
          <w:sz w:val="24"/>
          <w:szCs w:val="24"/>
          <w:lang w:eastAsia="en-IN"/>
        </w:rPr>
        <w:t>40</w:t>
      </w:r>
      <w:r w:rsidRPr="00072151">
        <w:rPr>
          <w:rFonts w:ascii="Consolas" w:eastAsia="Times New Roman" w:hAnsi="Consolas" w:cs="Times New Roman"/>
          <w:color w:val="D4D4D4"/>
          <w:sz w:val="24"/>
          <w:szCs w:val="24"/>
          <w:lang w:eastAsia="en-IN"/>
        </w:rPr>
        <w:t>):  </w:t>
      </w:r>
      <w:r w:rsidRPr="00072151">
        <w:rPr>
          <w:rFonts w:ascii="Consolas" w:eastAsia="Times New Roman" w:hAnsi="Consolas" w:cs="Times New Roman"/>
          <w:color w:val="6A9955"/>
          <w:sz w:val="24"/>
          <w:szCs w:val="24"/>
          <w:lang w:eastAsia="en-IN"/>
        </w:rPr>
        <w:t># This will generate the sequence also</w:t>
      </w:r>
    </w:p>
    <w:p w:rsidR="00072151" w:rsidRPr="00072151" w:rsidRDefault="00072151" w:rsidP="00072151">
      <w:pPr>
        <w:shd w:val="clear" w:color="auto" w:fill="1E1E1E"/>
        <w:spacing w:after="0" w:line="330" w:lineRule="atLeast"/>
        <w:rPr>
          <w:rFonts w:ascii="Consolas" w:eastAsia="Times New Roman" w:hAnsi="Consolas" w:cs="Times New Roman"/>
          <w:color w:val="D4D4D4"/>
          <w:sz w:val="24"/>
          <w:szCs w:val="24"/>
          <w:lang w:eastAsia="en-IN"/>
        </w:rPr>
      </w:pPr>
      <w:r w:rsidRPr="00072151">
        <w:rPr>
          <w:rFonts w:ascii="Consolas" w:eastAsia="Times New Roman" w:hAnsi="Consolas" w:cs="Times New Roman"/>
          <w:color w:val="D4D4D4"/>
          <w:sz w:val="24"/>
          <w:szCs w:val="24"/>
          <w:lang w:eastAsia="en-IN"/>
        </w:rPr>
        <w:t>    </w:t>
      </w:r>
      <w:r w:rsidRPr="00072151">
        <w:rPr>
          <w:rFonts w:ascii="Consolas" w:eastAsia="Times New Roman" w:hAnsi="Consolas" w:cs="Times New Roman"/>
          <w:color w:val="DCDCAA"/>
          <w:sz w:val="24"/>
          <w:szCs w:val="24"/>
          <w:lang w:eastAsia="en-IN"/>
        </w:rPr>
        <w:t>print</w:t>
      </w:r>
      <w:r w:rsidRPr="00072151">
        <w:rPr>
          <w:rFonts w:ascii="Consolas" w:eastAsia="Times New Roman" w:hAnsi="Consolas" w:cs="Times New Roman"/>
          <w:color w:val="D4D4D4"/>
          <w:sz w:val="24"/>
          <w:szCs w:val="24"/>
          <w:lang w:eastAsia="en-IN"/>
        </w:rPr>
        <w:t>(i)</w:t>
      </w:r>
    </w:p>
    <w:p w:rsidR="00072151" w:rsidRDefault="00BF1B79" w:rsidP="00072151">
      <w:pPr>
        <w:rPr>
          <w:sz w:val="28"/>
          <w:szCs w:val="24"/>
        </w:rPr>
      </w:pPr>
      <w:r>
        <w:rPr>
          <w:sz w:val="28"/>
          <w:szCs w:val="24"/>
        </w:rPr>
        <w:t>this will each time output.</w:t>
      </w:r>
    </w:p>
    <w:p w:rsidR="00BF1B79" w:rsidRDefault="00BF1B79" w:rsidP="00072151">
      <w:pPr>
        <w:rPr>
          <w:sz w:val="28"/>
          <w:szCs w:val="24"/>
        </w:rPr>
      </w:pPr>
    </w:p>
    <w:p w:rsidR="00BF1B79" w:rsidRDefault="00BF1B79" w:rsidP="00072151">
      <w:pPr>
        <w:rPr>
          <w:sz w:val="28"/>
          <w:szCs w:val="24"/>
        </w:rPr>
      </w:pPr>
      <w:r>
        <w:rPr>
          <w:sz w:val="28"/>
          <w:szCs w:val="24"/>
        </w:rPr>
        <w:t xml:space="preserve">Generator comprehension </w:t>
      </w:r>
    </w:p>
    <w:p w:rsidR="00BF1B79" w:rsidRDefault="00BF1B79" w:rsidP="00072151">
      <w:pPr>
        <w:rPr>
          <w:sz w:val="28"/>
          <w:szCs w:val="24"/>
        </w:rPr>
      </w:pPr>
      <w:r>
        <w:rPr>
          <w:sz w:val="28"/>
          <w:szCs w:val="24"/>
        </w:rPr>
        <w:t>Generator comprehension is same as the list comprehension just we have to replace the square bracket with the parenthsis.</w:t>
      </w:r>
    </w:p>
    <w:p w:rsidR="00BF1B79" w:rsidRDefault="00BF1B79">
      <w:pPr>
        <w:rPr>
          <w:sz w:val="28"/>
          <w:szCs w:val="24"/>
        </w:rPr>
      </w:pPr>
      <w:r>
        <w:rPr>
          <w:sz w:val="28"/>
          <w:szCs w:val="24"/>
        </w:rPr>
        <w:br w:type="page"/>
      </w:r>
    </w:p>
    <w:p w:rsidR="00BF1B79" w:rsidRDefault="00BF1B79" w:rsidP="00072151">
      <w:pPr>
        <w:rPr>
          <w:sz w:val="28"/>
          <w:szCs w:val="24"/>
        </w:rPr>
      </w:pPr>
      <w:r>
        <w:rPr>
          <w:sz w:val="28"/>
          <w:szCs w:val="24"/>
        </w:rPr>
        <w:lastRenderedPageBreak/>
        <w:t>Eg:</w:t>
      </w:r>
    </w:p>
    <w:p w:rsidR="00BF1B79" w:rsidRPr="00BF1B79" w:rsidRDefault="00BF1B79" w:rsidP="00BF1B79">
      <w:pPr>
        <w:shd w:val="clear" w:color="auto" w:fill="1E1E1E"/>
        <w:spacing w:after="0" w:line="330" w:lineRule="atLeast"/>
        <w:rPr>
          <w:rFonts w:ascii="Consolas" w:eastAsia="Times New Roman" w:hAnsi="Consolas" w:cs="Times New Roman"/>
          <w:color w:val="D4D4D4"/>
          <w:sz w:val="24"/>
          <w:szCs w:val="24"/>
          <w:lang w:eastAsia="en-IN"/>
        </w:rPr>
      </w:pPr>
      <w:r w:rsidRPr="00BF1B79">
        <w:rPr>
          <w:rFonts w:ascii="Consolas" w:eastAsia="Times New Roman" w:hAnsi="Consolas" w:cs="Times New Roman"/>
          <w:color w:val="D4D4D4"/>
          <w:sz w:val="24"/>
          <w:szCs w:val="24"/>
          <w:lang w:eastAsia="en-IN"/>
        </w:rPr>
        <w:t>list1 = [i**</w:t>
      </w:r>
      <w:r w:rsidRPr="00BF1B79">
        <w:rPr>
          <w:rFonts w:ascii="Consolas" w:eastAsia="Times New Roman" w:hAnsi="Consolas" w:cs="Times New Roman"/>
          <w:color w:val="B5CEA8"/>
          <w:sz w:val="24"/>
          <w:szCs w:val="24"/>
          <w:lang w:eastAsia="en-IN"/>
        </w:rPr>
        <w:t>2</w:t>
      </w:r>
      <w:r w:rsidRPr="00BF1B79">
        <w:rPr>
          <w:rFonts w:ascii="Consolas" w:eastAsia="Times New Roman" w:hAnsi="Consolas" w:cs="Times New Roman"/>
          <w:color w:val="D4D4D4"/>
          <w:sz w:val="24"/>
          <w:szCs w:val="24"/>
          <w:lang w:eastAsia="en-IN"/>
        </w:rPr>
        <w:t> </w:t>
      </w:r>
      <w:r w:rsidRPr="00BF1B79">
        <w:rPr>
          <w:rFonts w:ascii="Consolas" w:eastAsia="Times New Roman" w:hAnsi="Consolas" w:cs="Times New Roman"/>
          <w:color w:val="C586C0"/>
          <w:sz w:val="24"/>
          <w:szCs w:val="24"/>
          <w:lang w:eastAsia="en-IN"/>
        </w:rPr>
        <w:t>for</w:t>
      </w:r>
      <w:r w:rsidRPr="00BF1B79">
        <w:rPr>
          <w:rFonts w:ascii="Consolas" w:eastAsia="Times New Roman" w:hAnsi="Consolas" w:cs="Times New Roman"/>
          <w:color w:val="D4D4D4"/>
          <w:sz w:val="24"/>
          <w:szCs w:val="24"/>
          <w:lang w:eastAsia="en-IN"/>
        </w:rPr>
        <w:t> i </w:t>
      </w:r>
      <w:r w:rsidRPr="00BF1B79">
        <w:rPr>
          <w:rFonts w:ascii="Consolas" w:eastAsia="Times New Roman" w:hAnsi="Consolas" w:cs="Times New Roman"/>
          <w:color w:val="C586C0"/>
          <w:sz w:val="24"/>
          <w:szCs w:val="24"/>
          <w:lang w:eastAsia="en-IN"/>
        </w:rPr>
        <w:t>in</w:t>
      </w:r>
      <w:r w:rsidRPr="00BF1B79">
        <w:rPr>
          <w:rFonts w:ascii="Consolas" w:eastAsia="Times New Roman" w:hAnsi="Consolas" w:cs="Times New Roman"/>
          <w:color w:val="D4D4D4"/>
          <w:sz w:val="24"/>
          <w:szCs w:val="24"/>
          <w:lang w:eastAsia="en-IN"/>
        </w:rPr>
        <w:t> </w:t>
      </w:r>
      <w:r w:rsidRPr="00BF1B79">
        <w:rPr>
          <w:rFonts w:ascii="Consolas" w:eastAsia="Times New Roman" w:hAnsi="Consolas" w:cs="Times New Roman"/>
          <w:color w:val="DCDCAA"/>
          <w:sz w:val="24"/>
          <w:szCs w:val="24"/>
          <w:lang w:eastAsia="en-IN"/>
        </w:rPr>
        <w:t>range</w:t>
      </w:r>
      <w:r w:rsidRPr="00BF1B79">
        <w:rPr>
          <w:rFonts w:ascii="Consolas" w:eastAsia="Times New Roman" w:hAnsi="Consolas" w:cs="Times New Roman"/>
          <w:color w:val="D4D4D4"/>
          <w:sz w:val="24"/>
          <w:szCs w:val="24"/>
          <w:lang w:eastAsia="en-IN"/>
        </w:rPr>
        <w:t>(</w:t>
      </w:r>
      <w:r w:rsidRPr="00BF1B79">
        <w:rPr>
          <w:rFonts w:ascii="Consolas" w:eastAsia="Times New Roman" w:hAnsi="Consolas" w:cs="Times New Roman"/>
          <w:color w:val="B5CEA8"/>
          <w:sz w:val="24"/>
          <w:szCs w:val="24"/>
          <w:lang w:eastAsia="en-IN"/>
        </w:rPr>
        <w:t>1</w:t>
      </w:r>
      <w:r w:rsidRPr="00BF1B79">
        <w:rPr>
          <w:rFonts w:ascii="Consolas" w:eastAsia="Times New Roman" w:hAnsi="Consolas" w:cs="Times New Roman"/>
          <w:color w:val="D4D4D4"/>
          <w:sz w:val="24"/>
          <w:szCs w:val="24"/>
          <w:lang w:eastAsia="en-IN"/>
        </w:rPr>
        <w:t>, </w:t>
      </w:r>
      <w:r w:rsidRPr="00BF1B79">
        <w:rPr>
          <w:rFonts w:ascii="Consolas" w:eastAsia="Times New Roman" w:hAnsi="Consolas" w:cs="Times New Roman"/>
          <w:color w:val="B5CEA8"/>
          <w:sz w:val="24"/>
          <w:szCs w:val="24"/>
          <w:lang w:eastAsia="en-IN"/>
        </w:rPr>
        <w:t>11</w:t>
      </w:r>
      <w:r w:rsidRPr="00BF1B79">
        <w:rPr>
          <w:rFonts w:ascii="Consolas" w:eastAsia="Times New Roman" w:hAnsi="Consolas" w:cs="Times New Roman"/>
          <w:color w:val="D4D4D4"/>
          <w:sz w:val="24"/>
          <w:szCs w:val="24"/>
          <w:lang w:eastAsia="en-IN"/>
        </w:rPr>
        <w:t>)]</w:t>
      </w:r>
    </w:p>
    <w:p w:rsidR="00BF1B79" w:rsidRPr="00BF1B79" w:rsidRDefault="00BF1B79" w:rsidP="00BF1B79">
      <w:pPr>
        <w:shd w:val="clear" w:color="auto" w:fill="1E1E1E"/>
        <w:spacing w:after="0" w:line="330" w:lineRule="atLeast"/>
        <w:rPr>
          <w:rFonts w:ascii="Consolas" w:eastAsia="Times New Roman" w:hAnsi="Consolas" w:cs="Times New Roman"/>
          <w:color w:val="D4D4D4"/>
          <w:sz w:val="24"/>
          <w:szCs w:val="24"/>
          <w:lang w:eastAsia="en-IN"/>
        </w:rPr>
      </w:pPr>
      <w:r w:rsidRPr="00BF1B79">
        <w:rPr>
          <w:rFonts w:ascii="Consolas" w:eastAsia="Times New Roman" w:hAnsi="Consolas" w:cs="Times New Roman"/>
          <w:color w:val="DCDCAA"/>
          <w:sz w:val="24"/>
          <w:szCs w:val="24"/>
          <w:lang w:eastAsia="en-IN"/>
        </w:rPr>
        <w:t>print</w:t>
      </w:r>
      <w:r w:rsidRPr="00BF1B79">
        <w:rPr>
          <w:rFonts w:ascii="Consolas" w:eastAsia="Times New Roman" w:hAnsi="Consolas" w:cs="Times New Roman"/>
          <w:color w:val="D4D4D4"/>
          <w:sz w:val="24"/>
          <w:szCs w:val="24"/>
          <w:lang w:eastAsia="en-IN"/>
        </w:rPr>
        <w:t>(list1)   </w:t>
      </w:r>
      <w:r w:rsidRPr="00BF1B79">
        <w:rPr>
          <w:rFonts w:ascii="Consolas" w:eastAsia="Times New Roman" w:hAnsi="Consolas" w:cs="Times New Roman"/>
          <w:color w:val="6A9955"/>
          <w:sz w:val="24"/>
          <w:szCs w:val="24"/>
          <w:lang w:eastAsia="en-IN"/>
        </w:rPr>
        <w:t># this will print the list which is created above</w:t>
      </w:r>
    </w:p>
    <w:p w:rsidR="00BF1B79" w:rsidRPr="00BF1B79" w:rsidRDefault="00BF1B79" w:rsidP="00BF1B79">
      <w:pPr>
        <w:shd w:val="clear" w:color="auto" w:fill="1E1E1E"/>
        <w:spacing w:after="0" w:line="330" w:lineRule="atLeast"/>
        <w:rPr>
          <w:rFonts w:ascii="Consolas" w:eastAsia="Times New Roman" w:hAnsi="Consolas" w:cs="Times New Roman"/>
          <w:color w:val="D4D4D4"/>
          <w:sz w:val="24"/>
          <w:szCs w:val="24"/>
          <w:lang w:eastAsia="en-IN"/>
        </w:rPr>
      </w:pPr>
    </w:p>
    <w:p w:rsidR="00BF1B79" w:rsidRPr="00BF1B79" w:rsidRDefault="00BF1B79" w:rsidP="00BF1B79">
      <w:pPr>
        <w:shd w:val="clear" w:color="auto" w:fill="1E1E1E"/>
        <w:spacing w:after="0" w:line="330" w:lineRule="atLeast"/>
        <w:rPr>
          <w:rFonts w:ascii="Consolas" w:eastAsia="Times New Roman" w:hAnsi="Consolas" w:cs="Times New Roman"/>
          <w:color w:val="D4D4D4"/>
          <w:sz w:val="24"/>
          <w:szCs w:val="24"/>
          <w:lang w:eastAsia="en-IN"/>
        </w:rPr>
      </w:pPr>
      <w:r w:rsidRPr="00BF1B79">
        <w:rPr>
          <w:rFonts w:ascii="Consolas" w:eastAsia="Times New Roman" w:hAnsi="Consolas" w:cs="Times New Roman"/>
          <w:color w:val="6A9955"/>
          <w:sz w:val="24"/>
          <w:szCs w:val="24"/>
          <w:lang w:eastAsia="en-IN"/>
        </w:rPr>
        <w:t># similarly we can create the generators</w:t>
      </w:r>
    </w:p>
    <w:p w:rsidR="00BF1B79" w:rsidRPr="00BF1B79" w:rsidRDefault="00BF1B79" w:rsidP="00BF1B79">
      <w:pPr>
        <w:shd w:val="clear" w:color="auto" w:fill="1E1E1E"/>
        <w:spacing w:after="0" w:line="330" w:lineRule="atLeast"/>
        <w:rPr>
          <w:rFonts w:ascii="Consolas" w:eastAsia="Times New Roman" w:hAnsi="Consolas" w:cs="Times New Roman"/>
          <w:color w:val="D4D4D4"/>
          <w:sz w:val="24"/>
          <w:szCs w:val="24"/>
          <w:lang w:eastAsia="en-IN"/>
        </w:rPr>
      </w:pPr>
    </w:p>
    <w:p w:rsidR="00BF1B79" w:rsidRPr="00BF1B79" w:rsidRDefault="00BF1B79" w:rsidP="00BF1B79">
      <w:pPr>
        <w:shd w:val="clear" w:color="auto" w:fill="1E1E1E"/>
        <w:spacing w:after="0" w:line="330" w:lineRule="atLeast"/>
        <w:rPr>
          <w:rFonts w:ascii="Consolas" w:eastAsia="Times New Roman" w:hAnsi="Consolas" w:cs="Times New Roman"/>
          <w:color w:val="D4D4D4"/>
          <w:sz w:val="24"/>
          <w:szCs w:val="24"/>
          <w:lang w:eastAsia="en-IN"/>
        </w:rPr>
      </w:pPr>
      <w:r w:rsidRPr="00BF1B79">
        <w:rPr>
          <w:rFonts w:ascii="Consolas" w:eastAsia="Times New Roman" w:hAnsi="Consolas" w:cs="Times New Roman"/>
          <w:color w:val="D4D4D4"/>
          <w:sz w:val="24"/>
          <w:szCs w:val="24"/>
          <w:lang w:eastAsia="en-IN"/>
        </w:rPr>
        <w:t>gen1 = (i**</w:t>
      </w:r>
      <w:r w:rsidRPr="00BF1B79">
        <w:rPr>
          <w:rFonts w:ascii="Consolas" w:eastAsia="Times New Roman" w:hAnsi="Consolas" w:cs="Times New Roman"/>
          <w:color w:val="B5CEA8"/>
          <w:sz w:val="24"/>
          <w:szCs w:val="24"/>
          <w:lang w:eastAsia="en-IN"/>
        </w:rPr>
        <w:t>2</w:t>
      </w:r>
      <w:r w:rsidRPr="00BF1B79">
        <w:rPr>
          <w:rFonts w:ascii="Consolas" w:eastAsia="Times New Roman" w:hAnsi="Consolas" w:cs="Times New Roman"/>
          <w:color w:val="D4D4D4"/>
          <w:sz w:val="24"/>
          <w:szCs w:val="24"/>
          <w:lang w:eastAsia="en-IN"/>
        </w:rPr>
        <w:t> </w:t>
      </w:r>
      <w:r w:rsidRPr="00BF1B79">
        <w:rPr>
          <w:rFonts w:ascii="Consolas" w:eastAsia="Times New Roman" w:hAnsi="Consolas" w:cs="Times New Roman"/>
          <w:color w:val="C586C0"/>
          <w:sz w:val="24"/>
          <w:szCs w:val="24"/>
          <w:lang w:eastAsia="en-IN"/>
        </w:rPr>
        <w:t>for</w:t>
      </w:r>
      <w:r w:rsidRPr="00BF1B79">
        <w:rPr>
          <w:rFonts w:ascii="Consolas" w:eastAsia="Times New Roman" w:hAnsi="Consolas" w:cs="Times New Roman"/>
          <w:color w:val="D4D4D4"/>
          <w:sz w:val="24"/>
          <w:szCs w:val="24"/>
          <w:lang w:eastAsia="en-IN"/>
        </w:rPr>
        <w:t> i </w:t>
      </w:r>
      <w:r w:rsidRPr="00BF1B79">
        <w:rPr>
          <w:rFonts w:ascii="Consolas" w:eastAsia="Times New Roman" w:hAnsi="Consolas" w:cs="Times New Roman"/>
          <w:color w:val="C586C0"/>
          <w:sz w:val="24"/>
          <w:szCs w:val="24"/>
          <w:lang w:eastAsia="en-IN"/>
        </w:rPr>
        <w:t>in</w:t>
      </w:r>
      <w:r w:rsidRPr="00BF1B79">
        <w:rPr>
          <w:rFonts w:ascii="Consolas" w:eastAsia="Times New Roman" w:hAnsi="Consolas" w:cs="Times New Roman"/>
          <w:color w:val="D4D4D4"/>
          <w:sz w:val="24"/>
          <w:szCs w:val="24"/>
          <w:lang w:eastAsia="en-IN"/>
        </w:rPr>
        <w:t> </w:t>
      </w:r>
      <w:r w:rsidRPr="00BF1B79">
        <w:rPr>
          <w:rFonts w:ascii="Consolas" w:eastAsia="Times New Roman" w:hAnsi="Consolas" w:cs="Times New Roman"/>
          <w:color w:val="DCDCAA"/>
          <w:sz w:val="24"/>
          <w:szCs w:val="24"/>
          <w:lang w:eastAsia="en-IN"/>
        </w:rPr>
        <w:t>range</w:t>
      </w:r>
      <w:r w:rsidRPr="00BF1B79">
        <w:rPr>
          <w:rFonts w:ascii="Consolas" w:eastAsia="Times New Roman" w:hAnsi="Consolas" w:cs="Times New Roman"/>
          <w:color w:val="D4D4D4"/>
          <w:sz w:val="24"/>
          <w:szCs w:val="24"/>
          <w:lang w:eastAsia="en-IN"/>
        </w:rPr>
        <w:t>(</w:t>
      </w:r>
      <w:r w:rsidRPr="00BF1B79">
        <w:rPr>
          <w:rFonts w:ascii="Consolas" w:eastAsia="Times New Roman" w:hAnsi="Consolas" w:cs="Times New Roman"/>
          <w:color w:val="B5CEA8"/>
          <w:sz w:val="24"/>
          <w:szCs w:val="24"/>
          <w:lang w:eastAsia="en-IN"/>
        </w:rPr>
        <w:t>1</w:t>
      </w:r>
      <w:r w:rsidRPr="00BF1B79">
        <w:rPr>
          <w:rFonts w:ascii="Consolas" w:eastAsia="Times New Roman" w:hAnsi="Consolas" w:cs="Times New Roman"/>
          <w:color w:val="D4D4D4"/>
          <w:sz w:val="24"/>
          <w:szCs w:val="24"/>
          <w:lang w:eastAsia="en-IN"/>
        </w:rPr>
        <w:t>, </w:t>
      </w:r>
      <w:r w:rsidRPr="00BF1B79">
        <w:rPr>
          <w:rFonts w:ascii="Consolas" w:eastAsia="Times New Roman" w:hAnsi="Consolas" w:cs="Times New Roman"/>
          <w:color w:val="B5CEA8"/>
          <w:sz w:val="24"/>
          <w:szCs w:val="24"/>
          <w:lang w:eastAsia="en-IN"/>
        </w:rPr>
        <w:t>11</w:t>
      </w:r>
      <w:r w:rsidRPr="00BF1B79">
        <w:rPr>
          <w:rFonts w:ascii="Consolas" w:eastAsia="Times New Roman" w:hAnsi="Consolas" w:cs="Times New Roman"/>
          <w:color w:val="D4D4D4"/>
          <w:sz w:val="24"/>
          <w:szCs w:val="24"/>
          <w:lang w:eastAsia="en-IN"/>
        </w:rPr>
        <w:t>))</w:t>
      </w:r>
    </w:p>
    <w:p w:rsidR="00BF1B79" w:rsidRPr="00BF1B79" w:rsidRDefault="00BF1B79" w:rsidP="00BF1B79">
      <w:pPr>
        <w:shd w:val="clear" w:color="auto" w:fill="1E1E1E"/>
        <w:spacing w:after="0" w:line="330" w:lineRule="atLeast"/>
        <w:rPr>
          <w:rFonts w:ascii="Consolas" w:eastAsia="Times New Roman" w:hAnsi="Consolas" w:cs="Times New Roman"/>
          <w:color w:val="D4D4D4"/>
          <w:sz w:val="24"/>
          <w:szCs w:val="24"/>
          <w:lang w:eastAsia="en-IN"/>
        </w:rPr>
      </w:pPr>
      <w:r w:rsidRPr="00BF1B79">
        <w:rPr>
          <w:rFonts w:ascii="Consolas" w:eastAsia="Times New Roman" w:hAnsi="Consolas" w:cs="Times New Roman"/>
          <w:color w:val="DCDCAA"/>
          <w:sz w:val="24"/>
          <w:szCs w:val="24"/>
          <w:lang w:eastAsia="en-IN"/>
        </w:rPr>
        <w:t>print</w:t>
      </w:r>
      <w:r w:rsidRPr="00BF1B79">
        <w:rPr>
          <w:rFonts w:ascii="Consolas" w:eastAsia="Times New Roman" w:hAnsi="Consolas" w:cs="Times New Roman"/>
          <w:color w:val="D4D4D4"/>
          <w:sz w:val="24"/>
          <w:szCs w:val="24"/>
          <w:lang w:eastAsia="en-IN"/>
        </w:rPr>
        <w:t>(gen1)  </w:t>
      </w:r>
      <w:r w:rsidRPr="00BF1B79">
        <w:rPr>
          <w:rFonts w:ascii="Consolas" w:eastAsia="Times New Roman" w:hAnsi="Consolas" w:cs="Times New Roman"/>
          <w:color w:val="6A9955"/>
          <w:sz w:val="24"/>
          <w:szCs w:val="24"/>
          <w:lang w:eastAsia="en-IN"/>
        </w:rPr>
        <w:t># this will create generators</w:t>
      </w:r>
    </w:p>
    <w:p w:rsidR="00BF1B79" w:rsidRPr="00BF1B79" w:rsidRDefault="00BF1B79" w:rsidP="00BF1B79">
      <w:pPr>
        <w:shd w:val="clear" w:color="auto" w:fill="1E1E1E"/>
        <w:spacing w:after="0" w:line="330" w:lineRule="atLeast"/>
        <w:rPr>
          <w:rFonts w:ascii="Consolas" w:eastAsia="Times New Roman" w:hAnsi="Consolas" w:cs="Times New Roman"/>
          <w:color w:val="D4D4D4"/>
          <w:sz w:val="24"/>
          <w:szCs w:val="24"/>
          <w:lang w:eastAsia="en-IN"/>
        </w:rPr>
      </w:pPr>
    </w:p>
    <w:p w:rsidR="00BF1B79" w:rsidRPr="00BF1B79" w:rsidRDefault="00BF1B79" w:rsidP="00BF1B79">
      <w:pPr>
        <w:shd w:val="clear" w:color="auto" w:fill="1E1E1E"/>
        <w:spacing w:after="0" w:line="330" w:lineRule="atLeast"/>
        <w:rPr>
          <w:rFonts w:ascii="Consolas" w:eastAsia="Times New Roman" w:hAnsi="Consolas" w:cs="Times New Roman"/>
          <w:color w:val="D4D4D4"/>
          <w:sz w:val="24"/>
          <w:szCs w:val="24"/>
          <w:lang w:eastAsia="en-IN"/>
        </w:rPr>
      </w:pPr>
      <w:r w:rsidRPr="00BF1B79">
        <w:rPr>
          <w:rFonts w:ascii="Consolas" w:eastAsia="Times New Roman" w:hAnsi="Consolas" w:cs="Times New Roman"/>
          <w:color w:val="6A9955"/>
          <w:sz w:val="24"/>
          <w:szCs w:val="24"/>
          <w:lang w:eastAsia="en-IN"/>
        </w:rPr>
        <w:t># to call the generator we can use the loop method</w:t>
      </w:r>
    </w:p>
    <w:p w:rsidR="00BF1B79" w:rsidRPr="00BF1B79" w:rsidRDefault="00BF1B79" w:rsidP="00BF1B79">
      <w:pPr>
        <w:shd w:val="clear" w:color="auto" w:fill="1E1E1E"/>
        <w:spacing w:after="0" w:line="330" w:lineRule="atLeast"/>
        <w:rPr>
          <w:rFonts w:ascii="Consolas" w:eastAsia="Times New Roman" w:hAnsi="Consolas" w:cs="Times New Roman"/>
          <w:color w:val="D4D4D4"/>
          <w:sz w:val="24"/>
          <w:szCs w:val="24"/>
          <w:lang w:eastAsia="en-IN"/>
        </w:rPr>
      </w:pPr>
    </w:p>
    <w:p w:rsidR="00BF1B79" w:rsidRPr="00BF1B79" w:rsidRDefault="00BF1B79" w:rsidP="00BF1B79">
      <w:pPr>
        <w:shd w:val="clear" w:color="auto" w:fill="1E1E1E"/>
        <w:spacing w:after="0" w:line="330" w:lineRule="atLeast"/>
        <w:rPr>
          <w:rFonts w:ascii="Consolas" w:eastAsia="Times New Roman" w:hAnsi="Consolas" w:cs="Times New Roman"/>
          <w:color w:val="D4D4D4"/>
          <w:sz w:val="24"/>
          <w:szCs w:val="24"/>
          <w:lang w:eastAsia="en-IN"/>
        </w:rPr>
      </w:pPr>
      <w:r w:rsidRPr="00BF1B79">
        <w:rPr>
          <w:rFonts w:ascii="Consolas" w:eastAsia="Times New Roman" w:hAnsi="Consolas" w:cs="Times New Roman"/>
          <w:color w:val="C586C0"/>
          <w:sz w:val="24"/>
          <w:szCs w:val="24"/>
          <w:lang w:eastAsia="en-IN"/>
        </w:rPr>
        <w:t>for</w:t>
      </w:r>
      <w:r w:rsidRPr="00BF1B79">
        <w:rPr>
          <w:rFonts w:ascii="Consolas" w:eastAsia="Times New Roman" w:hAnsi="Consolas" w:cs="Times New Roman"/>
          <w:color w:val="D4D4D4"/>
          <w:sz w:val="24"/>
          <w:szCs w:val="24"/>
          <w:lang w:eastAsia="en-IN"/>
        </w:rPr>
        <w:t> i </w:t>
      </w:r>
      <w:r w:rsidRPr="00BF1B79">
        <w:rPr>
          <w:rFonts w:ascii="Consolas" w:eastAsia="Times New Roman" w:hAnsi="Consolas" w:cs="Times New Roman"/>
          <w:color w:val="C586C0"/>
          <w:sz w:val="24"/>
          <w:szCs w:val="24"/>
          <w:lang w:eastAsia="en-IN"/>
        </w:rPr>
        <w:t>in</w:t>
      </w:r>
      <w:r w:rsidRPr="00BF1B79">
        <w:rPr>
          <w:rFonts w:ascii="Consolas" w:eastAsia="Times New Roman" w:hAnsi="Consolas" w:cs="Times New Roman"/>
          <w:color w:val="D4D4D4"/>
          <w:sz w:val="24"/>
          <w:szCs w:val="24"/>
          <w:lang w:eastAsia="en-IN"/>
        </w:rPr>
        <w:t> gen1:  </w:t>
      </w:r>
      <w:r w:rsidRPr="00BF1B79">
        <w:rPr>
          <w:rFonts w:ascii="Consolas" w:eastAsia="Times New Roman" w:hAnsi="Consolas" w:cs="Times New Roman"/>
          <w:color w:val="6A9955"/>
          <w:sz w:val="24"/>
          <w:szCs w:val="24"/>
          <w:lang w:eastAsia="en-IN"/>
        </w:rPr>
        <w:t># this will call the generated generators.</w:t>
      </w:r>
    </w:p>
    <w:p w:rsidR="00BF1B79" w:rsidRPr="00BF1B79" w:rsidRDefault="00BF1B79" w:rsidP="00BF1B79">
      <w:pPr>
        <w:shd w:val="clear" w:color="auto" w:fill="1E1E1E"/>
        <w:spacing w:after="0" w:line="330" w:lineRule="atLeast"/>
        <w:rPr>
          <w:rFonts w:ascii="Consolas" w:eastAsia="Times New Roman" w:hAnsi="Consolas" w:cs="Times New Roman"/>
          <w:color w:val="D4D4D4"/>
          <w:sz w:val="24"/>
          <w:szCs w:val="24"/>
          <w:lang w:eastAsia="en-IN"/>
        </w:rPr>
      </w:pPr>
      <w:r w:rsidRPr="00BF1B79">
        <w:rPr>
          <w:rFonts w:ascii="Consolas" w:eastAsia="Times New Roman" w:hAnsi="Consolas" w:cs="Times New Roman"/>
          <w:color w:val="D4D4D4"/>
          <w:sz w:val="24"/>
          <w:szCs w:val="24"/>
          <w:lang w:eastAsia="en-IN"/>
        </w:rPr>
        <w:t>    </w:t>
      </w:r>
      <w:r w:rsidRPr="00BF1B79">
        <w:rPr>
          <w:rFonts w:ascii="Consolas" w:eastAsia="Times New Roman" w:hAnsi="Consolas" w:cs="Times New Roman"/>
          <w:color w:val="DCDCAA"/>
          <w:sz w:val="24"/>
          <w:szCs w:val="24"/>
          <w:lang w:eastAsia="en-IN"/>
        </w:rPr>
        <w:t>print</w:t>
      </w:r>
      <w:r w:rsidRPr="00BF1B79">
        <w:rPr>
          <w:rFonts w:ascii="Consolas" w:eastAsia="Times New Roman" w:hAnsi="Consolas" w:cs="Times New Roman"/>
          <w:color w:val="D4D4D4"/>
          <w:sz w:val="24"/>
          <w:szCs w:val="24"/>
          <w:lang w:eastAsia="en-IN"/>
        </w:rPr>
        <w:t>(i)</w:t>
      </w:r>
    </w:p>
    <w:p w:rsidR="00BF1B79" w:rsidRPr="00BF1B79" w:rsidRDefault="00BF1B79" w:rsidP="00BF1B79">
      <w:pPr>
        <w:shd w:val="clear" w:color="auto" w:fill="1E1E1E"/>
        <w:spacing w:after="0" w:line="330" w:lineRule="atLeast"/>
        <w:rPr>
          <w:rFonts w:ascii="Consolas" w:eastAsia="Times New Roman" w:hAnsi="Consolas" w:cs="Times New Roman"/>
          <w:color w:val="D4D4D4"/>
          <w:sz w:val="24"/>
          <w:szCs w:val="24"/>
          <w:lang w:eastAsia="en-IN"/>
        </w:rPr>
      </w:pPr>
    </w:p>
    <w:p w:rsidR="00BF1B79" w:rsidRPr="00BF1B79" w:rsidRDefault="00BF1B79" w:rsidP="00BF1B79">
      <w:pPr>
        <w:shd w:val="clear" w:color="auto" w:fill="1E1E1E"/>
        <w:spacing w:after="0" w:line="330" w:lineRule="atLeast"/>
        <w:rPr>
          <w:rFonts w:ascii="Consolas" w:eastAsia="Times New Roman" w:hAnsi="Consolas" w:cs="Times New Roman"/>
          <w:color w:val="D4D4D4"/>
          <w:sz w:val="24"/>
          <w:szCs w:val="24"/>
          <w:lang w:eastAsia="en-IN"/>
        </w:rPr>
      </w:pPr>
      <w:r w:rsidRPr="00BF1B79">
        <w:rPr>
          <w:rFonts w:ascii="Consolas" w:eastAsia="Times New Roman" w:hAnsi="Consolas" w:cs="Times New Roman"/>
          <w:color w:val="6A9955"/>
          <w:sz w:val="24"/>
          <w:szCs w:val="24"/>
          <w:lang w:eastAsia="en-IN"/>
        </w:rPr>
        <w:t># since the generator is already created so we can not use the for loop to create the generator again.</w:t>
      </w:r>
    </w:p>
    <w:p w:rsidR="00BF1B79" w:rsidRPr="00BF1B79" w:rsidRDefault="00BF1B79" w:rsidP="00BF1B79">
      <w:pPr>
        <w:shd w:val="clear" w:color="auto" w:fill="1E1E1E"/>
        <w:spacing w:after="0" w:line="330" w:lineRule="atLeast"/>
        <w:rPr>
          <w:rFonts w:ascii="Consolas" w:eastAsia="Times New Roman" w:hAnsi="Consolas" w:cs="Times New Roman"/>
          <w:color w:val="D4D4D4"/>
          <w:sz w:val="24"/>
          <w:szCs w:val="24"/>
          <w:lang w:eastAsia="en-IN"/>
        </w:rPr>
      </w:pPr>
    </w:p>
    <w:p w:rsidR="00BF1B79" w:rsidRDefault="00BF1B79" w:rsidP="00072151">
      <w:pPr>
        <w:rPr>
          <w:sz w:val="28"/>
          <w:szCs w:val="24"/>
        </w:rPr>
      </w:pPr>
    </w:p>
    <w:p w:rsidR="00311C9D" w:rsidRDefault="00311C9D" w:rsidP="00311C9D">
      <w:pPr>
        <w:rPr>
          <w:sz w:val="28"/>
          <w:szCs w:val="24"/>
        </w:rPr>
      </w:pPr>
    </w:p>
    <w:p w:rsidR="00CA1D6F" w:rsidRDefault="00CA1D6F">
      <w:pPr>
        <w:rPr>
          <w:sz w:val="28"/>
          <w:szCs w:val="24"/>
        </w:rPr>
      </w:pPr>
      <w:r>
        <w:rPr>
          <w:sz w:val="28"/>
          <w:szCs w:val="24"/>
        </w:rPr>
        <w:br w:type="page"/>
      </w:r>
    </w:p>
    <w:p w:rsidR="00CA1D6F" w:rsidRDefault="00CA1D6F" w:rsidP="00CA1D6F">
      <w:pPr>
        <w:jc w:val="center"/>
        <w:rPr>
          <w:sz w:val="28"/>
          <w:szCs w:val="24"/>
        </w:rPr>
      </w:pPr>
      <w:r>
        <w:rPr>
          <w:sz w:val="28"/>
          <w:szCs w:val="24"/>
        </w:rPr>
        <w:lastRenderedPageBreak/>
        <w:t>Object Oriented Programming (</w:t>
      </w:r>
      <w:r>
        <w:rPr>
          <w:sz w:val="28"/>
          <w:szCs w:val="24"/>
        </w:rPr>
        <w:tab/>
        <w:t>OOP)</w:t>
      </w:r>
    </w:p>
    <w:p w:rsidR="00CA1D6F" w:rsidRDefault="00CA1D6F" w:rsidP="00CA1D6F">
      <w:pPr>
        <w:rPr>
          <w:sz w:val="28"/>
          <w:szCs w:val="24"/>
        </w:rPr>
      </w:pPr>
      <w:r>
        <w:rPr>
          <w:sz w:val="28"/>
          <w:szCs w:val="24"/>
        </w:rPr>
        <w:t>This is most common topic in almost all the popular programming language (Python, JAVA, etc.)</w:t>
      </w:r>
    </w:p>
    <w:p w:rsidR="00CA1D6F" w:rsidRDefault="00CA1D6F" w:rsidP="00CA1D6F">
      <w:pPr>
        <w:rPr>
          <w:sz w:val="28"/>
          <w:szCs w:val="24"/>
        </w:rPr>
      </w:pPr>
      <w:r>
        <w:rPr>
          <w:sz w:val="28"/>
          <w:szCs w:val="24"/>
        </w:rPr>
        <w:t>What is object oriented programming?</w:t>
      </w:r>
    </w:p>
    <w:p w:rsidR="00CA1D6F" w:rsidRDefault="00CA1D6F" w:rsidP="00CA1D6F">
      <w:pPr>
        <w:rPr>
          <w:sz w:val="28"/>
          <w:szCs w:val="24"/>
        </w:rPr>
      </w:pPr>
      <w:r>
        <w:rPr>
          <w:sz w:val="28"/>
          <w:szCs w:val="24"/>
        </w:rPr>
        <w:t>OOP is just a way/style to write the code in programming language.</w:t>
      </w:r>
    </w:p>
    <w:p w:rsidR="00CA1D6F" w:rsidRDefault="00CA1D6F" w:rsidP="00CA1D6F">
      <w:pPr>
        <w:rPr>
          <w:sz w:val="28"/>
          <w:szCs w:val="24"/>
        </w:rPr>
      </w:pPr>
      <w:r>
        <w:rPr>
          <w:sz w:val="28"/>
          <w:szCs w:val="24"/>
        </w:rPr>
        <w:t>It is very useful in creating the real world programming.</w:t>
      </w:r>
    </w:p>
    <w:p w:rsidR="00CA1D6F" w:rsidRDefault="00CA1D6F" w:rsidP="00CA1D6F">
      <w:pPr>
        <w:rPr>
          <w:sz w:val="28"/>
          <w:szCs w:val="24"/>
        </w:rPr>
      </w:pPr>
      <w:r>
        <w:rPr>
          <w:sz w:val="28"/>
          <w:szCs w:val="24"/>
        </w:rPr>
        <w:t xml:space="preserve">The most common word we will see in OOP </w:t>
      </w:r>
      <w:r w:rsidRPr="00CA1D6F">
        <w:rPr>
          <w:sz w:val="28"/>
          <w:szCs w:val="24"/>
        </w:rPr>
        <w:sym w:font="Wingdings" w:char="F0E0"/>
      </w:r>
      <w:r w:rsidR="00551F61">
        <w:rPr>
          <w:sz w:val="28"/>
          <w:szCs w:val="24"/>
        </w:rPr>
        <w:t xml:space="preserve"> class, </w:t>
      </w:r>
      <w:r>
        <w:rPr>
          <w:sz w:val="28"/>
          <w:szCs w:val="24"/>
        </w:rPr>
        <w:t>object</w:t>
      </w:r>
      <w:r w:rsidR="00551F61">
        <w:rPr>
          <w:sz w:val="28"/>
          <w:szCs w:val="24"/>
        </w:rPr>
        <w:t xml:space="preserve"> and method</w:t>
      </w:r>
    </w:p>
    <w:p w:rsidR="00CA1D6F" w:rsidRPr="00CA1D6F" w:rsidRDefault="00CA1D6F" w:rsidP="00CA1D6F">
      <w:pPr>
        <w:rPr>
          <w:b/>
          <w:bCs/>
          <w:color w:val="FF0000"/>
          <w:sz w:val="28"/>
          <w:szCs w:val="24"/>
          <w:u w:val="single"/>
        </w:rPr>
      </w:pPr>
      <w:r w:rsidRPr="00CA1D6F">
        <w:rPr>
          <w:b/>
          <w:bCs/>
          <w:color w:val="FF0000"/>
          <w:sz w:val="28"/>
          <w:szCs w:val="24"/>
          <w:u w:val="single"/>
        </w:rPr>
        <w:t xml:space="preserve">Note: object is also called as the instance </w:t>
      </w:r>
    </w:p>
    <w:p w:rsidR="00CA1D6F" w:rsidRDefault="00CA1D6F" w:rsidP="00CA1D6F">
      <w:pPr>
        <w:rPr>
          <w:sz w:val="28"/>
          <w:szCs w:val="24"/>
        </w:rPr>
      </w:pPr>
      <w:r>
        <w:rPr>
          <w:sz w:val="28"/>
          <w:szCs w:val="24"/>
        </w:rPr>
        <w:t xml:space="preserve">Class meaning </w:t>
      </w:r>
      <w:r w:rsidR="00551F61">
        <w:rPr>
          <w:sz w:val="28"/>
          <w:szCs w:val="24"/>
        </w:rPr>
        <w:t>in which category does the object is categories.</w:t>
      </w:r>
    </w:p>
    <w:p w:rsidR="00551F61" w:rsidRDefault="00551F61" w:rsidP="00CA1D6F">
      <w:pPr>
        <w:rPr>
          <w:sz w:val="28"/>
          <w:szCs w:val="24"/>
        </w:rPr>
      </w:pPr>
      <w:r>
        <w:rPr>
          <w:sz w:val="28"/>
          <w:szCs w:val="24"/>
        </w:rPr>
        <w:t xml:space="preserve">For eg list is a class </w:t>
      </w:r>
    </w:p>
    <w:p w:rsidR="00551F61" w:rsidRDefault="00551F61" w:rsidP="00CA1D6F">
      <w:pPr>
        <w:rPr>
          <w:sz w:val="28"/>
          <w:szCs w:val="24"/>
        </w:rPr>
      </w:pPr>
      <w:r>
        <w:rPr>
          <w:sz w:val="28"/>
          <w:szCs w:val="24"/>
        </w:rPr>
        <w:t xml:space="preserve">And list1 = [2,4,6,7]  </w:t>
      </w:r>
      <w:r w:rsidRPr="00551F61">
        <w:rPr>
          <w:sz w:val="28"/>
          <w:szCs w:val="24"/>
        </w:rPr>
        <w:sym w:font="Wingdings" w:char="F0E0"/>
      </w:r>
      <w:r>
        <w:rPr>
          <w:sz w:val="28"/>
          <w:szCs w:val="24"/>
        </w:rPr>
        <w:t xml:space="preserve"> this is called the object of class list</w:t>
      </w:r>
    </w:p>
    <w:p w:rsidR="00551F61" w:rsidRDefault="00551F61" w:rsidP="00CA1D6F">
      <w:pPr>
        <w:rPr>
          <w:sz w:val="28"/>
          <w:szCs w:val="24"/>
        </w:rPr>
      </w:pPr>
      <w:r>
        <w:rPr>
          <w:sz w:val="28"/>
          <w:szCs w:val="24"/>
        </w:rPr>
        <w:t xml:space="preserve">And any action do we perform inside the object is called its method </w:t>
      </w:r>
    </w:p>
    <w:p w:rsidR="00551F61" w:rsidRDefault="00551F61" w:rsidP="00CA1D6F">
      <w:pPr>
        <w:rPr>
          <w:sz w:val="28"/>
          <w:szCs w:val="24"/>
        </w:rPr>
      </w:pPr>
      <w:r>
        <w:rPr>
          <w:sz w:val="28"/>
          <w:szCs w:val="24"/>
        </w:rPr>
        <w:t>Like for adding the elements inside the list we use append method.</w:t>
      </w:r>
    </w:p>
    <w:p w:rsidR="00551F61" w:rsidRDefault="00551F61" w:rsidP="00CA1D6F">
      <w:pPr>
        <w:rPr>
          <w:sz w:val="28"/>
          <w:szCs w:val="24"/>
        </w:rPr>
      </w:pPr>
    </w:p>
    <w:p w:rsidR="00CA1D6F" w:rsidRDefault="00551F61" w:rsidP="00CA1D6F">
      <w:pPr>
        <w:rPr>
          <w:sz w:val="28"/>
          <w:szCs w:val="24"/>
        </w:rPr>
      </w:pPr>
      <w:r>
        <w:rPr>
          <w:sz w:val="28"/>
          <w:szCs w:val="24"/>
        </w:rPr>
        <w:t>Now in OOP we will learn how to make our own class.</w:t>
      </w:r>
    </w:p>
    <w:p w:rsidR="00551F61" w:rsidRDefault="00551F61" w:rsidP="00CA1D6F">
      <w:pPr>
        <w:rPr>
          <w:sz w:val="28"/>
          <w:szCs w:val="24"/>
        </w:rPr>
      </w:pPr>
      <w:r>
        <w:rPr>
          <w:sz w:val="28"/>
          <w:szCs w:val="24"/>
        </w:rPr>
        <w:t>According to convention for making the class we should use the first letter of our class in capital letter. (This is not any rule but this convention is just for the ease)</w:t>
      </w:r>
    </w:p>
    <w:p w:rsidR="00551F61" w:rsidRDefault="00551F61" w:rsidP="00CA1D6F">
      <w:pPr>
        <w:rPr>
          <w:sz w:val="28"/>
          <w:szCs w:val="24"/>
        </w:rPr>
      </w:pPr>
      <w:r>
        <w:rPr>
          <w:sz w:val="28"/>
          <w:szCs w:val="24"/>
        </w:rPr>
        <w:t>Some of the predefined class in the python also have their first letter of the class in small letter like ‘list’</w:t>
      </w:r>
    </w:p>
    <w:p w:rsidR="00551F61" w:rsidRDefault="00551F61" w:rsidP="00CA1D6F">
      <w:pPr>
        <w:rPr>
          <w:sz w:val="28"/>
          <w:szCs w:val="24"/>
        </w:rPr>
      </w:pPr>
      <w:r>
        <w:rPr>
          <w:sz w:val="28"/>
          <w:szCs w:val="24"/>
        </w:rPr>
        <w:t>In maki</w:t>
      </w:r>
      <w:r w:rsidR="00552D69">
        <w:rPr>
          <w:sz w:val="28"/>
          <w:szCs w:val="24"/>
        </w:rPr>
        <w:t>ng the class we direct use the colon without giving the parenthesis.</w:t>
      </w:r>
    </w:p>
    <w:p w:rsidR="003D0805" w:rsidRDefault="003D0805" w:rsidP="003D0805">
      <w:pPr>
        <w:rPr>
          <w:sz w:val="28"/>
          <w:szCs w:val="24"/>
        </w:rPr>
      </w:pPr>
      <w:r>
        <w:rPr>
          <w:sz w:val="28"/>
          <w:szCs w:val="24"/>
        </w:rPr>
        <w:t xml:space="preserve">Like for defining the function we use </w:t>
      </w:r>
      <w:r w:rsidRPr="003D0805">
        <w:rPr>
          <w:b/>
          <w:bCs/>
          <w:color w:val="FF0000"/>
          <w:sz w:val="28"/>
          <w:szCs w:val="24"/>
        </w:rPr>
        <w:t>def</w:t>
      </w:r>
      <w:r>
        <w:rPr>
          <w:sz w:val="28"/>
          <w:szCs w:val="24"/>
        </w:rPr>
        <w:t xml:space="preserve"> keyword, similarly here we use the </w:t>
      </w:r>
      <w:r w:rsidRPr="003D0805">
        <w:rPr>
          <w:b/>
          <w:bCs/>
          <w:color w:val="FF0000"/>
          <w:sz w:val="28"/>
          <w:szCs w:val="24"/>
        </w:rPr>
        <w:t>class</w:t>
      </w:r>
      <w:r>
        <w:rPr>
          <w:sz w:val="28"/>
          <w:szCs w:val="24"/>
        </w:rPr>
        <w:t xml:space="preserve"> keyword.</w:t>
      </w:r>
    </w:p>
    <w:p w:rsidR="003D0805" w:rsidRDefault="003D0805" w:rsidP="00CA1D6F">
      <w:pPr>
        <w:rPr>
          <w:sz w:val="28"/>
          <w:szCs w:val="24"/>
        </w:rPr>
      </w:pPr>
      <w:r>
        <w:rPr>
          <w:sz w:val="28"/>
          <w:szCs w:val="24"/>
        </w:rPr>
        <w:t>Eg:</w:t>
      </w:r>
    </w:p>
    <w:p w:rsidR="003D0805" w:rsidRPr="003D0805" w:rsidRDefault="003D0805" w:rsidP="003D0805">
      <w:pPr>
        <w:shd w:val="clear" w:color="auto" w:fill="1E1E1E"/>
        <w:spacing w:after="0" w:line="330" w:lineRule="atLeast"/>
        <w:rPr>
          <w:rFonts w:ascii="Consolas" w:eastAsia="Times New Roman" w:hAnsi="Consolas" w:cs="Times New Roman"/>
          <w:color w:val="D4D4D4"/>
          <w:sz w:val="24"/>
          <w:szCs w:val="24"/>
          <w:lang w:eastAsia="en-IN"/>
        </w:rPr>
      </w:pPr>
      <w:r w:rsidRPr="003D0805">
        <w:rPr>
          <w:rFonts w:ascii="Consolas" w:eastAsia="Times New Roman" w:hAnsi="Consolas" w:cs="Times New Roman"/>
          <w:color w:val="569CD6"/>
          <w:sz w:val="24"/>
          <w:szCs w:val="24"/>
          <w:lang w:eastAsia="en-IN"/>
        </w:rPr>
        <w:t>class</w:t>
      </w:r>
      <w:r w:rsidRPr="003D0805">
        <w:rPr>
          <w:rFonts w:ascii="Consolas" w:eastAsia="Times New Roman" w:hAnsi="Consolas" w:cs="Times New Roman"/>
          <w:color w:val="D4D4D4"/>
          <w:sz w:val="24"/>
          <w:szCs w:val="24"/>
          <w:lang w:eastAsia="en-IN"/>
        </w:rPr>
        <w:t> </w:t>
      </w:r>
      <w:r w:rsidRPr="003D0805">
        <w:rPr>
          <w:rFonts w:ascii="Consolas" w:eastAsia="Times New Roman" w:hAnsi="Consolas" w:cs="Times New Roman"/>
          <w:color w:val="4EC9B0"/>
          <w:sz w:val="24"/>
          <w:szCs w:val="24"/>
          <w:lang w:eastAsia="en-IN"/>
        </w:rPr>
        <w:t>Person</w:t>
      </w:r>
      <w:r w:rsidRPr="003D0805">
        <w:rPr>
          <w:rFonts w:ascii="Consolas" w:eastAsia="Times New Roman" w:hAnsi="Consolas" w:cs="Times New Roman"/>
          <w:color w:val="D4D4D4"/>
          <w:sz w:val="24"/>
          <w:szCs w:val="24"/>
          <w:lang w:eastAsia="en-IN"/>
        </w:rPr>
        <w:t>:  </w:t>
      </w:r>
      <w:r w:rsidRPr="003D0805">
        <w:rPr>
          <w:rFonts w:ascii="Consolas" w:eastAsia="Times New Roman" w:hAnsi="Consolas" w:cs="Times New Roman"/>
          <w:color w:val="6A9955"/>
          <w:sz w:val="24"/>
          <w:szCs w:val="24"/>
          <w:lang w:eastAsia="en-IN"/>
        </w:rPr>
        <w:t># &lt;--- here we had made a class</w:t>
      </w:r>
    </w:p>
    <w:p w:rsidR="003D0805" w:rsidRPr="003D0805" w:rsidRDefault="003D0805" w:rsidP="003D0805">
      <w:pPr>
        <w:shd w:val="clear" w:color="auto" w:fill="1E1E1E"/>
        <w:spacing w:after="0" w:line="330" w:lineRule="atLeast"/>
        <w:rPr>
          <w:rFonts w:ascii="Consolas" w:eastAsia="Times New Roman" w:hAnsi="Consolas" w:cs="Times New Roman"/>
          <w:color w:val="D4D4D4"/>
          <w:sz w:val="24"/>
          <w:szCs w:val="24"/>
          <w:lang w:eastAsia="en-IN"/>
        </w:rPr>
      </w:pPr>
    </w:p>
    <w:p w:rsidR="003D0805" w:rsidRPr="003D0805" w:rsidRDefault="003D0805" w:rsidP="003D0805">
      <w:pPr>
        <w:shd w:val="clear" w:color="auto" w:fill="1E1E1E"/>
        <w:spacing w:after="0" w:line="330" w:lineRule="atLeast"/>
        <w:rPr>
          <w:rFonts w:ascii="Consolas" w:eastAsia="Times New Roman" w:hAnsi="Consolas" w:cs="Times New Roman"/>
          <w:color w:val="D4D4D4"/>
          <w:sz w:val="24"/>
          <w:szCs w:val="24"/>
          <w:lang w:eastAsia="en-IN"/>
        </w:rPr>
      </w:pPr>
      <w:r w:rsidRPr="003D0805">
        <w:rPr>
          <w:rFonts w:ascii="Consolas" w:eastAsia="Times New Roman" w:hAnsi="Consolas" w:cs="Times New Roman"/>
          <w:color w:val="569CD6"/>
          <w:sz w:val="24"/>
          <w:szCs w:val="24"/>
          <w:lang w:eastAsia="en-IN"/>
        </w:rPr>
        <w:t>class</w:t>
      </w:r>
      <w:r w:rsidRPr="003D0805">
        <w:rPr>
          <w:rFonts w:ascii="Consolas" w:eastAsia="Times New Roman" w:hAnsi="Consolas" w:cs="Times New Roman"/>
          <w:color w:val="D4D4D4"/>
          <w:sz w:val="24"/>
          <w:szCs w:val="24"/>
          <w:lang w:eastAsia="en-IN"/>
        </w:rPr>
        <w:t> </w:t>
      </w:r>
      <w:r w:rsidRPr="003D0805">
        <w:rPr>
          <w:rFonts w:ascii="Consolas" w:eastAsia="Times New Roman" w:hAnsi="Consolas" w:cs="Times New Roman"/>
          <w:color w:val="4EC9B0"/>
          <w:sz w:val="24"/>
          <w:szCs w:val="24"/>
          <w:lang w:eastAsia="en-IN"/>
        </w:rPr>
        <w:t>Person</w:t>
      </w:r>
      <w:r w:rsidRPr="003D0805">
        <w:rPr>
          <w:rFonts w:ascii="Consolas" w:eastAsia="Times New Roman" w:hAnsi="Consolas" w:cs="Times New Roman"/>
          <w:color w:val="D4D4D4"/>
          <w:sz w:val="24"/>
          <w:szCs w:val="24"/>
          <w:lang w:eastAsia="en-IN"/>
        </w:rPr>
        <w:t>():  </w:t>
      </w:r>
      <w:r w:rsidRPr="003D0805">
        <w:rPr>
          <w:rFonts w:ascii="Consolas" w:eastAsia="Times New Roman" w:hAnsi="Consolas" w:cs="Times New Roman"/>
          <w:color w:val="6A9955"/>
          <w:sz w:val="24"/>
          <w:szCs w:val="24"/>
          <w:lang w:eastAsia="en-IN"/>
        </w:rPr>
        <w:t>#&lt;--- Don't do like this</w:t>
      </w:r>
    </w:p>
    <w:p w:rsidR="003D0805" w:rsidRPr="003D0805" w:rsidRDefault="003D0805" w:rsidP="003D0805">
      <w:pPr>
        <w:shd w:val="clear" w:color="auto" w:fill="1E1E1E"/>
        <w:spacing w:after="0" w:line="330" w:lineRule="atLeast"/>
        <w:rPr>
          <w:rFonts w:ascii="Consolas" w:eastAsia="Times New Roman" w:hAnsi="Consolas" w:cs="Times New Roman"/>
          <w:color w:val="D4D4D4"/>
          <w:sz w:val="24"/>
          <w:szCs w:val="24"/>
          <w:lang w:eastAsia="en-IN"/>
        </w:rPr>
      </w:pPr>
    </w:p>
    <w:p w:rsidR="003D0805" w:rsidRDefault="003D0805" w:rsidP="00CA1D6F">
      <w:pPr>
        <w:rPr>
          <w:sz w:val="28"/>
          <w:szCs w:val="24"/>
        </w:rPr>
      </w:pPr>
    </w:p>
    <w:p w:rsidR="00552D69" w:rsidRDefault="00552D69" w:rsidP="00CA1D6F">
      <w:pPr>
        <w:rPr>
          <w:sz w:val="28"/>
          <w:szCs w:val="24"/>
        </w:rPr>
      </w:pPr>
      <w:r>
        <w:rPr>
          <w:sz w:val="28"/>
          <w:szCs w:val="24"/>
        </w:rPr>
        <w:t>Inside the class we define the special type of method we called it as init  method. Also known as constructor method.</w:t>
      </w:r>
    </w:p>
    <w:p w:rsidR="00552D69" w:rsidRDefault="00552D69" w:rsidP="00CA1D6F">
      <w:pPr>
        <w:rPr>
          <w:sz w:val="28"/>
          <w:szCs w:val="24"/>
        </w:rPr>
      </w:pPr>
      <w:r>
        <w:rPr>
          <w:sz w:val="28"/>
          <w:szCs w:val="24"/>
        </w:rPr>
        <w:t>Inside the class if we define any function the we call it as a method.</w:t>
      </w:r>
    </w:p>
    <w:p w:rsidR="00552D69" w:rsidRDefault="00552D69" w:rsidP="00CA1D6F">
      <w:pPr>
        <w:rPr>
          <w:sz w:val="28"/>
          <w:szCs w:val="24"/>
        </w:rPr>
      </w:pPr>
      <w:r>
        <w:rPr>
          <w:sz w:val="28"/>
          <w:szCs w:val="24"/>
        </w:rPr>
        <w:t>That’s why here we call init as a method.</w:t>
      </w:r>
    </w:p>
    <w:p w:rsidR="00552D69" w:rsidRDefault="00552D69" w:rsidP="00CA1D6F">
      <w:pPr>
        <w:rPr>
          <w:sz w:val="28"/>
          <w:szCs w:val="24"/>
        </w:rPr>
      </w:pPr>
      <w:r>
        <w:rPr>
          <w:sz w:val="28"/>
          <w:szCs w:val="24"/>
        </w:rPr>
        <w:t>To defining the init method we do as follow.</w:t>
      </w:r>
    </w:p>
    <w:p w:rsidR="003D0805" w:rsidRDefault="003D0805" w:rsidP="00CA1D6F">
      <w:pPr>
        <w:rPr>
          <w:sz w:val="28"/>
          <w:szCs w:val="24"/>
        </w:rPr>
      </w:pPr>
    </w:p>
    <w:p w:rsidR="00552D69" w:rsidRDefault="00552D69" w:rsidP="00CA1D6F">
      <w:pPr>
        <w:rPr>
          <w:sz w:val="28"/>
          <w:szCs w:val="24"/>
        </w:rPr>
      </w:pPr>
      <w:r>
        <w:rPr>
          <w:sz w:val="28"/>
          <w:szCs w:val="24"/>
        </w:rPr>
        <w:t>__init__  (double underscore init double underscore) then inside the parenthesis we have to write a special type of word called ‘self’ after that in same parenthesis  we write attribute that object will have like first_name, last_name, age.</w:t>
      </w:r>
    </w:p>
    <w:p w:rsidR="00552D69" w:rsidRDefault="00552D69" w:rsidP="00CA1D6F">
      <w:pPr>
        <w:rPr>
          <w:sz w:val="28"/>
          <w:szCs w:val="24"/>
        </w:rPr>
      </w:pPr>
      <w:r>
        <w:rPr>
          <w:sz w:val="28"/>
          <w:szCs w:val="24"/>
        </w:rPr>
        <w:t>Now in second line we have to decla</w:t>
      </w:r>
      <w:r w:rsidR="00C3012E">
        <w:rPr>
          <w:sz w:val="28"/>
          <w:szCs w:val="24"/>
        </w:rPr>
        <w:t>re the object variable</w:t>
      </w:r>
    </w:p>
    <w:p w:rsidR="00C3012E" w:rsidRDefault="00C3012E" w:rsidP="00CA1D6F">
      <w:pPr>
        <w:rPr>
          <w:sz w:val="28"/>
          <w:szCs w:val="24"/>
        </w:rPr>
      </w:pPr>
      <w:r>
        <w:rPr>
          <w:sz w:val="28"/>
          <w:szCs w:val="24"/>
        </w:rPr>
        <w:t xml:space="preserve">Like </w:t>
      </w:r>
    </w:p>
    <w:p w:rsidR="00552D69" w:rsidRDefault="00552D69" w:rsidP="00CA1D6F">
      <w:pPr>
        <w:rPr>
          <w:sz w:val="28"/>
          <w:szCs w:val="24"/>
        </w:rPr>
      </w:pPr>
    </w:p>
    <w:p w:rsidR="00552D69" w:rsidRDefault="00552D69" w:rsidP="00CA1D6F">
      <w:pPr>
        <w:rPr>
          <w:sz w:val="28"/>
          <w:szCs w:val="24"/>
        </w:rPr>
      </w:pPr>
    </w:p>
    <w:p w:rsidR="00552D69" w:rsidRDefault="00552D69" w:rsidP="00CA1D6F">
      <w:pPr>
        <w:rPr>
          <w:sz w:val="28"/>
          <w:szCs w:val="24"/>
        </w:rPr>
      </w:pPr>
      <w:r>
        <w:rPr>
          <w:sz w:val="28"/>
          <w:szCs w:val="24"/>
        </w:rPr>
        <w:t>For eg:</w:t>
      </w:r>
    </w:p>
    <w:p w:rsidR="009B397B" w:rsidRPr="009B397B" w:rsidRDefault="009B397B" w:rsidP="009B397B">
      <w:pPr>
        <w:shd w:val="clear" w:color="auto" w:fill="1E1E1E"/>
        <w:spacing w:after="0" w:line="330" w:lineRule="atLeast"/>
        <w:rPr>
          <w:rFonts w:ascii="Consolas" w:eastAsia="Times New Roman" w:hAnsi="Consolas" w:cs="Times New Roman"/>
          <w:color w:val="D4D4D4"/>
          <w:sz w:val="24"/>
          <w:szCs w:val="24"/>
          <w:lang w:eastAsia="en-IN"/>
        </w:rPr>
      </w:pPr>
      <w:r w:rsidRPr="009B397B">
        <w:rPr>
          <w:rFonts w:ascii="Consolas" w:eastAsia="Times New Roman" w:hAnsi="Consolas" w:cs="Times New Roman"/>
          <w:color w:val="569CD6"/>
          <w:sz w:val="24"/>
          <w:szCs w:val="24"/>
          <w:lang w:eastAsia="en-IN"/>
        </w:rPr>
        <w:t>class</w:t>
      </w:r>
      <w:r w:rsidRPr="009B397B">
        <w:rPr>
          <w:rFonts w:ascii="Consolas" w:eastAsia="Times New Roman" w:hAnsi="Consolas" w:cs="Times New Roman"/>
          <w:color w:val="D4D4D4"/>
          <w:sz w:val="24"/>
          <w:szCs w:val="24"/>
          <w:lang w:eastAsia="en-IN"/>
        </w:rPr>
        <w:t> </w:t>
      </w:r>
      <w:r w:rsidRPr="009B397B">
        <w:rPr>
          <w:rFonts w:ascii="Consolas" w:eastAsia="Times New Roman" w:hAnsi="Consolas" w:cs="Times New Roman"/>
          <w:color w:val="4EC9B0"/>
          <w:sz w:val="24"/>
          <w:szCs w:val="24"/>
          <w:lang w:eastAsia="en-IN"/>
        </w:rPr>
        <w:t>Person</w:t>
      </w:r>
      <w:r w:rsidRPr="009B397B">
        <w:rPr>
          <w:rFonts w:ascii="Consolas" w:eastAsia="Times New Roman" w:hAnsi="Consolas" w:cs="Times New Roman"/>
          <w:color w:val="D4D4D4"/>
          <w:sz w:val="24"/>
          <w:szCs w:val="24"/>
          <w:lang w:eastAsia="en-IN"/>
        </w:rPr>
        <w:t>:</w:t>
      </w:r>
    </w:p>
    <w:p w:rsidR="009B397B" w:rsidRPr="009B397B" w:rsidRDefault="009B397B" w:rsidP="009B397B">
      <w:pPr>
        <w:shd w:val="clear" w:color="auto" w:fill="1E1E1E"/>
        <w:spacing w:after="0" w:line="330" w:lineRule="atLeast"/>
        <w:rPr>
          <w:rFonts w:ascii="Consolas" w:eastAsia="Times New Roman" w:hAnsi="Consolas" w:cs="Times New Roman"/>
          <w:color w:val="D4D4D4"/>
          <w:sz w:val="24"/>
          <w:szCs w:val="24"/>
          <w:lang w:eastAsia="en-IN"/>
        </w:rPr>
      </w:pPr>
      <w:r w:rsidRPr="009B397B">
        <w:rPr>
          <w:rFonts w:ascii="Consolas" w:eastAsia="Times New Roman" w:hAnsi="Consolas" w:cs="Times New Roman"/>
          <w:color w:val="D4D4D4"/>
          <w:sz w:val="24"/>
          <w:szCs w:val="24"/>
          <w:lang w:eastAsia="en-IN"/>
        </w:rPr>
        <w:t>    </w:t>
      </w:r>
      <w:r w:rsidRPr="009B397B">
        <w:rPr>
          <w:rFonts w:ascii="Consolas" w:eastAsia="Times New Roman" w:hAnsi="Consolas" w:cs="Times New Roman"/>
          <w:color w:val="569CD6"/>
          <w:sz w:val="24"/>
          <w:szCs w:val="24"/>
          <w:lang w:eastAsia="en-IN"/>
        </w:rPr>
        <w:t>def</w:t>
      </w:r>
      <w:r w:rsidRPr="009B397B">
        <w:rPr>
          <w:rFonts w:ascii="Consolas" w:eastAsia="Times New Roman" w:hAnsi="Consolas" w:cs="Times New Roman"/>
          <w:color w:val="D4D4D4"/>
          <w:sz w:val="24"/>
          <w:szCs w:val="24"/>
          <w:lang w:eastAsia="en-IN"/>
        </w:rPr>
        <w:t> </w:t>
      </w:r>
      <w:r w:rsidRPr="009B397B">
        <w:rPr>
          <w:rFonts w:ascii="Consolas" w:eastAsia="Times New Roman" w:hAnsi="Consolas" w:cs="Times New Roman"/>
          <w:color w:val="DCDCAA"/>
          <w:sz w:val="24"/>
          <w:szCs w:val="24"/>
          <w:lang w:eastAsia="en-IN"/>
        </w:rPr>
        <w:t>__init__</w:t>
      </w:r>
      <w:r w:rsidRPr="009B397B">
        <w:rPr>
          <w:rFonts w:ascii="Consolas" w:eastAsia="Times New Roman" w:hAnsi="Consolas" w:cs="Times New Roman"/>
          <w:color w:val="D4D4D4"/>
          <w:sz w:val="24"/>
          <w:szCs w:val="24"/>
          <w:lang w:eastAsia="en-IN"/>
        </w:rPr>
        <w:t>(</w:t>
      </w:r>
      <w:r w:rsidRPr="009B397B">
        <w:rPr>
          <w:rFonts w:ascii="Consolas" w:eastAsia="Times New Roman" w:hAnsi="Consolas" w:cs="Times New Roman"/>
          <w:color w:val="9CDCFE"/>
          <w:sz w:val="24"/>
          <w:szCs w:val="24"/>
          <w:lang w:eastAsia="en-IN"/>
        </w:rPr>
        <w:t>self</w:t>
      </w:r>
      <w:r w:rsidRPr="009B397B">
        <w:rPr>
          <w:rFonts w:ascii="Consolas" w:eastAsia="Times New Roman" w:hAnsi="Consolas" w:cs="Times New Roman"/>
          <w:color w:val="D4D4D4"/>
          <w:sz w:val="24"/>
          <w:szCs w:val="24"/>
          <w:lang w:eastAsia="en-IN"/>
        </w:rPr>
        <w:t>, </w:t>
      </w:r>
      <w:r w:rsidRPr="009B397B">
        <w:rPr>
          <w:rFonts w:ascii="Consolas" w:eastAsia="Times New Roman" w:hAnsi="Consolas" w:cs="Times New Roman"/>
          <w:color w:val="9CDCFE"/>
          <w:sz w:val="24"/>
          <w:szCs w:val="24"/>
          <w:lang w:eastAsia="en-IN"/>
        </w:rPr>
        <w:t>first_name</w:t>
      </w:r>
      <w:r w:rsidRPr="009B397B">
        <w:rPr>
          <w:rFonts w:ascii="Consolas" w:eastAsia="Times New Roman" w:hAnsi="Consolas" w:cs="Times New Roman"/>
          <w:color w:val="D4D4D4"/>
          <w:sz w:val="24"/>
          <w:szCs w:val="24"/>
          <w:lang w:eastAsia="en-IN"/>
        </w:rPr>
        <w:t>, </w:t>
      </w:r>
      <w:r w:rsidRPr="009B397B">
        <w:rPr>
          <w:rFonts w:ascii="Consolas" w:eastAsia="Times New Roman" w:hAnsi="Consolas" w:cs="Times New Roman"/>
          <w:color w:val="9CDCFE"/>
          <w:sz w:val="24"/>
          <w:szCs w:val="24"/>
          <w:lang w:eastAsia="en-IN"/>
        </w:rPr>
        <w:t>last_name</w:t>
      </w:r>
      <w:r w:rsidRPr="009B397B">
        <w:rPr>
          <w:rFonts w:ascii="Consolas" w:eastAsia="Times New Roman" w:hAnsi="Consolas" w:cs="Times New Roman"/>
          <w:color w:val="D4D4D4"/>
          <w:sz w:val="24"/>
          <w:szCs w:val="24"/>
          <w:lang w:eastAsia="en-IN"/>
        </w:rPr>
        <w:t>, </w:t>
      </w:r>
      <w:r w:rsidRPr="009B397B">
        <w:rPr>
          <w:rFonts w:ascii="Consolas" w:eastAsia="Times New Roman" w:hAnsi="Consolas" w:cs="Times New Roman"/>
          <w:color w:val="9CDCFE"/>
          <w:sz w:val="24"/>
          <w:szCs w:val="24"/>
          <w:lang w:eastAsia="en-IN"/>
        </w:rPr>
        <w:t>age</w:t>
      </w:r>
      <w:r w:rsidRPr="009B397B">
        <w:rPr>
          <w:rFonts w:ascii="Consolas" w:eastAsia="Times New Roman" w:hAnsi="Consolas" w:cs="Times New Roman"/>
          <w:color w:val="D4D4D4"/>
          <w:sz w:val="24"/>
          <w:szCs w:val="24"/>
          <w:lang w:eastAsia="en-IN"/>
        </w:rPr>
        <w:t>):</w:t>
      </w:r>
    </w:p>
    <w:p w:rsidR="009B397B" w:rsidRPr="009B397B" w:rsidRDefault="009B397B" w:rsidP="009B397B">
      <w:pPr>
        <w:shd w:val="clear" w:color="auto" w:fill="1E1E1E"/>
        <w:spacing w:after="0" w:line="330" w:lineRule="atLeast"/>
        <w:rPr>
          <w:rFonts w:ascii="Consolas" w:eastAsia="Times New Roman" w:hAnsi="Consolas" w:cs="Times New Roman"/>
          <w:color w:val="D4D4D4"/>
          <w:sz w:val="24"/>
          <w:szCs w:val="24"/>
          <w:lang w:eastAsia="en-IN"/>
        </w:rPr>
      </w:pPr>
      <w:r w:rsidRPr="009B397B">
        <w:rPr>
          <w:rFonts w:ascii="Consolas" w:eastAsia="Times New Roman" w:hAnsi="Consolas" w:cs="Times New Roman"/>
          <w:color w:val="D4D4D4"/>
          <w:sz w:val="24"/>
          <w:szCs w:val="24"/>
          <w:lang w:eastAsia="en-IN"/>
        </w:rPr>
        <w:t>        </w:t>
      </w:r>
      <w:r w:rsidRPr="009B397B">
        <w:rPr>
          <w:rFonts w:ascii="Consolas" w:eastAsia="Times New Roman" w:hAnsi="Consolas" w:cs="Times New Roman"/>
          <w:color w:val="6A9955"/>
          <w:sz w:val="24"/>
          <w:szCs w:val="24"/>
          <w:lang w:eastAsia="en-IN"/>
        </w:rPr>
        <w:t># here inside the init method by default the first word will be the object </w:t>
      </w:r>
    </w:p>
    <w:p w:rsidR="009B397B" w:rsidRPr="009B397B" w:rsidRDefault="009B397B" w:rsidP="009B397B">
      <w:pPr>
        <w:shd w:val="clear" w:color="auto" w:fill="1E1E1E"/>
        <w:spacing w:after="0" w:line="330" w:lineRule="atLeast"/>
        <w:rPr>
          <w:rFonts w:ascii="Consolas" w:eastAsia="Times New Roman" w:hAnsi="Consolas" w:cs="Times New Roman"/>
          <w:color w:val="D4D4D4"/>
          <w:sz w:val="24"/>
          <w:szCs w:val="24"/>
          <w:lang w:eastAsia="en-IN"/>
        </w:rPr>
      </w:pPr>
      <w:r w:rsidRPr="009B397B">
        <w:rPr>
          <w:rFonts w:ascii="Consolas" w:eastAsia="Times New Roman" w:hAnsi="Consolas" w:cs="Times New Roman"/>
          <w:color w:val="D4D4D4"/>
          <w:sz w:val="24"/>
          <w:szCs w:val="24"/>
          <w:lang w:eastAsia="en-IN"/>
        </w:rPr>
        <w:t>        </w:t>
      </w:r>
      <w:r w:rsidRPr="009B397B">
        <w:rPr>
          <w:rFonts w:ascii="Consolas" w:eastAsia="Times New Roman" w:hAnsi="Consolas" w:cs="Times New Roman"/>
          <w:color w:val="6A9955"/>
          <w:sz w:val="24"/>
          <w:szCs w:val="24"/>
          <w:lang w:eastAsia="en-IN"/>
        </w:rPr>
        <w:t># like here self will be the object meaning it will represent the object.</w:t>
      </w:r>
    </w:p>
    <w:p w:rsidR="009B397B" w:rsidRPr="009B397B" w:rsidRDefault="009B397B" w:rsidP="009B397B">
      <w:pPr>
        <w:shd w:val="clear" w:color="auto" w:fill="1E1E1E"/>
        <w:spacing w:after="0" w:line="330" w:lineRule="atLeast"/>
        <w:rPr>
          <w:rFonts w:ascii="Consolas" w:eastAsia="Times New Roman" w:hAnsi="Consolas" w:cs="Times New Roman"/>
          <w:color w:val="D4D4D4"/>
          <w:sz w:val="24"/>
          <w:szCs w:val="24"/>
          <w:lang w:eastAsia="en-IN"/>
        </w:rPr>
      </w:pPr>
      <w:r w:rsidRPr="009B397B">
        <w:rPr>
          <w:rFonts w:ascii="Consolas" w:eastAsia="Times New Roman" w:hAnsi="Consolas" w:cs="Times New Roman"/>
          <w:color w:val="D4D4D4"/>
          <w:sz w:val="24"/>
          <w:szCs w:val="24"/>
          <w:lang w:eastAsia="en-IN"/>
        </w:rPr>
        <w:t>        </w:t>
      </w:r>
      <w:r w:rsidRPr="009B397B">
        <w:rPr>
          <w:rFonts w:ascii="Consolas" w:eastAsia="Times New Roman" w:hAnsi="Consolas" w:cs="Times New Roman"/>
          <w:color w:val="DCDCAA"/>
          <w:sz w:val="24"/>
          <w:szCs w:val="24"/>
          <w:lang w:eastAsia="en-IN"/>
        </w:rPr>
        <w:t>print</w:t>
      </w:r>
      <w:r w:rsidRPr="009B397B">
        <w:rPr>
          <w:rFonts w:ascii="Consolas" w:eastAsia="Times New Roman" w:hAnsi="Consolas" w:cs="Times New Roman"/>
          <w:color w:val="D4D4D4"/>
          <w:sz w:val="24"/>
          <w:szCs w:val="24"/>
          <w:lang w:eastAsia="en-IN"/>
        </w:rPr>
        <w:t>(</w:t>
      </w:r>
      <w:r w:rsidRPr="009B397B">
        <w:rPr>
          <w:rFonts w:ascii="Consolas" w:eastAsia="Times New Roman" w:hAnsi="Consolas" w:cs="Times New Roman"/>
          <w:color w:val="CE9178"/>
          <w:sz w:val="24"/>
          <w:szCs w:val="24"/>
          <w:lang w:eastAsia="en-IN"/>
        </w:rPr>
        <w:t>'init method called'</w:t>
      </w:r>
      <w:r w:rsidRPr="009B397B">
        <w:rPr>
          <w:rFonts w:ascii="Consolas" w:eastAsia="Times New Roman" w:hAnsi="Consolas" w:cs="Times New Roman"/>
          <w:color w:val="D4D4D4"/>
          <w:sz w:val="24"/>
          <w:szCs w:val="24"/>
          <w:lang w:eastAsia="en-IN"/>
        </w:rPr>
        <w:t>)</w:t>
      </w:r>
    </w:p>
    <w:p w:rsidR="009B397B" w:rsidRPr="009B397B" w:rsidRDefault="009B397B" w:rsidP="009B397B">
      <w:pPr>
        <w:shd w:val="clear" w:color="auto" w:fill="1E1E1E"/>
        <w:spacing w:after="0" w:line="330" w:lineRule="atLeast"/>
        <w:rPr>
          <w:rFonts w:ascii="Consolas" w:eastAsia="Times New Roman" w:hAnsi="Consolas" w:cs="Times New Roman"/>
          <w:color w:val="D4D4D4"/>
          <w:sz w:val="24"/>
          <w:szCs w:val="24"/>
          <w:lang w:eastAsia="en-IN"/>
        </w:rPr>
      </w:pPr>
      <w:r w:rsidRPr="009B397B">
        <w:rPr>
          <w:rFonts w:ascii="Consolas" w:eastAsia="Times New Roman" w:hAnsi="Consolas" w:cs="Times New Roman"/>
          <w:color w:val="D4D4D4"/>
          <w:sz w:val="24"/>
          <w:szCs w:val="24"/>
          <w:lang w:eastAsia="en-IN"/>
        </w:rPr>
        <w:t>        </w:t>
      </w:r>
      <w:r w:rsidRPr="009B397B">
        <w:rPr>
          <w:rFonts w:ascii="Consolas" w:eastAsia="Times New Roman" w:hAnsi="Consolas" w:cs="Times New Roman"/>
          <w:color w:val="569CD6"/>
          <w:sz w:val="24"/>
          <w:szCs w:val="24"/>
          <w:lang w:eastAsia="en-IN"/>
        </w:rPr>
        <w:t>self</w:t>
      </w:r>
      <w:r w:rsidRPr="009B397B">
        <w:rPr>
          <w:rFonts w:ascii="Consolas" w:eastAsia="Times New Roman" w:hAnsi="Consolas" w:cs="Times New Roman"/>
          <w:color w:val="D4D4D4"/>
          <w:sz w:val="24"/>
          <w:szCs w:val="24"/>
          <w:lang w:eastAsia="en-IN"/>
        </w:rPr>
        <w:t>.first_name = first_name</w:t>
      </w:r>
    </w:p>
    <w:p w:rsidR="009B397B" w:rsidRPr="009B397B" w:rsidRDefault="009B397B" w:rsidP="009B397B">
      <w:pPr>
        <w:shd w:val="clear" w:color="auto" w:fill="1E1E1E"/>
        <w:spacing w:after="0" w:line="330" w:lineRule="atLeast"/>
        <w:rPr>
          <w:rFonts w:ascii="Consolas" w:eastAsia="Times New Roman" w:hAnsi="Consolas" w:cs="Times New Roman"/>
          <w:color w:val="D4D4D4"/>
          <w:sz w:val="24"/>
          <w:szCs w:val="24"/>
          <w:lang w:eastAsia="en-IN"/>
        </w:rPr>
      </w:pPr>
      <w:r w:rsidRPr="009B397B">
        <w:rPr>
          <w:rFonts w:ascii="Consolas" w:eastAsia="Times New Roman" w:hAnsi="Consolas" w:cs="Times New Roman"/>
          <w:color w:val="D4D4D4"/>
          <w:sz w:val="24"/>
          <w:szCs w:val="24"/>
          <w:lang w:eastAsia="en-IN"/>
        </w:rPr>
        <w:t>        </w:t>
      </w:r>
      <w:r w:rsidRPr="009B397B">
        <w:rPr>
          <w:rFonts w:ascii="Consolas" w:eastAsia="Times New Roman" w:hAnsi="Consolas" w:cs="Times New Roman"/>
          <w:color w:val="569CD6"/>
          <w:sz w:val="24"/>
          <w:szCs w:val="24"/>
          <w:lang w:eastAsia="en-IN"/>
        </w:rPr>
        <w:t>self</w:t>
      </w:r>
      <w:r w:rsidRPr="009B397B">
        <w:rPr>
          <w:rFonts w:ascii="Consolas" w:eastAsia="Times New Roman" w:hAnsi="Consolas" w:cs="Times New Roman"/>
          <w:color w:val="D4D4D4"/>
          <w:sz w:val="24"/>
          <w:szCs w:val="24"/>
          <w:lang w:eastAsia="en-IN"/>
        </w:rPr>
        <w:t>.last_name = last_name</w:t>
      </w:r>
    </w:p>
    <w:p w:rsidR="009B397B" w:rsidRPr="009B397B" w:rsidRDefault="009B397B" w:rsidP="009B397B">
      <w:pPr>
        <w:shd w:val="clear" w:color="auto" w:fill="1E1E1E"/>
        <w:spacing w:after="0" w:line="330" w:lineRule="atLeast"/>
        <w:rPr>
          <w:rFonts w:ascii="Consolas" w:eastAsia="Times New Roman" w:hAnsi="Consolas" w:cs="Times New Roman"/>
          <w:color w:val="D4D4D4"/>
          <w:sz w:val="24"/>
          <w:szCs w:val="24"/>
          <w:lang w:eastAsia="en-IN"/>
        </w:rPr>
      </w:pPr>
      <w:r w:rsidRPr="009B397B">
        <w:rPr>
          <w:rFonts w:ascii="Consolas" w:eastAsia="Times New Roman" w:hAnsi="Consolas" w:cs="Times New Roman"/>
          <w:color w:val="D4D4D4"/>
          <w:sz w:val="24"/>
          <w:szCs w:val="24"/>
          <w:lang w:eastAsia="en-IN"/>
        </w:rPr>
        <w:t>        </w:t>
      </w:r>
      <w:r w:rsidRPr="009B397B">
        <w:rPr>
          <w:rFonts w:ascii="Consolas" w:eastAsia="Times New Roman" w:hAnsi="Consolas" w:cs="Times New Roman"/>
          <w:color w:val="569CD6"/>
          <w:sz w:val="24"/>
          <w:szCs w:val="24"/>
          <w:lang w:eastAsia="en-IN"/>
        </w:rPr>
        <w:t>self</w:t>
      </w:r>
      <w:r w:rsidRPr="009B397B">
        <w:rPr>
          <w:rFonts w:ascii="Consolas" w:eastAsia="Times New Roman" w:hAnsi="Consolas" w:cs="Times New Roman"/>
          <w:color w:val="D4D4D4"/>
          <w:sz w:val="24"/>
          <w:szCs w:val="24"/>
          <w:lang w:eastAsia="en-IN"/>
        </w:rPr>
        <w:t>.age = age</w:t>
      </w:r>
    </w:p>
    <w:p w:rsidR="009B397B" w:rsidRPr="009B397B" w:rsidRDefault="009B397B" w:rsidP="009B397B">
      <w:pPr>
        <w:shd w:val="clear" w:color="auto" w:fill="1E1E1E"/>
        <w:spacing w:after="240" w:line="330" w:lineRule="atLeast"/>
        <w:rPr>
          <w:rFonts w:ascii="Consolas" w:eastAsia="Times New Roman" w:hAnsi="Consolas" w:cs="Times New Roman"/>
          <w:color w:val="D4D4D4"/>
          <w:sz w:val="24"/>
          <w:szCs w:val="24"/>
          <w:lang w:eastAsia="en-IN"/>
        </w:rPr>
      </w:pPr>
    </w:p>
    <w:p w:rsidR="009B397B" w:rsidRPr="009B397B" w:rsidRDefault="009B397B" w:rsidP="009B397B">
      <w:pPr>
        <w:shd w:val="clear" w:color="auto" w:fill="1E1E1E"/>
        <w:spacing w:after="0" w:line="330" w:lineRule="atLeast"/>
        <w:rPr>
          <w:rFonts w:ascii="Consolas" w:eastAsia="Times New Roman" w:hAnsi="Consolas" w:cs="Times New Roman"/>
          <w:color w:val="D4D4D4"/>
          <w:sz w:val="24"/>
          <w:szCs w:val="24"/>
          <w:lang w:eastAsia="en-IN"/>
        </w:rPr>
      </w:pPr>
      <w:r w:rsidRPr="009B397B">
        <w:rPr>
          <w:rFonts w:ascii="Consolas" w:eastAsia="Times New Roman" w:hAnsi="Consolas" w:cs="Times New Roman"/>
          <w:color w:val="D4D4D4"/>
          <w:sz w:val="24"/>
          <w:szCs w:val="24"/>
          <w:lang w:eastAsia="en-IN"/>
        </w:rPr>
        <w:t>p1 = Person(</w:t>
      </w:r>
      <w:r w:rsidRPr="009B397B">
        <w:rPr>
          <w:rFonts w:ascii="Consolas" w:eastAsia="Times New Roman" w:hAnsi="Consolas" w:cs="Times New Roman"/>
          <w:color w:val="CE9178"/>
          <w:sz w:val="24"/>
          <w:szCs w:val="24"/>
          <w:lang w:eastAsia="en-IN"/>
        </w:rPr>
        <w:t>'Pintu'</w:t>
      </w:r>
      <w:r w:rsidRPr="009B397B">
        <w:rPr>
          <w:rFonts w:ascii="Consolas" w:eastAsia="Times New Roman" w:hAnsi="Consolas" w:cs="Times New Roman"/>
          <w:color w:val="D4D4D4"/>
          <w:sz w:val="24"/>
          <w:szCs w:val="24"/>
          <w:lang w:eastAsia="en-IN"/>
        </w:rPr>
        <w:t>, </w:t>
      </w:r>
      <w:r w:rsidRPr="009B397B">
        <w:rPr>
          <w:rFonts w:ascii="Consolas" w:eastAsia="Times New Roman" w:hAnsi="Consolas" w:cs="Times New Roman"/>
          <w:color w:val="CE9178"/>
          <w:sz w:val="24"/>
          <w:szCs w:val="24"/>
          <w:lang w:eastAsia="en-IN"/>
        </w:rPr>
        <w:t>'Raj'</w:t>
      </w:r>
      <w:r w:rsidRPr="009B397B">
        <w:rPr>
          <w:rFonts w:ascii="Consolas" w:eastAsia="Times New Roman" w:hAnsi="Consolas" w:cs="Times New Roman"/>
          <w:color w:val="D4D4D4"/>
          <w:sz w:val="24"/>
          <w:szCs w:val="24"/>
          <w:lang w:eastAsia="en-IN"/>
        </w:rPr>
        <w:t>, </w:t>
      </w:r>
      <w:r w:rsidRPr="009B397B">
        <w:rPr>
          <w:rFonts w:ascii="Consolas" w:eastAsia="Times New Roman" w:hAnsi="Consolas" w:cs="Times New Roman"/>
          <w:color w:val="B5CEA8"/>
          <w:sz w:val="24"/>
          <w:szCs w:val="24"/>
          <w:lang w:eastAsia="en-IN"/>
        </w:rPr>
        <w:t>21</w:t>
      </w:r>
      <w:r w:rsidRPr="009B397B">
        <w:rPr>
          <w:rFonts w:ascii="Consolas" w:eastAsia="Times New Roman" w:hAnsi="Consolas" w:cs="Times New Roman"/>
          <w:color w:val="D4D4D4"/>
          <w:sz w:val="24"/>
          <w:szCs w:val="24"/>
          <w:lang w:eastAsia="en-IN"/>
        </w:rPr>
        <w:t>)</w:t>
      </w:r>
    </w:p>
    <w:p w:rsidR="009B397B" w:rsidRPr="009B397B" w:rsidRDefault="009B397B" w:rsidP="009B397B">
      <w:pPr>
        <w:shd w:val="clear" w:color="auto" w:fill="1E1E1E"/>
        <w:spacing w:after="0" w:line="330" w:lineRule="atLeast"/>
        <w:rPr>
          <w:rFonts w:ascii="Consolas" w:eastAsia="Times New Roman" w:hAnsi="Consolas" w:cs="Times New Roman"/>
          <w:color w:val="D4D4D4"/>
          <w:sz w:val="24"/>
          <w:szCs w:val="24"/>
          <w:lang w:eastAsia="en-IN"/>
        </w:rPr>
      </w:pPr>
      <w:r w:rsidRPr="009B397B">
        <w:rPr>
          <w:rFonts w:ascii="Consolas" w:eastAsia="Times New Roman" w:hAnsi="Consolas" w:cs="Times New Roman"/>
          <w:color w:val="D4D4D4"/>
          <w:sz w:val="24"/>
          <w:szCs w:val="24"/>
          <w:lang w:eastAsia="en-IN"/>
        </w:rPr>
        <w:t>p2  = Person(</w:t>
      </w:r>
      <w:r w:rsidRPr="009B397B">
        <w:rPr>
          <w:rFonts w:ascii="Consolas" w:eastAsia="Times New Roman" w:hAnsi="Consolas" w:cs="Times New Roman"/>
          <w:color w:val="CE9178"/>
          <w:sz w:val="24"/>
          <w:szCs w:val="24"/>
          <w:lang w:eastAsia="en-IN"/>
        </w:rPr>
        <w:t>'Harshit'</w:t>
      </w:r>
      <w:r w:rsidRPr="009B397B">
        <w:rPr>
          <w:rFonts w:ascii="Consolas" w:eastAsia="Times New Roman" w:hAnsi="Consolas" w:cs="Times New Roman"/>
          <w:color w:val="D4D4D4"/>
          <w:sz w:val="24"/>
          <w:szCs w:val="24"/>
          <w:lang w:eastAsia="en-IN"/>
        </w:rPr>
        <w:t>, </w:t>
      </w:r>
      <w:r w:rsidRPr="009B397B">
        <w:rPr>
          <w:rFonts w:ascii="Consolas" w:eastAsia="Times New Roman" w:hAnsi="Consolas" w:cs="Times New Roman"/>
          <w:color w:val="CE9178"/>
          <w:sz w:val="24"/>
          <w:szCs w:val="24"/>
          <w:lang w:eastAsia="en-IN"/>
        </w:rPr>
        <w:t>'Vasistha'</w:t>
      </w:r>
      <w:r w:rsidRPr="009B397B">
        <w:rPr>
          <w:rFonts w:ascii="Consolas" w:eastAsia="Times New Roman" w:hAnsi="Consolas" w:cs="Times New Roman"/>
          <w:color w:val="D4D4D4"/>
          <w:sz w:val="24"/>
          <w:szCs w:val="24"/>
          <w:lang w:eastAsia="en-IN"/>
        </w:rPr>
        <w:t>, </w:t>
      </w:r>
      <w:r w:rsidRPr="009B397B">
        <w:rPr>
          <w:rFonts w:ascii="Consolas" w:eastAsia="Times New Roman" w:hAnsi="Consolas" w:cs="Times New Roman"/>
          <w:color w:val="B5CEA8"/>
          <w:sz w:val="24"/>
          <w:szCs w:val="24"/>
          <w:lang w:eastAsia="en-IN"/>
        </w:rPr>
        <w:t>21</w:t>
      </w:r>
      <w:r w:rsidRPr="009B397B">
        <w:rPr>
          <w:rFonts w:ascii="Consolas" w:eastAsia="Times New Roman" w:hAnsi="Consolas" w:cs="Times New Roman"/>
          <w:color w:val="D4D4D4"/>
          <w:sz w:val="24"/>
          <w:szCs w:val="24"/>
          <w:lang w:eastAsia="en-IN"/>
        </w:rPr>
        <w:t>)</w:t>
      </w:r>
    </w:p>
    <w:p w:rsidR="009B397B" w:rsidRPr="009B397B" w:rsidRDefault="009B397B" w:rsidP="009B397B">
      <w:pPr>
        <w:shd w:val="clear" w:color="auto" w:fill="1E1E1E"/>
        <w:spacing w:after="0" w:line="330" w:lineRule="atLeast"/>
        <w:rPr>
          <w:rFonts w:ascii="Consolas" w:eastAsia="Times New Roman" w:hAnsi="Consolas" w:cs="Times New Roman"/>
          <w:color w:val="D4D4D4"/>
          <w:sz w:val="24"/>
          <w:szCs w:val="24"/>
          <w:lang w:eastAsia="en-IN"/>
        </w:rPr>
      </w:pPr>
    </w:p>
    <w:p w:rsidR="009B397B" w:rsidRPr="009B397B" w:rsidRDefault="009B397B" w:rsidP="009B397B">
      <w:pPr>
        <w:shd w:val="clear" w:color="auto" w:fill="1E1E1E"/>
        <w:spacing w:after="0" w:line="330" w:lineRule="atLeast"/>
        <w:rPr>
          <w:rFonts w:ascii="Consolas" w:eastAsia="Times New Roman" w:hAnsi="Consolas" w:cs="Times New Roman"/>
          <w:color w:val="D4D4D4"/>
          <w:sz w:val="24"/>
          <w:szCs w:val="24"/>
          <w:lang w:eastAsia="en-IN"/>
        </w:rPr>
      </w:pPr>
      <w:r w:rsidRPr="009B397B">
        <w:rPr>
          <w:rFonts w:ascii="Consolas" w:eastAsia="Times New Roman" w:hAnsi="Consolas" w:cs="Times New Roman"/>
          <w:color w:val="6A9955"/>
          <w:sz w:val="24"/>
          <w:szCs w:val="24"/>
          <w:lang w:eastAsia="en-IN"/>
        </w:rPr>
        <w:t># whenever we create any object, our init method is called</w:t>
      </w:r>
    </w:p>
    <w:p w:rsidR="009B397B" w:rsidRPr="009B397B" w:rsidRDefault="009B397B" w:rsidP="009B397B">
      <w:pPr>
        <w:shd w:val="clear" w:color="auto" w:fill="1E1E1E"/>
        <w:spacing w:after="0" w:line="330" w:lineRule="atLeast"/>
        <w:rPr>
          <w:rFonts w:ascii="Consolas" w:eastAsia="Times New Roman" w:hAnsi="Consolas" w:cs="Times New Roman"/>
          <w:color w:val="D4D4D4"/>
          <w:sz w:val="24"/>
          <w:szCs w:val="24"/>
          <w:lang w:eastAsia="en-IN"/>
        </w:rPr>
      </w:pPr>
    </w:p>
    <w:p w:rsidR="009B397B" w:rsidRPr="009B397B" w:rsidRDefault="009B397B" w:rsidP="009B397B">
      <w:pPr>
        <w:shd w:val="clear" w:color="auto" w:fill="1E1E1E"/>
        <w:spacing w:after="0" w:line="330" w:lineRule="atLeast"/>
        <w:rPr>
          <w:rFonts w:ascii="Consolas" w:eastAsia="Times New Roman" w:hAnsi="Consolas" w:cs="Times New Roman"/>
          <w:color w:val="D4D4D4"/>
          <w:sz w:val="24"/>
          <w:szCs w:val="24"/>
          <w:lang w:eastAsia="en-IN"/>
        </w:rPr>
      </w:pPr>
      <w:r w:rsidRPr="009B397B">
        <w:rPr>
          <w:rFonts w:ascii="Consolas" w:eastAsia="Times New Roman" w:hAnsi="Consolas" w:cs="Times New Roman"/>
          <w:color w:val="6A9955"/>
          <w:sz w:val="24"/>
          <w:szCs w:val="24"/>
          <w:lang w:eastAsia="en-IN"/>
        </w:rPr>
        <w:t># Now if we want to know the first name of the object we call it as :</w:t>
      </w:r>
    </w:p>
    <w:p w:rsidR="009B397B" w:rsidRPr="009B397B" w:rsidRDefault="009B397B" w:rsidP="009B397B">
      <w:pPr>
        <w:shd w:val="clear" w:color="auto" w:fill="1E1E1E"/>
        <w:spacing w:after="0" w:line="330" w:lineRule="atLeast"/>
        <w:rPr>
          <w:rFonts w:ascii="Consolas" w:eastAsia="Times New Roman" w:hAnsi="Consolas" w:cs="Times New Roman"/>
          <w:color w:val="D4D4D4"/>
          <w:sz w:val="24"/>
          <w:szCs w:val="24"/>
          <w:lang w:eastAsia="en-IN"/>
        </w:rPr>
      </w:pPr>
    </w:p>
    <w:p w:rsidR="009B397B" w:rsidRPr="009B397B" w:rsidRDefault="009B397B" w:rsidP="009B397B">
      <w:pPr>
        <w:shd w:val="clear" w:color="auto" w:fill="1E1E1E"/>
        <w:spacing w:after="0" w:line="330" w:lineRule="atLeast"/>
        <w:rPr>
          <w:rFonts w:ascii="Consolas" w:eastAsia="Times New Roman" w:hAnsi="Consolas" w:cs="Times New Roman"/>
          <w:color w:val="D4D4D4"/>
          <w:sz w:val="24"/>
          <w:szCs w:val="24"/>
          <w:lang w:eastAsia="en-IN"/>
        </w:rPr>
      </w:pPr>
      <w:r w:rsidRPr="009B397B">
        <w:rPr>
          <w:rFonts w:ascii="Consolas" w:eastAsia="Times New Roman" w:hAnsi="Consolas" w:cs="Times New Roman"/>
          <w:color w:val="DCDCAA"/>
          <w:sz w:val="24"/>
          <w:szCs w:val="24"/>
          <w:lang w:eastAsia="en-IN"/>
        </w:rPr>
        <w:t>print</w:t>
      </w:r>
      <w:r w:rsidRPr="009B397B">
        <w:rPr>
          <w:rFonts w:ascii="Consolas" w:eastAsia="Times New Roman" w:hAnsi="Consolas" w:cs="Times New Roman"/>
          <w:color w:val="D4D4D4"/>
          <w:sz w:val="24"/>
          <w:szCs w:val="24"/>
          <w:lang w:eastAsia="en-IN"/>
        </w:rPr>
        <w:t>(p1.first_name)</w:t>
      </w:r>
    </w:p>
    <w:p w:rsidR="009B397B" w:rsidRPr="009B397B" w:rsidRDefault="009B397B" w:rsidP="009B397B">
      <w:pPr>
        <w:shd w:val="clear" w:color="auto" w:fill="1E1E1E"/>
        <w:spacing w:after="0" w:line="330" w:lineRule="atLeast"/>
        <w:rPr>
          <w:rFonts w:ascii="Consolas" w:eastAsia="Times New Roman" w:hAnsi="Consolas" w:cs="Times New Roman"/>
          <w:color w:val="D4D4D4"/>
          <w:sz w:val="24"/>
          <w:szCs w:val="24"/>
          <w:lang w:eastAsia="en-IN"/>
        </w:rPr>
      </w:pPr>
      <w:r w:rsidRPr="009B397B">
        <w:rPr>
          <w:rFonts w:ascii="Consolas" w:eastAsia="Times New Roman" w:hAnsi="Consolas" w:cs="Times New Roman"/>
          <w:color w:val="6A9955"/>
          <w:sz w:val="24"/>
          <w:szCs w:val="24"/>
          <w:lang w:eastAsia="en-IN"/>
        </w:rPr>
        <w:t># here p1 is represent the self of our class</w:t>
      </w:r>
    </w:p>
    <w:p w:rsidR="009B397B" w:rsidRPr="009B397B" w:rsidRDefault="009B397B" w:rsidP="009B397B">
      <w:pPr>
        <w:shd w:val="clear" w:color="auto" w:fill="1E1E1E"/>
        <w:spacing w:after="0" w:line="330" w:lineRule="atLeast"/>
        <w:rPr>
          <w:rFonts w:ascii="Consolas" w:eastAsia="Times New Roman" w:hAnsi="Consolas" w:cs="Times New Roman"/>
          <w:color w:val="D4D4D4"/>
          <w:sz w:val="24"/>
          <w:szCs w:val="24"/>
          <w:lang w:eastAsia="en-IN"/>
        </w:rPr>
      </w:pPr>
      <w:r w:rsidRPr="009B397B">
        <w:rPr>
          <w:rFonts w:ascii="Consolas" w:eastAsia="Times New Roman" w:hAnsi="Consolas" w:cs="Times New Roman"/>
          <w:color w:val="6A9955"/>
          <w:sz w:val="24"/>
          <w:szCs w:val="24"/>
          <w:lang w:eastAsia="en-IN"/>
        </w:rPr>
        <w:t># since the p1.first_name is the variable so we don't use the parenthesis to call the object's first name</w:t>
      </w:r>
    </w:p>
    <w:p w:rsidR="009B397B" w:rsidRPr="009B397B" w:rsidRDefault="009B397B" w:rsidP="009B397B">
      <w:pPr>
        <w:shd w:val="clear" w:color="auto" w:fill="1E1E1E"/>
        <w:spacing w:after="240" w:line="330" w:lineRule="atLeast"/>
        <w:rPr>
          <w:rFonts w:ascii="Consolas" w:eastAsia="Times New Roman" w:hAnsi="Consolas" w:cs="Times New Roman"/>
          <w:color w:val="D4D4D4"/>
          <w:sz w:val="24"/>
          <w:szCs w:val="24"/>
          <w:lang w:eastAsia="en-IN"/>
        </w:rPr>
      </w:pPr>
    </w:p>
    <w:p w:rsidR="00552D69" w:rsidRDefault="009B397B" w:rsidP="00CA1D6F">
      <w:pPr>
        <w:rPr>
          <w:sz w:val="28"/>
          <w:szCs w:val="24"/>
        </w:rPr>
      </w:pPr>
      <w:r>
        <w:rPr>
          <w:sz w:val="28"/>
          <w:szCs w:val="24"/>
        </w:rPr>
        <w:t>The output will be:</w:t>
      </w:r>
    </w:p>
    <w:p w:rsidR="009B397B" w:rsidRPr="009B397B" w:rsidRDefault="009B397B" w:rsidP="009B397B">
      <w:pPr>
        <w:rPr>
          <w:sz w:val="28"/>
          <w:szCs w:val="24"/>
        </w:rPr>
      </w:pPr>
      <w:r w:rsidRPr="009B397B">
        <w:rPr>
          <w:sz w:val="28"/>
          <w:szCs w:val="24"/>
        </w:rPr>
        <w:t>init method called</w:t>
      </w:r>
    </w:p>
    <w:p w:rsidR="009B397B" w:rsidRPr="009B397B" w:rsidRDefault="009B397B" w:rsidP="009B397B">
      <w:pPr>
        <w:rPr>
          <w:sz w:val="28"/>
          <w:szCs w:val="24"/>
        </w:rPr>
      </w:pPr>
      <w:r w:rsidRPr="009B397B">
        <w:rPr>
          <w:sz w:val="28"/>
          <w:szCs w:val="24"/>
        </w:rPr>
        <w:t>init method called</w:t>
      </w:r>
    </w:p>
    <w:p w:rsidR="009B397B" w:rsidRDefault="009B397B" w:rsidP="009B397B">
      <w:pPr>
        <w:rPr>
          <w:sz w:val="28"/>
          <w:szCs w:val="24"/>
        </w:rPr>
      </w:pPr>
      <w:r w:rsidRPr="009B397B">
        <w:rPr>
          <w:sz w:val="28"/>
          <w:szCs w:val="24"/>
        </w:rPr>
        <w:t>Pintu</w:t>
      </w:r>
    </w:p>
    <w:p w:rsidR="009B397B" w:rsidRDefault="009B397B" w:rsidP="009B397B">
      <w:pPr>
        <w:rPr>
          <w:sz w:val="28"/>
          <w:szCs w:val="24"/>
        </w:rPr>
      </w:pPr>
      <w:r>
        <w:rPr>
          <w:sz w:val="28"/>
          <w:szCs w:val="24"/>
        </w:rPr>
        <w:t>Since we have created two object so two times the init method is called that’s why the method is printing the ‘init method called’ print  twice.</w:t>
      </w:r>
    </w:p>
    <w:p w:rsidR="009B397B" w:rsidRDefault="005A7BE7" w:rsidP="009B397B">
      <w:pPr>
        <w:rPr>
          <w:sz w:val="28"/>
          <w:szCs w:val="24"/>
        </w:rPr>
      </w:pPr>
      <w:r>
        <w:rPr>
          <w:sz w:val="28"/>
          <w:szCs w:val="24"/>
        </w:rPr>
        <w:lastRenderedPageBreak/>
        <w:t>Instance method or object method:</w:t>
      </w:r>
    </w:p>
    <w:p w:rsidR="002E2BA7" w:rsidRPr="002E2BA7" w:rsidRDefault="002E2BA7" w:rsidP="002E2BA7">
      <w:pPr>
        <w:shd w:val="clear" w:color="auto" w:fill="1E1E1E"/>
        <w:spacing w:after="0" w:line="330" w:lineRule="atLeast"/>
        <w:rPr>
          <w:rFonts w:ascii="Consolas" w:eastAsia="Times New Roman" w:hAnsi="Consolas" w:cs="Times New Roman"/>
          <w:color w:val="D4D4D4"/>
          <w:sz w:val="24"/>
          <w:szCs w:val="24"/>
          <w:lang w:eastAsia="en-IN"/>
        </w:rPr>
      </w:pPr>
      <w:r w:rsidRPr="002E2BA7">
        <w:rPr>
          <w:rFonts w:ascii="Consolas" w:eastAsia="Times New Roman" w:hAnsi="Consolas" w:cs="Times New Roman"/>
          <w:color w:val="569CD6"/>
          <w:sz w:val="24"/>
          <w:szCs w:val="24"/>
          <w:lang w:eastAsia="en-IN"/>
        </w:rPr>
        <w:t>class</w:t>
      </w:r>
      <w:r w:rsidRPr="002E2BA7">
        <w:rPr>
          <w:rFonts w:ascii="Consolas" w:eastAsia="Times New Roman" w:hAnsi="Consolas" w:cs="Times New Roman"/>
          <w:color w:val="D4D4D4"/>
          <w:sz w:val="24"/>
          <w:szCs w:val="24"/>
          <w:lang w:eastAsia="en-IN"/>
        </w:rPr>
        <w:t> </w:t>
      </w:r>
      <w:r w:rsidRPr="002E2BA7">
        <w:rPr>
          <w:rFonts w:ascii="Consolas" w:eastAsia="Times New Roman" w:hAnsi="Consolas" w:cs="Times New Roman"/>
          <w:color w:val="4EC9B0"/>
          <w:sz w:val="24"/>
          <w:szCs w:val="24"/>
          <w:lang w:eastAsia="en-IN"/>
        </w:rPr>
        <w:t>Person</w:t>
      </w:r>
      <w:r w:rsidRPr="002E2BA7">
        <w:rPr>
          <w:rFonts w:ascii="Consolas" w:eastAsia="Times New Roman" w:hAnsi="Consolas" w:cs="Times New Roman"/>
          <w:color w:val="D4D4D4"/>
          <w:sz w:val="24"/>
          <w:szCs w:val="24"/>
          <w:lang w:eastAsia="en-IN"/>
        </w:rPr>
        <w:t>:</w:t>
      </w:r>
    </w:p>
    <w:p w:rsidR="002E2BA7" w:rsidRPr="002E2BA7" w:rsidRDefault="002E2BA7" w:rsidP="002E2BA7">
      <w:pPr>
        <w:shd w:val="clear" w:color="auto" w:fill="1E1E1E"/>
        <w:spacing w:after="0" w:line="330" w:lineRule="atLeast"/>
        <w:rPr>
          <w:rFonts w:ascii="Consolas" w:eastAsia="Times New Roman" w:hAnsi="Consolas" w:cs="Times New Roman"/>
          <w:color w:val="D4D4D4"/>
          <w:sz w:val="24"/>
          <w:szCs w:val="24"/>
          <w:lang w:eastAsia="en-IN"/>
        </w:rPr>
      </w:pPr>
      <w:r w:rsidRPr="002E2BA7">
        <w:rPr>
          <w:rFonts w:ascii="Consolas" w:eastAsia="Times New Roman" w:hAnsi="Consolas" w:cs="Times New Roman"/>
          <w:color w:val="D4D4D4"/>
          <w:sz w:val="24"/>
          <w:szCs w:val="24"/>
          <w:lang w:eastAsia="en-IN"/>
        </w:rPr>
        <w:t>    </w:t>
      </w:r>
      <w:r w:rsidRPr="002E2BA7">
        <w:rPr>
          <w:rFonts w:ascii="Consolas" w:eastAsia="Times New Roman" w:hAnsi="Consolas" w:cs="Times New Roman"/>
          <w:color w:val="569CD6"/>
          <w:sz w:val="24"/>
          <w:szCs w:val="24"/>
          <w:lang w:eastAsia="en-IN"/>
        </w:rPr>
        <w:t>def</w:t>
      </w:r>
      <w:r w:rsidRPr="002E2BA7">
        <w:rPr>
          <w:rFonts w:ascii="Consolas" w:eastAsia="Times New Roman" w:hAnsi="Consolas" w:cs="Times New Roman"/>
          <w:color w:val="D4D4D4"/>
          <w:sz w:val="24"/>
          <w:szCs w:val="24"/>
          <w:lang w:eastAsia="en-IN"/>
        </w:rPr>
        <w:t> </w:t>
      </w:r>
      <w:r w:rsidRPr="002E2BA7">
        <w:rPr>
          <w:rFonts w:ascii="Consolas" w:eastAsia="Times New Roman" w:hAnsi="Consolas" w:cs="Times New Roman"/>
          <w:color w:val="DCDCAA"/>
          <w:sz w:val="24"/>
          <w:szCs w:val="24"/>
          <w:lang w:eastAsia="en-IN"/>
        </w:rPr>
        <w:t>__init__</w:t>
      </w:r>
      <w:r w:rsidRPr="002E2BA7">
        <w:rPr>
          <w:rFonts w:ascii="Consolas" w:eastAsia="Times New Roman" w:hAnsi="Consolas" w:cs="Times New Roman"/>
          <w:color w:val="D4D4D4"/>
          <w:sz w:val="24"/>
          <w:szCs w:val="24"/>
          <w:lang w:eastAsia="en-IN"/>
        </w:rPr>
        <w:t>(</w:t>
      </w:r>
      <w:r w:rsidRPr="002E2BA7">
        <w:rPr>
          <w:rFonts w:ascii="Consolas" w:eastAsia="Times New Roman" w:hAnsi="Consolas" w:cs="Times New Roman"/>
          <w:color w:val="9CDCFE"/>
          <w:sz w:val="24"/>
          <w:szCs w:val="24"/>
          <w:lang w:eastAsia="en-IN"/>
        </w:rPr>
        <w:t>self</w:t>
      </w:r>
      <w:r w:rsidRPr="002E2BA7">
        <w:rPr>
          <w:rFonts w:ascii="Consolas" w:eastAsia="Times New Roman" w:hAnsi="Consolas" w:cs="Times New Roman"/>
          <w:color w:val="D4D4D4"/>
          <w:sz w:val="24"/>
          <w:szCs w:val="24"/>
          <w:lang w:eastAsia="en-IN"/>
        </w:rPr>
        <w:t>, </w:t>
      </w:r>
      <w:r w:rsidRPr="002E2BA7">
        <w:rPr>
          <w:rFonts w:ascii="Consolas" w:eastAsia="Times New Roman" w:hAnsi="Consolas" w:cs="Times New Roman"/>
          <w:color w:val="9CDCFE"/>
          <w:sz w:val="24"/>
          <w:szCs w:val="24"/>
          <w:lang w:eastAsia="en-IN"/>
        </w:rPr>
        <w:t>first_name</w:t>
      </w:r>
      <w:r w:rsidRPr="002E2BA7">
        <w:rPr>
          <w:rFonts w:ascii="Consolas" w:eastAsia="Times New Roman" w:hAnsi="Consolas" w:cs="Times New Roman"/>
          <w:color w:val="D4D4D4"/>
          <w:sz w:val="24"/>
          <w:szCs w:val="24"/>
          <w:lang w:eastAsia="en-IN"/>
        </w:rPr>
        <w:t>, </w:t>
      </w:r>
      <w:r w:rsidRPr="002E2BA7">
        <w:rPr>
          <w:rFonts w:ascii="Consolas" w:eastAsia="Times New Roman" w:hAnsi="Consolas" w:cs="Times New Roman"/>
          <w:color w:val="9CDCFE"/>
          <w:sz w:val="24"/>
          <w:szCs w:val="24"/>
          <w:lang w:eastAsia="en-IN"/>
        </w:rPr>
        <w:t>last_name</w:t>
      </w:r>
      <w:r w:rsidRPr="002E2BA7">
        <w:rPr>
          <w:rFonts w:ascii="Consolas" w:eastAsia="Times New Roman" w:hAnsi="Consolas" w:cs="Times New Roman"/>
          <w:color w:val="D4D4D4"/>
          <w:sz w:val="24"/>
          <w:szCs w:val="24"/>
          <w:lang w:eastAsia="en-IN"/>
        </w:rPr>
        <w:t>, </w:t>
      </w:r>
      <w:r w:rsidRPr="002E2BA7">
        <w:rPr>
          <w:rFonts w:ascii="Consolas" w:eastAsia="Times New Roman" w:hAnsi="Consolas" w:cs="Times New Roman"/>
          <w:color w:val="9CDCFE"/>
          <w:sz w:val="24"/>
          <w:szCs w:val="24"/>
          <w:lang w:eastAsia="en-IN"/>
        </w:rPr>
        <w:t>age</w:t>
      </w:r>
      <w:r w:rsidRPr="002E2BA7">
        <w:rPr>
          <w:rFonts w:ascii="Consolas" w:eastAsia="Times New Roman" w:hAnsi="Consolas" w:cs="Times New Roman"/>
          <w:color w:val="D4D4D4"/>
          <w:sz w:val="24"/>
          <w:szCs w:val="24"/>
          <w:lang w:eastAsia="en-IN"/>
        </w:rPr>
        <w:t>):</w:t>
      </w:r>
    </w:p>
    <w:p w:rsidR="002E2BA7" w:rsidRPr="002E2BA7" w:rsidRDefault="002E2BA7" w:rsidP="002E2BA7">
      <w:pPr>
        <w:shd w:val="clear" w:color="auto" w:fill="1E1E1E"/>
        <w:spacing w:after="0" w:line="330" w:lineRule="atLeast"/>
        <w:rPr>
          <w:rFonts w:ascii="Consolas" w:eastAsia="Times New Roman" w:hAnsi="Consolas" w:cs="Times New Roman"/>
          <w:color w:val="D4D4D4"/>
          <w:sz w:val="24"/>
          <w:szCs w:val="24"/>
          <w:lang w:eastAsia="en-IN"/>
        </w:rPr>
      </w:pPr>
      <w:r w:rsidRPr="002E2BA7">
        <w:rPr>
          <w:rFonts w:ascii="Consolas" w:eastAsia="Times New Roman" w:hAnsi="Consolas" w:cs="Times New Roman"/>
          <w:color w:val="D4D4D4"/>
          <w:sz w:val="24"/>
          <w:szCs w:val="24"/>
          <w:lang w:eastAsia="en-IN"/>
        </w:rPr>
        <w:t>        </w:t>
      </w:r>
      <w:r w:rsidRPr="002E2BA7">
        <w:rPr>
          <w:rFonts w:ascii="Consolas" w:eastAsia="Times New Roman" w:hAnsi="Consolas" w:cs="Times New Roman"/>
          <w:color w:val="569CD6"/>
          <w:sz w:val="24"/>
          <w:szCs w:val="24"/>
          <w:lang w:eastAsia="en-IN"/>
        </w:rPr>
        <w:t>self</w:t>
      </w:r>
      <w:r w:rsidRPr="002E2BA7">
        <w:rPr>
          <w:rFonts w:ascii="Consolas" w:eastAsia="Times New Roman" w:hAnsi="Consolas" w:cs="Times New Roman"/>
          <w:color w:val="D4D4D4"/>
          <w:sz w:val="24"/>
          <w:szCs w:val="24"/>
          <w:lang w:eastAsia="en-IN"/>
        </w:rPr>
        <w:t>.first_name = first_name</w:t>
      </w:r>
    </w:p>
    <w:p w:rsidR="002E2BA7" w:rsidRPr="002E2BA7" w:rsidRDefault="002E2BA7" w:rsidP="002E2BA7">
      <w:pPr>
        <w:shd w:val="clear" w:color="auto" w:fill="1E1E1E"/>
        <w:spacing w:after="0" w:line="330" w:lineRule="atLeast"/>
        <w:rPr>
          <w:rFonts w:ascii="Consolas" w:eastAsia="Times New Roman" w:hAnsi="Consolas" w:cs="Times New Roman"/>
          <w:color w:val="D4D4D4"/>
          <w:sz w:val="24"/>
          <w:szCs w:val="24"/>
          <w:lang w:eastAsia="en-IN"/>
        </w:rPr>
      </w:pPr>
      <w:r w:rsidRPr="002E2BA7">
        <w:rPr>
          <w:rFonts w:ascii="Consolas" w:eastAsia="Times New Roman" w:hAnsi="Consolas" w:cs="Times New Roman"/>
          <w:color w:val="D4D4D4"/>
          <w:sz w:val="24"/>
          <w:szCs w:val="24"/>
          <w:lang w:eastAsia="en-IN"/>
        </w:rPr>
        <w:t>        </w:t>
      </w:r>
      <w:r w:rsidRPr="002E2BA7">
        <w:rPr>
          <w:rFonts w:ascii="Consolas" w:eastAsia="Times New Roman" w:hAnsi="Consolas" w:cs="Times New Roman"/>
          <w:color w:val="569CD6"/>
          <w:sz w:val="24"/>
          <w:szCs w:val="24"/>
          <w:lang w:eastAsia="en-IN"/>
        </w:rPr>
        <w:t>self</w:t>
      </w:r>
      <w:r w:rsidRPr="002E2BA7">
        <w:rPr>
          <w:rFonts w:ascii="Consolas" w:eastAsia="Times New Roman" w:hAnsi="Consolas" w:cs="Times New Roman"/>
          <w:color w:val="D4D4D4"/>
          <w:sz w:val="24"/>
          <w:szCs w:val="24"/>
          <w:lang w:eastAsia="en-IN"/>
        </w:rPr>
        <w:t>.last_name = last_name</w:t>
      </w:r>
    </w:p>
    <w:p w:rsidR="002E2BA7" w:rsidRPr="002E2BA7" w:rsidRDefault="002E2BA7" w:rsidP="002E2BA7">
      <w:pPr>
        <w:shd w:val="clear" w:color="auto" w:fill="1E1E1E"/>
        <w:spacing w:after="0" w:line="330" w:lineRule="atLeast"/>
        <w:rPr>
          <w:rFonts w:ascii="Consolas" w:eastAsia="Times New Roman" w:hAnsi="Consolas" w:cs="Times New Roman"/>
          <w:color w:val="D4D4D4"/>
          <w:sz w:val="24"/>
          <w:szCs w:val="24"/>
          <w:lang w:eastAsia="en-IN"/>
        </w:rPr>
      </w:pPr>
      <w:r w:rsidRPr="002E2BA7">
        <w:rPr>
          <w:rFonts w:ascii="Consolas" w:eastAsia="Times New Roman" w:hAnsi="Consolas" w:cs="Times New Roman"/>
          <w:color w:val="D4D4D4"/>
          <w:sz w:val="24"/>
          <w:szCs w:val="24"/>
          <w:lang w:eastAsia="en-IN"/>
        </w:rPr>
        <w:t>        </w:t>
      </w:r>
      <w:r w:rsidRPr="002E2BA7">
        <w:rPr>
          <w:rFonts w:ascii="Consolas" w:eastAsia="Times New Roman" w:hAnsi="Consolas" w:cs="Times New Roman"/>
          <w:color w:val="569CD6"/>
          <w:sz w:val="24"/>
          <w:szCs w:val="24"/>
          <w:lang w:eastAsia="en-IN"/>
        </w:rPr>
        <w:t>self</w:t>
      </w:r>
      <w:r w:rsidRPr="002E2BA7">
        <w:rPr>
          <w:rFonts w:ascii="Consolas" w:eastAsia="Times New Roman" w:hAnsi="Consolas" w:cs="Times New Roman"/>
          <w:color w:val="D4D4D4"/>
          <w:sz w:val="24"/>
          <w:szCs w:val="24"/>
          <w:lang w:eastAsia="en-IN"/>
        </w:rPr>
        <w:t>.age = age</w:t>
      </w:r>
    </w:p>
    <w:p w:rsidR="002E2BA7" w:rsidRPr="002E2BA7" w:rsidRDefault="002E2BA7" w:rsidP="002E2BA7">
      <w:pPr>
        <w:shd w:val="clear" w:color="auto" w:fill="1E1E1E"/>
        <w:spacing w:after="0" w:line="330" w:lineRule="atLeast"/>
        <w:rPr>
          <w:rFonts w:ascii="Consolas" w:eastAsia="Times New Roman" w:hAnsi="Consolas" w:cs="Times New Roman"/>
          <w:color w:val="D4D4D4"/>
          <w:sz w:val="24"/>
          <w:szCs w:val="24"/>
          <w:lang w:eastAsia="en-IN"/>
        </w:rPr>
      </w:pPr>
    </w:p>
    <w:p w:rsidR="002E2BA7" w:rsidRPr="002E2BA7" w:rsidRDefault="002E2BA7" w:rsidP="002E2BA7">
      <w:pPr>
        <w:shd w:val="clear" w:color="auto" w:fill="1E1E1E"/>
        <w:spacing w:after="0" w:line="330" w:lineRule="atLeast"/>
        <w:rPr>
          <w:rFonts w:ascii="Consolas" w:eastAsia="Times New Roman" w:hAnsi="Consolas" w:cs="Times New Roman"/>
          <w:color w:val="D4D4D4"/>
          <w:sz w:val="24"/>
          <w:szCs w:val="24"/>
          <w:lang w:eastAsia="en-IN"/>
        </w:rPr>
      </w:pPr>
      <w:r w:rsidRPr="002E2BA7">
        <w:rPr>
          <w:rFonts w:ascii="Consolas" w:eastAsia="Times New Roman" w:hAnsi="Consolas" w:cs="Times New Roman"/>
          <w:color w:val="D4D4D4"/>
          <w:sz w:val="24"/>
          <w:szCs w:val="24"/>
          <w:lang w:eastAsia="en-IN"/>
        </w:rPr>
        <w:t>    </w:t>
      </w:r>
      <w:r w:rsidRPr="002E2BA7">
        <w:rPr>
          <w:rFonts w:ascii="Consolas" w:eastAsia="Times New Roman" w:hAnsi="Consolas" w:cs="Times New Roman"/>
          <w:color w:val="6A9955"/>
          <w:sz w:val="24"/>
          <w:szCs w:val="24"/>
          <w:lang w:eastAsia="en-IN"/>
        </w:rPr>
        <w:t># Now defining the instance method inside the class</w:t>
      </w:r>
    </w:p>
    <w:p w:rsidR="002E2BA7" w:rsidRPr="002E2BA7" w:rsidRDefault="002E2BA7" w:rsidP="002E2BA7">
      <w:pPr>
        <w:shd w:val="clear" w:color="auto" w:fill="1E1E1E"/>
        <w:spacing w:after="0" w:line="330" w:lineRule="atLeast"/>
        <w:rPr>
          <w:rFonts w:ascii="Consolas" w:eastAsia="Times New Roman" w:hAnsi="Consolas" w:cs="Times New Roman"/>
          <w:color w:val="D4D4D4"/>
          <w:sz w:val="24"/>
          <w:szCs w:val="24"/>
          <w:lang w:eastAsia="en-IN"/>
        </w:rPr>
      </w:pPr>
      <w:r w:rsidRPr="002E2BA7">
        <w:rPr>
          <w:rFonts w:ascii="Consolas" w:eastAsia="Times New Roman" w:hAnsi="Consolas" w:cs="Times New Roman"/>
          <w:color w:val="D4D4D4"/>
          <w:sz w:val="24"/>
          <w:szCs w:val="24"/>
          <w:lang w:eastAsia="en-IN"/>
        </w:rPr>
        <w:t>    </w:t>
      </w:r>
      <w:r w:rsidRPr="002E2BA7">
        <w:rPr>
          <w:rFonts w:ascii="Consolas" w:eastAsia="Times New Roman" w:hAnsi="Consolas" w:cs="Times New Roman"/>
          <w:color w:val="569CD6"/>
          <w:sz w:val="24"/>
          <w:szCs w:val="24"/>
          <w:lang w:eastAsia="en-IN"/>
        </w:rPr>
        <w:t>def</w:t>
      </w:r>
      <w:r w:rsidRPr="002E2BA7">
        <w:rPr>
          <w:rFonts w:ascii="Consolas" w:eastAsia="Times New Roman" w:hAnsi="Consolas" w:cs="Times New Roman"/>
          <w:color w:val="D4D4D4"/>
          <w:sz w:val="24"/>
          <w:szCs w:val="24"/>
          <w:lang w:eastAsia="en-IN"/>
        </w:rPr>
        <w:t> </w:t>
      </w:r>
      <w:r w:rsidRPr="002E2BA7">
        <w:rPr>
          <w:rFonts w:ascii="Consolas" w:eastAsia="Times New Roman" w:hAnsi="Consolas" w:cs="Times New Roman"/>
          <w:color w:val="DCDCAA"/>
          <w:sz w:val="24"/>
          <w:szCs w:val="24"/>
          <w:lang w:eastAsia="en-IN"/>
        </w:rPr>
        <w:t>full_name</w:t>
      </w:r>
      <w:r w:rsidRPr="002E2BA7">
        <w:rPr>
          <w:rFonts w:ascii="Consolas" w:eastAsia="Times New Roman" w:hAnsi="Consolas" w:cs="Times New Roman"/>
          <w:color w:val="D4D4D4"/>
          <w:sz w:val="24"/>
          <w:szCs w:val="24"/>
          <w:lang w:eastAsia="en-IN"/>
        </w:rPr>
        <w:t>(</w:t>
      </w:r>
      <w:r w:rsidRPr="002E2BA7">
        <w:rPr>
          <w:rFonts w:ascii="Consolas" w:eastAsia="Times New Roman" w:hAnsi="Consolas" w:cs="Times New Roman"/>
          <w:color w:val="9CDCFE"/>
          <w:sz w:val="24"/>
          <w:szCs w:val="24"/>
          <w:lang w:eastAsia="en-IN"/>
        </w:rPr>
        <w:t>self</w:t>
      </w:r>
      <w:r w:rsidRPr="002E2BA7">
        <w:rPr>
          <w:rFonts w:ascii="Consolas" w:eastAsia="Times New Roman" w:hAnsi="Consolas" w:cs="Times New Roman"/>
          <w:color w:val="D4D4D4"/>
          <w:sz w:val="24"/>
          <w:szCs w:val="24"/>
          <w:lang w:eastAsia="en-IN"/>
        </w:rPr>
        <w:t>):</w:t>
      </w:r>
    </w:p>
    <w:p w:rsidR="002E2BA7" w:rsidRPr="002E2BA7" w:rsidRDefault="002E2BA7" w:rsidP="002E2BA7">
      <w:pPr>
        <w:shd w:val="clear" w:color="auto" w:fill="1E1E1E"/>
        <w:spacing w:after="0" w:line="330" w:lineRule="atLeast"/>
        <w:rPr>
          <w:rFonts w:ascii="Consolas" w:eastAsia="Times New Roman" w:hAnsi="Consolas" w:cs="Times New Roman"/>
          <w:color w:val="D4D4D4"/>
          <w:sz w:val="24"/>
          <w:szCs w:val="24"/>
          <w:lang w:eastAsia="en-IN"/>
        </w:rPr>
      </w:pPr>
      <w:r w:rsidRPr="002E2BA7">
        <w:rPr>
          <w:rFonts w:ascii="Consolas" w:eastAsia="Times New Roman" w:hAnsi="Consolas" w:cs="Times New Roman"/>
          <w:color w:val="D4D4D4"/>
          <w:sz w:val="24"/>
          <w:szCs w:val="24"/>
          <w:lang w:eastAsia="en-IN"/>
        </w:rPr>
        <w:t>        </w:t>
      </w:r>
      <w:r w:rsidRPr="002E2BA7">
        <w:rPr>
          <w:rFonts w:ascii="Consolas" w:eastAsia="Times New Roman" w:hAnsi="Consolas" w:cs="Times New Roman"/>
          <w:color w:val="C586C0"/>
          <w:sz w:val="24"/>
          <w:szCs w:val="24"/>
          <w:lang w:eastAsia="en-IN"/>
        </w:rPr>
        <w:t>return</w:t>
      </w:r>
      <w:r w:rsidRPr="002E2BA7">
        <w:rPr>
          <w:rFonts w:ascii="Consolas" w:eastAsia="Times New Roman" w:hAnsi="Consolas" w:cs="Times New Roman"/>
          <w:color w:val="D4D4D4"/>
          <w:sz w:val="24"/>
          <w:szCs w:val="24"/>
          <w:lang w:eastAsia="en-IN"/>
        </w:rPr>
        <w:t> </w:t>
      </w:r>
      <w:r w:rsidRPr="002E2BA7">
        <w:rPr>
          <w:rFonts w:ascii="Consolas" w:eastAsia="Times New Roman" w:hAnsi="Consolas" w:cs="Times New Roman"/>
          <w:color w:val="569CD6"/>
          <w:sz w:val="24"/>
          <w:szCs w:val="24"/>
          <w:lang w:eastAsia="en-IN"/>
        </w:rPr>
        <w:t>f</w:t>
      </w:r>
      <w:r w:rsidRPr="002E2BA7">
        <w:rPr>
          <w:rFonts w:ascii="Consolas" w:eastAsia="Times New Roman" w:hAnsi="Consolas" w:cs="Times New Roman"/>
          <w:color w:val="CE9178"/>
          <w:sz w:val="24"/>
          <w:szCs w:val="24"/>
          <w:lang w:eastAsia="en-IN"/>
        </w:rPr>
        <w:t>'</w:t>
      </w:r>
      <w:r w:rsidRPr="002E2BA7">
        <w:rPr>
          <w:rFonts w:ascii="Consolas" w:eastAsia="Times New Roman" w:hAnsi="Consolas" w:cs="Times New Roman"/>
          <w:color w:val="569CD6"/>
          <w:sz w:val="24"/>
          <w:szCs w:val="24"/>
          <w:lang w:eastAsia="en-IN"/>
        </w:rPr>
        <w:t>{self</w:t>
      </w:r>
      <w:r w:rsidRPr="002E2BA7">
        <w:rPr>
          <w:rFonts w:ascii="Consolas" w:eastAsia="Times New Roman" w:hAnsi="Consolas" w:cs="Times New Roman"/>
          <w:color w:val="D4D4D4"/>
          <w:sz w:val="24"/>
          <w:szCs w:val="24"/>
          <w:lang w:eastAsia="en-IN"/>
        </w:rPr>
        <w:t>.first_name</w:t>
      </w:r>
      <w:r w:rsidRPr="002E2BA7">
        <w:rPr>
          <w:rFonts w:ascii="Consolas" w:eastAsia="Times New Roman" w:hAnsi="Consolas" w:cs="Times New Roman"/>
          <w:color w:val="569CD6"/>
          <w:sz w:val="24"/>
          <w:szCs w:val="24"/>
          <w:lang w:eastAsia="en-IN"/>
        </w:rPr>
        <w:t>}</w:t>
      </w:r>
      <w:r w:rsidRPr="002E2BA7">
        <w:rPr>
          <w:rFonts w:ascii="Consolas" w:eastAsia="Times New Roman" w:hAnsi="Consolas" w:cs="Times New Roman"/>
          <w:color w:val="CE9178"/>
          <w:sz w:val="24"/>
          <w:szCs w:val="24"/>
          <w:lang w:eastAsia="en-IN"/>
        </w:rPr>
        <w:t> </w:t>
      </w:r>
      <w:r w:rsidRPr="002E2BA7">
        <w:rPr>
          <w:rFonts w:ascii="Consolas" w:eastAsia="Times New Roman" w:hAnsi="Consolas" w:cs="Times New Roman"/>
          <w:color w:val="569CD6"/>
          <w:sz w:val="24"/>
          <w:szCs w:val="24"/>
          <w:lang w:eastAsia="en-IN"/>
        </w:rPr>
        <w:t>{self</w:t>
      </w:r>
      <w:r w:rsidRPr="002E2BA7">
        <w:rPr>
          <w:rFonts w:ascii="Consolas" w:eastAsia="Times New Roman" w:hAnsi="Consolas" w:cs="Times New Roman"/>
          <w:color w:val="D4D4D4"/>
          <w:sz w:val="24"/>
          <w:szCs w:val="24"/>
          <w:lang w:eastAsia="en-IN"/>
        </w:rPr>
        <w:t>.last_name</w:t>
      </w:r>
      <w:r w:rsidRPr="002E2BA7">
        <w:rPr>
          <w:rFonts w:ascii="Consolas" w:eastAsia="Times New Roman" w:hAnsi="Consolas" w:cs="Times New Roman"/>
          <w:color w:val="569CD6"/>
          <w:sz w:val="24"/>
          <w:szCs w:val="24"/>
          <w:lang w:eastAsia="en-IN"/>
        </w:rPr>
        <w:t>}</w:t>
      </w:r>
      <w:r w:rsidRPr="002E2BA7">
        <w:rPr>
          <w:rFonts w:ascii="Consolas" w:eastAsia="Times New Roman" w:hAnsi="Consolas" w:cs="Times New Roman"/>
          <w:color w:val="CE9178"/>
          <w:sz w:val="24"/>
          <w:szCs w:val="24"/>
          <w:lang w:eastAsia="en-IN"/>
        </w:rPr>
        <w:t>'</w:t>
      </w:r>
      <w:r w:rsidRPr="002E2BA7">
        <w:rPr>
          <w:rFonts w:ascii="Consolas" w:eastAsia="Times New Roman" w:hAnsi="Consolas" w:cs="Times New Roman"/>
          <w:color w:val="D4D4D4"/>
          <w:sz w:val="24"/>
          <w:szCs w:val="24"/>
          <w:lang w:eastAsia="en-IN"/>
        </w:rPr>
        <w:t> </w:t>
      </w:r>
      <w:r w:rsidRPr="002E2BA7">
        <w:rPr>
          <w:rFonts w:ascii="Consolas" w:eastAsia="Times New Roman" w:hAnsi="Consolas" w:cs="Times New Roman"/>
          <w:color w:val="6A9955"/>
          <w:sz w:val="24"/>
          <w:szCs w:val="24"/>
          <w:lang w:eastAsia="en-IN"/>
        </w:rPr>
        <w:t># Now we have created the instance / object method:</w:t>
      </w:r>
    </w:p>
    <w:p w:rsidR="002E2BA7" w:rsidRPr="002E2BA7" w:rsidRDefault="002E2BA7" w:rsidP="002E2BA7">
      <w:pPr>
        <w:shd w:val="clear" w:color="auto" w:fill="1E1E1E"/>
        <w:spacing w:after="240" w:line="330" w:lineRule="atLeast"/>
        <w:rPr>
          <w:rFonts w:ascii="Consolas" w:eastAsia="Times New Roman" w:hAnsi="Consolas" w:cs="Times New Roman"/>
          <w:color w:val="D4D4D4"/>
          <w:sz w:val="24"/>
          <w:szCs w:val="24"/>
          <w:lang w:eastAsia="en-IN"/>
        </w:rPr>
      </w:pPr>
    </w:p>
    <w:p w:rsidR="002E2BA7" w:rsidRPr="002E2BA7" w:rsidRDefault="002E2BA7" w:rsidP="002E2BA7">
      <w:pPr>
        <w:shd w:val="clear" w:color="auto" w:fill="1E1E1E"/>
        <w:spacing w:after="0" w:line="330" w:lineRule="atLeast"/>
        <w:rPr>
          <w:rFonts w:ascii="Consolas" w:eastAsia="Times New Roman" w:hAnsi="Consolas" w:cs="Times New Roman"/>
          <w:color w:val="D4D4D4"/>
          <w:sz w:val="24"/>
          <w:szCs w:val="24"/>
          <w:lang w:eastAsia="en-IN"/>
        </w:rPr>
      </w:pPr>
      <w:r w:rsidRPr="002E2BA7">
        <w:rPr>
          <w:rFonts w:ascii="Consolas" w:eastAsia="Times New Roman" w:hAnsi="Consolas" w:cs="Times New Roman"/>
          <w:color w:val="6A9955"/>
          <w:sz w:val="24"/>
          <w:szCs w:val="24"/>
          <w:lang w:eastAsia="en-IN"/>
        </w:rPr>
        <w:t># Now we will define the instance of this class:</w:t>
      </w:r>
    </w:p>
    <w:p w:rsidR="002E2BA7" w:rsidRPr="002E2BA7" w:rsidRDefault="002E2BA7" w:rsidP="002E2BA7">
      <w:pPr>
        <w:shd w:val="clear" w:color="auto" w:fill="1E1E1E"/>
        <w:spacing w:after="0" w:line="330" w:lineRule="atLeast"/>
        <w:rPr>
          <w:rFonts w:ascii="Consolas" w:eastAsia="Times New Roman" w:hAnsi="Consolas" w:cs="Times New Roman"/>
          <w:color w:val="D4D4D4"/>
          <w:sz w:val="24"/>
          <w:szCs w:val="24"/>
          <w:lang w:eastAsia="en-IN"/>
        </w:rPr>
      </w:pPr>
      <w:r w:rsidRPr="002E2BA7">
        <w:rPr>
          <w:rFonts w:ascii="Consolas" w:eastAsia="Times New Roman" w:hAnsi="Consolas" w:cs="Times New Roman"/>
          <w:color w:val="D4D4D4"/>
          <w:sz w:val="24"/>
          <w:szCs w:val="24"/>
          <w:lang w:eastAsia="en-IN"/>
        </w:rPr>
        <w:t>p1 = Person(</w:t>
      </w:r>
      <w:r w:rsidRPr="002E2BA7">
        <w:rPr>
          <w:rFonts w:ascii="Consolas" w:eastAsia="Times New Roman" w:hAnsi="Consolas" w:cs="Times New Roman"/>
          <w:color w:val="CE9178"/>
          <w:sz w:val="24"/>
          <w:szCs w:val="24"/>
          <w:lang w:eastAsia="en-IN"/>
        </w:rPr>
        <w:t>'Pintu'</w:t>
      </w:r>
      <w:r w:rsidRPr="002E2BA7">
        <w:rPr>
          <w:rFonts w:ascii="Consolas" w:eastAsia="Times New Roman" w:hAnsi="Consolas" w:cs="Times New Roman"/>
          <w:color w:val="D4D4D4"/>
          <w:sz w:val="24"/>
          <w:szCs w:val="24"/>
          <w:lang w:eastAsia="en-IN"/>
        </w:rPr>
        <w:t>, </w:t>
      </w:r>
      <w:r w:rsidRPr="002E2BA7">
        <w:rPr>
          <w:rFonts w:ascii="Consolas" w:eastAsia="Times New Roman" w:hAnsi="Consolas" w:cs="Times New Roman"/>
          <w:color w:val="CE9178"/>
          <w:sz w:val="24"/>
          <w:szCs w:val="24"/>
          <w:lang w:eastAsia="en-IN"/>
        </w:rPr>
        <w:t>'Raj'</w:t>
      </w:r>
      <w:r w:rsidRPr="002E2BA7">
        <w:rPr>
          <w:rFonts w:ascii="Consolas" w:eastAsia="Times New Roman" w:hAnsi="Consolas" w:cs="Times New Roman"/>
          <w:color w:val="D4D4D4"/>
          <w:sz w:val="24"/>
          <w:szCs w:val="24"/>
          <w:lang w:eastAsia="en-IN"/>
        </w:rPr>
        <w:t>, </w:t>
      </w:r>
      <w:r w:rsidRPr="002E2BA7">
        <w:rPr>
          <w:rFonts w:ascii="Consolas" w:eastAsia="Times New Roman" w:hAnsi="Consolas" w:cs="Times New Roman"/>
          <w:color w:val="B5CEA8"/>
          <w:sz w:val="24"/>
          <w:szCs w:val="24"/>
          <w:lang w:eastAsia="en-IN"/>
        </w:rPr>
        <w:t>21</w:t>
      </w:r>
      <w:r w:rsidRPr="002E2BA7">
        <w:rPr>
          <w:rFonts w:ascii="Consolas" w:eastAsia="Times New Roman" w:hAnsi="Consolas" w:cs="Times New Roman"/>
          <w:color w:val="D4D4D4"/>
          <w:sz w:val="24"/>
          <w:szCs w:val="24"/>
          <w:lang w:eastAsia="en-IN"/>
        </w:rPr>
        <w:t>)</w:t>
      </w:r>
    </w:p>
    <w:p w:rsidR="002E2BA7" w:rsidRPr="002E2BA7" w:rsidRDefault="002E2BA7" w:rsidP="002E2BA7">
      <w:pPr>
        <w:shd w:val="clear" w:color="auto" w:fill="1E1E1E"/>
        <w:spacing w:after="0" w:line="330" w:lineRule="atLeast"/>
        <w:rPr>
          <w:rFonts w:ascii="Consolas" w:eastAsia="Times New Roman" w:hAnsi="Consolas" w:cs="Times New Roman"/>
          <w:color w:val="D4D4D4"/>
          <w:sz w:val="24"/>
          <w:szCs w:val="24"/>
          <w:lang w:eastAsia="en-IN"/>
        </w:rPr>
      </w:pPr>
      <w:r w:rsidRPr="002E2BA7">
        <w:rPr>
          <w:rFonts w:ascii="Consolas" w:eastAsia="Times New Roman" w:hAnsi="Consolas" w:cs="Times New Roman"/>
          <w:color w:val="D4D4D4"/>
          <w:sz w:val="24"/>
          <w:szCs w:val="24"/>
          <w:lang w:eastAsia="en-IN"/>
        </w:rPr>
        <w:t>p2 = Person(</w:t>
      </w:r>
      <w:r w:rsidRPr="002E2BA7">
        <w:rPr>
          <w:rFonts w:ascii="Consolas" w:eastAsia="Times New Roman" w:hAnsi="Consolas" w:cs="Times New Roman"/>
          <w:color w:val="CE9178"/>
          <w:sz w:val="24"/>
          <w:szCs w:val="24"/>
          <w:lang w:eastAsia="en-IN"/>
        </w:rPr>
        <w:t>'Harshit'</w:t>
      </w:r>
      <w:r w:rsidRPr="002E2BA7">
        <w:rPr>
          <w:rFonts w:ascii="Consolas" w:eastAsia="Times New Roman" w:hAnsi="Consolas" w:cs="Times New Roman"/>
          <w:color w:val="D4D4D4"/>
          <w:sz w:val="24"/>
          <w:szCs w:val="24"/>
          <w:lang w:eastAsia="en-IN"/>
        </w:rPr>
        <w:t>, </w:t>
      </w:r>
      <w:r w:rsidRPr="002E2BA7">
        <w:rPr>
          <w:rFonts w:ascii="Consolas" w:eastAsia="Times New Roman" w:hAnsi="Consolas" w:cs="Times New Roman"/>
          <w:color w:val="CE9178"/>
          <w:sz w:val="24"/>
          <w:szCs w:val="24"/>
          <w:lang w:eastAsia="en-IN"/>
        </w:rPr>
        <w:t>'Vashistha'</w:t>
      </w:r>
      <w:r w:rsidRPr="002E2BA7">
        <w:rPr>
          <w:rFonts w:ascii="Consolas" w:eastAsia="Times New Roman" w:hAnsi="Consolas" w:cs="Times New Roman"/>
          <w:color w:val="D4D4D4"/>
          <w:sz w:val="24"/>
          <w:szCs w:val="24"/>
          <w:lang w:eastAsia="en-IN"/>
        </w:rPr>
        <w:t>, </w:t>
      </w:r>
      <w:r w:rsidRPr="002E2BA7">
        <w:rPr>
          <w:rFonts w:ascii="Consolas" w:eastAsia="Times New Roman" w:hAnsi="Consolas" w:cs="Times New Roman"/>
          <w:color w:val="B5CEA8"/>
          <w:sz w:val="24"/>
          <w:szCs w:val="24"/>
          <w:lang w:eastAsia="en-IN"/>
        </w:rPr>
        <w:t>24</w:t>
      </w:r>
      <w:r w:rsidRPr="002E2BA7">
        <w:rPr>
          <w:rFonts w:ascii="Consolas" w:eastAsia="Times New Roman" w:hAnsi="Consolas" w:cs="Times New Roman"/>
          <w:color w:val="D4D4D4"/>
          <w:sz w:val="24"/>
          <w:szCs w:val="24"/>
          <w:lang w:eastAsia="en-IN"/>
        </w:rPr>
        <w:t>)</w:t>
      </w:r>
    </w:p>
    <w:p w:rsidR="002E2BA7" w:rsidRPr="002E2BA7" w:rsidRDefault="002E2BA7" w:rsidP="002E2BA7">
      <w:pPr>
        <w:shd w:val="clear" w:color="auto" w:fill="1E1E1E"/>
        <w:spacing w:after="240" w:line="330" w:lineRule="atLeast"/>
        <w:rPr>
          <w:rFonts w:ascii="Consolas" w:eastAsia="Times New Roman" w:hAnsi="Consolas" w:cs="Times New Roman"/>
          <w:color w:val="D4D4D4"/>
          <w:sz w:val="24"/>
          <w:szCs w:val="24"/>
          <w:lang w:eastAsia="en-IN"/>
        </w:rPr>
      </w:pPr>
    </w:p>
    <w:p w:rsidR="002E2BA7" w:rsidRPr="002E2BA7" w:rsidRDefault="002E2BA7" w:rsidP="002E2BA7">
      <w:pPr>
        <w:shd w:val="clear" w:color="auto" w:fill="1E1E1E"/>
        <w:spacing w:after="0" w:line="330" w:lineRule="atLeast"/>
        <w:rPr>
          <w:rFonts w:ascii="Consolas" w:eastAsia="Times New Roman" w:hAnsi="Consolas" w:cs="Times New Roman"/>
          <w:color w:val="D4D4D4"/>
          <w:sz w:val="24"/>
          <w:szCs w:val="24"/>
          <w:lang w:eastAsia="en-IN"/>
        </w:rPr>
      </w:pPr>
      <w:r w:rsidRPr="002E2BA7">
        <w:rPr>
          <w:rFonts w:ascii="Consolas" w:eastAsia="Times New Roman" w:hAnsi="Consolas" w:cs="Times New Roman"/>
          <w:color w:val="6A9955"/>
          <w:sz w:val="24"/>
          <w:szCs w:val="24"/>
          <w:lang w:eastAsia="en-IN"/>
        </w:rPr>
        <w:t># to call the instance method we do as follow:</w:t>
      </w:r>
    </w:p>
    <w:p w:rsidR="002E2BA7" w:rsidRPr="002E2BA7" w:rsidRDefault="002E2BA7" w:rsidP="002E2BA7">
      <w:pPr>
        <w:shd w:val="clear" w:color="auto" w:fill="1E1E1E"/>
        <w:spacing w:after="240" w:line="330" w:lineRule="atLeast"/>
        <w:rPr>
          <w:rFonts w:ascii="Consolas" w:eastAsia="Times New Roman" w:hAnsi="Consolas" w:cs="Times New Roman"/>
          <w:color w:val="D4D4D4"/>
          <w:sz w:val="24"/>
          <w:szCs w:val="24"/>
          <w:lang w:eastAsia="en-IN"/>
        </w:rPr>
      </w:pPr>
    </w:p>
    <w:p w:rsidR="002E2BA7" w:rsidRPr="002E2BA7" w:rsidRDefault="002E2BA7" w:rsidP="002E2BA7">
      <w:pPr>
        <w:shd w:val="clear" w:color="auto" w:fill="1E1E1E"/>
        <w:spacing w:after="0" w:line="330" w:lineRule="atLeast"/>
        <w:rPr>
          <w:rFonts w:ascii="Consolas" w:eastAsia="Times New Roman" w:hAnsi="Consolas" w:cs="Times New Roman"/>
          <w:color w:val="D4D4D4"/>
          <w:sz w:val="24"/>
          <w:szCs w:val="24"/>
          <w:lang w:eastAsia="en-IN"/>
        </w:rPr>
      </w:pPr>
      <w:r w:rsidRPr="002E2BA7">
        <w:rPr>
          <w:rFonts w:ascii="Consolas" w:eastAsia="Times New Roman" w:hAnsi="Consolas" w:cs="Times New Roman"/>
          <w:color w:val="DCDCAA"/>
          <w:sz w:val="24"/>
          <w:szCs w:val="24"/>
          <w:lang w:eastAsia="en-IN"/>
        </w:rPr>
        <w:t>print</w:t>
      </w:r>
      <w:r w:rsidRPr="002E2BA7">
        <w:rPr>
          <w:rFonts w:ascii="Consolas" w:eastAsia="Times New Roman" w:hAnsi="Consolas" w:cs="Times New Roman"/>
          <w:color w:val="D4D4D4"/>
          <w:sz w:val="24"/>
          <w:szCs w:val="24"/>
          <w:lang w:eastAsia="en-IN"/>
        </w:rPr>
        <w:t>(Person.full_name(p1))  </w:t>
      </w:r>
      <w:r w:rsidRPr="002E2BA7">
        <w:rPr>
          <w:rFonts w:ascii="Consolas" w:eastAsia="Times New Roman" w:hAnsi="Consolas" w:cs="Times New Roman"/>
          <w:color w:val="6A9955"/>
          <w:sz w:val="24"/>
          <w:szCs w:val="24"/>
          <w:lang w:eastAsia="en-IN"/>
        </w:rPr>
        <w:t># we can call in either this way or the following way</w:t>
      </w:r>
    </w:p>
    <w:p w:rsidR="002E2BA7" w:rsidRPr="002E2BA7" w:rsidRDefault="002E2BA7" w:rsidP="002E2BA7">
      <w:pPr>
        <w:shd w:val="clear" w:color="auto" w:fill="1E1E1E"/>
        <w:spacing w:after="0" w:line="330" w:lineRule="atLeast"/>
        <w:rPr>
          <w:rFonts w:ascii="Consolas" w:eastAsia="Times New Roman" w:hAnsi="Consolas" w:cs="Times New Roman"/>
          <w:color w:val="D4D4D4"/>
          <w:sz w:val="24"/>
          <w:szCs w:val="24"/>
          <w:lang w:eastAsia="en-IN"/>
        </w:rPr>
      </w:pPr>
    </w:p>
    <w:p w:rsidR="002E2BA7" w:rsidRPr="002E2BA7" w:rsidRDefault="002E2BA7" w:rsidP="002E2BA7">
      <w:pPr>
        <w:shd w:val="clear" w:color="auto" w:fill="1E1E1E"/>
        <w:spacing w:after="0" w:line="330" w:lineRule="atLeast"/>
        <w:rPr>
          <w:rFonts w:ascii="Consolas" w:eastAsia="Times New Roman" w:hAnsi="Consolas" w:cs="Times New Roman"/>
          <w:color w:val="D4D4D4"/>
          <w:sz w:val="24"/>
          <w:szCs w:val="24"/>
          <w:lang w:eastAsia="en-IN"/>
        </w:rPr>
      </w:pPr>
      <w:r w:rsidRPr="002E2BA7">
        <w:rPr>
          <w:rFonts w:ascii="Consolas" w:eastAsia="Times New Roman" w:hAnsi="Consolas" w:cs="Times New Roman"/>
          <w:color w:val="DCDCAA"/>
          <w:sz w:val="24"/>
          <w:szCs w:val="24"/>
          <w:lang w:eastAsia="en-IN"/>
        </w:rPr>
        <w:t>print</w:t>
      </w:r>
      <w:r w:rsidRPr="002E2BA7">
        <w:rPr>
          <w:rFonts w:ascii="Consolas" w:eastAsia="Times New Roman" w:hAnsi="Consolas" w:cs="Times New Roman"/>
          <w:color w:val="D4D4D4"/>
          <w:sz w:val="24"/>
          <w:szCs w:val="24"/>
          <w:lang w:eastAsia="en-IN"/>
        </w:rPr>
        <w:t>(p1.full_name())</w:t>
      </w:r>
    </w:p>
    <w:p w:rsidR="002E2BA7" w:rsidRPr="002E2BA7" w:rsidRDefault="002E2BA7" w:rsidP="002E2BA7">
      <w:pPr>
        <w:shd w:val="clear" w:color="auto" w:fill="1E1E1E"/>
        <w:spacing w:after="0" w:line="330" w:lineRule="atLeast"/>
        <w:rPr>
          <w:rFonts w:ascii="Consolas" w:eastAsia="Times New Roman" w:hAnsi="Consolas" w:cs="Times New Roman"/>
          <w:color w:val="D4D4D4"/>
          <w:sz w:val="24"/>
          <w:szCs w:val="24"/>
          <w:lang w:eastAsia="en-IN"/>
        </w:rPr>
      </w:pPr>
      <w:r w:rsidRPr="002E2BA7">
        <w:rPr>
          <w:rFonts w:ascii="Consolas" w:eastAsia="Times New Roman" w:hAnsi="Consolas" w:cs="Times New Roman"/>
          <w:color w:val="6A9955"/>
          <w:sz w:val="24"/>
          <w:szCs w:val="24"/>
          <w:lang w:eastAsia="en-IN"/>
        </w:rPr>
        <w:t># both will give us the same output</w:t>
      </w:r>
    </w:p>
    <w:p w:rsidR="005A7BE7" w:rsidRDefault="002E2BA7" w:rsidP="009B397B">
      <w:pPr>
        <w:rPr>
          <w:sz w:val="28"/>
          <w:szCs w:val="24"/>
        </w:rPr>
      </w:pPr>
      <w:r>
        <w:rPr>
          <w:sz w:val="28"/>
          <w:szCs w:val="24"/>
        </w:rPr>
        <w:t>The output will be: Pintu Raj</w:t>
      </w:r>
    </w:p>
    <w:p w:rsidR="002E2BA7" w:rsidRDefault="002E2BA7" w:rsidP="009B397B">
      <w:pPr>
        <w:rPr>
          <w:sz w:val="28"/>
          <w:szCs w:val="24"/>
        </w:rPr>
      </w:pPr>
      <w:r>
        <w:rPr>
          <w:sz w:val="28"/>
          <w:szCs w:val="24"/>
        </w:rPr>
        <w:t>Here full_name method is function inside the class so we call it with parenthesis</w:t>
      </w:r>
    </w:p>
    <w:p w:rsidR="002E2BA7" w:rsidRDefault="002E2BA7" w:rsidP="009B397B">
      <w:pPr>
        <w:rPr>
          <w:sz w:val="28"/>
          <w:szCs w:val="24"/>
        </w:rPr>
      </w:pPr>
      <w:r>
        <w:rPr>
          <w:sz w:val="28"/>
          <w:szCs w:val="24"/>
        </w:rPr>
        <w:t xml:space="preserve">Person.full_name(p1) is same as the </w:t>
      </w:r>
      <w:r w:rsidR="00DC4437">
        <w:rPr>
          <w:sz w:val="28"/>
          <w:szCs w:val="24"/>
        </w:rPr>
        <w:t>following eg</w:t>
      </w:r>
    </w:p>
    <w:p w:rsidR="00DC4437" w:rsidRPr="00DC4437" w:rsidRDefault="00DC4437" w:rsidP="00DC4437">
      <w:pPr>
        <w:shd w:val="clear" w:color="auto" w:fill="1E1E1E"/>
        <w:spacing w:after="0" w:line="330" w:lineRule="atLeast"/>
        <w:rPr>
          <w:rFonts w:ascii="Consolas" w:eastAsia="Times New Roman" w:hAnsi="Consolas" w:cs="Times New Roman"/>
          <w:color w:val="D4D4D4"/>
          <w:sz w:val="24"/>
          <w:szCs w:val="24"/>
          <w:lang w:eastAsia="en-IN"/>
        </w:rPr>
      </w:pPr>
      <w:r w:rsidRPr="00DC4437">
        <w:rPr>
          <w:rFonts w:ascii="Consolas" w:eastAsia="Times New Roman" w:hAnsi="Consolas" w:cs="Times New Roman"/>
          <w:color w:val="D4D4D4"/>
          <w:sz w:val="24"/>
          <w:szCs w:val="24"/>
          <w:lang w:eastAsia="en-IN"/>
        </w:rPr>
        <w:t>list1 = [</w:t>
      </w:r>
      <w:r w:rsidRPr="00DC4437">
        <w:rPr>
          <w:rFonts w:ascii="Consolas" w:eastAsia="Times New Roman" w:hAnsi="Consolas" w:cs="Times New Roman"/>
          <w:color w:val="B5CEA8"/>
          <w:sz w:val="24"/>
          <w:szCs w:val="24"/>
          <w:lang w:eastAsia="en-IN"/>
        </w:rPr>
        <w:t>1</w:t>
      </w:r>
      <w:r w:rsidRPr="00DC4437">
        <w:rPr>
          <w:rFonts w:ascii="Consolas" w:eastAsia="Times New Roman" w:hAnsi="Consolas" w:cs="Times New Roman"/>
          <w:color w:val="D4D4D4"/>
          <w:sz w:val="24"/>
          <w:szCs w:val="24"/>
          <w:lang w:eastAsia="en-IN"/>
        </w:rPr>
        <w:t>,</w:t>
      </w:r>
      <w:r w:rsidRPr="00DC4437">
        <w:rPr>
          <w:rFonts w:ascii="Consolas" w:eastAsia="Times New Roman" w:hAnsi="Consolas" w:cs="Times New Roman"/>
          <w:color w:val="B5CEA8"/>
          <w:sz w:val="24"/>
          <w:szCs w:val="24"/>
          <w:lang w:eastAsia="en-IN"/>
        </w:rPr>
        <w:t>2</w:t>
      </w:r>
      <w:r w:rsidRPr="00DC4437">
        <w:rPr>
          <w:rFonts w:ascii="Consolas" w:eastAsia="Times New Roman" w:hAnsi="Consolas" w:cs="Times New Roman"/>
          <w:color w:val="D4D4D4"/>
          <w:sz w:val="24"/>
          <w:szCs w:val="24"/>
          <w:lang w:eastAsia="en-IN"/>
        </w:rPr>
        <w:t>,</w:t>
      </w:r>
      <w:r w:rsidRPr="00DC4437">
        <w:rPr>
          <w:rFonts w:ascii="Consolas" w:eastAsia="Times New Roman" w:hAnsi="Consolas" w:cs="Times New Roman"/>
          <w:color w:val="B5CEA8"/>
          <w:sz w:val="24"/>
          <w:szCs w:val="24"/>
          <w:lang w:eastAsia="en-IN"/>
        </w:rPr>
        <w:t>3</w:t>
      </w:r>
      <w:r w:rsidRPr="00DC4437">
        <w:rPr>
          <w:rFonts w:ascii="Consolas" w:eastAsia="Times New Roman" w:hAnsi="Consolas" w:cs="Times New Roman"/>
          <w:color w:val="D4D4D4"/>
          <w:sz w:val="24"/>
          <w:szCs w:val="24"/>
          <w:lang w:eastAsia="en-IN"/>
        </w:rPr>
        <w:t>,</w:t>
      </w:r>
      <w:r w:rsidRPr="00DC4437">
        <w:rPr>
          <w:rFonts w:ascii="Consolas" w:eastAsia="Times New Roman" w:hAnsi="Consolas" w:cs="Times New Roman"/>
          <w:color w:val="B5CEA8"/>
          <w:sz w:val="24"/>
          <w:szCs w:val="24"/>
          <w:lang w:eastAsia="en-IN"/>
        </w:rPr>
        <w:t>4</w:t>
      </w:r>
      <w:r w:rsidRPr="00DC4437">
        <w:rPr>
          <w:rFonts w:ascii="Consolas" w:eastAsia="Times New Roman" w:hAnsi="Consolas" w:cs="Times New Roman"/>
          <w:color w:val="D4D4D4"/>
          <w:sz w:val="24"/>
          <w:szCs w:val="24"/>
          <w:lang w:eastAsia="en-IN"/>
        </w:rPr>
        <w:t>,</w:t>
      </w:r>
      <w:r w:rsidRPr="00DC4437">
        <w:rPr>
          <w:rFonts w:ascii="Consolas" w:eastAsia="Times New Roman" w:hAnsi="Consolas" w:cs="Times New Roman"/>
          <w:color w:val="B5CEA8"/>
          <w:sz w:val="24"/>
          <w:szCs w:val="24"/>
          <w:lang w:eastAsia="en-IN"/>
        </w:rPr>
        <w:t>5</w:t>
      </w:r>
      <w:r w:rsidRPr="00DC4437">
        <w:rPr>
          <w:rFonts w:ascii="Consolas" w:eastAsia="Times New Roman" w:hAnsi="Consolas" w:cs="Times New Roman"/>
          <w:color w:val="D4D4D4"/>
          <w:sz w:val="24"/>
          <w:szCs w:val="24"/>
          <w:lang w:eastAsia="en-IN"/>
        </w:rPr>
        <w:t>]</w:t>
      </w:r>
    </w:p>
    <w:p w:rsidR="00DC4437" w:rsidRPr="00DC4437" w:rsidRDefault="00DC4437" w:rsidP="00DC4437">
      <w:pPr>
        <w:shd w:val="clear" w:color="auto" w:fill="1E1E1E"/>
        <w:spacing w:after="240" w:line="330" w:lineRule="atLeast"/>
        <w:rPr>
          <w:rFonts w:ascii="Consolas" w:eastAsia="Times New Roman" w:hAnsi="Consolas" w:cs="Times New Roman"/>
          <w:color w:val="D4D4D4"/>
          <w:sz w:val="24"/>
          <w:szCs w:val="24"/>
          <w:lang w:eastAsia="en-IN"/>
        </w:rPr>
      </w:pPr>
    </w:p>
    <w:p w:rsidR="00DC4437" w:rsidRPr="00DC4437" w:rsidRDefault="00DC4437" w:rsidP="00DC4437">
      <w:pPr>
        <w:shd w:val="clear" w:color="auto" w:fill="1E1E1E"/>
        <w:spacing w:after="0" w:line="330" w:lineRule="atLeast"/>
        <w:rPr>
          <w:rFonts w:ascii="Consolas" w:eastAsia="Times New Roman" w:hAnsi="Consolas" w:cs="Times New Roman"/>
          <w:color w:val="D4D4D4"/>
          <w:sz w:val="24"/>
          <w:szCs w:val="24"/>
          <w:lang w:eastAsia="en-IN"/>
        </w:rPr>
      </w:pPr>
      <w:r w:rsidRPr="00DC4437">
        <w:rPr>
          <w:rFonts w:ascii="Consolas" w:eastAsia="Times New Roman" w:hAnsi="Consolas" w:cs="Times New Roman"/>
          <w:color w:val="6A9955"/>
          <w:sz w:val="24"/>
          <w:szCs w:val="24"/>
          <w:lang w:eastAsia="en-IN"/>
        </w:rPr>
        <w:t># to clear the list we can do as too</w:t>
      </w:r>
    </w:p>
    <w:p w:rsidR="00DC4437" w:rsidRPr="00DC4437" w:rsidRDefault="00DC4437" w:rsidP="00DC4437">
      <w:pPr>
        <w:shd w:val="clear" w:color="auto" w:fill="1E1E1E"/>
        <w:spacing w:after="0" w:line="330" w:lineRule="atLeast"/>
        <w:rPr>
          <w:rFonts w:ascii="Consolas" w:eastAsia="Times New Roman" w:hAnsi="Consolas" w:cs="Times New Roman"/>
          <w:color w:val="D4D4D4"/>
          <w:sz w:val="24"/>
          <w:szCs w:val="24"/>
          <w:lang w:eastAsia="en-IN"/>
        </w:rPr>
      </w:pPr>
      <w:r w:rsidRPr="00DC4437">
        <w:rPr>
          <w:rFonts w:ascii="Consolas" w:eastAsia="Times New Roman" w:hAnsi="Consolas" w:cs="Times New Roman"/>
          <w:color w:val="4EC9B0"/>
          <w:sz w:val="24"/>
          <w:szCs w:val="24"/>
          <w:lang w:eastAsia="en-IN"/>
        </w:rPr>
        <w:t>list</w:t>
      </w:r>
      <w:r w:rsidRPr="00DC4437">
        <w:rPr>
          <w:rFonts w:ascii="Consolas" w:eastAsia="Times New Roman" w:hAnsi="Consolas" w:cs="Times New Roman"/>
          <w:color w:val="D4D4D4"/>
          <w:sz w:val="24"/>
          <w:szCs w:val="24"/>
          <w:lang w:eastAsia="en-IN"/>
        </w:rPr>
        <w:t>.clear(list1) </w:t>
      </w:r>
      <w:r w:rsidRPr="00DC4437">
        <w:rPr>
          <w:rFonts w:ascii="Consolas" w:eastAsia="Times New Roman" w:hAnsi="Consolas" w:cs="Times New Roman"/>
          <w:color w:val="6A9955"/>
          <w:sz w:val="24"/>
          <w:szCs w:val="24"/>
          <w:lang w:eastAsia="en-IN"/>
        </w:rPr>
        <w:t># this is same as the following</w:t>
      </w:r>
    </w:p>
    <w:p w:rsidR="00DC4437" w:rsidRPr="00DC4437" w:rsidRDefault="00DC4437" w:rsidP="00DC4437">
      <w:pPr>
        <w:shd w:val="clear" w:color="auto" w:fill="1E1E1E"/>
        <w:spacing w:after="0" w:line="330" w:lineRule="atLeast"/>
        <w:rPr>
          <w:rFonts w:ascii="Consolas" w:eastAsia="Times New Roman" w:hAnsi="Consolas" w:cs="Times New Roman"/>
          <w:color w:val="D4D4D4"/>
          <w:sz w:val="24"/>
          <w:szCs w:val="24"/>
          <w:lang w:eastAsia="en-IN"/>
        </w:rPr>
      </w:pPr>
    </w:p>
    <w:p w:rsidR="00DC4437" w:rsidRPr="00DC4437" w:rsidRDefault="00DC4437" w:rsidP="00DC4437">
      <w:pPr>
        <w:shd w:val="clear" w:color="auto" w:fill="1E1E1E"/>
        <w:spacing w:after="0" w:line="330" w:lineRule="atLeast"/>
        <w:rPr>
          <w:rFonts w:ascii="Consolas" w:eastAsia="Times New Roman" w:hAnsi="Consolas" w:cs="Times New Roman"/>
          <w:color w:val="D4D4D4"/>
          <w:sz w:val="24"/>
          <w:szCs w:val="24"/>
          <w:lang w:eastAsia="en-IN"/>
        </w:rPr>
      </w:pPr>
      <w:r w:rsidRPr="00DC4437">
        <w:rPr>
          <w:rFonts w:ascii="Consolas" w:eastAsia="Times New Roman" w:hAnsi="Consolas" w:cs="Times New Roman"/>
          <w:color w:val="D4D4D4"/>
          <w:sz w:val="24"/>
          <w:szCs w:val="24"/>
          <w:lang w:eastAsia="en-IN"/>
        </w:rPr>
        <w:t>list1.clear()  </w:t>
      </w:r>
      <w:r w:rsidRPr="00DC4437">
        <w:rPr>
          <w:rFonts w:ascii="Consolas" w:eastAsia="Times New Roman" w:hAnsi="Consolas" w:cs="Times New Roman"/>
          <w:color w:val="6A9955"/>
          <w:sz w:val="24"/>
          <w:szCs w:val="24"/>
          <w:lang w:eastAsia="en-IN"/>
        </w:rPr>
        <w:t># this will also clear the list </w:t>
      </w:r>
    </w:p>
    <w:p w:rsidR="00DC4437" w:rsidRPr="00DC4437" w:rsidRDefault="00DC4437" w:rsidP="00DC4437">
      <w:pPr>
        <w:shd w:val="clear" w:color="auto" w:fill="1E1E1E"/>
        <w:spacing w:after="240" w:line="330" w:lineRule="atLeast"/>
        <w:rPr>
          <w:rFonts w:ascii="Consolas" w:eastAsia="Times New Roman" w:hAnsi="Consolas" w:cs="Times New Roman"/>
          <w:color w:val="D4D4D4"/>
          <w:sz w:val="24"/>
          <w:szCs w:val="24"/>
          <w:lang w:eastAsia="en-IN"/>
        </w:rPr>
      </w:pPr>
    </w:p>
    <w:p w:rsidR="00DC4437" w:rsidRPr="00DC4437" w:rsidRDefault="00DC4437" w:rsidP="00DC4437">
      <w:pPr>
        <w:shd w:val="clear" w:color="auto" w:fill="1E1E1E"/>
        <w:spacing w:after="0" w:line="330" w:lineRule="atLeast"/>
        <w:rPr>
          <w:rFonts w:ascii="Consolas" w:eastAsia="Times New Roman" w:hAnsi="Consolas" w:cs="Times New Roman"/>
          <w:color w:val="D4D4D4"/>
          <w:sz w:val="24"/>
          <w:szCs w:val="24"/>
          <w:lang w:eastAsia="en-IN"/>
        </w:rPr>
      </w:pPr>
      <w:r w:rsidRPr="00DC4437">
        <w:rPr>
          <w:rFonts w:ascii="Consolas" w:eastAsia="Times New Roman" w:hAnsi="Consolas" w:cs="Times New Roman"/>
          <w:color w:val="D4D4D4"/>
          <w:sz w:val="24"/>
          <w:szCs w:val="24"/>
          <w:lang w:eastAsia="en-IN"/>
        </w:rPr>
        <w:t>l2 = [</w:t>
      </w:r>
      <w:r w:rsidRPr="00DC4437">
        <w:rPr>
          <w:rFonts w:ascii="Consolas" w:eastAsia="Times New Roman" w:hAnsi="Consolas" w:cs="Times New Roman"/>
          <w:color w:val="B5CEA8"/>
          <w:sz w:val="24"/>
          <w:szCs w:val="24"/>
          <w:lang w:eastAsia="en-IN"/>
        </w:rPr>
        <w:t>7</w:t>
      </w:r>
      <w:r w:rsidRPr="00DC4437">
        <w:rPr>
          <w:rFonts w:ascii="Consolas" w:eastAsia="Times New Roman" w:hAnsi="Consolas" w:cs="Times New Roman"/>
          <w:color w:val="D4D4D4"/>
          <w:sz w:val="24"/>
          <w:szCs w:val="24"/>
          <w:lang w:eastAsia="en-IN"/>
        </w:rPr>
        <w:t>,</w:t>
      </w:r>
      <w:r w:rsidRPr="00DC4437">
        <w:rPr>
          <w:rFonts w:ascii="Consolas" w:eastAsia="Times New Roman" w:hAnsi="Consolas" w:cs="Times New Roman"/>
          <w:color w:val="B5CEA8"/>
          <w:sz w:val="24"/>
          <w:szCs w:val="24"/>
          <w:lang w:eastAsia="en-IN"/>
        </w:rPr>
        <w:t>8</w:t>
      </w:r>
      <w:r w:rsidRPr="00DC4437">
        <w:rPr>
          <w:rFonts w:ascii="Consolas" w:eastAsia="Times New Roman" w:hAnsi="Consolas" w:cs="Times New Roman"/>
          <w:color w:val="D4D4D4"/>
          <w:sz w:val="24"/>
          <w:szCs w:val="24"/>
          <w:lang w:eastAsia="en-IN"/>
        </w:rPr>
        <w:t>,</w:t>
      </w:r>
      <w:r w:rsidRPr="00DC4437">
        <w:rPr>
          <w:rFonts w:ascii="Consolas" w:eastAsia="Times New Roman" w:hAnsi="Consolas" w:cs="Times New Roman"/>
          <w:color w:val="B5CEA8"/>
          <w:sz w:val="24"/>
          <w:szCs w:val="24"/>
          <w:lang w:eastAsia="en-IN"/>
        </w:rPr>
        <w:t>9</w:t>
      </w:r>
      <w:r w:rsidRPr="00DC4437">
        <w:rPr>
          <w:rFonts w:ascii="Consolas" w:eastAsia="Times New Roman" w:hAnsi="Consolas" w:cs="Times New Roman"/>
          <w:color w:val="D4D4D4"/>
          <w:sz w:val="24"/>
          <w:szCs w:val="24"/>
          <w:lang w:eastAsia="en-IN"/>
        </w:rPr>
        <w:t>,</w:t>
      </w:r>
      <w:r w:rsidRPr="00DC4437">
        <w:rPr>
          <w:rFonts w:ascii="Consolas" w:eastAsia="Times New Roman" w:hAnsi="Consolas" w:cs="Times New Roman"/>
          <w:color w:val="B5CEA8"/>
          <w:sz w:val="24"/>
          <w:szCs w:val="24"/>
          <w:lang w:eastAsia="en-IN"/>
        </w:rPr>
        <w:t>10</w:t>
      </w:r>
      <w:r w:rsidRPr="00DC4437">
        <w:rPr>
          <w:rFonts w:ascii="Consolas" w:eastAsia="Times New Roman" w:hAnsi="Consolas" w:cs="Times New Roman"/>
          <w:color w:val="D4D4D4"/>
          <w:sz w:val="24"/>
          <w:szCs w:val="24"/>
          <w:lang w:eastAsia="en-IN"/>
        </w:rPr>
        <w:t>]</w:t>
      </w:r>
    </w:p>
    <w:p w:rsidR="00DC4437" w:rsidRPr="00DC4437" w:rsidRDefault="00DC4437" w:rsidP="00DC4437">
      <w:pPr>
        <w:shd w:val="clear" w:color="auto" w:fill="1E1E1E"/>
        <w:spacing w:after="0" w:line="330" w:lineRule="atLeast"/>
        <w:rPr>
          <w:rFonts w:ascii="Consolas" w:eastAsia="Times New Roman" w:hAnsi="Consolas" w:cs="Times New Roman"/>
          <w:color w:val="D4D4D4"/>
          <w:sz w:val="24"/>
          <w:szCs w:val="24"/>
          <w:lang w:eastAsia="en-IN"/>
        </w:rPr>
      </w:pPr>
    </w:p>
    <w:p w:rsidR="00DC4437" w:rsidRPr="00DC4437" w:rsidRDefault="00DC4437" w:rsidP="00DC4437">
      <w:pPr>
        <w:shd w:val="clear" w:color="auto" w:fill="1E1E1E"/>
        <w:spacing w:after="0" w:line="330" w:lineRule="atLeast"/>
        <w:rPr>
          <w:rFonts w:ascii="Consolas" w:eastAsia="Times New Roman" w:hAnsi="Consolas" w:cs="Times New Roman"/>
          <w:color w:val="D4D4D4"/>
          <w:sz w:val="24"/>
          <w:szCs w:val="24"/>
          <w:lang w:eastAsia="en-IN"/>
        </w:rPr>
      </w:pPr>
      <w:r w:rsidRPr="00DC4437">
        <w:rPr>
          <w:rFonts w:ascii="Consolas" w:eastAsia="Times New Roman" w:hAnsi="Consolas" w:cs="Times New Roman"/>
          <w:color w:val="6A9955"/>
          <w:sz w:val="24"/>
          <w:szCs w:val="24"/>
          <w:lang w:eastAsia="en-IN"/>
        </w:rPr>
        <w:t># to append inside the list we can do as following too</w:t>
      </w:r>
    </w:p>
    <w:p w:rsidR="00DC4437" w:rsidRPr="00DC4437" w:rsidRDefault="00DC4437" w:rsidP="00DC4437">
      <w:pPr>
        <w:shd w:val="clear" w:color="auto" w:fill="1E1E1E"/>
        <w:spacing w:after="0" w:line="330" w:lineRule="atLeast"/>
        <w:rPr>
          <w:rFonts w:ascii="Consolas" w:eastAsia="Times New Roman" w:hAnsi="Consolas" w:cs="Times New Roman"/>
          <w:color w:val="D4D4D4"/>
          <w:sz w:val="24"/>
          <w:szCs w:val="24"/>
          <w:lang w:eastAsia="en-IN"/>
        </w:rPr>
      </w:pPr>
    </w:p>
    <w:p w:rsidR="00DC4437" w:rsidRPr="00DC4437" w:rsidRDefault="00DC4437" w:rsidP="00DC4437">
      <w:pPr>
        <w:shd w:val="clear" w:color="auto" w:fill="1E1E1E"/>
        <w:spacing w:after="0" w:line="330" w:lineRule="atLeast"/>
        <w:rPr>
          <w:rFonts w:ascii="Consolas" w:eastAsia="Times New Roman" w:hAnsi="Consolas" w:cs="Times New Roman"/>
          <w:color w:val="D4D4D4"/>
          <w:sz w:val="24"/>
          <w:szCs w:val="24"/>
          <w:lang w:eastAsia="en-IN"/>
        </w:rPr>
      </w:pPr>
      <w:r w:rsidRPr="00DC4437">
        <w:rPr>
          <w:rFonts w:ascii="Consolas" w:eastAsia="Times New Roman" w:hAnsi="Consolas" w:cs="Times New Roman"/>
          <w:color w:val="4EC9B0"/>
          <w:sz w:val="24"/>
          <w:szCs w:val="24"/>
          <w:lang w:eastAsia="en-IN"/>
        </w:rPr>
        <w:t>list</w:t>
      </w:r>
      <w:r w:rsidRPr="00DC4437">
        <w:rPr>
          <w:rFonts w:ascii="Consolas" w:eastAsia="Times New Roman" w:hAnsi="Consolas" w:cs="Times New Roman"/>
          <w:color w:val="D4D4D4"/>
          <w:sz w:val="24"/>
          <w:szCs w:val="24"/>
          <w:lang w:eastAsia="en-IN"/>
        </w:rPr>
        <w:t>.append(l2, </w:t>
      </w:r>
      <w:r w:rsidRPr="00DC4437">
        <w:rPr>
          <w:rFonts w:ascii="Consolas" w:eastAsia="Times New Roman" w:hAnsi="Consolas" w:cs="Times New Roman"/>
          <w:color w:val="B5CEA8"/>
          <w:sz w:val="24"/>
          <w:szCs w:val="24"/>
          <w:lang w:eastAsia="en-IN"/>
        </w:rPr>
        <w:t>11</w:t>
      </w:r>
      <w:r w:rsidRPr="00DC4437">
        <w:rPr>
          <w:rFonts w:ascii="Consolas" w:eastAsia="Times New Roman" w:hAnsi="Consolas" w:cs="Times New Roman"/>
          <w:color w:val="D4D4D4"/>
          <w:sz w:val="24"/>
          <w:szCs w:val="24"/>
          <w:lang w:eastAsia="en-IN"/>
        </w:rPr>
        <w:t>) </w:t>
      </w:r>
      <w:r w:rsidRPr="00DC4437">
        <w:rPr>
          <w:rFonts w:ascii="Consolas" w:eastAsia="Times New Roman" w:hAnsi="Consolas" w:cs="Times New Roman"/>
          <w:color w:val="6A9955"/>
          <w:sz w:val="24"/>
          <w:szCs w:val="24"/>
          <w:lang w:eastAsia="en-IN"/>
        </w:rPr>
        <w:t># here the l2 is the object like in our case self</w:t>
      </w:r>
    </w:p>
    <w:p w:rsidR="00DC4437" w:rsidRPr="00DC4437" w:rsidRDefault="00DC4437" w:rsidP="00DC4437">
      <w:pPr>
        <w:shd w:val="clear" w:color="auto" w:fill="1E1E1E"/>
        <w:spacing w:after="0" w:line="330" w:lineRule="atLeast"/>
        <w:rPr>
          <w:rFonts w:ascii="Consolas" w:eastAsia="Times New Roman" w:hAnsi="Consolas" w:cs="Times New Roman"/>
          <w:color w:val="D4D4D4"/>
          <w:sz w:val="24"/>
          <w:szCs w:val="24"/>
          <w:lang w:eastAsia="en-IN"/>
        </w:rPr>
      </w:pPr>
      <w:r w:rsidRPr="00DC4437">
        <w:rPr>
          <w:rFonts w:ascii="Consolas" w:eastAsia="Times New Roman" w:hAnsi="Consolas" w:cs="Times New Roman"/>
          <w:color w:val="6A9955"/>
          <w:sz w:val="24"/>
          <w:szCs w:val="24"/>
          <w:lang w:eastAsia="en-IN"/>
        </w:rPr>
        <w:t># above is same as the following:</w:t>
      </w:r>
    </w:p>
    <w:p w:rsidR="00DC4437" w:rsidRPr="00DC4437" w:rsidRDefault="00DC4437" w:rsidP="00DC4437">
      <w:pPr>
        <w:shd w:val="clear" w:color="auto" w:fill="1E1E1E"/>
        <w:spacing w:after="0" w:line="330" w:lineRule="atLeast"/>
        <w:rPr>
          <w:rFonts w:ascii="Consolas" w:eastAsia="Times New Roman" w:hAnsi="Consolas" w:cs="Times New Roman"/>
          <w:color w:val="D4D4D4"/>
          <w:sz w:val="24"/>
          <w:szCs w:val="24"/>
          <w:lang w:eastAsia="en-IN"/>
        </w:rPr>
      </w:pPr>
      <w:r w:rsidRPr="00DC4437">
        <w:rPr>
          <w:rFonts w:ascii="Consolas" w:eastAsia="Times New Roman" w:hAnsi="Consolas" w:cs="Times New Roman"/>
          <w:color w:val="D4D4D4"/>
          <w:sz w:val="24"/>
          <w:szCs w:val="24"/>
          <w:lang w:eastAsia="en-IN"/>
        </w:rPr>
        <w:t>l2.append(</w:t>
      </w:r>
      <w:r w:rsidRPr="00DC4437">
        <w:rPr>
          <w:rFonts w:ascii="Consolas" w:eastAsia="Times New Roman" w:hAnsi="Consolas" w:cs="Times New Roman"/>
          <w:color w:val="B5CEA8"/>
          <w:sz w:val="24"/>
          <w:szCs w:val="24"/>
          <w:lang w:eastAsia="en-IN"/>
        </w:rPr>
        <w:t>12</w:t>
      </w:r>
      <w:r w:rsidRPr="00DC4437">
        <w:rPr>
          <w:rFonts w:ascii="Consolas" w:eastAsia="Times New Roman" w:hAnsi="Consolas" w:cs="Times New Roman"/>
          <w:color w:val="D4D4D4"/>
          <w:sz w:val="24"/>
          <w:szCs w:val="24"/>
          <w:lang w:eastAsia="en-IN"/>
        </w:rPr>
        <w:t>)   </w:t>
      </w:r>
      <w:r w:rsidRPr="00DC4437">
        <w:rPr>
          <w:rFonts w:ascii="Consolas" w:eastAsia="Times New Roman" w:hAnsi="Consolas" w:cs="Times New Roman"/>
          <w:color w:val="6A9955"/>
          <w:sz w:val="24"/>
          <w:szCs w:val="24"/>
          <w:lang w:eastAsia="en-IN"/>
        </w:rPr>
        <w:t># this will also append</w:t>
      </w:r>
    </w:p>
    <w:p w:rsidR="00DC4437" w:rsidRDefault="00C015F6" w:rsidP="009B397B">
      <w:pPr>
        <w:rPr>
          <w:sz w:val="28"/>
          <w:szCs w:val="24"/>
        </w:rPr>
      </w:pPr>
      <w:r>
        <w:rPr>
          <w:sz w:val="28"/>
          <w:szCs w:val="24"/>
        </w:rPr>
        <w:lastRenderedPageBreak/>
        <w:t xml:space="preserve">eg: </w:t>
      </w:r>
    </w:p>
    <w:p w:rsidR="00C015F6" w:rsidRPr="00C015F6" w:rsidRDefault="00C015F6" w:rsidP="00C015F6">
      <w:pPr>
        <w:shd w:val="clear" w:color="auto" w:fill="1E1E1E"/>
        <w:spacing w:after="0" w:line="330" w:lineRule="atLeast"/>
        <w:rPr>
          <w:rFonts w:ascii="Consolas" w:eastAsia="Times New Roman" w:hAnsi="Consolas" w:cs="Times New Roman"/>
          <w:color w:val="D4D4D4"/>
          <w:sz w:val="24"/>
          <w:szCs w:val="24"/>
          <w:lang w:eastAsia="en-IN"/>
        </w:rPr>
      </w:pPr>
      <w:r w:rsidRPr="00C015F6">
        <w:rPr>
          <w:rFonts w:ascii="Consolas" w:eastAsia="Times New Roman" w:hAnsi="Consolas" w:cs="Times New Roman"/>
          <w:color w:val="569CD6"/>
          <w:sz w:val="24"/>
          <w:szCs w:val="24"/>
          <w:lang w:eastAsia="en-IN"/>
        </w:rPr>
        <w:t>class</w:t>
      </w:r>
      <w:r w:rsidRPr="00C015F6">
        <w:rPr>
          <w:rFonts w:ascii="Consolas" w:eastAsia="Times New Roman" w:hAnsi="Consolas" w:cs="Times New Roman"/>
          <w:color w:val="D4D4D4"/>
          <w:sz w:val="24"/>
          <w:szCs w:val="24"/>
          <w:lang w:eastAsia="en-IN"/>
        </w:rPr>
        <w:t> </w:t>
      </w:r>
      <w:r w:rsidRPr="00C015F6">
        <w:rPr>
          <w:rFonts w:ascii="Consolas" w:eastAsia="Times New Roman" w:hAnsi="Consolas" w:cs="Times New Roman"/>
          <w:color w:val="4EC9B0"/>
          <w:sz w:val="24"/>
          <w:szCs w:val="24"/>
          <w:lang w:eastAsia="en-IN"/>
        </w:rPr>
        <w:t>Person</w:t>
      </w:r>
      <w:r w:rsidRPr="00C015F6">
        <w:rPr>
          <w:rFonts w:ascii="Consolas" w:eastAsia="Times New Roman" w:hAnsi="Consolas" w:cs="Times New Roman"/>
          <w:color w:val="D4D4D4"/>
          <w:sz w:val="24"/>
          <w:szCs w:val="24"/>
          <w:lang w:eastAsia="en-IN"/>
        </w:rPr>
        <w:t>:</w:t>
      </w:r>
    </w:p>
    <w:p w:rsidR="00C015F6" w:rsidRPr="00C015F6" w:rsidRDefault="00C015F6" w:rsidP="00C015F6">
      <w:pPr>
        <w:shd w:val="clear" w:color="auto" w:fill="1E1E1E"/>
        <w:spacing w:after="0" w:line="330" w:lineRule="atLeast"/>
        <w:rPr>
          <w:rFonts w:ascii="Consolas" w:eastAsia="Times New Roman" w:hAnsi="Consolas" w:cs="Times New Roman"/>
          <w:color w:val="D4D4D4"/>
          <w:sz w:val="24"/>
          <w:szCs w:val="24"/>
          <w:lang w:eastAsia="en-IN"/>
        </w:rPr>
      </w:pPr>
      <w:r w:rsidRPr="00C015F6">
        <w:rPr>
          <w:rFonts w:ascii="Consolas" w:eastAsia="Times New Roman" w:hAnsi="Consolas" w:cs="Times New Roman"/>
          <w:color w:val="D4D4D4"/>
          <w:sz w:val="24"/>
          <w:szCs w:val="24"/>
          <w:lang w:eastAsia="en-IN"/>
        </w:rPr>
        <w:t>    </w:t>
      </w:r>
      <w:r w:rsidRPr="00C015F6">
        <w:rPr>
          <w:rFonts w:ascii="Consolas" w:eastAsia="Times New Roman" w:hAnsi="Consolas" w:cs="Times New Roman"/>
          <w:color w:val="569CD6"/>
          <w:sz w:val="24"/>
          <w:szCs w:val="24"/>
          <w:lang w:eastAsia="en-IN"/>
        </w:rPr>
        <w:t>def</w:t>
      </w:r>
      <w:r w:rsidRPr="00C015F6">
        <w:rPr>
          <w:rFonts w:ascii="Consolas" w:eastAsia="Times New Roman" w:hAnsi="Consolas" w:cs="Times New Roman"/>
          <w:color w:val="D4D4D4"/>
          <w:sz w:val="24"/>
          <w:szCs w:val="24"/>
          <w:lang w:eastAsia="en-IN"/>
        </w:rPr>
        <w:t> </w:t>
      </w:r>
      <w:r w:rsidRPr="00C015F6">
        <w:rPr>
          <w:rFonts w:ascii="Consolas" w:eastAsia="Times New Roman" w:hAnsi="Consolas" w:cs="Times New Roman"/>
          <w:color w:val="DCDCAA"/>
          <w:sz w:val="24"/>
          <w:szCs w:val="24"/>
          <w:lang w:eastAsia="en-IN"/>
        </w:rPr>
        <w:t>__init__</w:t>
      </w:r>
      <w:r w:rsidRPr="00C015F6">
        <w:rPr>
          <w:rFonts w:ascii="Consolas" w:eastAsia="Times New Roman" w:hAnsi="Consolas" w:cs="Times New Roman"/>
          <w:color w:val="D4D4D4"/>
          <w:sz w:val="24"/>
          <w:szCs w:val="24"/>
          <w:lang w:eastAsia="en-IN"/>
        </w:rPr>
        <w:t>(</w:t>
      </w:r>
      <w:r w:rsidRPr="00C015F6">
        <w:rPr>
          <w:rFonts w:ascii="Consolas" w:eastAsia="Times New Roman" w:hAnsi="Consolas" w:cs="Times New Roman"/>
          <w:color w:val="9CDCFE"/>
          <w:sz w:val="24"/>
          <w:szCs w:val="24"/>
          <w:lang w:eastAsia="en-IN"/>
        </w:rPr>
        <w:t>self</w:t>
      </w:r>
      <w:r w:rsidRPr="00C015F6">
        <w:rPr>
          <w:rFonts w:ascii="Consolas" w:eastAsia="Times New Roman" w:hAnsi="Consolas" w:cs="Times New Roman"/>
          <w:color w:val="D4D4D4"/>
          <w:sz w:val="24"/>
          <w:szCs w:val="24"/>
          <w:lang w:eastAsia="en-IN"/>
        </w:rPr>
        <w:t>, </w:t>
      </w:r>
      <w:r w:rsidRPr="00C015F6">
        <w:rPr>
          <w:rFonts w:ascii="Consolas" w:eastAsia="Times New Roman" w:hAnsi="Consolas" w:cs="Times New Roman"/>
          <w:color w:val="9CDCFE"/>
          <w:sz w:val="24"/>
          <w:szCs w:val="24"/>
          <w:lang w:eastAsia="en-IN"/>
        </w:rPr>
        <w:t>first_name</w:t>
      </w:r>
      <w:r w:rsidRPr="00C015F6">
        <w:rPr>
          <w:rFonts w:ascii="Consolas" w:eastAsia="Times New Roman" w:hAnsi="Consolas" w:cs="Times New Roman"/>
          <w:color w:val="D4D4D4"/>
          <w:sz w:val="24"/>
          <w:szCs w:val="24"/>
          <w:lang w:eastAsia="en-IN"/>
        </w:rPr>
        <w:t>, </w:t>
      </w:r>
      <w:r w:rsidRPr="00C015F6">
        <w:rPr>
          <w:rFonts w:ascii="Consolas" w:eastAsia="Times New Roman" w:hAnsi="Consolas" w:cs="Times New Roman"/>
          <w:color w:val="9CDCFE"/>
          <w:sz w:val="24"/>
          <w:szCs w:val="24"/>
          <w:lang w:eastAsia="en-IN"/>
        </w:rPr>
        <w:t>last_name</w:t>
      </w:r>
      <w:r w:rsidRPr="00C015F6">
        <w:rPr>
          <w:rFonts w:ascii="Consolas" w:eastAsia="Times New Roman" w:hAnsi="Consolas" w:cs="Times New Roman"/>
          <w:color w:val="D4D4D4"/>
          <w:sz w:val="24"/>
          <w:szCs w:val="24"/>
          <w:lang w:eastAsia="en-IN"/>
        </w:rPr>
        <w:t>, </w:t>
      </w:r>
      <w:r w:rsidRPr="00C015F6">
        <w:rPr>
          <w:rFonts w:ascii="Consolas" w:eastAsia="Times New Roman" w:hAnsi="Consolas" w:cs="Times New Roman"/>
          <w:color w:val="9CDCFE"/>
          <w:sz w:val="24"/>
          <w:szCs w:val="24"/>
          <w:lang w:eastAsia="en-IN"/>
        </w:rPr>
        <w:t>age</w:t>
      </w:r>
      <w:r w:rsidRPr="00C015F6">
        <w:rPr>
          <w:rFonts w:ascii="Consolas" w:eastAsia="Times New Roman" w:hAnsi="Consolas" w:cs="Times New Roman"/>
          <w:color w:val="D4D4D4"/>
          <w:sz w:val="24"/>
          <w:szCs w:val="24"/>
          <w:lang w:eastAsia="en-IN"/>
        </w:rPr>
        <w:t>):</w:t>
      </w:r>
    </w:p>
    <w:p w:rsidR="00C015F6" w:rsidRPr="00C015F6" w:rsidRDefault="00C015F6" w:rsidP="00C015F6">
      <w:pPr>
        <w:shd w:val="clear" w:color="auto" w:fill="1E1E1E"/>
        <w:spacing w:after="0" w:line="330" w:lineRule="atLeast"/>
        <w:rPr>
          <w:rFonts w:ascii="Consolas" w:eastAsia="Times New Roman" w:hAnsi="Consolas" w:cs="Times New Roman"/>
          <w:color w:val="D4D4D4"/>
          <w:sz w:val="24"/>
          <w:szCs w:val="24"/>
          <w:lang w:eastAsia="en-IN"/>
        </w:rPr>
      </w:pPr>
      <w:r w:rsidRPr="00C015F6">
        <w:rPr>
          <w:rFonts w:ascii="Consolas" w:eastAsia="Times New Roman" w:hAnsi="Consolas" w:cs="Times New Roman"/>
          <w:color w:val="D4D4D4"/>
          <w:sz w:val="24"/>
          <w:szCs w:val="24"/>
          <w:lang w:eastAsia="en-IN"/>
        </w:rPr>
        <w:t>        </w:t>
      </w:r>
      <w:r w:rsidRPr="00C015F6">
        <w:rPr>
          <w:rFonts w:ascii="Consolas" w:eastAsia="Times New Roman" w:hAnsi="Consolas" w:cs="Times New Roman"/>
          <w:color w:val="569CD6"/>
          <w:sz w:val="24"/>
          <w:szCs w:val="24"/>
          <w:lang w:eastAsia="en-IN"/>
        </w:rPr>
        <w:t>self</w:t>
      </w:r>
      <w:r w:rsidRPr="00C015F6">
        <w:rPr>
          <w:rFonts w:ascii="Consolas" w:eastAsia="Times New Roman" w:hAnsi="Consolas" w:cs="Times New Roman"/>
          <w:color w:val="D4D4D4"/>
          <w:sz w:val="24"/>
          <w:szCs w:val="24"/>
          <w:lang w:eastAsia="en-IN"/>
        </w:rPr>
        <w:t>.first_name = first_name</w:t>
      </w:r>
    </w:p>
    <w:p w:rsidR="00C015F6" w:rsidRPr="00C015F6" w:rsidRDefault="00C015F6" w:rsidP="00C015F6">
      <w:pPr>
        <w:shd w:val="clear" w:color="auto" w:fill="1E1E1E"/>
        <w:spacing w:after="0" w:line="330" w:lineRule="atLeast"/>
        <w:rPr>
          <w:rFonts w:ascii="Consolas" w:eastAsia="Times New Roman" w:hAnsi="Consolas" w:cs="Times New Roman"/>
          <w:color w:val="D4D4D4"/>
          <w:sz w:val="24"/>
          <w:szCs w:val="24"/>
          <w:lang w:eastAsia="en-IN"/>
        </w:rPr>
      </w:pPr>
      <w:r w:rsidRPr="00C015F6">
        <w:rPr>
          <w:rFonts w:ascii="Consolas" w:eastAsia="Times New Roman" w:hAnsi="Consolas" w:cs="Times New Roman"/>
          <w:color w:val="D4D4D4"/>
          <w:sz w:val="24"/>
          <w:szCs w:val="24"/>
          <w:lang w:eastAsia="en-IN"/>
        </w:rPr>
        <w:t>        </w:t>
      </w:r>
      <w:r w:rsidRPr="00C015F6">
        <w:rPr>
          <w:rFonts w:ascii="Consolas" w:eastAsia="Times New Roman" w:hAnsi="Consolas" w:cs="Times New Roman"/>
          <w:color w:val="569CD6"/>
          <w:sz w:val="24"/>
          <w:szCs w:val="24"/>
          <w:lang w:eastAsia="en-IN"/>
        </w:rPr>
        <w:t>self</w:t>
      </w:r>
      <w:r w:rsidRPr="00C015F6">
        <w:rPr>
          <w:rFonts w:ascii="Consolas" w:eastAsia="Times New Roman" w:hAnsi="Consolas" w:cs="Times New Roman"/>
          <w:color w:val="D4D4D4"/>
          <w:sz w:val="24"/>
          <w:szCs w:val="24"/>
          <w:lang w:eastAsia="en-IN"/>
        </w:rPr>
        <w:t>.last_name = last_name</w:t>
      </w:r>
    </w:p>
    <w:p w:rsidR="00C015F6" w:rsidRPr="00C015F6" w:rsidRDefault="00C015F6" w:rsidP="00C015F6">
      <w:pPr>
        <w:shd w:val="clear" w:color="auto" w:fill="1E1E1E"/>
        <w:spacing w:after="0" w:line="330" w:lineRule="atLeast"/>
        <w:rPr>
          <w:rFonts w:ascii="Consolas" w:eastAsia="Times New Roman" w:hAnsi="Consolas" w:cs="Times New Roman"/>
          <w:color w:val="D4D4D4"/>
          <w:sz w:val="24"/>
          <w:szCs w:val="24"/>
          <w:lang w:eastAsia="en-IN"/>
        </w:rPr>
      </w:pPr>
      <w:r w:rsidRPr="00C015F6">
        <w:rPr>
          <w:rFonts w:ascii="Consolas" w:eastAsia="Times New Roman" w:hAnsi="Consolas" w:cs="Times New Roman"/>
          <w:color w:val="D4D4D4"/>
          <w:sz w:val="24"/>
          <w:szCs w:val="24"/>
          <w:lang w:eastAsia="en-IN"/>
        </w:rPr>
        <w:t>        </w:t>
      </w:r>
      <w:r w:rsidRPr="00C015F6">
        <w:rPr>
          <w:rFonts w:ascii="Consolas" w:eastAsia="Times New Roman" w:hAnsi="Consolas" w:cs="Times New Roman"/>
          <w:color w:val="569CD6"/>
          <w:sz w:val="24"/>
          <w:szCs w:val="24"/>
          <w:lang w:eastAsia="en-IN"/>
        </w:rPr>
        <w:t>self</w:t>
      </w:r>
      <w:r w:rsidRPr="00C015F6">
        <w:rPr>
          <w:rFonts w:ascii="Consolas" w:eastAsia="Times New Roman" w:hAnsi="Consolas" w:cs="Times New Roman"/>
          <w:color w:val="D4D4D4"/>
          <w:sz w:val="24"/>
          <w:szCs w:val="24"/>
          <w:lang w:eastAsia="en-IN"/>
        </w:rPr>
        <w:t>.age = age</w:t>
      </w:r>
    </w:p>
    <w:p w:rsidR="00C015F6" w:rsidRPr="00C015F6" w:rsidRDefault="00C015F6" w:rsidP="00C015F6">
      <w:pPr>
        <w:shd w:val="clear" w:color="auto" w:fill="1E1E1E"/>
        <w:spacing w:after="0" w:line="330" w:lineRule="atLeast"/>
        <w:rPr>
          <w:rFonts w:ascii="Consolas" w:eastAsia="Times New Roman" w:hAnsi="Consolas" w:cs="Times New Roman"/>
          <w:color w:val="D4D4D4"/>
          <w:sz w:val="24"/>
          <w:szCs w:val="24"/>
          <w:lang w:eastAsia="en-IN"/>
        </w:rPr>
      </w:pPr>
      <w:r w:rsidRPr="00C015F6">
        <w:rPr>
          <w:rFonts w:ascii="Consolas" w:eastAsia="Times New Roman" w:hAnsi="Consolas" w:cs="Times New Roman"/>
          <w:color w:val="D4D4D4"/>
          <w:sz w:val="24"/>
          <w:szCs w:val="24"/>
          <w:lang w:eastAsia="en-IN"/>
        </w:rPr>
        <w:t>    </w:t>
      </w:r>
      <w:r w:rsidRPr="00C015F6">
        <w:rPr>
          <w:rFonts w:ascii="Consolas" w:eastAsia="Times New Roman" w:hAnsi="Consolas" w:cs="Times New Roman"/>
          <w:color w:val="569CD6"/>
          <w:sz w:val="24"/>
          <w:szCs w:val="24"/>
          <w:lang w:eastAsia="en-IN"/>
        </w:rPr>
        <w:t>def</w:t>
      </w:r>
      <w:r w:rsidRPr="00C015F6">
        <w:rPr>
          <w:rFonts w:ascii="Consolas" w:eastAsia="Times New Roman" w:hAnsi="Consolas" w:cs="Times New Roman"/>
          <w:color w:val="D4D4D4"/>
          <w:sz w:val="24"/>
          <w:szCs w:val="24"/>
          <w:lang w:eastAsia="en-IN"/>
        </w:rPr>
        <w:t> </w:t>
      </w:r>
      <w:r w:rsidRPr="00C015F6">
        <w:rPr>
          <w:rFonts w:ascii="Consolas" w:eastAsia="Times New Roman" w:hAnsi="Consolas" w:cs="Times New Roman"/>
          <w:color w:val="DCDCAA"/>
          <w:sz w:val="24"/>
          <w:szCs w:val="24"/>
          <w:lang w:eastAsia="en-IN"/>
        </w:rPr>
        <w:t>full_name</w:t>
      </w:r>
      <w:r w:rsidRPr="00C015F6">
        <w:rPr>
          <w:rFonts w:ascii="Consolas" w:eastAsia="Times New Roman" w:hAnsi="Consolas" w:cs="Times New Roman"/>
          <w:color w:val="D4D4D4"/>
          <w:sz w:val="24"/>
          <w:szCs w:val="24"/>
          <w:lang w:eastAsia="en-IN"/>
        </w:rPr>
        <w:t>(</w:t>
      </w:r>
      <w:r w:rsidRPr="00C015F6">
        <w:rPr>
          <w:rFonts w:ascii="Consolas" w:eastAsia="Times New Roman" w:hAnsi="Consolas" w:cs="Times New Roman"/>
          <w:color w:val="9CDCFE"/>
          <w:sz w:val="24"/>
          <w:szCs w:val="24"/>
          <w:lang w:eastAsia="en-IN"/>
        </w:rPr>
        <w:t>self</w:t>
      </w:r>
      <w:r w:rsidRPr="00C015F6">
        <w:rPr>
          <w:rFonts w:ascii="Consolas" w:eastAsia="Times New Roman" w:hAnsi="Consolas" w:cs="Times New Roman"/>
          <w:color w:val="D4D4D4"/>
          <w:sz w:val="24"/>
          <w:szCs w:val="24"/>
          <w:lang w:eastAsia="en-IN"/>
        </w:rPr>
        <w:t>):</w:t>
      </w:r>
    </w:p>
    <w:p w:rsidR="00C015F6" w:rsidRPr="00C015F6" w:rsidRDefault="00C015F6" w:rsidP="00C015F6">
      <w:pPr>
        <w:shd w:val="clear" w:color="auto" w:fill="1E1E1E"/>
        <w:spacing w:after="0" w:line="330" w:lineRule="atLeast"/>
        <w:rPr>
          <w:rFonts w:ascii="Consolas" w:eastAsia="Times New Roman" w:hAnsi="Consolas" w:cs="Times New Roman"/>
          <w:color w:val="D4D4D4"/>
          <w:sz w:val="24"/>
          <w:szCs w:val="24"/>
          <w:lang w:eastAsia="en-IN"/>
        </w:rPr>
      </w:pPr>
      <w:r w:rsidRPr="00C015F6">
        <w:rPr>
          <w:rFonts w:ascii="Consolas" w:eastAsia="Times New Roman" w:hAnsi="Consolas" w:cs="Times New Roman"/>
          <w:color w:val="D4D4D4"/>
          <w:sz w:val="24"/>
          <w:szCs w:val="24"/>
          <w:lang w:eastAsia="en-IN"/>
        </w:rPr>
        <w:t>        </w:t>
      </w:r>
      <w:r w:rsidRPr="00C015F6">
        <w:rPr>
          <w:rFonts w:ascii="Consolas" w:eastAsia="Times New Roman" w:hAnsi="Consolas" w:cs="Times New Roman"/>
          <w:color w:val="C586C0"/>
          <w:sz w:val="24"/>
          <w:szCs w:val="24"/>
          <w:lang w:eastAsia="en-IN"/>
        </w:rPr>
        <w:t>return</w:t>
      </w:r>
      <w:r w:rsidRPr="00C015F6">
        <w:rPr>
          <w:rFonts w:ascii="Consolas" w:eastAsia="Times New Roman" w:hAnsi="Consolas" w:cs="Times New Roman"/>
          <w:color w:val="D4D4D4"/>
          <w:sz w:val="24"/>
          <w:szCs w:val="24"/>
          <w:lang w:eastAsia="en-IN"/>
        </w:rPr>
        <w:t> </w:t>
      </w:r>
      <w:r w:rsidRPr="00C015F6">
        <w:rPr>
          <w:rFonts w:ascii="Consolas" w:eastAsia="Times New Roman" w:hAnsi="Consolas" w:cs="Times New Roman"/>
          <w:color w:val="569CD6"/>
          <w:sz w:val="24"/>
          <w:szCs w:val="24"/>
          <w:lang w:eastAsia="en-IN"/>
        </w:rPr>
        <w:t>f</w:t>
      </w:r>
      <w:r w:rsidRPr="00C015F6">
        <w:rPr>
          <w:rFonts w:ascii="Consolas" w:eastAsia="Times New Roman" w:hAnsi="Consolas" w:cs="Times New Roman"/>
          <w:color w:val="CE9178"/>
          <w:sz w:val="24"/>
          <w:szCs w:val="24"/>
          <w:lang w:eastAsia="en-IN"/>
        </w:rPr>
        <w:t>'</w:t>
      </w:r>
      <w:r w:rsidRPr="00C015F6">
        <w:rPr>
          <w:rFonts w:ascii="Consolas" w:eastAsia="Times New Roman" w:hAnsi="Consolas" w:cs="Times New Roman"/>
          <w:color w:val="569CD6"/>
          <w:sz w:val="24"/>
          <w:szCs w:val="24"/>
          <w:lang w:eastAsia="en-IN"/>
        </w:rPr>
        <w:t>{self</w:t>
      </w:r>
      <w:r w:rsidRPr="00C015F6">
        <w:rPr>
          <w:rFonts w:ascii="Consolas" w:eastAsia="Times New Roman" w:hAnsi="Consolas" w:cs="Times New Roman"/>
          <w:color w:val="D4D4D4"/>
          <w:sz w:val="24"/>
          <w:szCs w:val="24"/>
          <w:lang w:eastAsia="en-IN"/>
        </w:rPr>
        <w:t>.first_name</w:t>
      </w:r>
      <w:r w:rsidRPr="00C015F6">
        <w:rPr>
          <w:rFonts w:ascii="Consolas" w:eastAsia="Times New Roman" w:hAnsi="Consolas" w:cs="Times New Roman"/>
          <w:color w:val="569CD6"/>
          <w:sz w:val="24"/>
          <w:szCs w:val="24"/>
          <w:lang w:eastAsia="en-IN"/>
        </w:rPr>
        <w:t>}</w:t>
      </w:r>
      <w:r w:rsidRPr="00C015F6">
        <w:rPr>
          <w:rFonts w:ascii="Consolas" w:eastAsia="Times New Roman" w:hAnsi="Consolas" w:cs="Times New Roman"/>
          <w:color w:val="CE9178"/>
          <w:sz w:val="24"/>
          <w:szCs w:val="24"/>
          <w:lang w:eastAsia="en-IN"/>
        </w:rPr>
        <w:t> </w:t>
      </w:r>
      <w:r w:rsidRPr="00C015F6">
        <w:rPr>
          <w:rFonts w:ascii="Consolas" w:eastAsia="Times New Roman" w:hAnsi="Consolas" w:cs="Times New Roman"/>
          <w:color w:val="569CD6"/>
          <w:sz w:val="24"/>
          <w:szCs w:val="24"/>
          <w:lang w:eastAsia="en-IN"/>
        </w:rPr>
        <w:t>{self</w:t>
      </w:r>
      <w:r w:rsidRPr="00C015F6">
        <w:rPr>
          <w:rFonts w:ascii="Consolas" w:eastAsia="Times New Roman" w:hAnsi="Consolas" w:cs="Times New Roman"/>
          <w:color w:val="D4D4D4"/>
          <w:sz w:val="24"/>
          <w:szCs w:val="24"/>
          <w:lang w:eastAsia="en-IN"/>
        </w:rPr>
        <w:t>.last_name</w:t>
      </w:r>
      <w:r w:rsidRPr="00C015F6">
        <w:rPr>
          <w:rFonts w:ascii="Consolas" w:eastAsia="Times New Roman" w:hAnsi="Consolas" w:cs="Times New Roman"/>
          <w:color w:val="569CD6"/>
          <w:sz w:val="24"/>
          <w:szCs w:val="24"/>
          <w:lang w:eastAsia="en-IN"/>
        </w:rPr>
        <w:t>}</w:t>
      </w:r>
      <w:r w:rsidRPr="00C015F6">
        <w:rPr>
          <w:rFonts w:ascii="Consolas" w:eastAsia="Times New Roman" w:hAnsi="Consolas" w:cs="Times New Roman"/>
          <w:color w:val="CE9178"/>
          <w:sz w:val="24"/>
          <w:szCs w:val="24"/>
          <w:lang w:eastAsia="en-IN"/>
        </w:rPr>
        <w:t>'</w:t>
      </w:r>
    </w:p>
    <w:p w:rsidR="00C015F6" w:rsidRPr="00C015F6" w:rsidRDefault="00C015F6" w:rsidP="00C015F6">
      <w:pPr>
        <w:shd w:val="clear" w:color="auto" w:fill="1E1E1E"/>
        <w:spacing w:after="0" w:line="330" w:lineRule="atLeast"/>
        <w:rPr>
          <w:rFonts w:ascii="Consolas" w:eastAsia="Times New Roman" w:hAnsi="Consolas" w:cs="Times New Roman"/>
          <w:color w:val="D4D4D4"/>
          <w:sz w:val="24"/>
          <w:szCs w:val="24"/>
          <w:lang w:eastAsia="en-IN"/>
        </w:rPr>
      </w:pPr>
    </w:p>
    <w:p w:rsidR="00C015F6" w:rsidRPr="00C015F6" w:rsidRDefault="00C015F6" w:rsidP="00C015F6">
      <w:pPr>
        <w:shd w:val="clear" w:color="auto" w:fill="1E1E1E"/>
        <w:spacing w:after="0" w:line="330" w:lineRule="atLeast"/>
        <w:rPr>
          <w:rFonts w:ascii="Consolas" w:eastAsia="Times New Roman" w:hAnsi="Consolas" w:cs="Times New Roman"/>
          <w:color w:val="D4D4D4"/>
          <w:sz w:val="24"/>
          <w:szCs w:val="24"/>
          <w:lang w:eastAsia="en-IN"/>
        </w:rPr>
      </w:pPr>
      <w:r w:rsidRPr="00C015F6">
        <w:rPr>
          <w:rFonts w:ascii="Consolas" w:eastAsia="Times New Roman" w:hAnsi="Consolas" w:cs="Times New Roman"/>
          <w:color w:val="D4D4D4"/>
          <w:sz w:val="24"/>
          <w:szCs w:val="24"/>
          <w:lang w:eastAsia="en-IN"/>
        </w:rPr>
        <w:t>    </w:t>
      </w:r>
      <w:r w:rsidRPr="00C015F6">
        <w:rPr>
          <w:rFonts w:ascii="Consolas" w:eastAsia="Times New Roman" w:hAnsi="Consolas" w:cs="Times New Roman"/>
          <w:color w:val="6A9955"/>
          <w:sz w:val="24"/>
          <w:szCs w:val="24"/>
          <w:lang w:eastAsia="en-IN"/>
        </w:rPr>
        <w:t># Now we will define the method which check above 18</w:t>
      </w:r>
    </w:p>
    <w:p w:rsidR="00C015F6" w:rsidRPr="00C015F6" w:rsidRDefault="00C015F6" w:rsidP="00C015F6">
      <w:pPr>
        <w:shd w:val="clear" w:color="auto" w:fill="1E1E1E"/>
        <w:spacing w:after="0" w:line="330" w:lineRule="atLeast"/>
        <w:rPr>
          <w:rFonts w:ascii="Consolas" w:eastAsia="Times New Roman" w:hAnsi="Consolas" w:cs="Times New Roman"/>
          <w:color w:val="D4D4D4"/>
          <w:sz w:val="24"/>
          <w:szCs w:val="24"/>
          <w:lang w:eastAsia="en-IN"/>
        </w:rPr>
      </w:pPr>
    </w:p>
    <w:p w:rsidR="00C015F6" w:rsidRPr="00C015F6" w:rsidRDefault="00C015F6" w:rsidP="00C015F6">
      <w:pPr>
        <w:shd w:val="clear" w:color="auto" w:fill="1E1E1E"/>
        <w:spacing w:after="0" w:line="330" w:lineRule="atLeast"/>
        <w:rPr>
          <w:rFonts w:ascii="Consolas" w:eastAsia="Times New Roman" w:hAnsi="Consolas" w:cs="Times New Roman"/>
          <w:color w:val="D4D4D4"/>
          <w:sz w:val="24"/>
          <w:szCs w:val="24"/>
          <w:lang w:eastAsia="en-IN"/>
        </w:rPr>
      </w:pPr>
      <w:r w:rsidRPr="00C015F6">
        <w:rPr>
          <w:rFonts w:ascii="Consolas" w:eastAsia="Times New Roman" w:hAnsi="Consolas" w:cs="Times New Roman"/>
          <w:color w:val="D4D4D4"/>
          <w:sz w:val="24"/>
          <w:szCs w:val="24"/>
          <w:lang w:eastAsia="en-IN"/>
        </w:rPr>
        <w:t>    </w:t>
      </w:r>
      <w:r w:rsidRPr="00C015F6">
        <w:rPr>
          <w:rFonts w:ascii="Consolas" w:eastAsia="Times New Roman" w:hAnsi="Consolas" w:cs="Times New Roman"/>
          <w:color w:val="569CD6"/>
          <w:sz w:val="24"/>
          <w:szCs w:val="24"/>
          <w:lang w:eastAsia="en-IN"/>
        </w:rPr>
        <w:t>def</w:t>
      </w:r>
      <w:r w:rsidRPr="00C015F6">
        <w:rPr>
          <w:rFonts w:ascii="Consolas" w:eastAsia="Times New Roman" w:hAnsi="Consolas" w:cs="Times New Roman"/>
          <w:color w:val="D4D4D4"/>
          <w:sz w:val="24"/>
          <w:szCs w:val="24"/>
          <w:lang w:eastAsia="en-IN"/>
        </w:rPr>
        <w:t> </w:t>
      </w:r>
      <w:r w:rsidRPr="00C015F6">
        <w:rPr>
          <w:rFonts w:ascii="Consolas" w:eastAsia="Times New Roman" w:hAnsi="Consolas" w:cs="Times New Roman"/>
          <w:color w:val="DCDCAA"/>
          <w:sz w:val="24"/>
          <w:szCs w:val="24"/>
          <w:lang w:eastAsia="en-IN"/>
        </w:rPr>
        <w:t>is_abov_18</w:t>
      </w:r>
      <w:r w:rsidRPr="00C015F6">
        <w:rPr>
          <w:rFonts w:ascii="Consolas" w:eastAsia="Times New Roman" w:hAnsi="Consolas" w:cs="Times New Roman"/>
          <w:color w:val="D4D4D4"/>
          <w:sz w:val="24"/>
          <w:szCs w:val="24"/>
          <w:lang w:eastAsia="en-IN"/>
        </w:rPr>
        <w:t>(</w:t>
      </w:r>
      <w:r w:rsidRPr="00C015F6">
        <w:rPr>
          <w:rFonts w:ascii="Consolas" w:eastAsia="Times New Roman" w:hAnsi="Consolas" w:cs="Times New Roman"/>
          <w:color w:val="9CDCFE"/>
          <w:sz w:val="24"/>
          <w:szCs w:val="24"/>
          <w:lang w:eastAsia="en-IN"/>
        </w:rPr>
        <w:t>self</w:t>
      </w:r>
      <w:r w:rsidRPr="00C015F6">
        <w:rPr>
          <w:rFonts w:ascii="Consolas" w:eastAsia="Times New Roman" w:hAnsi="Consolas" w:cs="Times New Roman"/>
          <w:color w:val="D4D4D4"/>
          <w:sz w:val="24"/>
          <w:szCs w:val="24"/>
          <w:lang w:eastAsia="en-IN"/>
        </w:rPr>
        <w:t>):</w:t>
      </w:r>
    </w:p>
    <w:p w:rsidR="00C015F6" w:rsidRPr="00C015F6" w:rsidRDefault="00C015F6" w:rsidP="00C015F6">
      <w:pPr>
        <w:shd w:val="clear" w:color="auto" w:fill="1E1E1E"/>
        <w:spacing w:after="0" w:line="330" w:lineRule="atLeast"/>
        <w:rPr>
          <w:rFonts w:ascii="Consolas" w:eastAsia="Times New Roman" w:hAnsi="Consolas" w:cs="Times New Roman"/>
          <w:color w:val="D4D4D4"/>
          <w:sz w:val="24"/>
          <w:szCs w:val="24"/>
          <w:lang w:eastAsia="en-IN"/>
        </w:rPr>
      </w:pPr>
      <w:r w:rsidRPr="00C015F6">
        <w:rPr>
          <w:rFonts w:ascii="Consolas" w:eastAsia="Times New Roman" w:hAnsi="Consolas" w:cs="Times New Roman"/>
          <w:color w:val="D4D4D4"/>
          <w:sz w:val="24"/>
          <w:szCs w:val="24"/>
          <w:lang w:eastAsia="en-IN"/>
        </w:rPr>
        <w:t>        </w:t>
      </w:r>
      <w:r w:rsidRPr="00C015F6">
        <w:rPr>
          <w:rFonts w:ascii="Consolas" w:eastAsia="Times New Roman" w:hAnsi="Consolas" w:cs="Times New Roman"/>
          <w:color w:val="C586C0"/>
          <w:sz w:val="24"/>
          <w:szCs w:val="24"/>
          <w:lang w:eastAsia="en-IN"/>
        </w:rPr>
        <w:t>if</w:t>
      </w:r>
      <w:r w:rsidRPr="00C015F6">
        <w:rPr>
          <w:rFonts w:ascii="Consolas" w:eastAsia="Times New Roman" w:hAnsi="Consolas" w:cs="Times New Roman"/>
          <w:color w:val="D4D4D4"/>
          <w:sz w:val="24"/>
          <w:szCs w:val="24"/>
          <w:lang w:eastAsia="en-IN"/>
        </w:rPr>
        <w:t> </w:t>
      </w:r>
      <w:r w:rsidRPr="00C015F6">
        <w:rPr>
          <w:rFonts w:ascii="Consolas" w:eastAsia="Times New Roman" w:hAnsi="Consolas" w:cs="Times New Roman"/>
          <w:color w:val="569CD6"/>
          <w:sz w:val="24"/>
          <w:szCs w:val="24"/>
          <w:lang w:eastAsia="en-IN"/>
        </w:rPr>
        <w:t>self</w:t>
      </w:r>
      <w:r w:rsidRPr="00C015F6">
        <w:rPr>
          <w:rFonts w:ascii="Consolas" w:eastAsia="Times New Roman" w:hAnsi="Consolas" w:cs="Times New Roman"/>
          <w:color w:val="D4D4D4"/>
          <w:sz w:val="24"/>
          <w:szCs w:val="24"/>
          <w:lang w:eastAsia="en-IN"/>
        </w:rPr>
        <w:t>.age &gt; </w:t>
      </w:r>
      <w:r w:rsidRPr="00C015F6">
        <w:rPr>
          <w:rFonts w:ascii="Consolas" w:eastAsia="Times New Roman" w:hAnsi="Consolas" w:cs="Times New Roman"/>
          <w:color w:val="B5CEA8"/>
          <w:sz w:val="24"/>
          <w:szCs w:val="24"/>
          <w:lang w:eastAsia="en-IN"/>
        </w:rPr>
        <w:t>18</w:t>
      </w:r>
      <w:r w:rsidRPr="00C015F6">
        <w:rPr>
          <w:rFonts w:ascii="Consolas" w:eastAsia="Times New Roman" w:hAnsi="Consolas" w:cs="Times New Roman"/>
          <w:color w:val="D4D4D4"/>
          <w:sz w:val="24"/>
          <w:szCs w:val="24"/>
          <w:lang w:eastAsia="en-IN"/>
        </w:rPr>
        <w:t>:  </w:t>
      </w:r>
      <w:r w:rsidRPr="00C015F6">
        <w:rPr>
          <w:rFonts w:ascii="Consolas" w:eastAsia="Times New Roman" w:hAnsi="Consolas" w:cs="Times New Roman"/>
          <w:color w:val="6A9955"/>
          <w:sz w:val="24"/>
          <w:szCs w:val="24"/>
          <w:lang w:eastAsia="en-IN"/>
        </w:rPr>
        <w:t># this same can be done as follow</w:t>
      </w:r>
    </w:p>
    <w:p w:rsidR="00C015F6" w:rsidRPr="00C015F6" w:rsidRDefault="00C015F6" w:rsidP="00C015F6">
      <w:pPr>
        <w:shd w:val="clear" w:color="auto" w:fill="1E1E1E"/>
        <w:spacing w:after="0" w:line="330" w:lineRule="atLeast"/>
        <w:rPr>
          <w:rFonts w:ascii="Consolas" w:eastAsia="Times New Roman" w:hAnsi="Consolas" w:cs="Times New Roman"/>
          <w:color w:val="D4D4D4"/>
          <w:sz w:val="24"/>
          <w:szCs w:val="24"/>
          <w:lang w:eastAsia="en-IN"/>
        </w:rPr>
      </w:pPr>
      <w:r w:rsidRPr="00C015F6">
        <w:rPr>
          <w:rFonts w:ascii="Consolas" w:eastAsia="Times New Roman" w:hAnsi="Consolas" w:cs="Times New Roman"/>
          <w:color w:val="D4D4D4"/>
          <w:sz w:val="24"/>
          <w:szCs w:val="24"/>
          <w:lang w:eastAsia="en-IN"/>
        </w:rPr>
        <w:t>            </w:t>
      </w:r>
      <w:r w:rsidRPr="00C015F6">
        <w:rPr>
          <w:rFonts w:ascii="Consolas" w:eastAsia="Times New Roman" w:hAnsi="Consolas" w:cs="Times New Roman"/>
          <w:color w:val="C586C0"/>
          <w:sz w:val="24"/>
          <w:szCs w:val="24"/>
          <w:lang w:eastAsia="en-IN"/>
        </w:rPr>
        <w:t>return</w:t>
      </w:r>
      <w:r w:rsidRPr="00C015F6">
        <w:rPr>
          <w:rFonts w:ascii="Consolas" w:eastAsia="Times New Roman" w:hAnsi="Consolas" w:cs="Times New Roman"/>
          <w:color w:val="D4D4D4"/>
          <w:sz w:val="24"/>
          <w:szCs w:val="24"/>
          <w:lang w:eastAsia="en-IN"/>
        </w:rPr>
        <w:t> </w:t>
      </w:r>
      <w:r w:rsidRPr="00C015F6">
        <w:rPr>
          <w:rFonts w:ascii="Consolas" w:eastAsia="Times New Roman" w:hAnsi="Consolas" w:cs="Times New Roman"/>
          <w:color w:val="569CD6"/>
          <w:sz w:val="24"/>
          <w:szCs w:val="24"/>
          <w:lang w:eastAsia="en-IN"/>
        </w:rPr>
        <w:t>True</w:t>
      </w:r>
    </w:p>
    <w:p w:rsidR="00C015F6" w:rsidRPr="00C015F6" w:rsidRDefault="00C015F6" w:rsidP="00C015F6">
      <w:pPr>
        <w:shd w:val="clear" w:color="auto" w:fill="1E1E1E"/>
        <w:spacing w:after="0" w:line="330" w:lineRule="atLeast"/>
        <w:rPr>
          <w:rFonts w:ascii="Consolas" w:eastAsia="Times New Roman" w:hAnsi="Consolas" w:cs="Times New Roman"/>
          <w:color w:val="D4D4D4"/>
          <w:sz w:val="24"/>
          <w:szCs w:val="24"/>
          <w:lang w:eastAsia="en-IN"/>
        </w:rPr>
      </w:pPr>
    </w:p>
    <w:p w:rsidR="00C015F6" w:rsidRPr="00C015F6" w:rsidRDefault="00C015F6" w:rsidP="00C015F6">
      <w:pPr>
        <w:shd w:val="clear" w:color="auto" w:fill="1E1E1E"/>
        <w:spacing w:after="0" w:line="330" w:lineRule="atLeast"/>
        <w:rPr>
          <w:rFonts w:ascii="Consolas" w:eastAsia="Times New Roman" w:hAnsi="Consolas" w:cs="Times New Roman"/>
          <w:color w:val="D4D4D4"/>
          <w:sz w:val="24"/>
          <w:szCs w:val="24"/>
          <w:lang w:eastAsia="en-IN"/>
        </w:rPr>
      </w:pPr>
      <w:r w:rsidRPr="00C015F6">
        <w:rPr>
          <w:rFonts w:ascii="Consolas" w:eastAsia="Times New Roman" w:hAnsi="Consolas" w:cs="Times New Roman"/>
          <w:color w:val="D4D4D4"/>
          <w:sz w:val="24"/>
          <w:szCs w:val="24"/>
          <w:lang w:eastAsia="en-IN"/>
        </w:rPr>
        <w:t>    </w:t>
      </w:r>
      <w:r w:rsidRPr="00C015F6">
        <w:rPr>
          <w:rFonts w:ascii="Consolas" w:eastAsia="Times New Roman" w:hAnsi="Consolas" w:cs="Times New Roman"/>
          <w:color w:val="569CD6"/>
          <w:sz w:val="24"/>
          <w:szCs w:val="24"/>
          <w:lang w:eastAsia="en-IN"/>
        </w:rPr>
        <w:t>def</w:t>
      </w:r>
      <w:r w:rsidRPr="00C015F6">
        <w:rPr>
          <w:rFonts w:ascii="Consolas" w:eastAsia="Times New Roman" w:hAnsi="Consolas" w:cs="Times New Roman"/>
          <w:color w:val="D4D4D4"/>
          <w:sz w:val="24"/>
          <w:szCs w:val="24"/>
          <w:lang w:eastAsia="en-IN"/>
        </w:rPr>
        <w:t> </w:t>
      </w:r>
      <w:r w:rsidRPr="00C015F6">
        <w:rPr>
          <w:rFonts w:ascii="Consolas" w:eastAsia="Times New Roman" w:hAnsi="Consolas" w:cs="Times New Roman"/>
          <w:color w:val="DCDCAA"/>
          <w:sz w:val="24"/>
          <w:szCs w:val="24"/>
          <w:lang w:eastAsia="en-IN"/>
        </w:rPr>
        <w:t>is_abov_18</w:t>
      </w:r>
      <w:r w:rsidRPr="00C015F6">
        <w:rPr>
          <w:rFonts w:ascii="Consolas" w:eastAsia="Times New Roman" w:hAnsi="Consolas" w:cs="Times New Roman"/>
          <w:color w:val="D4D4D4"/>
          <w:sz w:val="24"/>
          <w:szCs w:val="24"/>
          <w:lang w:eastAsia="en-IN"/>
        </w:rPr>
        <w:t>(</w:t>
      </w:r>
      <w:r w:rsidRPr="00C015F6">
        <w:rPr>
          <w:rFonts w:ascii="Consolas" w:eastAsia="Times New Roman" w:hAnsi="Consolas" w:cs="Times New Roman"/>
          <w:color w:val="9CDCFE"/>
          <w:sz w:val="24"/>
          <w:szCs w:val="24"/>
          <w:lang w:eastAsia="en-IN"/>
        </w:rPr>
        <w:t>self</w:t>
      </w:r>
      <w:r w:rsidRPr="00C015F6">
        <w:rPr>
          <w:rFonts w:ascii="Consolas" w:eastAsia="Times New Roman" w:hAnsi="Consolas" w:cs="Times New Roman"/>
          <w:color w:val="D4D4D4"/>
          <w:sz w:val="24"/>
          <w:szCs w:val="24"/>
          <w:lang w:eastAsia="en-IN"/>
        </w:rPr>
        <w:t>):</w:t>
      </w:r>
    </w:p>
    <w:p w:rsidR="00C015F6" w:rsidRPr="00C015F6" w:rsidRDefault="00C015F6" w:rsidP="00C015F6">
      <w:pPr>
        <w:shd w:val="clear" w:color="auto" w:fill="1E1E1E"/>
        <w:spacing w:after="0" w:line="330" w:lineRule="atLeast"/>
        <w:rPr>
          <w:rFonts w:ascii="Consolas" w:eastAsia="Times New Roman" w:hAnsi="Consolas" w:cs="Times New Roman"/>
          <w:color w:val="D4D4D4"/>
          <w:sz w:val="24"/>
          <w:szCs w:val="24"/>
          <w:lang w:eastAsia="en-IN"/>
        </w:rPr>
      </w:pPr>
      <w:r w:rsidRPr="00C015F6">
        <w:rPr>
          <w:rFonts w:ascii="Consolas" w:eastAsia="Times New Roman" w:hAnsi="Consolas" w:cs="Times New Roman"/>
          <w:color w:val="D4D4D4"/>
          <w:sz w:val="24"/>
          <w:szCs w:val="24"/>
          <w:lang w:eastAsia="en-IN"/>
        </w:rPr>
        <w:t>        </w:t>
      </w:r>
      <w:r w:rsidRPr="00C015F6">
        <w:rPr>
          <w:rFonts w:ascii="Consolas" w:eastAsia="Times New Roman" w:hAnsi="Consolas" w:cs="Times New Roman"/>
          <w:color w:val="C586C0"/>
          <w:sz w:val="24"/>
          <w:szCs w:val="24"/>
          <w:lang w:eastAsia="en-IN"/>
        </w:rPr>
        <w:t>return</w:t>
      </w:r>
      <w:r w:rsidRPr="00C015F6">
        <w:rPr>
          <w:rFonts w:ascii="Consolas" w:eastAsia="Times New Roman" w:hAnsi="Consolas" w:cs="Times New Roman"/>
          <w:color w:val="D4D4D4"/>
          <w:sz w:val="24"/>
          <w:szCs w:val="24"/>
          <w:lang w:eastAsia="en-IN"/>
        </w:rPr>
        <w:t> </w:t>
      </w:r>
      <w:r w:rsidRPr="00C015F6">
        <w:rPr>
          <w:rFonts w:ascii="Consolas" w:eastAsia="Times New Roman" w:hAnsi="Consolas" w:cs="Times New Roman"/>
          <w:color w:val="569CD6"/>
          <w:sz w:val="24"/>
          <w:szCs w:val="24"/>
          <w:lang w:eastAsia="en-IN"/>
        </w:rPr>
        <w:t>self</w:t>
      </w:r>
      <w:r w:rsidRPr="00C015F6">
        <w:rPr>
          <w:rFonts w:ascii="Consolas" w:eastAsia="Times New Roman" w:hAnsi="Consolas" w:cs="Times New Roman"/>
          <w:color w:val="D4D4D4"/>
          <w:sz w:val="24"/>
          <w:szCs w:val="24"/>
          <w:lang w:eastAsia="en-IN"/>
        </w:rPr>
        <w:t>.age &gt; </w:t>
      </w:r>
      <w:r w:rsidRPr="00C015F6">
        <w:rPr>
          <w:rFonts w:ascii="Consolas" w:eastAsia="Times New Roman" w:hAnsi="Consolas" w:cs="Times New Roman"/>
          <w:color w:val="B5CEA8"/>
          <w:sz w:val="24"/>
          <w:szCs w:val="24"/>
          <w:lang w:eastAsia="en-IN"/>
        </w:rPr>
        <w:t>18</w:t>
      </w:r>
      <w:r w:rsidRPr="00C015F6">
        <w:rPr>
          <w:rFonts w:ascii="Consolas" w:eastAsia="Times New Roman" w:hAnsi="Consolas" w:cs="Times New Roman"/>
          <w:color w:val="D4D4D4"/>
          <w:sz w:val="24"/>
          <w:szCs w:val="24"/>
          <w:lang w:eastAsia="en-IN"/>
        </w:rPr>
        <w:t>  </w:t>
      </w:r>
      <w:r w:rsidRPr="00C015F6">
        <w:rPr>
          <w:rFonts w:ascii="Consolas" w:eastAsia="Times New Roman" w:hAnsi="Consolas" w:cs="Times New Roman"/>
          <w:color w:val="6A9955"/>
          <w:sz w:val="24"/>
          <w:szCs w:val="24"/>
          <w:lang w:eastAsia="en-IN"/>
        </w:rPr>
        <w:t># this will either evaluated as True or False</w:t>
      </w:r>
    </w:p>
    <w:p w:rsidR="00C015F6" w:rsidRPr="00C015F6" w:rsidRDefault="00C015F6" w:rsidP="00C015F6">
      <w:pPr>
        <w:shd w:val="clear" w:color="auto" w:fill="1E1E1E"/>
        <w:spacing w:after="0" w:line="330" w:lineRule="atLeast"/>
        <w:rPr>
          <w:rFonts w:ascii="Consolas" w:eastAsia="Times New Roman" w:hAnsi="Consolas" w:cs="Times New Roman"/>
          <w:color w:val="D4D4D4"/>
          <w:sz w:val="24"/>
          <w:szCs w:val="24"/>
          <w:lang w:eastAsia="en-IN"/>
        </w:rPr>
      </w:pPr>
    </w:p>
    <w:p w:rsidR="00C015F6" w:rsidRPr="00C015F6" w:rsidRDefault="00C015F6" w:rsidP="00C015F6">
      <w:pPr>
        <w:shd w:val="clear" w:color="auto" w:fill="1E1E1E"/>
        <w:spacing w:after="0" w:line="330" w:lineRule="atLeast"/>
        <w:rPr>
          <w:rFonts w:ascii="Consolas" w:eastAsia="Times New Roman" w:hAnsi="Consolas" w:cs="Times New Roman"/>
          <w:color w:val="D4D4D4"/>
          <w:sz w:val="24"/>
          <w:szCs w:val="24"/>
          <w:lang w:eastAsia="en-IN"/>
        </w:rPr>
      </w:pPr>
      <w:r w:rsidRPr="00C015F6">
        <w:rPr>
          <w:rFonts w:ascii="Consolas" w:eastAsia="Times New Roman" w:hAnsi="Consolas" w:cs="Times New Roman"/>
          <w:color w:val="D4D4D4"/>
          <w:sz w:val="24"/>
          <w:szCs w:val="24"/>
          <w:lang w:eastAsia="en-IN"/>
        </w:rPr>
        <w:t>        </w:t>
      </w:r>
    </w:p>
    <w:p w:rsidR="00C015F6" w:rsidRDefault="00C015F6" w:rsidP="009B397B">
      <w:pPr>
        <w:rPr>
          <w:sz w:val="28"/>
          <w:szCs w:val="24"/>
        </w:rPr>
      </w:pPr>
    </w:p>
    <w:p w:rsidR="00C015F6" w:rsidRDefault="00C015F6" w:rsidP="009B397B">
      <w:pPr>
        <w:rPr>
          <w:sz w:val="28"/>
          <w:szCs w:val="24"/>
        </w:rPr>
      </w:pPr>
      <w:r>
        <w:rPr>
          <w:sz w:val="28"/>
          <w:szCs w:val="24"/>
        </w:rPr>
        <w:t>Class variable</w:t>
      </w:r>
      <w:r w:rsidR="00FE5601">
        <w:rPr>
          <w:sz w:val="28"/>
          <w:szCs w:val="24"/>
        </w:rPr>
        <w:t xml:space="preserve"> or Class attributes</w:t>
      </w:r>
      <w:r>
        <w:rPr>
          <w:sz w:val="28"/>
          <w:szCs w:val="24"/>
        </w:rPr>
        <w:t>:</w:t>
      </w:r>
    </w:p>
    <w:p w:rsidR="00D826D0" w:rsidRDefault="00D826D0" w:rsidP="009B397B">
      <w:pPr>
        <w:rPr>
          <w:sz w:val="28"/>
          <w:szCs w:val="24"/>
        </w:rPr>
      </w:pPr>
      <w:r>
        <w:rPr>
          <w:sz w:val="28"/>
          <w:szCs w:val="24"/>
        </w:rPr>
        <w:t>We define the class variable which is same for the all of the method which we define in that class.</w:t>
      </w:r>
    </w:p>
    <w:p w:rsidR="00D826D0" w:rsidRDefault="00D826D0" w:rsidP="009B397B">
      <w:pPr>
        <w:rPr>
          <w:sz w:val="28"/>
          <w:szCs w:val="24"/>
        </w:rPr>
      </w:pPr>
      <w:r>
        <w:rPr>
          <w:sz w:val="28"/>
          <w:szCs w:val="24"/>
        </w:rPr>
        <w:t>Eg:</w:t>
      </w:r>
    </w:p>
    <w:p w:rsidR="00D826D0" w:rsidRPr="00D826D0" w:rsidRDefault="00D826D0" w:rsidP="00D826D0">
      <w:pPr>
        <w:shd w:val="clear" w:color="auto" w:fill="1E1E1E"/>
        <w:spacing w:after="0" w:line="330" w:lineRule="atLeast"/>
        <w:rPr>
          <w:rFonts w:ascii="Consolas" w:eastAsia="Times New Roman" w:hAnsi="Consolas" w:cs="Times New Roman"/>
          <w:color w:val="D4D4D4"/>
          <w:sz w:val="24"/>
          <w:szCs w:val="24"/>
          <w:lang w:eastAsia="en-IN"/>
        </w:rPr>
      </w:pPr>
      <w:r w:rsidRPr="00D826D0">
        <w:rPr>
          <w:rFonts w:ascii="Consolas" w:eastAsia="Times New Roman" w:hAnsi="Consolas" w:cs="Times New Roman"/>
          <w:color w:val="569CD6"/>
          <w:sz w:val="24"/>
          <w:szCs w:val="24"/>
          <w:lang w:eastAsia="en-IN"/>
        </w:rPr>
        <w:t>def</w:t>
      </w:r>
      <w:r w:rsidRPr="00D826D0">
        <w:rPr>
          <w:rFonts w:ascii="Consolas" w:eastAsia="Times New Roman" w:hAnsi="Consolas" w:cs="Times New Roman"/>
          <w:color w:val="D4D4D4"/>
          <w:sz w:val="24"/>
          <w:szCs w:val="24"/>
          <w:lang w:eastAsia="en-IN"/>
        </w:rPr>
        <w:t> Circle:</w:t>
      </w:r>
    </w:p>
    <w:p w:rsidR="00D826D0" w:rsidRPr="00D826D0" w:rsidRDefault="00D826D0" w:rsidP="00D826D0">
      <w:pPr>
        <w:shd w:val="clear" w:color="auto" w:fill="1E1E1E"/>
        <w:spacing w:after="0" w:line="330" w:lineRule="atLeast"/>
        <w:rPr>
          <w:rFonts w:ascii="Consolas" w:eastAsia="Times New Roman" w:hAnsi="Consolas" w:cs="Times New Roman"/>
          <w:color w:val="D4D4D4"/>
          <w:sz w:val="24"/>
          <w:szCs w:val="24"/>
          <w:lang w:eastAsia="en-IN"/>
        </w:rPr>
      </w:pPr>
      <w:r w:rsidRPr="00D826D0">
        <w:rPr>
          <w:rFonts w:ascii="Consolas" w:eastAsia="Times New Roman" w:hAnsi="Consolas" w:cs="Times New Roman"/>
          <w:color w:val="D4D4D4"/>
          <w:sz w:val="24"/>
          <w:szCs w:val="24"/>
          <w:lang w:eastAsia="en-IN"/>
        </w:rPr>
        <w:t>    </w:t>
      </w:r>
      <w:r w:rsidRPr="00D826D0">
        <w:rPr>
          <w:rFonts w:ascii="Consolas" w:eastAsia="Times New Roman" w:hAnsi="Consolas" w:cs="Times New Roman"/>
          <w:color w:val="569CD6"/>
          <w:sz w:val="24"/>
          <w:szCs w:val="24"/>
          <w:lang w:eastAsia="en-IN"/>
        </w:rPr>
        <w:t>def</w:t>
      </w:r>
      <w:r w:rsidRPr="00D826D0">
        <w:rPr>
          <w:rFonts w:ascii="Consolas" w:eastAsia="Times New Roman" w:hAnsi="Consolas" w:cs="Times New Roman"/>
          <w:color w:val="D4D4D4"/>
          <w:sz w:val="24"/>
          <w:szCs w:val="24"/>
          <w:lang w:eastAsia="en-IN"/>
        </w:rPr>
        <w:t> </w:t>
      </w:r>
      <w:r w:rsidRPr="00D826D0">
        <w:rPr>
          <w:rFonts w:ascii="Consolas" w:eastAsia="Times New Roman" w:hAnsi="Consolas" w:cs="Times New Roman"/>
          <w:color w:val="DCDCAA"/>
          <w:sz w:val="24"/>
          <w:szCs w:val="24"/>
          <w:lang w:eastAsia="en-IN"/>
        </w:rPr>
        <w:t>__init__</w:t>
      </w:r>
      <w:r w:rsidRPr="00D826D0">
        <w:rPr>
          <w:rFonts w:ascii="Consolas" w:eastAsia="Times New Roman" w:hAnsi="Consolas" w:cs="Times New Roman"/>
          <w:color w:val="D4D4D4"/>
          <w:sz w:val="24"/>
          <w:szCs w:val="24"/>
          <w:lang w:eastAsia="en-IN"/>
        </w:rPr>
        <w:t>(</w:t>
      </w:r>
      <w:r w:rsidRPr="00D826D0">
        <w:rPr>
          <w:rFonts w:ascii="Consolas" w:eastAsia="Times New Roman" w:hAnsi="Consolas" w:cs="Times New Roman"/>
          <w:color w:val="9CDCFE"/>
          <w:sz w:val="24"/>
          <w:szCs w:val="24"/>
          <w:lang w:eastAsia="en-IN"/>
        </w:rPr>
        <w:t>self</w:t>
      </w:r>
      <w:r w:rsidRPr="00D826D0">
        <w:rPr>
          <w:rFonts w:ascii="Consolas" w:eastAsia="Times New Roman" w:hAnsi="Consolas" w:cs="Times New Roman"/>
          <w:color w:val="D4D4D4"/>
          <w:sz w:val="24"/>
          <w:szCs w:val="24"/>
          <w:lang w:eastAsia="en-IN"/>
        </w:rPr>
        <w:t>, </w:t>
      </w:r>
      <w:r w:rsidRPr="00D826D0">
        <w:rPr>
          <w:rFonts w:ascii="Consolas" w:eastAsia="Times New Roman" w:hAnsi="Consolas" w:cs="Times New Roman"/>
          <w:color w:val="9CDCFE"/>
          <w:sz w:val="24"/>
          <w:szCs w:val="24"/>
          <w:lang w:eastAsia="en-IN"/>
        </w:rPr>
        <w:t>radius</w:t>
      </w:r>
      <w:r w:rsidRPr="00D826D0">
        <w:rPr>
          <w:rFonts w:ascii="Consolas" w:eastAsia="Times New Roman" w:hAnsi="Consolas" w:cs="Times New Roman"/>
          <w:color w:val="D4D4D4"/>
          <w:sz w:val="24"/>
          <w:szCs w:val="24"/>
          <w:lang w:eastAsia="en-IN"/>
        </w:rPr>
        <w:t>,</w:t>
      </w:r>
      <w:r w:rsidRPr="00D826D0">
        <w:rPr>
          <w:rFonts w:ascii="Consolas" w:eastAsia="Times New Roman" w:hAnsi="Consolas" w:cs="Times New Roman"/>
          <w:color w:val="9CDCFE"/>
          <w:sz w:val="24"/>
          <w:szCs w:val="24"/>
          <w:lang w:eastAsia="en-IN"/>
        </w:rPr>
        <w:t>pie</w:t>
      </w:r>
      <w:r w:rsidRPr="00D826D0">
        <w:rPr>
          <w:rFonts w:ascii="Consolas" w:eastAsia="Times New Roman" w:hAnsi="Consolas" w:cs="Times New Roman"/>
          <w:color w:val="D4D4D4"/>
          <w:sz w:val="24"/>
          <w:szCs w:val="24"/>
          <w:lang w:eastAsia="en-IN"/>
        </w:rPr>
        <w:t>):</w:t>
      </w:r>
    </w:p>
    <w:p w:rsidR="00D826D0" w:rsidRPr="00D826D0" w:rsidRDefault="00D826D0" w:rsidP="00D826D0">
      <w:pPr>
        <w:shd w:val="clear" w:color="auto" w:fill="1E1E1E"/>
        <w:spacing w:after="0" w:line="330" w:lineRule="atLeast"/>
        <w:rPr>
          <w:rFonts w:ascii="Consolas" w:eastAsia="Times New Roman" w:hAnsi="Consolas" w:cs="Times New Roman"/>
          <w:color w:val="D4D4D4"/>
          <w:sz w:val="24"/>
          <w:szCs w:val="24"/>
          <w:lang w:eastAsia="en-IN"/>
        </w:rPr>
      </w:pPr>
      <w:r w:rsidRPr="00D826D0">
        <w:rPr>
          <w:rFonts w:ascii="Consolas" w:eastAsia="Times New Roman" w:hAnsi="Consolas" w:cs="Times New Roman"/>
          <w:color w:val="D4D4D4"/>
          <w:sz w:val="24"/>
          <w:szCs w:val="24"/>
          <w:lang w:eastAsia="en-IN"/>
        </w:rPr>
        <w:t>        </w:t>
      </w:r>
      <w:r w:rsidRPr="00D826D0">
        <w:rPr>
          <w:rFonts w:ascii="Consolas" w:eastAsia="Times New Roman" w:hAnsi="Consolas" w:cs="Times New Roman"/>
          <w:color w:val="569CD6"/>
          <w:sz w:val="24"/>
          <w:szCs w:val="24"/>
          <w:lang w:eastAsia="en-IN"/>
        </w:rPr>
        <w:t>self</w:t>
      </w:r>
      <w:r w:rsidRPr="00D826D0">
        <w:rPr>
          <w:rFonts w:ascii="Consolas" w:eastAsia="Times New Roman" w:hAnsi="Consolas" w:cs="Times New Roman"/>
          <w:color w:val="D4D4D4"/>
          <w:sz w:val="24"/>
          <w:szCs w:val="24"/>
          <w:lang w:eastAsia="en-IN"/>
        </w:rPr>
        <w:t>.raidus = radius</w:t>
      </w:r>
    </w:p>
    <w:p w:rsidR="00D826D0" w:rsidRPr="00D826D0" w:rsidRDefault="00D826D0" w:rsidP="00D826D0">
      <w:pPr>
        <w:shd w:val="clear" w:color="auto" w:fill="1E1E1E"/>
        <w:spacing w:after="0" w:line="330" w:lineRule="atLeast"/>
        <w:rPr>
          <w:rFonts w:ascii="Consolas" w:eastAsia="Times New Roman" w:hAnsi="Consolas" w:cs="Times New Roman"/>
          <w:color w:val="D4D4D4"/>
          <w:sz w:val="24"/>
          <w:szCs w:val="24"/>
          <w:lang w:eastAsia="en-IN"/>
        </w:rPr>
      </w:pPr>
      <w:r w:rsidRPr="00D826D0">
        <w:rPr>
          <w:rFonts w:ascii="Consolas" w:eastAsia="Times New Roman" w:hAnsi="Consolas" w:cs="Times New Roman"/>
          <w:color w:val="D4D4D4"/>
          <w:sz w:val="24"/>
          <w:szCs w:val="24"/>
          <w:lang w:eastAsia="en-IN"/>
        </w:rPr>
        <w:t>        </w:t>
      </w:r>
      <w:r w:rsidRPr="00D826D0">
        <w:rPr>
          <w:rFonts w:ascii="Consolas" w:eastAsia="Times New Roman" w:hAnsi="Consolas" w:cs="Times New Roman"/>
          <w:color w:val="569CD6"/>
          <w:sz w:val="24"/>
          <w:szCs w:val="24"/>
          <w:lang w:eastAsia="en-IN"/>
        </w:rPr>
        <w:t>self</w:t>
      </w:r>
      <w:r w:rsidRPr="00D826D0">
        <w:rPr>
          <w:rFonts w:ascii="Consolas" w:eastAsia="Times New Roman" w:hAnsi="Consolas" w:cs="Times New Roman"/>
          <w:color w:val="D4D4D4"/>
          <w:sz w:val="24"/>
          <w:szCs w:val="24"/>
          <w:lang w:eastAsia="en-IN"/>
        </w:rPr>
        <w:t>. pie = pie</w:t>
      </w:r>
    </w:p>
    <w:p w:rsidR="00D826D0" w:rsidRPr="00D826D0" w:rsidRDefault="00D826D0" w:rsidP="00D826D0">
      <w:pPr>
        <w:shd w:val="clear" w:color="auto" w:fill="1E1E1E"/>
        <w:spacing w:after="0" w:line="330" w:lineRule="atLeast"/>
        <w:rPr>
          <w:rFonts w:ascii="Consolas" w:eastAsia="Times New Roman" w:hAnsi="Consolas" w:cs="Times New Roman"/>
          <w:color w:val="D4D4D4"/>
          <w:sz w:val="24"/>
          <w:szCs w:val="24"/>
          <w:lang w:eastAsia="en-IN"/>
        </w:rPr>
      </w:pPr>
    </w:p>
    <w:p w:rsidR="00D826D0" w:rsidRPr="00D826D0" w:rsidRDefault="00D826D0" w:rsidP="00D826D0">
      <w:pPr>
        <w:shd w:val="clear" w:color="auto" w:fill="1E1E1E"/>
        <w:spacing w:after="0" w:line="330" w:lineRule="atLeast"/>
        <w:rPr>
          <w:rFonts w:ascii="Consolas" w:eastAsia="Times New Roman" w:hAnsi="Consolas" w:cs="Times New Roman"/>
          <w:color w:val="D4D4D4"/>
          <w:sz w:val="24"/>
          <w:szCs w:val="24"/>
          <w:lang w:eastAsia="en-IN"/>
        </w:rPr>
      </w:pPr>
      <w:r w:rsidRPr="00D826D0">
        <w:rPr>
          <w:rFonts w:ascii="Consolas" w:eastAsia="Times New Roman" w:hAnsi="Consolas" w:cs="Times New Roman"/>
          <w:color w:val="D4D4D4"/>
          <w:sz w:val="24"/>
          <w:szCs w:val="24"/>
          <w:lang w:eastAsia="en-IN"/>
        </w:rPr>
        <w:t>    </w:t>
      </w:r>
      <w:r w:rsidRPr="00D826D0">
        <w:rPr>
          <w:rFonts w:ascii="Consolas" w:eastAsia="Times New Roman" w:hAnsi="Consolas" w:cs="Times New Roman"/>
          <w:color w:val="569CD6"/>
          <w:sz w:val="24"/>
          <w:szCs w:val="24"/>
          <w:lang w:eastAsia="en-IN"/>
        </w:rPr>
        <w:t>def</w:t>
      </w:r>
      <w:r w:rsidRPr="00D826D0">
        <w:rPr>
          <w:rFonts w:ascii="Consolas" w:eastAsia="Times New Roman" w:hAnsi="Consolas" w:cs="Times New Roman"/>
          <w:color w:val="D4D4D4"/>
          <w:sz w:val="24"/>
          <w:szCs w:val="24"/>
          <w:lang w:eastAsia="en-IN"/>
        </w:rPr>
        <w:t> </w:t>
      </w:r>
      <w:r w:rsidRPr="00D826D0">
        <w:rPr>
          <w:rFonts w:ascii="Consolas" w:eastAsia="Times New Roman" w:hAnsi="Consolas" w:cs="Times New Roman"/>
          <w:color w:val="DCDCAA"/>
          <w:sz w:val="24"/>
          <w:szCs w:val="24"/>
          <w:lang w:eastAsia="en-IN"/>
        </w:rPr>
        <w:t>circle_circumference</w:t>
      </w:r>
      <w:r w:rsidRPr="00D826D0">
        <w:rPr>
          <w:rFonts w:ascii="Consolas" w:eastAsia="Times New Roman" w:hAnsi="Consolas" w:cs="Times New Roman"/>
          <w:color w:val="D4D4D4"/>
          <w:sz w:val="24"/>
          <w:szCs w:val="24"/>
          <w:lang w:eastAsia="en-IN"/>
        </w:rPr>
        <w:t>(</w:t>
      </w:r>
      <w:r w:rsidRPr="00D826D0">
        <w:rPr>
          <w:rFonts w:ascii="Consolas" w:eastAsia="Times New Roman" w:hAnsi="Consolas" w:cs="Times New Roman"/>
          <w:color w:val="9CDCFE"/>
          <w:sz w:val="24"/>
          <w:szCs w:val="24"/>
          <w:lang w:eastAsia="en-IN"/>
        </w:rPr>
        <w:t>self</w:t>
      </w:r>
      <w:r w:rsidRPr="00D826D0">
        <w:rPr>
          <w:rFonts w:ascii="Consolas" w:eastAsia="Times New Roman" w:hAnsi="Consolas" w:cs="Times New Roman"/>
          <w:color w:val="D4D4D4"/>
          <w:sz w:val="24"/>
          <w:szCs w:val="24"/>
          <w:lang w:eastAsia="en-IN"/>
        </w:rPr>
        <w:t>):</w:t>
      </w:r>
    </w:p>
    <w:p w:rsidR="00D826D0" w:rsidRPr="00D826D0" w:rsidRDefault="00D826D0" w:rsidP="00D826D0">
      <w:pPr>
        <w:shd w:val="clear" w:color="auto" w:fill="1E1E1E"/>
        <w:spacing w:after="0" w:line="330" w:lineRule="atLeast"/>
        <w:rPr>
          <w:rFonts w:ascii="Consolas" w:eastAsia="Times New Roman" w:hAnsi="Consolas" w:cs="Times New Roman"/>
          <w:color w:val="D4D4D4"/>
          <w:sz w:val="24"/>
          <w:szCs w:val="24"/>
          <w:lang w:eastAsia="en-IN"/>
        </w:rPr>
      </w:pPr>
      <w:r w:rsidRPr="00D826D0">
        <w:rPr>
          <w:rFonts w:ascii="Consolas" w:eastAsia="Times New Roman" w:hAnsi="Consolas" w:cs="Times New Roman"/>
          <w:color w:val="D4D4D4"/>
          <w:sz w:val="24"/>
          <w:szCs w:val="24"/>
          <w:lang w:eastAsia="en-IN"/>
        </w:rPr>
        <w:t>        </w:t>
      </w:r>
      <w:r w:rsidRPr="00D826D0">
        <w:rPr>
          <w:rFonts w:ascii="Consolas" w:eastAsia="Times New Roman" w:hAnsi="Consolas" w:cs="Times New Roman"/>
          <w:color w:val="C586C0"/>
          <w:sz w:val="24"/>
          <w:szCs w:val="24"/>
          <w:lang w:eastAsia="en-IN"/>
        </w:rPr>
        <w:t>return</w:t>
      </w:r>
      <w:r w:rsidRPr="00D826D0">
        <w:rPr>
          <w:rFonts w:ascii="Consolas" w:eastAsia="Times New Roman" w:hAnsi="Consolas" w:cs="Times New Roman"/>
          <w:color w:val="D4D4D4"/>
          <w:sz w:val="24"/>
          <w:szCs w:val="24"/>
          <w:lang w:eastAsia="en-IN"/>
        </w:rPr>
        <w:t> </w:t>
      </w:r>
      <w:r w:rsidRPr="00D826D0">
        <w:rPr>
          <w:rFonts w:ascii="Consolas" w:eastAsia="Times New Roman" w:hAnsi="Consolas" w:cs="Times New Roman"/>
          <w:color w:val="B5CEA8"/>
          <w:sz w:val="24"/>
          <w:szCs w:val="24"/>
          <w:lang w:eastAsia="en-IN"/>
        </w:rPr>
        <w:t>2</w:t>
      </w:r>
      <w:r w:rsidRPr="00D826D0">
        <w:rPr>
          <w:rFonts w:ascii="Consolas" w:eastAsia="Times New Roman" w:hAnsi="Consolas" w:cs="Times New Roman"/>
          <w:color w:val="D4D4D4"/>
          <w:sz w:val="24"/>
          <w:szCs w:val="24"/>
          <w:lang w:eastAsia="en-IN"/>
        </w:rPr>
        <w:t>*</w:t>
      </w:r>
      <w:r w:rsidRPr="00D826D0">
        <w:rPr>
          <w:rFonts w:ascii="Consolas" w:eastAsia="Times New Roman" w:hAnsi="Consolas" w:cs="Times New Roman"/>
          <w:color w:val="569CD6"/>
          <w:sz w:val="24"/>
          <w:szCs w:val="24"/>
          <w:lang w:eastAsia="en-IN"/>
        </w:rPr>
        <w:t>self</w:t>
      </w:r>
      <w:r w:rsidRPr="00D826D0">
        <w:rPr>
          <w:rFonts w:ascii="Consolas" w:eastAsia="Times New Roman" w:hAnsi="Consolas" w:cs="Times New Roman"/>
          <w:color w:val="D4D4D4"/>
          <w:sz w:val="24"/>
          <w:szCs w:val="24"/>
          <w:lang w:eastAsia="en-IN"/>
        </w:rPr>
        <w:t>.pie*</w:t>
      </w:r>
      <w:r w:rsidRPr="00D826D0">
        <w:rPr>
          <w:rFonts w:ascii="Consolas" w:eastAsia="Times New Roman" w:hAnsi="Consolas" w:cs="Times New Roman"/>
          <w:color w:val="569CD6"/>
          <w:sz w:val="24"/>
          <w:szCs w:val="24"/>
          <w:lang w:eastAsia="en-IN"/>
        </w:rPr>
        <w:t>self</w:t>
      </w:r>
      <w:r w:rsidRPr="00D826D0">
        <w:rPr>
          <w:rFonts w:ascii="Consolas" w:eastAsia="Times New Roman" w:hAnsi="Consolas" w:cs="Times New Roman"/>
          <w:color w:val="D4D4D4"/>
          <w:sz w:val="24"/>
          <w:szCs w:val="24"/>
          <w:lang w:eastAsia="en-IN"/>
        </w:rPr>
        <w:t>.radius    </w:t>
      </w:r>
      <w:r w:rsidRPr="00D826D0">
        <w:rPr>
          <w:rFonts w:ascii="Consolas" w:eastAsia="Times New Roman" w:hAnsi="Consolas" w:cs="Times New Roman"/>
          <w:color w:val="6A9955"/>
          <w:sz w:val="24"/>
          <w:szCs w:val="24"/>
          <w:lang w:eastAsia="en-IN"/>
        </w:rPr>
        <w:t># here we use the circumference formula</w:t>
      </w:r>
    </w:p>
    <w:p w:rsidR="00D826D0" w:rsidRPr="00D826D0" w:rsidRDefault="00D826D0" w:rsidP="00D826D0">
      <w:pPr>
        <w:shd w:val="clear" w:color="auto" w:fill="1E1E1E"/>
        <w:spacing w:after="240" w:line="330" w:lineRule="atLeast"/>
        <w:rPr>
          <w:rFonts w:ascii="Consolas" w:eastAsia="Times New Roman" w:hAnsi="Consolas" w:cs="Times New Roman"/>
          <w:color w:val="D4D4D4"/>
          <w:sz w:val="24"/>
          <w:szCs w:val="24"/>
          <w:lang w:eastAsia="en-IN"/>
        </w:rPr>
      </w:pPr>
    </w:p>
    <w:p w:rsidR="00D826D0" w:rsidRPr="00D826D0" w:rsidRDefault="00D826D0" w:rsidP="00D826D0">
      <w:pPr>
        <w:shd w:val="clear" w:color="auto" w:fill="1E1E1E"/>
        <w:spacing w:after="0" w:line="330" w:lineRule="atLeast"/>
        <w:rPr>
          <w:rFonts w:ascii="Consolas" w:eastAsia="Times New Roman" w:hAnsi="Consolas" w:cs="Times New Roman"/>
          <w:color w:val="D4D4D4"/>
          <w:sz w:val="24"/>
          <w:szCs w:val="24"/>
          <w:lang w:eastAsia="en-IN"/>
        </w:rPr>
      </w:pPr>
      <w:r w:rsidRPr="00D826D0">
        <w:rPr>
          <w:rFonts w:ascii="Consolas" w:eastAsia="Times New Roman" w:hAnsi="Consolas" w:cs="Times New Roman"/>
          <w:color w:val="D4D4D4"/>
          <w:sz w:val="24"/>
          <w:szCs w:val="24"/>
          <w:lang w:eastAsia="en-IN"/>
        </w:rPr>
        <w:t>    </w:t>
      </w:r>
      <w:r w:rsidRPr="00D826D0">
        <w:rPr>
          <w:rFonts w:ascii="Consolas" w:eastAsia="Times New Roman" w:hAnsi="Consolas" w:cs="Times New Roman"/>
          <w:color w:val="569CD6"/>
          <w:sz w:val="24"/>
          <w:szCs w:val="24"/>
          <w:lang w:eastAsia="en-IN"/>
        </w:rPr>
        <w:t>def</w:t>
      </w:r>
      <w:r w:rsidRPr="00D826D0">
        <w:rPr>
          <w:rFonts w:ascii="Consolas" w:eastAsia="Times New Roman" w:hAnsi="Consolas" w:cs="Times New Roman"/>
          <w:color w:val="D4D4D4"/>
          <w:sz w:val="24"/>
          <w:szCs w:val="24"/>
          <w:lang w:eastAsia="en-IN"/>
        </w:rPr>
        <w:t> </w:t>
      </w:r>
      <w:r w:rsidRPr="00D826D0">
        <w:rPr>
          <w:rFonts w:ascii="Consolas" w:eastAsia="Times New Roman" w:hAnsi="Consolas" w:cs="Times New Roman"/>
          <w:color w:val="DCDCAA"/>
          <w:sz w:val="24"/>
          <w:szCs w:val="24"/>
          <w:lang w:eastAsia="en-IN"/>
        </w:rPr>
        <w:t>circle_area</w:t>
      </w:r>
      <w:r w:rsidRPr="00D826D0">
        <w:rPr>
          <w:rFonts w:ascii="Consolas" w:eastAsia="Times New Roman" w:hAnsi="Consolas" w:cs="Times New Roman"/>
          <w:color w:val="D4D4D4"/>
          <w:sz w:val="24"/>
          <w:szCs w:val="24"/>
          <w:lang w:eastAsia="en-IN"/>
        </w:rPr>
        <w:t>(</w:t>
      </w:r>
      <w:r w:rsidRPr="00D826D0">
        <w:rPr>
          <w:rFonts w:ascii="Consolas" w:eastAsia="Times New Roman" w:hAnsi="Consolas" w:cs="Times New Roman"/>
          <w:color w:val="9CDCFE"/>
          <w:sz w:val="24"/>
          <w:szCs w:val="24"/>
          <w:lang w:eastAsia="en-IN"/>
        </w:rPr>
        <w:t>self</w:t>
      </w:r>
      <w:r w:rsidRPr="00D826D0">
        <w:rPr>
          <w:rFonts w:ascii="Consolas" w:eastAsia="Times New Roman" w:hAnsi="Consolas" w:cs="Times New Roman"/>
          <w:color w:val="D4D4D4"/>
          <w:sz w:val="24"/>
          <w:szCs w:val="24"/>
          <w:lang w:eastAsia="en-IN"/>
        </w:rPr>
        <w:t>):</w:t>
      </w:r>
    </w:p>
    <w:p w:rsidR="00D826D0" w:rsidRPr="00D826D0" w:rsidRDefault="00D826D0" w:rsidP="00D826D0">
      <w:pPr>
        <w:shd w:val="clear" w:color="auto" w:fill="1E1E1E"/>
        <w:spacing w:after="0" w:line="330" w:lineRule="atLeast"/>
        <w:rPr>
          <w:rFonts w:ascii="Consolas" w:eastAsia="Times New Roman" w:hAnsi="Consolas" w:cs="Times New Roman"/>
          <w:color w:val="D4D4D4"/>
          <w:sz w:val="24"/>
          <w:szCs w:val="24"/>
          <w:lang w:eastAsia="en-IN"/>
        </w:rPr>
      </w:pPr>
      <w:r w:rsidRPr="00D826D0">
        <w:rPr>
          <w:rFonts w:ascii="Consolas" w:eastAsia="Times New Roman" w:hAnsi="Consolas" w:cs="Times New Roman"/>
          <w:color w:val="D4D4D4"/>
          <w:sz w:val="24"/>
          <w:szCs w:val="24"/>
          <w:lang w:eastAsia="en-IN"/>
        </w:rPr>
        <w:t>        </w:t>
      </w:r>
      <w:r w:rsidRPr="00D826D0">
        <w:rPr>
          <w:rFonts w:ascii="Consolas" w:eastAsia="Times New Roman" w:hAnsi="Consolas" w:cs="Times New Roman"/>
          <w:color w:val="C586C0"/>
          <w:sz w:val="24"/>
          <w:szCs w:val="24"/>
          <w:lang w:eastAsia="en-IN"/>
        </w:rPr>
        <w:t>return</w:t>
      </w:r>
      <w:r w:rsidRPr="00D826D0">
        <w:rPr>
          <w:rFonts w:ascii="Consolas" w:eastAsia="Times New Roman" w:hAnsi="Consolas" w:cs="Times New Roman"/>
          <w:color w:val="D4D4D4"/>
          <w:sz w:val="24"/>
          <w:szCs w:val="24"/>
          <w:lang w:eastAsia="en-IN"/>
        </w:rPr>
        <w:t> </w:t>
      </w:r>
      <w:r w:rsidRPr="00D826D0">
        <w:rPr>
          <w:rFonts w:ascii="Consolas" w:eastAsia="Times New Roman" w:hAnsi="Consolas" w:cs="Times New Roman"/>
          <w:color w:val="569CD6"/>
          <w:sz w:val="24"/>
          <w:szCs w:val="24"/>
          <w:lang w:eastAsia="en-IN"/>
        </w:rPr>
        <w:t>self</w:t>
      </w:r>
      <w:r w:rsidRPr="00D826D0">
        <w:rPr>
          <w:rFonts w:ascii="Consolas" w:eastAsia="Times New Roman" w:hAnsi="Consolas" w:cs="Times New Roman"/>
          <w:color w:val="D4D4D4"/>
          <w:sz w:val="24"/>
          <w:szCs w:val="24"/>
          <w:lang w:eastAsia="en-IN"/>
        </w:rPr>
        <w:t>.pie*</w:t>
      </w:r>
      <w:r w:rsidRPr="00D826D0">
        <w:rPr>
          <w:rFonts w:ascii="Consolas" w:eastAsia="Times New Roman" w:hAnsi="Consolas" w:cs="Times New Roman"/>
          <w:color w:val="569CD6"/>
          <w:sz w:val="24"/>
          <w:szCs w:val="24"/>
          <w:lang w:eastAsia="en-IN"/>
        </w:rPr>
        <w:t>self</w:t>
      </w:r>
      <w:r w:rsidRPr="00D826D0">
        <w:rPr>
          <w:rFonts w:ascii="Consolas" w:eastAsia="Times New Roman" w:hAnsi="Consolas" w:cs="Times New Roman"/>
          <w:color w:val="D4D4D4"/>
          <w:sz w:val="24"/>
          <w:szCs w:val="24"/>
          <w:lang w:eastAsia="en-IN"/>
        </w:rPr>
        <w:t>.radius**</w:t>
      </w:r>
      <w:r w:rsidRPr="00D826D0">
        <w:rPr>
          <w:rFonts w:ascii="Consolas" w:eastAsia="Times New Roman" w:hAnsi="Consolas" w:cs="Times New Roman"/>
          <w:color w:val="B5CEA8"/>
          <w:sz w:val="24"/>
          <w:szCs w:val="24"/>
          <w:lang w:eastAsia="en-IN"/>
        </w:rPr>
        <w:t>2</w:t>
      </w:r>
      <w:r w:rsidRPr="00D826D0">
        <w:rPr>
          <w:rFonts w:ascii="Consolas" w:eastAsia="Times New Roman" w:hAnsi="Consolas" w:cs="Times New Roman"/>
          <w:color w:val="D4D4D4"/>
          <w:sz w:val="24"/>
          <w:szCs w:val="24"/>
          <w:lang w:eastAsia="en-IN"/>
        </w:rPr>
        <w:t>    </w:t>
      </w:r>
      <w:r w:rsidRPr="00D826D0">
        <w:rPr>
          <w:rFonts w:ascii="Consolas" w:eastAsia="Times New Roman" w:hAnsi="Consolas" w:cs="Times New Roman"/>
          <w:color w:val="6A9955"/>
          <w:sz w:val="24"/>
          <w:szCs w:val="24"/>
          <w:lang w:eastAsia="en-IN"/>
        </w:rPr>
        <w:t># here we use the area formula</w:t>
      </w:r>
    </w:p>
    <w:p w:rsidR="00D826D0" w:rsidRPr="00D826D0" w:rsidRDefault="00D826D0" w:rsidP="00D826D0">
      <w:pPr>
        <w:shd w:val="clear" w:color="auto" w:fill="1E1E1E"/>
        <w:spacing w:after="240" w:line="330" w:lineRule="atLeast"/>
        <w:rPr>
          <w:rFonts w:ascii="Consolas" w:eastAsia="Times New Roman" w:hAnsi="Consolas" w:cs="Times New Roman"/>
          <w:color w:val="D4D4D4"/>
          <w:sz w:val="24"/>
          <w:szCs w:val="24"/>
          <w:lang w:eastAsia="en-IN"/>
        </w:rPr>
      </w:pPr>
      <w:r w:rsidRPr="00D826D0">
        <w:rPr>
          <w:rFonts w:ascii="Consolas" w:eastAsia="Times New Roman" w:hAnsi="Consolas" w:cs="Times New Roman"/>
          <w:color w:val="D4D4D4"/>
          <w:sz w:val="24"/>
          <w:szCs w:val="24"/>
          <w:lang w:eastAsia="en-IN"/>
        </w:rPr>
        <w:br/>
      </w:r>
    </w:p>
    <w:p w:rsidR="00D826D0" w:rsidRPr="00D826D0" w:rsidRDefault="00D826D0" w:rsidP="00D826D0">
      <w:pPr>
        <w:shd w:val="clear" w:color="auto" w:fill="1E1E1E"/>
        <w:spacing w:after="0" w:line="330" w:lineRule="atLeast"/>
        <w:rPr>
          <w:rFonts w:ascii="Consolas" w:eastAsia="Times New Roman" w:hAnsi="Consolas" w:cs="Times New Roman"/>
          <w:color w:val="D4D4D4"/>
          <w:sz w:val="24"/>
          <w:szCs w:val="24"/>
          <w:lang w:eastAsia="en-IN"/>
        </w:rPr>
      </w:pPr>
      <w:r w:rsidRPr="00D826D0">
        <w:rPr>
          <w:rFonts w:ascii="Consolas" w:eastAsia="Times New Roman" w:hAnsi="Consolas" w:cs="Times New Roman"/>
          <w:color w:val="D4D4D4"/>
          <w:sz w:val="24"/>
          <w:szCs w:val="24"/>
          <w:lang w:eastAsia="en-IN"/>
        </w:rPr>
        <w:t>c1 = Circle(</w:t>
      </w:r>
      <w:r w:rsidRPr="00D826D0">
        <w:rPr>
          <w:rFonts w:ascii="Consolas" w:eastAsia="Times New Roman" w:hAnsi="Consolas" w:cs="Times New Roman"/>
          <w:color w:val="B5CEA8"/>
          <w:sz w:val="24"/>
          <w:szCs w:val="24"/>
          <w:lang w:eastAsia="en-IN"/>
        </w:rPr>
        <w:t>3</w:t>
      </w:r>
      <w:r w:rsidRPr="00D826D0">
        <w:rPr>
          <w:rFonts w:ascii="Consolas" w:eastAsia="Times New Roman" w:hAnsi="Consolas" w:cs="Times New Roman"/>
          <w:color w:val="D4D4D4"/>
          <w:sz w:val="24"/>
          <w:szCs w:val="24"/>
          <w:lang w:eastAsia="en-IN"/>
        </w:rPr>
        <w:t>, </w:t>
      </w:r>
      <w:r w:rsidRPr="00D826D0">
        <w:rPr>
          <w:rFonts w:ascii="Consolas" w:eastAsia="Times New Roman" w:hAnsi="Consolas" w:cs="Times New Roman"/>
          <w:color w:val="B5CEA8"/>
          <w:sz w:val="24"/>
          <w:szCs w:val="24"/>
          <w:lang w:eastAsia="en-IN"/>
        </w:rPr>
        <w:t>3.14</w:t>
      </w:r>
      <w:r w:rsidRPr="00D826D0">
        <w:rPr>
          <w:rFonts w:ascii="Consolas" w:eastAsia="Times New Roman" w:hAnsi="Consolas" w:cs="Times New Roman"/>
          <w:color w:val="D4D4D4"/>
          <w:sz w:val="24"/>
          <w:szCs w:val="24"/>
          <w:lang w:eastAsia="en-IN"/>
        </w:rPr>
        <w:t>)</w:t>
      </w:r>
    </w:p>
    <w:p w:rsidR="00D826D0" w:rsidRPr="00D826D0" w:rsidRDefault="00D826D0" w:rsidP="00D826D0">
      <w:pPr>
        <w:shd w:val="clear" w:color="auto" w:fill="1E1E1E"/>
        <w:spacing w:after="0" w:line="330" w:lineRule="atLeast"/>
        <w:rPr>
          <w:rFonts w:ascii="Consolas" w:eastAsia="Times New Roman" w:hAnsi="Consolas" w:cs="Times New Roman"/>
          <w:color w:val="D4D4D4"/>
          <w:sz w:val="24"/>
          <w:szCs w:val="24"/>
          <w:lang w:eastAsia="en-IN"/>
        </w:rPr>
      </w:pPr>
      <w:r w:rsidRPr="00D826D0">
        <w:rPr>
          <w:rFonts w:ascii="Consolas" w:eastAsia="Times New Roman" w:hAnsi="Consolas" w:cs="Times New Roman"/>
          <w:color w:val="D4D4D4"/>
          <w:sz w:val="24"/>
          <w:szCs w:val="24"/>
          <w:lang w:eastAsia="en-IN"/>
        </w:rPr>
        <w:t>c2 = Circle(</w:t>
      </w:r>
      <w:r w:rsidRPr="00D826D0">
        <w:rPr>
          <w:rFonts w:ascii="Consolas" w:eastAsia="Times New Roman" w:hAnsi="Consolas" w:cs="Times New Roman"/>
          <w:color w:val="B5CEA8"/>
          <w:sz w:val="24"/>
          <w:szCs w:val="24"/>
          <w:lang w:eastAsia="en-IN"/>
        </w:rPr>
        <w:t>5</w:t>
      </w:r>
      <w:r w:rsidRPr="00D826D0">
        <w:rPr>
          <w:rFonts w:ascii="Consolas" w:eastAsia="Times New Roman" w:hAnsi="Consolas" w:cs="Times New Roman"/>
          <w:color w:val="D4D4D4"/>
          <w:sz w:val="24"/>
          <w:szCs w:val="24"/>
          <w:lang w:eastAsia="en-IN"/>
        </w:rPr>
        <w:t>, </w:t>
      </w:r>
      <w:r w:rsidRPr="00D826D0">
        <w:rPr>
          <w:rFonts w:ascii="Consolas" w:eastAsia="Times New Roman" w:hAnsi="Consolas" w:cs="Times New Roman"/>
          <w:color w:val="B5CEA8"/>
          <w:sz w:val="24"/>
          <w:szCs w:val="24"/>
          <w:lang w:eastAsia="en-IN"/>
        </w:rPr>
        <w:t>3.14</w:t>
      </w:r>
      <w:r w:rsidRPr="00D826D0">
        <w:rPr>
          <w:rFonts w:ascii="Consolas" w:eastAsia="Times New Roman" w:hAnsi="Consolas" w:cs="Times New Roman"/>
          <w:color w:val="D4D4D4"/>
          <w:sz w:val="24"/>
          <w:szCs w:val="24"/>
          <w:lang w:eastAsia="en-IN"/>
        </w:rPr>
        <w:t>)   </w:t>
      </w:r>
      <w:r w:rsidRPr="00D826D0">
        <w:rPr>
          <w:rFonts w:ascii="Consolas" w:eastAsia="Times New Roman" w:hAnsi="Consolas" w:cs="Times New Roman"/>
          <w:color w:val="6A9955"/>
          <w:sz w:val="24"/>
          <w:szCs w:val="24"/>
          <w:lang w:eastAsia="en-IN"/>
        </w:rPr>
        <w:t># here for  each instance / object we have to give the value of pie</w:t>
      </w:r>
    </w:p>
    <w:p w:rsidR="00D826D0" w:rsidRPr="00D826D0" w:rsidRDefault="00D826D0" w:rsidP="00D826D0">
      <w:pPr>
        <w:shd w:val="clear" w:color="auto" w:fill="1E1E1E"/>
        <w:spacing w:after="0" w:line="330" w:lineRule="atLeast"/>
        <w:rPr>
          <w:rFonts w:ascii="Consolas" w:eastAsia="Times New Roman" w:hAnsi="Consolas" w:cs="Times New Roman"/>
          <w:color w:val="D4D4D4"/>
          <w:sz w:val="24"/>
          <w:szCs w:val="24"/>
          <w:lang w:eastAsia="en-IN"/>
        </w:rPr>
      </w:pPr>
    </w:p>
    <w:p w:rsidR="00D826D0" w:rsidRPr="00D826D0" w:rsidRDefault="00D826D0" w:rsidP="00D826D0">
      <w:pPr>
        <w:shd w:val="clear" w:color="auto" w:fill="1E1E1E"/>
        <w:spacing w:after="0" w:line="330" w:lineRule="atLeast"/>
        <w:rPr>
          <w:rFonts w:ascii="Consolas" w:eastAsia="Times New Roman" w:hAnsi="Consolas" w:cs="Times New Roman"/>
          <w:color w:val="D4D4D4"/>
          <w:sz w:val="24"/>
          <w:szCs w:val="24"/>
          <w:lang w:eastAsia="en-IN"/>
        </w:rPr>
      </w:pPr>
      <w:r w:rsidRPr="00D826D0">
        <w:rPr>
          <w:rFonts w:ascii="Consolas" w:eastAsia="Times New Roman" w:hAnsi="Consolas" w:cs="Times New Roman"/>
          <w:color w:val="6A9955"/>
          <w:sz w:val="24"/>
          <w:szCs w:val="24"/>
          <w:lang w:eastAsia="en-IN"/>
        </w:rPr>
        <w:lastRenderedPageBreak/>
        <w:t># if we use the class variable then we don't have to give the value of pie each time</w:t>
      </w:r>
    </w:p>
    <w:p w:rsidR="00BA51E3" w:rsidRDefault="00BA51E3" w:rsidP="009B397B">
      <w:pPr>
        <w:rPr>
          <w:sz w:val="28"/>
          <w:szCs w:val="24"/>
        </w:rPr>
      </w:pPr>
      <w:r>
        <w:rPr>
          <w:sz w:val="28"/>
          <w:szCs w:val="24"/>
        </w:rPr>
        <w:t xml:space="preserve"> Without class variable we have to give the common variable each time which also cause the extra memory uses.</w:t>
      </w:r>
    </w:p>
    <w:p w:rsidR="00BA51E3" w:rsidRDefault="00BA51E3" w:rsidP="009B397B">
      <w:pPr>
        <w:rPr>
          <w:sz w:val="28"/>
          <w:szCs w:val="24"/>
        </w:rPr>
      </w:pPr>
    </w:p>
    <w:p w:rsidR="00BA51E3" w:rsidRDefault="00BA51E3" w:rsidP="009B397B">
      <w:pPr>
        <w:rPr>
          <w:sz w:val="28"/>
          <w:szCs w:val="24"/>
        </w:rPr>
      </w:pPr>
      <w:r>
        <w:rPr>
          <w:sz w:val="28"/>
          <w:szCs w:val="24"/>
        </w:rPr>
        <w:t>Now with using the class variable</w:t>
      </w:r>
    </w:p>
    <w:p w:rsidR="00BA51E3" w:rsidRPr="00BA51E3" w:rsidRDefault="00BA51E3" w:rsidP="00BA51E3">
      <w:pPr>
        <w:shd w:val="clear" w:color="auto" w:fill="1E1E1E"/>
        <w:spacing w:after="0" w:line="330" w:lineRule="atLeast"/>
        <w:rPr>
          <w:rFonts w:ascii="Consolas" w:eastAsia="Times New Roman" w:hAnsi="Consolas" w:cs="Times New Roman"/>
          <w:color w:val="D4D4D4"/>
          <w:sz w:val="24"/>
          <w:szCs w:val="24"/>
          <w:lang w:eastAsia="en-IN"/>
        </w:rPr>
      </w:pPr>
      <w:r w:rsidRPr="00BA51E3">
        <w:rPr>
          <w:rFonts w:ascii="Consolas" w:eastAsia="Times New Roman" w:hAnsi="Consolas" w:cs="Times New Roman"/>
          <w:color w:val="569CD6"/>
          <w:sz w:val="24"/>
          <w:szCs w:val="24"/>
          <w:lang w:eastAsia="en-IN"/>
        </w:rPr>
        <w:t>class</w:t>
      </w:r>
      <w:r w:rsidRPr="00BA51E3">
        <w:rPr>
          <w:rFonts w:ascii="Consolas" w:eastAsia="Times New Roman" w:hAnsi="Consolas" w:cs="Times New Roman"/>
          <w:color w:val="D4D4D4"/>
          <w:sz w:val="24"/>
          <w:szCs w:val="24"/>
          <w:lang w:eastAsia="en-IN"/>
        </w:rPr>
        <w:t> </w:t>
      </w:r>
      <w:r w:rsidRPr="00BA51E3">
        <w:rPr>
          <w:rFonts w:ascii="Consolas" w:eastAsia="Times New Roman" w:hAnsi="Consolas" w:cs="Times New Roman"/>
          <w:color w:val="4EC9B0"/>
          <w:sz w:val="24"/>
          <w:szCs w:val="24"/>
          <w:lang w:eastAsia="en-IN"/>
        </w:rPr>
        <w:t>Circle</w:t>
      </w:r>
      <w:r w:rsidRPr="00BA51E3">
        <w:rPr>
          <w:rFonts w:ascii="Consolas" w:eastAsia="Times New Roman" w:hAnsi="Consolas" w:cs="Times New Roman"/>
          <w:color w:val="D4D4D4"/>
          <w:sz w:val="24"/>
          <w:szCs w:val="24"/>
          <w:lang w:eastAsia="en-IN"/>
        </w:rPr>
        <w:t>:</w:t>
      </w:r>
    </w:p>
    <w:p w:rsidR="00BA51E3" w:rsidRPr="00BA51E3" w:rsidRDefault="00BA51E3" w:rsidP="00BA51E3">
      <w:pPr>
        <w:shd w:val="clear" w:color="auto" w:fill="1E1E1E"/>
        <w:spacing w:after="0" w:line="330" w:lineRule="atLeast"/>
        <w:rPr>
          <w:rFonts w:ascii="Consolas" w:eastAsia="Times New Roman" w:hAnsi="Consolas" w:cs="Times New Roman"/>
          <w:color w:val="D4D4D4"/>
          <w:sz w:val="24"/>
          <w:szCs w:val="24"/>
          <w:lang w:eastAsia="en-IN"/>
        </w:rPr>
      </w:pPr>
      <w:r w:rsidRPr="00BA51E3">
        <w:rPr>
          <w:rFonts w:ascii="Consolas" w:eastAsia="Times New Roman" w:hAnsi="Consolas" w:cs="Times New Roman"/>
          <w:color w:val="D4D4D4"/>
          <w:sz w:val="24"/>
          <w:szCs w:val="24"/>
          <w:lang w:eastAsia="en-IN"/>
        </w:rPr>
        <w:t>    pie = </w:t>
      </w:r>
      <w:r w:rsidRPr="00BA51E3">
        <w:rPr>
          <w:rFonts w:ascii="Consolas" w:eastAsia="Times New Roman" w:hAnsi="Consolas" w:cs="Times New Roman"/>
          <w:color w:val="B5CEA8"/>
          <w:sz w:val="24"/>
          <w:szCs w:val="24"/>
          <w:lang w:eastAsia="en-IN"/>
        </w:rPr>
        <w:t>3.14</w:t>
      </w:r>
      <w:r w:rsidRPr="00BA51E3">
        <w:rPr>
          <w:rFonts w:ascii="Consolas" w:eastAsia="Times New Roman" w:hAnsi="Consolas" w:cs="Times New Roman"/>
          <w:color w:val="D4D4D4"/>
          <w:sz w:val="24"/>
          <w:szCs w:val="24"/>
          <w:lang w:eastAsia="en-IN"/>
        </w:rPr>
        <w:t>  </w:t>
      </w:r>
      <w:r w:rsidRPr="00BA51E3">
        <w:rPr>
          <w:rFonts w:ascii="Consolas" w:eastAsia="Times New Roman" w:hAnsi="Consolas" w:cs="Times New Roman"/>
          <w:color w:val="6A9955"/>
          <w:sz w:val="24"/>
          <w:szCs w:val="24"/>
          <w:lang w:eastAsia="en-IN"/>
        </w:rPr>
        <w:t># This is class variable, this will same for the all method which will define in this class</w:t>
      </w:r>
    </w:p>
    <w:p w:rsidR="00BA51E3" w:rsidRPr="00BA51E3" w:rsidRDefault="00BA51E3" w:rsidP="00BA51E3">
      <w:pPr>
        <w:shd w:val="clear" w:color="auto" w:fill="1E1E1E"/>
        <w:spacing w:after="0" w:line="330" w:lineRule="atLeast"/>
        <w:rPr>
          <w:rFonts w:ascii="Consolas" w:eastAsia="Times New Roman" w:hAnsi="Consolas" w:cs="Times New Roman"/>
          <w:color w:val="D4D4D4"/>
          <w:sz w:val="24"/>
          <w:szCs w:val="24"/>
          <w:lang w:eastAsia="en-IN"/>
        </w:rPr>
      </w:pPr>
      <w:r w:rsidRPr="00BA51E3">
        <w:rPr>
          <w:rFonts w:ascii="Consolas" w:eastAsia="Times New Roman" w:hAnsi="Consolas" w:cs="Times New Roman"/>
          <w:color w:val="D4D4D4"/>
          <w:sz w:val="24"/>
          <w:szCs w:val="24"/>
          <w:lang w:eastAsia="en-IN"/>
        </w:rPr>
        <w:t>    </w:t>
      </w:r>
      <w:r w:rsidRPr="00BA51E3">
        <w:rPr>
          <w:rFonts w:ascii="Consolas" w:eastAsia="Times New Roman" w:hAnsi="Consolas" w:cs="Times New Roman"/>
          <w:color w:val="569CD6"/>
          <w:sz w:val="24"/>
          <w:szCs w:val="24"/>
          <w:lang w:eastAsia="en-IN"/>
        </w:rPr>
        <w:t>def</w:t>
      </w:r>
      <w:r w:rsidRPr="00BA51E3">
        <w:rPr>
          <w:rFonts w:ascii="Consolas" w:eastAsia="Times New Roman" w:hAnsi="Consolas" w:cs="Times New Roman"/>
          <w:color w:val="D4D4D4"/>
          <w:sz w:val="24"/>
          <w:szCs w:val="24"/>
          <w:lang w:eastAsia="en-IN"/>
        </w:rPr>
        <w:t> </w:t>
      </w:r>
      <w:r w:rsidRPr="00BA51E3">
        <w:rPr>
          <w:rFonts w:ascii="Consolas" w:eastAsia="Times New Roman" w:hAnsi="Consolas" w:cs="Times New Roman"/>
          <w:color w:val="DCDCAA"/>
          <w:sz w:val="24"/>
          <w:szCs w:val="24"/>
          <w:lang w:eastAsia="en-IN"/>
        </w:rPr>
        <w:t>__init__</w:t>
      </w:r>
      <w:r w:rsidRPr="00BA51E3">
        <w:rPr>
          <w:rFonts w:ascii="Consolas" w:eastAsia="Times New Roman" w:hAnsi="Consolas" w:cs="Times New Roman"/>
          <w:color w:val="D4D4D4"/>
          <w:sz w:val="24"/>
          <w:szCs w:val="24"/>
          <w:lang w:eastAsia="en-IN"/>
        </w:rPr>
        <w:t>(</w:t>
      </w:r>
      <w:r w:rsidRPr="00BA51E3">
        <w:rPr>
          <w:rFonts w:ascii="Consolas" w:eastAsia="Times New Roman" w:hAnsi="Consolas" w:cs="Times New Roman"/>
          <w:color w:val="9CDCFE"/>
          <w:sz w:val="24"/>
          <w:szCs w:val="24"/>
          <w:lang w:eastAsia="en-IN"/>
        </w:rPr>
        <w:t>self</w:t>
      </w:r>
      <w:r w:rsidRPr="00BA51E3">
        <w:rPr>
          <w:rFonts w:ascii="Consolas" w:eastAsia="Times New Roman" w:hAnsi="Consolas" w:cs="Times New Roman"/>
          <w:color w:val="D4D4D4"/>
          <w:sz w:val="24"/>
          <w:szCs w:val="24"/>
          <w:lang w:eastAsia="en-IN"/>
        </w:rPr>
        <w:t>, </w:t>
      </w:r>
      <w:r w:rsidRPr="00BA51E3">
        <w:rPr>
          <w:rFonts w:ascii="Consolas" w:eastAsia="Times New Roman" w:hAnsi="Consolas" w:cs="Times New Roman"/>
          <w:color w:val="9CDCFE"/>
          <w:sz w:val="24"/>
          <w:szCs w:val="24"/>
          <w:lang w:eastAsia="en-IN"/>
        </w:rPr>
        <w:t>radius</w:t>
      </w:r>
      <w:r w:rsidRPr="00BA51E3">
        <w:rPr>
          <w:rFonts w:ascii="Consolas" w:eastAsia="Times New Roman" w:hAnsi="Consolas" w:cs="Times New Roman"/>
          <w:color w:val="D4D4D4"/>
          <w:sz w:val="24"/>
          <w:szCs w:val="24"/>
          <w:lang w:eastAsia="en-IN"/>
        </w:rPr>
        <w:t>):</w:t>
      </w:r>
    </w:p>
    <w:p w:rsidR="00BA51E3" w:rsidRPr="00BA51E3" w:rsidRDefault="00BA51E3" w:rsidP="00BA51E3">
      <w:pPr>
        <w:shd w:val="clear" w:color="auto" w:fill="1E1E1E"/>
        <w:spacing w:after="0" w:line="330" w:lineRule="atLeast"/>
        <w:rPr>
          <w:rFonts w:ascii="Consolas" w:eastAsia="Times New Roman" w:hAnsi="Consolas" w:cs="Times New Roman"/>
          <w:color w:val="D4D4D4"/>
          <w:sz w:val="24"/>
          <w:szCs w:val="24"/>
          <w:lang w:eastAsia="en-IN"/>
        </w:rPr>
      </w:pPr>
      <w:r w:rsidRPr="00BA51E3">
        <w:rPr>
          <w:rFonts w:ascii="Consolas" w:eastAsia="Times New Roman" w:hAnsi="Consolas" w:cs="Times New Roman"/>
          <w:color w:val="D4D4D4"/>
          <w:sz w:val="24"/>
          <w:szCs w:val="24"/>
          <w:lang w:eastAsia="en-IN"/>
        </w:rPr>
        <w:t>        </w:t>
      </w:r>
      <w:r w:rsidRPr="00BA51E3">
        <w:rPr>
          <w:rFonts w:ascii="Consolas" w:eastAsia="Times New Roman" w:hAnsi="Consolas" w:cs="Times New Roman"/>
          <w:color w:val="569CD6"/>
          <w:sz w:val="24"/>
          <w:szCs w:val="24"/>
          <w:lang w:eastAsia="en-IN"/>
        </w:rPr>
        <w:t>self</w:t>
      </w:r>
      <w:r w:rsidRPr="00BA51E3">
        <w:rPr>
          <w:rFonts w:ascii="Consolas" w:eastAsia="Times New Roman" w:hAnsi="Consolas" w:cs="Times New Roman"/>
          <w:color w:val="D4D4D4"/>
          <w:sz w:val="24"/>
          <w:szCs w:val="24"/>
          <w:lang w:eastAsia="en-IN"/>
        </w:rPr>
        <w:t>.radius = radius  </w:t>
      </w:r>
      <w:r w:rsidRPr="00BA51E3">
        <w:rPr>
          <w:rFonts w:ascii="Consolas" w:eastAsia="Times New Roman" w:hAnsi="Consolas" w:cs="Times New Roman"/>
          <w:color w:val="6A9955"/>
          <w:sz w:val="24"/>
          <w:szCs w:val="24"/>
          <w:lang w:eastAsia="en-IN"/>
        </w:rPr>
        <w:t># This is instance/object variable</w:t>
      </w:r>
    </w:p>
    <w:p w:rsidR="00BA51E3" w:rsidRPr="00BA51E3" w:rsidRDefault="00BA51E3" w:rsidP="00BA51E3">
      <w:pPr>
        <w:shd w:val="clear" w:color="auto" w:fill="1E1E1E"/>
        <w:spacing w:after="0" w:line="330" w:lineRule="atLeast"/>
        <w:rPr>
          <w:rFonts w:ascii="Consolas" w:eastAsia="Times New Roman" w:hAnsi="Consolas" w:cs="Times New Roman"/>
          <w:color w:val="D4D4D4"/>
          <w:sz w:val="24"/>
          <w:szCs w:val="24"/>
          <w:lang w:eastAsia="en-IN"/>
        </w:rPr>
      </w:pPr>
      <w:r w:rsidRPr="00BA51E3">
        <w:rPr>
          <w:rFonts w:ascii="Consolas" w:eastAsia="Times New Roman" w:hAnsi="Consolas" w:cs="Times New Roman"/>
          <w:color w:val="D4D4D4"/>
          <w:sz w:val="24"/>
          <w:szCs w:val="24"/>
          <w:lang w:eastAsia="en-IN"/>
        </w:rPr>
        <w:t>    </w:t>
      </w:r>
    </w:p>
    <w:p w:rsidR="00BA51E3" w:rsidRPr="00BA51E3" w:rsidRDefault="00BA51E3" w:rsidP="00BA51E3">
      <w:pPr>
        <w:shd w:val="clear" w:color="auto" w:fill="1E1E1E"/>
        <w:spacing w:after="0" w:line="330" w:lineRule="atLeast"/>
        <w:rPr>
          <w:rFonts w:ascii="Consolas" w:eastAsia="Times New Roman" w:hAnsi="Consolas" w:cs="Times New Roman"/>
          <w:color w:val="D4D4D4"/>
          <w:sz w:val="24"/>
          <w:szCs w:val="24"/>
          <w:lang w:eastAsia="en-IN"/>
        </w:rPr>
      </w:pPr>
    </w:p>
    <w:p w:rsidR="00BA51E3" w:rsidRPr="00BA51E3" w:rsidRDefault="00BA51E3" w:rsidP="00BA51E3">
      <w:pPr>
        <w:shd w:val="clear" w:color="auto" w:fill="1E1E1E"/>
        <w:spacing w:after="0" w:line="330" w:lineRule="atLeast"/>
        <w:rPr>
          <w:rFonts w:ascii="Consolas" w:eastAsia="Times New Roman" w:hAnsi="Consolas" w:cs="Times New Roman"/>
          <w:color w:val="D4D4D4"/>
          <w:sz w:val="24"/>
          <w:szCs w:val="24"/>
          <w:lang w:eastAsia="en-IN"/>
        </w:rPr>
      </w:pPr>
      <w:r w:rsidRPr="00BA51E3">
        <w:rPr>
          <w:rFonts w:ascii="Consolas" w:eastAsia="Times New Roman" w:hAnsi="Consolas" w:cs="Times New Roman"/>
          <w:color w:val="D4D4D4"/>
          <w:sz w:val="24"/>
          <w:szCs w:val="24"/>
          <w:lang w:eastAsia="en-IN"/>
        </w:rPr>
        <w:t>    </w:t>
      </w:r>
      <w:r w:rsidRPr="00BA51E3">
        <w:rPr>
          <w:rFonts w:ascii="Consolas" w:eastAsia="Times New Roman" w:hAnsi="Consolas" w:cs="Times New Roman"/>
          <w:color w:val="569CD6"/>
          <w:sz w:val="24"/>
          <w:szCs w:val="24"/>
          <w:lang w:eastAsia="en-IN"/>
        </w:rPr>
        <w:t>def</w:t>
      </w:r>
      <w:r w:rsidRPr="00BA51E3">
        <w:rPr>
          <w:rFonts w:ascii="Consolas" w:eastAsia="Times New Roman" w:hAnsi="Consolas" w:cs="Times New Roman"/>
          <w:color w:val="D4D4D4"/>
          <w:sz w:val="24"/>
          <w:szCs w:val="24"/>
          <w:lang w:eastAsia="en-IN"/>
        </w:rPr>
        <w:t> </w:t>
      </w:r>
      <w:r w:rsidRPr="00BA51E3">
        <w:rPr>
          <w:rFonts w:ascii="Consolas" w:eastAsia="Times New Roman" w:hAnsi="Consolas" w:cs="Times New Roman"/>
          <w:color w:val="DCDCAA"/>
          <w:sz w:val="24"/>
          <w:szCs w:val="24"/>
          <w:lang w:eastAsia="en-IN"/>
        </w:rPr>
        <w:t>circle_circumference</w:t>
      </w:r>
      <w:r w:rsidRPr="00BA51E3">
        <w:rPr>
          <w:rFonts w:ascii="Consolas" w:eastAsia="Times New Roman" w:hAnsi="Consolas" w:cs="Times New Roman"/>
          <w:color w:val="D4D4D4"/>
          <w:sz w:val="24"/>
          <w:szCs w:val="24"/>
          <w:lang w:eastAsia="en-IN"/>
        </w:rPr>
        <w:t>(</w:t>
      </w:r>
      <w:r w:rsidRPr="00BA51E3">
        <w:rPr>
          <w:rFonts w:ascii="Consolas" w:eastAsia="Times New Roman" w:hAnsi="Consolas" w:cs="Times New Roman"/>
          <w:color w:val="9CDCFE"/>
          <w:sz w:val="24"/>
          <w:szCs w:val="24"/>
          <w:lang w:eastAsia="en-IN"/>
        </w:rPr>
        <w:t>self</w:t>
      </w:r>
      <w:r w:rsidRPr="00BA51E3">
        <w:rPr>
          <w:rFonts w:ascii="Consolas" w:eastAsia="Times New Roman" w:hAnsi="Consolas" w:cs="Times New Roman"/>
          <w:color w:val="D4D4D4"/>
          <w:sz w:val="24"/>
          <w:szCs w:val="24"/>
          <w:lang w:eastAsia="en-IN"/>
        </w:rPr>
        <w:t>):  </w:t>
      </w:r>
      <w:r w:rsidRPr="00BA51E3">
        <w:rPr>
          <w:rFonts w:ascii="Consolas" w:eastAsia="Times New Roman" w:hAnsi="Consolas" w:cs="Times New Roman"/>
          <w:color w:val="6A9955"/>
          <w:sz w:val="24"/>
          <w:szCs w:val="24"/>
          <w:lang w:eastAsia="en-IN"/>
        </w:rPr>
        <w:t># here we don't have to give the value of pie</w:t>
      </w:r>
    </w:p>
    <w:p w:rsidR="00BA51E3" w:rsidRPr="00BA51E3" w:rsidRDefault="00BA51E3" w:rsidP="00BA51E3">
      <w:pPr>
        <w:shd w:val="clear" w:color="auto" w:fill="1E1E1E"/>
        <w:spacing w:after="0" w:line="330" w:lineRule="atLeast"/>
        <w:rPr>
          <w:rFonts w:ascii="Consolas" w:eastAsia="Times New Roman" w:hAnsi="Consolas" w:cs="Times New Roman"/>
          <w:color w:val="D4D4D4"/>
          <w:sz w:val="24"/>
          <w:szCs w:val="24"/>
          <w:lang w:eastAsia="en-IN"/>
        </w:rPr>
      </w:pPr>
      <w:r w:rsidRPr="00BA51E3">
        <w:rPr>
          <w:rFonts w:ascii="Consolas" w:eastAsia="Times New Roman" w:hAnsi="Consolas" w:cs="Times New Roman"/>
          <w:color w:val="D4D4D4"/>
          <w:sz w:val="24"/>
          <w:szCs w:val="24"/>
          <w:lang w:eastAsia="en-IN"/>
        </w:rPr>
        <w:t>        </w:t>
      </w:r>
      <w:r w:rsidRPr="00BA51E3">
        <w:rPr>
          <w:rFonts w:ascii="Consolas" w:eastAsia="Times New Roman" w:hAnsi="Consolas" w:cs="Times New Roman"/>
          <w:color w:val="C586C0"/>
          <w:sz w:val="24"/>
          <w:szCs w:val="24"/>
          <w:lang w:eastAsia="en-IN"/>
        </w:rPr>
        <w:t>return</w:t>
      </w:r>
      <w:r w:rsidRPr="00BA51E3">
        <w:rPr>
          <w:rFonts w:ascii="Consolas" w:eastAsia="Times New Roman" w:hAnsi="Consolas" w:cs="Times New Roman"/>
          <w:color w:val="D4D4D4"/>
          <w:sz w:val="24"/>
          <w:szCs w:val="24"/>
          <w:lang w:eastAsia="en-IN"/>
        </w:rPr>
        <w:t> </w:t>
      </w:r>
      <w:r w:rsidRPr="00BA51E3">
        <w:rPr>
          <w:rFonts w:ascii="Consolas" w:eastAsia="Times New Roman" w:hAnsi="Consolas" w:cs="Times New Roman"/>
          <w:color w:val="B5CEA8"/>
          <w:sz w:val="24"/>
          <w:szCs w:val="24"/>
          <w:lang w:eastAsia="en-IN"/>
        </w:rPr>
        <w:t>2</w:t>
      </w:r>
      <w:r w:rsidRPr="00BA51E3">
        <w:rPr>
          <w:rFonts w:ascii="Consolas" w:eastAsia="Times New Roman" w:hAnsi="Consolas" w:cs="Times New Roman"/>
          <w:color w:val="D4D4D4"/>
          <w:sz w:val="24"/>
          <w:szCs w:val="24"/>
          <w:lang w:eastAsia="en-IN"/>
        </w:rPr>
        <w:t>*Circle.pie*</w:t>
      </w:r>
      <w:r w:rsidRPr="00BA51E3">
        <w:rPr>
          <w:rFonts w:ascii="Consolas" w:eastAsia="Times New Roman" w:hAnsi="Consolas" w:cs="Times New Roman"/>
          <w:color w:val="569CD6"/>
          <w:sz w:val="24"/>
          <w:szCs w:val="24"/>
          <w:lang w:eastAsia="en-IN"/>
        </w:rPr>
        <w:t>self</w:t>
      </w:r>
      <w:r w:rsidRPr="00BA51E3">
        <w:rPr>
          <w:rFonts w:ascii="Consolas" w:eastAsia="Times New Roman" w:hAnsi="Consolas" w:cs="Times New Roman"/>
          <w:color w:val="D4D4D4"/>
          <w:sz w:val="24"/>
          <w:szCs w:val="24"/>
          <w:lang w:eastAsia="en-IN"/>
        </w:rPr>
        <w:t>.radius  </w:t>
      </w:r>
      <w:r w:rsidRPr="00BA51E3">
        <w:rPr>
          <w:rFonts w:ascii="Consolas" w:eastAsia="Times New Roman" w:hAnsi="Consolas" w:cs="Times New Roman"/>
          <w:color w:val="6A9955"/>
          <w:sz w:val="24"/>
          <w:szCs w:val="24"/>
          <w:lang w:eastAsia="en-IN"/>
        </w:rPr>
        <w:t># Now instead of naming pie as self.pie we do as  ---&gt; Circle.pie as pie is the class variable</w:t>
      </w:r>
    </w:p>
    <w:p w:rsidR="00BA51E3" w:rsidRPr="00BA51E3" w:rsidRDefault="00BA51E3" w:rsidP="00BA51E3">
      <w:pPr>
        <w:shd w:val="clear" w:color="auto" w:fill="1E1E1E"/>
        <w:spacing w:after="0" w:line="330" w:lineRule="atLeast"/>
        <w:rPr>
          <w:rFonts w:ascii="Consolas" w:eastAsia="Times New Roman" w:hAnsi="Consolas" w:cs="Times New Roman"/>
          <w:color w:val="D4D4D4"/>
          <w:sz w:val="24"/>
          <w:szCs w:val="24"/>
          <w:lang w:eastAsia="en-IN"/>
        </w:rPr>
      </w:pPr>
      <w:r w:rsidRPr="00BA51E3">
        <w:rPr>
          <w:rFonts w:ascii="Consolas" w:eastAsia="Times New Roman" w:hAnsi="Consolas" w:cs="Times New Roman"/>
          <w:color w:val="D4D4D4"/>
          <w:sz w:val="24"/>
          <w:szCs w:val="24"/>
          <w:lang w:eastAsia="en-IN"/>
        </w:rPr>
        <w:t>    </w:t>
      </w:r>
    </w:p>
    <w:p w:rsidR="00BA51E3" w:rsidRPr="00BA51E3" w:rsidRDefault="00BA51E3" w:rsidP="00BA51E3">
      <w:pPr>
        <w:shd w:val="clear" w:color="auto" w:fill="1E1E1E"/>
        <w:spacing w:after="0" w:line="330" w:lineRule="atLeast"/>
        <w:rPr>
          <w:rFonts w:ascii="Consolas" w:eastAsia="Times New Roman" w:hAnsi="Consolas" w:cs="Times New Roman"/>
          <w:color w:val="D4D4D4"/>
          <w:sz w:val="24"/>
          <w:szCs w:val="24"/>
          <w:lang w:eastAsia="en-IN"/>
        </w:rPr>
      </w:pPr>
      <w:r w:rsidRPr="00BA51E3">
        <w:rPr>
          <w:rFonts w:ascii="Consolas" w:eastAsia="Times New Roman" w:hAnsi="Consolas" w:cs="Times New Roman"/>
          <w:color w:val="D4D4D4"/>
          <w:sz w:val="24"/>
          <w:szCs w:val="24"/>
          <w:lang w:eastAsia="en-IN"/>
        </w:rPr>
        <w:t>    </w:t>
      </w:r>
      <w:r w:rsidRPr="00BA51E3">
        <w:rPr>
          <w:rFonts w:ascii="Consolas" w:eastAsia="Times New Roman" w:hAnsi="Consolas" w:cs="Times New Roman"/>
          <w:color w:val="569CD6"/>
          <w:sz w:val="24"/>
          <w:szCs w:val="24"/>
          <w:lang w:eastAsia="en-IN"/>
        </w:rPr>
        <w:t>def</w:t>
      </w:r>
      <w:r w:rsidRPr="00BA51E3">
        <w:rPr>
          <w:rFonts w:ascii="Consolas" w:eastAsia="Times New Roman" w:hAnsi="Consolas" w:cs="Times New Roman"/>
          <w:color w:val="D4D4D4"/>
          <w:sz w:val="24"/>
          <w:szCs w:val="24"/>
          <w:lang w:eastAsia="en-IN"/>
        </w:rPr>
        <w:t> </w:t>
      </w:r>
      <w:r w:rsidRPr="00BA51E3">
        <w:rPr>
          <w:rFonts w:ascii="Consolas" w:eastAsia="Times New Roman" w:hAnsi="Consolas" w:cs="Times New Roman"/>
          <w:color w:val="DCDCAA"/>
          <w:sz w:val="24"/>
          <w:szCs w:val="24"/>
          <w:lang w:eastAsia="en-IN"/>
        </w:rPr>
        <w:t>circle_area</w:t>
      </w:r>
      <w:r w:rsidRPr="00BA51E3">
        <w:rPr>
          <w:rFonts w:ascii="Consolas" w:eastAsia="Times New Roman" w:hAnsi="Consolas" w:cs="Times New Roman"/>
          <w:color w:val="D4D4D4"/>
          <w:sz w:val="24"/>
          <w:szCs w:val="24"/>
          <w:lang w:eastAsia="en-IN"/>
        </w:rPr>
        <w:t>(</w:t>
      </w:r>
      <w:r w:rsidRPr="00BA51E3">
        <w:rPr>
          <w:rFonts w:ascii="Consolas" w:eastAsia="Times New Roman" w:hAnsi="Consolas" w:cs="Times New Roman"/>
          <w:color w:val="9CDCFE"/>
          <w:sz w:val="24"/>
          <w:szCs w:val="24"/>
          <w:lang w:eastAsia="en-IN"/>
        </w:rPr>
        <w:t>self</w:t>
      </w:r>
      <w:r w:rsidRPr="00BA51E3">
        <w:rPr>
          <w:rFonts w:ascii="Consolas" w:eastAsia="Times New Roman" w:hAnsi="Consolas" w:cs="Times New Roman"/>
          <w:color w:val="D4D4D4"/>
          <w:sz w:val="24"/>
          <w:szCs w:val="24"/>
          <w:lang w:eastAsia="en-IN"/>
        </w:rPr>
        <w:t>):</w:t>
      </w:r>
    </w:p>
    <w:p w:rsidR="00BA51E3" w:rsidRPr="00BA51E3" w:rsidRDefault="00BA51E3" w:rsidP="00BA51E3">
      <w:pPr>
        <w:shd w:val="clear" w:color="auto" w:fill="1E1E1E"/>
        <w:spacing w:after="0" w:line="330" w:lineRule="atLeast"/>
        <w:rPr>
          <w:rFonts w:ascii="Consolas" w:eastAsia="Times New Roman" w:hAnsi="Consolas" w:cs="Times New Roman"/>
          <w:color w:val="D4D4D4"/>
          <w:sz w:val="24"/>
          <w:szCs w:val="24"/>
          <w:lang w:eastAsia="en-IN"/>
        </w:rPr>
      </w:pPr>
      <w:r w:rsidRPr="00BA51E3">
        <w:rPr>
          <w:rFonts w:ascii="Consolas" w:eastAsia="Times New Roman" w:hAnsi="Consolas" w:cs="Times New Roman"/>
          <w:color w:val="D4D4D4"/>
          <w:sz w:val="24"/>
          <w:szCs w:val="24"/>
          <w:lang w:eastAsia="en-IN"/>
        </w:rPr>
        <w:t>        </w:t>
      </w:r>
      <w:r w:rsidRPr="00BA51E3">
        <w:rPr>
          <w:rFonts w:ascii="Consolas" w:eastAsia="Times New Roman" w:hAnsi="Consolas" w:cs="Times New Roman"/>
          <w:color w:val="C586C0"/>
          <w:sz w:val="24"/>
          <w:szCs w:val="24"/>
          <w:lang w:eastAsia="en-IN"/>
        </w:rPr>
        <w:t>return</w:t>
      </w:r>
      <w:r w:rsidRPr="00BA51E3">
        <w:rPr>
          <w:rFonts w:ascii="Consolas" w:eastAsia="Times New Roman" w:hAnsi="Consolas" w:cs="Times New Roman"/>
          <w:color w:val="D4D4D4"/>
          <w:sz w:val="24"/>
          <w:szCs w:val="24"/>
          <w:lang w:eastAsia="en-IN"/>
        </w:rPr>
        <w:t> Circle.pie*</w:t>
      </w:r>
      <w:r w:rsidRPr="00BA51E3">
        <w:rPr>
          <w:rFonts w:ascii="Consolas" w:eastAsia="Times New Roman" w:hAnsi="Consolas" w:cs="Times New Roman"/>
          <w:color w:val="569CD6"/>
          <w:sz w:val="24"/>
          <w:szCs w:val="24"/>
          <w:lang w:eastAsia="en-IN"/>
        </w:rPr>
        <w:t>self</w:t>
      </w:r>
      <w:r w:rsidRPr="00BA51E3">
        <w:rPr>
          <w:rFonts w:ascii="Consolas" w:eastAsia="Times New Roman" w:hAnsi="Consolas" w:cs="Times New Roman"/>
          <w:color w:val="D4D4D4"/>
          <w:sz w:val="24"/>
          <w:szCs w:val="24"/>
          <w:lang w:eastAsia="en-IN"/>
        </w:rPr>
        <w:t>.radius**</w:t>
      </w:r>
      <w:r w:rsidRPr="00BA51E3">
        <w:rPr>
          <w:rFonts w:ascii="Consolas" w:eastAsia="Times New Roman" w:hAnsi="Consolas" w:cs="Times New Roman"/>
          <w:color w:val="B5CEA8"/>
          <w:sz w:val="24"/>
          <w:szCs w:val="24"/>
          <w:lang w:eastAsia="en-IN"/>
        </w:rPr>
        <w:t>2</w:t>
      </w:r>
      <w:r w:rsidRPr="00BA51E3">
        <w:rPr>
          <w:rFonts w:ascii="Consolas" w:eastAsia="Times New Roman" w:hAnsi="Consolas" w:cs="Times New Roman"/>
          <w:color w:val="D4D4D4"/>
          <w:sz w:val="24"/>
          <w:szCs w:val="24"/>
          <w:lang w:eastAsia="en-IN"/>
        </w:rPr>
        <w:t>    </w:t>
      </w:r>
      <w:r w:rsidRPr="00BA51E3">
        <w:rPr>
          <w:rFonts w:ascii="Consolas" w:eastAsia="Times New Roman" w:hAnsi="Consolas" w:cs="Times New Roman"/>
          <w:color w:val="6A9955"/>
          <w:sz w:val="24"/>
          <w:szCs w:val="24"/>
          <w:lang w:eastAsia="en-IN"/>
        </w:rPr>
        <w:t># similarly here to we write Circle.pie as pie is now class variable</w:t>
      </w:r>
    </w:p>
    <w:p w:rsidR="00BA51E3" w:rsidRPr="00BA51E3" w:rsidRDefault="00BA51E3" w:rsidP="00BA51E3">
      <w:pPr>
        <w:shd w:val="clear" w:color="auto" w:fill="1E1E1E"/>
        <w:spacing w:after="240" w:line="330" w:lineRule="atLeast"/>
        <w:rPr>
          <w:rFonts w:ascii="Consolas" w:eastAsia="Times New Roman" w:hAnsi="Consolas" w:cs="Times New Roman"/>
          <w:color w:val="D4D4D4"/>
          <w:sz w:val="24"/>
          <w:szCs w:val="24"/>
          <w:lang w:eastAsia="en-IN"/>
        </w:rPr>
      </w:pPr>
    </w:p>
    <w:p w:rsidR="00BA51E3" w:rsidRPr="00BA51E3" w:rsidRDefault="00BA51E3" w:rsidP="00BA51E3">
      <w:pPr>
        <w:shd w:val="clear" w:color="auto" w:fill="1E1E1E"/>
        <w:spacing w:after="0" w:line="330" w:lineRule="atLeast"/>
        <w:rPr>
          <w:rFonts w:ascii="Consolas" w:eastAsia="Times New Roman" w:hAnsi="Consolas" w:cs="Times New Roman"/>
          <w:color w:val="D4D4D4"/>
          <w:sz w:val="24"/>
          <w:szCs w:val="24"/>
          <w:lang w:eastAsia="en-IN"/>
        </w:rPr>
      </w:pPr>
      <w:r w:rsidRPr="00BA51E3">
        <w:rPr>
          <w:rFonts w:ascii="Consolas" w:eastAsia="Times New Roman" w:hAnsi="Consolas" w:cs="Times New Roman"/>
          <w:color w:val="D4D4D4"/>
          <w:sz w:val="24"/>
          <w:szCs w:val="24"/>
          <w:lang w:eastAsia="en-IN"/>
        </w:rPr>
        <w:t>c1 = Circle(</w:t>
      </w:r>
      <w:r w:rsidRPr="00BA51E3">
        <w:rPr>
          <w:rFonts w:ascii="Consolas" w:eastAsia="Times New Roman" w:hAnsi="Consolas" w:cs="Times New Roman"/>
          <w:color w:val="B5CEA8"/>
          <w:sz w:val="24"/>
          <w:szCs w:val="24"/>
          <w:lang w:eastAsia="en-IN"/>
        </w:rPr>
        <w:t>5</w:t>
      </w:r>
      <w:r w:rsidRPr="00BA51E3">
        <w:rPr>
          <w:rFonts w:ascii="Consolas" w:eastAsia="Times New Roman" w:hAnsi="Consolas" w:cs="Times New Roman"/>
          <w:color w:val="D4D4D4"/>
          <w:sz w:val="24"/>
          <w:szCs w:val="24"/>
          <w:lang w:eastAsia="en-IN"/>
        </w:rPr>
        <w:t>)</w:t>
      </w:r>
    </w:p>
    <w:p w:rsidR="00BA51E3" w:rsidRPr="00BA51E3" w:rsidRDefault="00BA51E3" w:rsidP="00BA51E3">
      <w:pPr>
        <w:shd w:val="clear" w:color="auto" w:fill="1E1E1E"/>
        <w:spacing w:after="0" w:line="330" w:lineRule="atLeast"/>
        <w:rPr>
          <w:rFonts w:ascii="Consolas" w:eastAsia="Times New Roman" w:hAnsi="Consolas" w:cs="Times New Roman"/>
          <w:color w:val="D4D4D4"/>
          <w:sz w:val="24"/>
          <w:szCs w:val="24"/>
          <w:lang w:eastAsia="en-IN"/>
        </w:rPr>
      </w:pPr>
    </w:p>
    <w:p w:rsidR="00BA51E3" w:rsidRPr="00BA51E3" w:rsidRDefault="00BA51E3" w:rsidP="00BA51E3">
      <w:pPr>
        <w:shd w:val="clear" w:color="auto" w:fill="1E1E1E"/>
        <w:spacing w:after="0" w:line="330" w:lineRule="atLeast"/>
        <w:rPr>
          <w:rFonts w:ascii="Consolas" w:eastAsia="Times New Roman" w:hAnsi="Consolas" w:cs="Times New Roman"/>
          <w:color w:val="D4D4D4"/>
          <w:sz w:val="24"/>
          <w:szCs w:val="24"/>
          <w:lang w:eastAsia="en-IN"/>
        </w:rPr>
      </w:pPr>
      <w:r w:rsidRPr="00BA51E3">
        <w:rPr>
          <w:rFonts w:ascii="Consolas" w:eastAsia="Times New Roman" w:hAnsi="Consolas" w:cs="Times New Roman"/>
          <w:color w:val="DCDCAA"/>
          <w:sz w:val="24"/>
          <w:szCs w:val="24"/>
          <w:lang w:eastAsia="en-IN"/>
        </w:rPr>
        <w:t>print</w:t>
      </w:r>
      <w:r w:rsidRPr="00BA51E3">
        <w:rPr>
          <w:rFonts w:ascii="Consolas" w:eastAsia="Times New Roman" w:hAnsi="Consolas" w:cs="Times New Roman"/>
          <w:color w:val="D4D4D4"/>
          <w:sz w:val="24"/>
          <w:szCs w:val="24"/>
          <w:lang w:eastAsia="en-IN"/>
        </w:rPr>
        <w:t>(c1.circle_circumference())</w:t>
      </w:r>
    </w:p>
    <w:p w:rsidR="00BA51E3" w:rsidRPr="00BA51E3" w:rsidRDefault="00BA51E3" w:rsidP="00BA51E3">
      <w:pPr>
        <w:shd w:val="clear" w:color="auto" w:fill="1E1E1E"/>
        <w:spacing w:after="0" w:line="330" w:lineRule="atLeast"/>
        <w:rPr>
          <w:rFonts w:ascii="Consolas" w:eastAsia="Times New Roman" w:hAnsi="Consolas" w:cs="Times New Roman"/>
          <w:color w:val="D4D4D4"/>
          <w:sz w:val="24"/>
          <w:szCs w:val="24"/>
          <w:lang w:eastAsia="en-IN"/>
        </w:rPr>
      </w:pPr>
    </w:p>
    <w:p w:rsidR="00BA51E3" w:rsidRPr="00BA51E3" w:rsidRDefault="00BA51E3" w:rsidP="00BA51E3">
      <w:pPr>
        <w:shd w:val="clear" w:color="auto" w:fill="1E1E1E"/>
        <w:spacing w:after="0" w:line="330" w:lineRule="atLeast"/>
        <w:rPr>
          <w:rFonts w:ascii="Consolas" w:eastAsia="Times New Roman" w:hAnsi="Consolas" w:cs="Times New Roman"/>
          <w:color w:val="D4D4D4"/>
          <w:sz w:val="24"/>
          <w:szCs w:val="24"/>
          <w:lang w:eastAsia="en-IN"/>
        </w:rPr>
      </w:pPr>
      <w:r w:rsidRPr="00BA51E3">
        <w:rPr>
          <w:rFonts w:ascii="Consolas" w:eastAsia="Times New Roman" w:hAnsi="Consolas" w:cs="Times New Roman"/>
          <w:color w:val="DCDCAA"/>
          <w:sz w:val="24"/>
          <w:szCs w:val="24"/>
          <w:lang w:eastAsia="en-IN"/>
        </w:rPr>
        <w:t>print</w:t>
      </w:r>
      <w:r w:rsidRPr="00BA51E3">
        <w:rPr>
          <w:rFonts w:ascii="Consolas" w:eastAsia="Times New Roman" w:hAnsi="Consolas" w:cs="Times New Roman"/>
          <w:color w:val="D4D4D4"/>
          <w:sz w:val="24"/>
          <w:szCs w:val="24"/>
          <w:lang w:eastAsia="en-IN"/>
        </w:rPr>
        <w:t>(c1.circle_area())</w:t>
      </w:r>
    </w:p>
    <w:p w:rsidR="00551F61" w:rsidRDefault="00551F61" w:rsidP="00CA1D6F">
      <w:pPr>
        <w:rPr>
          <w:sz w:val="28"/>
          <w:szCs w:val="24"/>
        </w:rPr>
      </w:pPr>
    </w:p>
    <w:p w:rsidR="00BA51E3" w:rsidRDefault="00BA51E3" w:rsidP="00CA1D6F">
      <w:pPr>
        <w:rPr>
          <w:sz w:val="28"/>
          <w:szCs w:val="24"/>
        </w:rPr>
      </w:pPr>
      <w:r>
        <w:rPr>
          <w:sz w:val="28"/>
          <w:szCs w:val="24"/>
        </w:rPr>
        <w:t>another example for the class variable.</w:t>
      </w:r>
    </w:p>
    <w:p w:rsidR="00BA51E3" w:rsidRDefault="00BA51E3" w:rsidP="00CA1D6F">
      <w:pPr>
        <w:rPr>
          <w:sz w:val="28"/>
          <w:szCs w:val="24"/>
        </w:rPr>
      </w:pPr>
    </w:p>
    <w:p w:rsidR="00BA51E3" w:rsidRDefault="00BA51E3" w:rsidP="00CA1D6F">
      <w:pPr>
        <w:rPr>
          <w:sz w:val="28"/>
          <w:szCs w:val="24"/>
        </w:rPr>
      </w:pPr>
      <w:r>
        <w:rPr>
          <w:sz w:val="28"/>
          <w:szCs w:val="24"/>
        </w:rPr>
        <w:t>Eg:</w:t>
      </w:r>
    </w:p>
    <w:p w:rsidR="00BA51E3" w:rsidRPr="00BA51E3" w:rsidRDefault="00BA51E3" w:rsidP="00BA51E3">
      <w:pPr>
        <w:shd w:val="clear" w:color="auto" w:fill="1E1E1E"/>
        <w:spacing w:after="0" w:line="330" w:lineRule="atLeast"/>
        <w:rPr>
          <w:rFonts w:ascii="Consolas" w:eastAsia="Times New Roman" w:hAnsi="Consolas" w:cs="Times New Roman"/>
          <w:color w:val="D4D4D4"/>
          <w:sz w:val="24"/>
          <w:szCs w:val="24"/>
          <w:lang w:eastAsia="en-IN"/>
        </w:rPr>
      </w:pPr>
      <w:r w:rsidRPr="00BA51E3">
        <w:rPr>
          <w:rFonts w:ascii="Consolas" w:eastAsia="Times New Roman" w:hAnsi="Consolas" w:cs="Times New Roman"/>
          <w:color w:val="6A9955"/>
          <w:sz w:val="24"/>
          <w:szCs w:val="24"/>
          <w:lang w:eastAsia="en-IN"/>
        </w:rPr>
        <w:t># let's suppose we have to give the offer of 10 percent discount on the laptops</w:t>
      </w:r>
    </w:p>
    <w:p w:rsidR="00BA51E3" w:rsidRPr="00BA51E3" w:rsidRDefault="00BA51E3" w:rsidP="00BA51E3">
      <w:pPr>
        <w:shd w:val="clear" w:color="auto" w:fill="1E1E1E"/>
        <w:spacing w:after="0" w:line="330" w:lineRule="atLeast"/>
        <w:rPr>
          <w:rFonts w:ascii="Consolas" w:eastAsia="Times New Roman" w:hAnsi="Consolas" w:cs="Times New Roman"/>
          <w:color w:val="D4D4D4"/>
          <w:sz w:val="24"/>
          <w:szCs w:val="24"/>
          <w:lang w:eastAsia="en-IN"/>
        </w:rPr>
      </w:pPr>
      <w:r w:rsidRPr="00BA51E3">
        <w:rPr>
          <w:rFonts w:ascii="Consolas" w:eastAsia="Times New Roman" w:hAnsi="Consolas" w:cs="Times New Roman"/>
          <w:color w:val="6A9955"/>
          <w:sz w:val="24"/>
          <w:szCs w:val="24"/>
          <w:lang w:eastAsia="en-IN"/>
        </w:rPr>
        <w:t># then we can use the class variable as follow:</w:t>
      </w:r>
    </w:p>
    <w:p w:rsidR="00BA51E3" w:rsidRPr="00BA51E3" w:rsidRDefault="00BA51E3" w:rsidP="00BA51E3">
      <w:pPr>
        <w:shd w:val="clear" w:color="auto" w:fill="1E1E1E"/>
        <w:spacing w:after="240" w:line="330" w:lineRule="atLeast"/>
        <w:rPr>
          <w:rFonts w:ascii="Consolas" w:eastAsia="Times New Roman" w:hAnsi="Consolas" w:cs="Times New Roman"/>
          <w:color w:val="D4D4D4"/>
          <w:sz w:val="24"/>
          <w:szCs w:val="24"/>
          <w:lang w:eastAsia="en-IN"/>
        </w:rPr>
      </w:pPr>
    </w:p>
    <w:p w:rsidR="00BA51E3" w:rsidRPr="00BA51E3" w:rsidRDefault="00BA51E3" w:rsidP="00BA51E3">
      <w:pPr>
        <w:shd w:val="clear" w:color="auto" w:fill="1E1E1E"/>
        <w:spacing w:after="0" w:line="330" w:lineRule="atLeast"/>
        <w:rPr>
          <w:rFonts w:ascii="Consolas" w:eastAsia="Times New Roman" w:hAnsi="Consolas" w:cs="Times New Roman"/>
          <w:color w:val="D4D4D4"/>
          <w:sz w:val="24"/>
          <w:szCs w:val="24"/>
          <w:lang w:eastAsia="en-IN"/>
        </w:rPr>
      </w:pPr>
      <w:r w:rsidRPr="00BA51E3">
        <w:rPr>
          <w:rFonts w:ascii="Consolas" w:eastAsia="Times New Roman" w:hAnsi="Consolas" w:cs="Times New Roman"/>
          <w:color w:val="569CD6"/>
          <w:sz w:val="24"/>
          <w:szCs w:val="24"/>
          <w:lang w:eastAsia="en-IN"/>
        </w:rPr>
        <w:t>class</w:t>
      </w:r>
      <w:r w:rsidRPr="00BA51E3">
        <w:rPr>
          <w:rFonts w:ascii="Consolas" w:eastAsia="Times New Roman" w:hAnsi="Consolas" w:cs="Times New Roman"/>
          <w:color w:val="D4D4D4"/>
          <w:sz w:val="24"/>
          <w:szCs w:val="24"/>
          <w:lang w:eastAsia="en-IN"/>
        </w:rPr>
        <w:t> </w:t>
      </w:r>
      <w:r w:rsidRPr="00BA51E3">
        <w:rPr>
          <w:rFonts w:ascii="Consolas" w:eastAsia="Times New Roman" w:hAnsi="Consolas" w:cs="Times New Roman"/>
          <w:color w:val="4EC9B0"/>
          <w:sz w:val="24"/>
          <w:szCs w:val="24"/>
          <w:lang w:eastAsia="en-IN"/>
        </w:rPr>
        <w:t>Laptops</w:t>
      </w:r>
      <w:r w:rsidRPr="00BA51E3">
        <w:rPr>
          <w:rFonts w:ascii="Consolas" w:eastAsia="Times New Roman" w:hAnsi="Consolas" w:cs="Times New Roman"/>
          <w:color w:val="D4D4D4"/>
          <w:sz w:val="24"/>
          <w:szCs w:val="24"/>
          <w:lang w:eastAsia="en-IN"/>
        </w:rPr>
        <w:t>:</w:t>
      </w:r>
    </w:p>
    <w:p w:rsidR="00BA51E3" w:rsidRPr="00BA51E3" w:rsidRDefault="00BA51E3" w:rsidP="00BA51E3">
      <w:pPr>
        <w:shd w:val="clear" w:color="auto" w:fill="1E1E1E"/>
        <w:spacing w:after="0" w:line="330" w:lineRule="atLeast"/>
        <w:rPr>
          <w:rFonts w:ascii="Consolas" w:eastAsia="Times New Roman" w:hAnsi="Consolas" w:cs="Times New Roman"/>
          <w:color w:val="D4D4D4"/>
          <w:sz w:val="24"/>
          <w:szCs w:val="24"/>
          <w:lang w:eastAsia="en-IN"/>
        </w:rPr>
      </w:pPr>
      <w:r w:rsidRPr="00BA51E3">
        <w:rPr>
          <w:rFonts w:ascii="Consolas" w:eastAsia="Times New Roman" w:hAnsi="Consolas" w:cs="Times New Roman"/>
          <w:color w:val="D4D4D4"/>
          <w:sz w:val="24"/>
          <w:szCs w:val="24"/>
          <w:lang w:eastAsia="en-IN"/>
        </w:rPr>
        <w:t>    discount_percent = </w:t>
      </w:r>
      <w:r w:rsidRPr="00BA51E3">
        <w:rPr>
          <w:rFonts w:ascii="Consolas" w:eastAsia="Times New Roman" w:hAnsi="Consolas" w:cs="Times New Roman"/>
          <w:color w:val="B5CEA8"/>
          <w:sz w:val="24"/>
          <w:szCs w:val="24"/>
          <w:lang w:eastAsia="en-IN"/>
        </w:rPr>
        <w:t>10</w:t>
      </w:r>
    </w:p>
    <w:p w:rsidR="00BA51E3" w:rsidRPr="00BA51E3" w:rsidRDefault="00BA51E3" w:rsidP="00BA51E3">
      <w:pPr>
        <w:shd w:val="clear" w:color="auto" w:fill="1E1E1E"/>
        <w:spacing w:after="0" w:line="330" w:lineRule="atLeast"/>
        <w:rPr>
          <w:rFonts w:ascii="Consolas" w:eastAsia="Times New Roman" w:hAnsi="Consolas" w:cs="Times New Roman"/>
          <w:color w:val="D4D4D4"/>
          <w:sz w:val="24"/>
          <w:szCs w:val="24"/>
          <w:lang w:eastAsia="en-IN"/>
        </w:rPr>
      </w:pPr>
      <w:r w:rsidRPr="00BA51E3">
        <w:rPr>
          <w:rFonts w:ascii="Consolas" w:eastAsia="Times New Roman" w:hAnsi="Consolas" w:cs="Times New Roman"/>
          <w:color w:val="D4D4D4"/>
          <w:sz w:val="24"/>
          <w:szCs w:val="24"/>
          <w:lang w:eastAsia="en-IN"/>
        </w:rPr>
        <w:t>    </w:t>
      </w:r>
      <w:r w:rsidRPr="00BA51E3">
        <w:rPr>
          <w:rFonts w:ascii="Consolas" w:eastAsia="Times New Roman" w:hAnsi="Consolas" w:cs="Times New Roman"/>
          <w:color w:val="569CD6"/>
          <w:sz w:val="24"/>
          <w:szCs w:val="24"/>
          <w:lang w:eastAsia="en-IN"/>
        </w:rPr>
        <w:t>def</w:t>
      </w:r>
      <w:r w:rsidRPr="00BA51E3">
        <w:rPr>
          <w:rFonts w:ascii="Consolas" w:eastAsia="Times New Roman" w:hAnsi="Consolas" w:cs="Times New Roman"/>
          <w:color w:val="D4D4D4"/>
          <w:sz w:val="24"/>
          <w:szCs w:val="24"/>
          <w:lang w:eastAsia="en-IN"/>
        </w:rPr>
        <w:t> </w:t>
      </w:r>
      <w:r w:rsidRPr="00BA51E3">
        <w:rPr>
          <w:rFonts w:ascii="Consolas" w:eastAsia="Times New Roman" w:hAnsi="Consolas" w:cs="Times New Roman"/>
          <w:color w:val="DCDCAA"/>
          <w:sz w:val="24"/>
          <w:szCs w:val="24"/>
          <w:lang w:eastAsia="en-IN"/>
        </w:rPr>
        <w:t>__init__</w:t>
      </w:r>
      <w:r w:rsidRPr="00BA51E3">
        <w:rPr>
          <w:rFonts w:ascii="Consolas" w:eastAsia="Times New Roman" w:hAnsi="Consolas" w:cs="Times New Roman"/>
          <w:color w:val="D4D4D4"/>
          <w:sz w:val="24"/>
          <w:szCs w:val="24"/>
          <w:lang w:eastAsia="en-IN"/>
        </w:rPr>
        <w:t>(</w:t>
      </w:r>
      <w:r w:rsidRPr="00BA51E3">
        <w:rPr>
          <w:rFonts w:ascii="Consolas" w:eastAsia="Times New Roman" w:hAnsi="Consolas" w:cs="Times New Roman"/>
          <w:color w:val="9CDCFE"/>
          <w:sz w:val="24"/>
          <w:szCs w:val="24"/>
          <w:lang w:eastAsia="en-IN"/>
        </w:rPr>
        <w:t>self</w:t>
      </w:r>
      <w:r w:rsidRPr="00BA51E3">
        <w:rPr>
          <w:rFonts w:ascii="Consolas" w:eastAsia="Times New Roman" w:hAnsi="Consolas" w:cs="Times New Roman"/>
          <w:color w:val="D4D4D4"/>
          <w:sz w:val="24"/>
          <w:szCs w:val="24"/>
          <w:lang w:eastAsia="en-IN"/>
        </w:rPr>
        <w:t>, </w:t>
      </w:r>
      <w:r w:rsidRPr="00BA51E3">
        <w:rPr>
          <w:rFonts w:ascii="Consolas" w:eastAsia="Times New Roman" w:hAnsi="Consolas" w:cs="Times New Roman"/>
          <w:color w:val="9CDCFE"/>
          <w:sz w:val="24"/>
          <w:szCs w:val="24"/>
          <w:lang w:eastAsia="en-IN"/>
        </w:rPr>
        <w:t>brand_name</w:t>
      </w:r>
      <w:r w:rsidRPr="00BA51E3">
        <w:rPr>
          <w:rFonts w:ascii="Consolas" w:eastAsia="Times New Roman" w:hAnsi="Consolas" w:cs="Times New Roman"/>
          <w:color w:val="D4D4D4"/>
          <w:sz w:val="24"/>
          <w:szCs w:val="24"/>
          <w:lang w:eastAsia="en-IN"/>
        </w:rPr>
        <w:t>, </w:t>
      </w:r>
      <w:r w:rsidRPr="00BA51E3">
        <w:rPr>
          <w:rFonts w:ascii="Consolas" w:eastAsia="Times New Roman" w:hAnsi="Consolas" w:cs="Times New Roman"/>
          <w:color w:val="9CDCFE"/>
          <w:sz w:val="24"/>
          <w:szCs w:val="24"/>
          <w:lang w:eastAsia="en-IN"/>
        </w:rPr>
        <w:t>model_name</w:t>
      </w:r>
      <w:r w:rsidRPr="00BA51E3">
        <w:rPr>
          <w:rFonts w:ascii="Consolas" w:eastAsia="Times New Roman" w:hAnsi="Consolas" w:cs="Times New Roman"/>
          <w:color w:val="D4D4D4"/>
          <w:sz w:val="24"/>
          <w:szCs w:val="24"/>
          <w:lang w:eastAsia="en-IN"/>
        </w:rPr>
        <w:t>, </w:t>
      </w:r>
      <w:r w:rsidRPr="00BA51E3">
        <w:rPr>
          <w:rFonts w:ascii="Consolas" w:eastAsia="Times New Roman" w:hAnsi="Consolas" w:cs="Times New Roman"/>
          <w:color w:val="9CDCFE"/>
          <w:sz w:val="24"/>
          <w:szCs w:val="24"/>
          <w:lang w:eastAsia="en-IN"/>
        </w:rPr>
        <w:t>price</w:t>
      </w:r>
      <w:r w:rsidRPr="00BA51E3">
        <w:rPr>
          <w:rFonts w:ascii="Consolas" w:eastAsia="Times New Roman" w:hAnsi="Consolas" w:cs="Times New Roman"/>
          <w:color w:val="D4D4D4"/>
          <w:sz w:val="24"/>
          <w:szCs w:val="24"/>
          <w:lang w:eastAsia="en-IN"/>
        </w:rPr>
        <w:t>):</w:t>
      </w:r>
    </w:p>
    <w:p w:rsidR="00BA51E3" w:rsidRPr="00BA51E3" w:rsidRDefault="00BA51E3" w:rsidP="00BA51E3">
      <w:pPr>
        <w:shd w:val="clear" w:color="auto" w:fill="1E1E1E"/>
        <w:spacing w:after="0" w:line="330" w:lineRule="atLeast"/>
        <w:rPr>
          <w:rFonts w:ascii="Consolas" w:eastAsia="Times New Roman" w:hAnsi="Consolas" w:cs="Times New Roman"/>
          <w:color w:val="D4D4D4"/>
          <w:sz w:val="24"/>
          <w:szCs w:val="24"/>
          <w:lang w:eastAsia="en-IN"/>
        </w:rPr>
      </w:pPr>
      <w:r w:rsidRPr="00BA51E3">
        <w:rPr>
          <w:rFonts w:ascii="Consolas" w:eastAsia="Times New Roman" w:hAnsi="Consolas" w:cs="Times New Roman"/>
          <w:color w:val="D4D4D4"/>
          <w:sz w:val="24"/>
          <w:szCs w:val="24"/>
          <w:lang w:eastAsia="en-IN"/>
        </w:rPr>
        <w:t>        </w:t>
      </w:r>
      <w:r w:rsidRPr="00BA51E3">
        <w:rPr>
          <w:rFonts w:ascii="Consolas" w:eastAsia="Times New Roman" w:hAnsi="Consolas" w:cs="Times New Roman"/>
          <w:color w:val="569CD6"/>
          <w:sz w:val="24"/>
          <w:szCs w:val="24"/>
          <w:lang w:eastAsia="en-IN"/>
        </w:rPr>
        <w:t>self</w:t>
      </w:r>
      <w:r w:rsidRPr="00BA51E3">
        <w:rPr>
          <w:rFonts w:ascii="Consolas" w:eastAsia="Times New Roman" w:hAnsi="Consolas" w:cs="Times New Roman"/>
          <w:color w:val="D4D4D4"/>
          <w:sz w:val="24"/>
          <w:szCs w:val="24"/>
          <w:lang w:eastAsia="en-IN"/>
        </w:rPr>
        <w:t>.brand_name = brand_name</w:t>
      </w:r>
    </w:p>
    <w:p w:rsidR="00BA51E3" w:rsidRPr="00BA51E3" w:rsidRDefault="00BA51E3" w:rsidP="00BA51E3">
      <w:pPr>
        <w:shd w:val="clear" w:color="auto" w:fill="1E1E1E"/>
        <w:spacing w:after="0" w:line="330" w:lineRule="atLeast"/>
        <w:rPr>
          <w:rFonts w:ascii="Consolas" w:eastAsia="Times New Roman" w:hAnsi="Consolas" w:cs="Times New Roman"/>
          <w:color w:val="D4D4D4"/>
          <w:sz w:val="24"/>
          <w:szCs w:val="24"/>
          <w:lang w:eastAsia="en-IN"/>
        </w:rPr>
      </w:pPr>
      <w:r w:rsidRPr="00BA51E3">
        <w:rPr>
          <w:rFonts w:ascii="Consolas" w:eastAsia="Times New Roman" w:hAnsi="Consolas" w:cs="Times New Roman"/>
          <w:color w:val="D4D4D4"/>
          <w:sz w:val="24"/>
          <w:szCs w:val="24"/>
          <w:lang w:eastAsia="en-IN"/>
        </w:rPr>
        <w:t>        </w:t>
      </w:r>
      <w:r w:rsidRPr="00BA51E3">
        <w:rPr>
          <w:rFonts w:ascii="Consolas" w:eastAsia="Times New Roman" w:hAnsi="Consolas" w:cs="Times New Roman"/>
          <w:color w:val="569CD6"/>
          <w:sz w:val="24"/>
          <w:szCs w:val="24"/>
          <w:lang w:eastAsia="en-IN"/>
        </w:rPr>
        <w:t>self</w:t>
      </w:r>
      <w:r w:rsidRPr="00BA51E3">
        <w:rPr>
          <w:rFonts w:ascii="Consolas" w:eastAsia="Times New Roman" w:hAnsi="Consolas" w:cs="Times New Roman"/>
          <w:color w:val="D4D4D4"/>
          <w:sz w:val="24"/>
          <w:szCs w:val="24"/>
          <w:lang w:eastAsia="en-IN"/>
        </w:rPr>
        <w:t>.model_name = model_name</w:t>
      </w:r>
    </w:p>
    <w:p w:rsidR="00BA51E3" w:rsidRPr="00BA51E3" w:rsidRDefault="00BA51E3" w:rsidP="00BA51E3">
      <w:pPr>
        <w:shd w:val="clear" w:color="auto" w:fill="1E1E1E"/>
        <w:spacing w:after="0" w:line="330" w:lineRule="atLeast"/>
        <w:rPr>
          <w:rFonts w:ascii="Consolas" w:eastAsia="Times New Roman" w:hAnsi="Consolas" w:cs="Times New Roman"/>
          <w:color w:val="D4D4D4"/>
          <w:sz w:val="24"/>
          <w:szCs w:val="24"/>
          <w:lang w:eastAsia="en-IN"/>
        </w:rPr>
      </w:pPr>
      <w:r w:rsidRPr="00BA51E3">
        <w:rPr>
          <w:rFonts w:ascii="Consolas" w:eastAsia="Times New Roman" w:hAnsi="Consolas" w:cs="Times New Roman"/>
          <w:color w:val="D4D4D4"/>
          <w:sz w:val="24"/>
          <w:szCs w:val="24"/>
          <w:lang w:eastAsia="en-IN"/>
        </w:rPr>
        <w:t>        </w:t>
      </w:r>
      <w:r w:rsidRPr="00BA51E3">
        <w:rPr>
          <w:rFonts w:ascii="Consolas" w:eastAsia="Times New Roman" w:hAnsi="Consolas" w:cs="Times New Roman"/>
          <w:color w:val="569CD6"/>
          <w:sz w:val="24"/>
          <w:szCs w:val="24"/>
          <w:lang w:eastAsia="en-IN"/>
        </w:rPr>
        <w:t>self</w:t>
      </w:r>
      <w:r w:rsidRPr="00BA51E3">
        <w:rPr>
          <w:rFonts w:ascii="Consolas" w:eastAsia="Times New Roman" w:hAnsi="Consolas" w:cs="Times New Roman"/>
          <w:color w:val="D4D4D4"/>
          <w:sz w:val="24"/>
          <w:szCs w:val="24"/>
          <w:lang w:eastAsia="en-IN"/>
        </w:rPr>
        <w:t>.price = price</w:t>
      </w:r>
    </w:p>
    <w:p w:rsidR="00BA51E3" w:rsidRPr="00BA51E3" w:rsidRDefault="00BA51E3" w:rsidP="00BA51E3">
      <w:pPr>
        <w:shd w:val="clear" w:color="auto" w:fill="1E1E1E"/>
        <w:spacing w:after="0" w:line="330" w:lineRule="atLeast"/>
        <w:rPr>
          <w:rFonts w:ascii="Consolas" w:eastAsia="Times New Roman" w:hAnsi="Consolas" w:cs="Times New Roman"/>
          <w:color w:val="D4D4D4"/>
          <w:sz w:val="24"/>
          <w:szCs w:val="24"/>
          <w:lang w:eastAsia="en-IN"/>
        </w:rPr>
      </w:pPr>
    </w:p>
    <w:p w:rsidR="00BA51E3" w:rsidRPr="00BA51E3" w:rsidRDefault="00BA51E3" w:rsidP="00BA51E3">
      <w:pPr>
        <w:shd w:val="clear" w:color="auto" w:fill="1E1E1E"/>
        <w:spacing w:after="0" w:line="330" w:lineRule="atLeast"/>
        <w:rPr>
          <w:rFonts w:ascii="Consolas" w:eastAsia="Times New Roman" w:hAnsi="Consolas" w:cs="Times New Roman"/>
          <w:color w:val="D4D4D4"/>
          <w:sz w:val="24"/>
          <w:szCs w:val="24"/>
          <w:lang w:eastAsia="en-IN"/>
        </w:rPr>
      </w:pPr>
      <w:r w:rsidRPr="00BA51E3">
        <w:rPr>
          <w:rFonts w:ascii="Consolas" w:eastAsia="Times New Roman" w:hAnsi="Consolas" w:cs="Times New Roman"/>
          <w:color w:val="D4D4D4"/>
          <w:sz w:val="24"/>
          <w:szCs w:val="24"/>
          <w:lang w:eastAsia="en-IN"/>
        </w:rPr>
        <w:t>    </w:t>
      </w:r>
      <w:r w:rsidRPr="00BA51E3">
        <w:rPr>
          <w:rFonts w:ascii="Consolas" w:eastAsia="Times New Roman" w:hAnsi="Consolas" w:cs="Times New Roman"/>
          <w:color w:val="569CD6"/>
          <w:sz w:val="24"/>
          <w:szCs w:val="24"/>
          <w:lang w:eastAsia="en-IN"/>
        </w:rPr>
        <w:t>def</w:t>
      </w:r>
      <w:r w:rsidRPr="00BA51E3">
        <w:rPr>
          <w:rFonts w:ascii="Consolas" w:eastAsia="Times New Roman" w:hAnsi="Consolas" w:cs="Times New Roman"/>
          <w:color w:val="D4D4D4"/>
          <w:sz w:val="24"/>
          <w:szCs w:val="24"/>
          <w:lang w:eastAsia="en-IN"/>
        </w:rPr>
        <w:t> </w:t>
      </w:r>
      <w:r w:rsidRPr="00BA51E3">
        <w:rPr>
          <w:rFonts w:ascii="Consolas" w:eastAsia="Times New Roman" w:hAnsi="Consolas" w:cs="Times New Roman"/>
          <w:color w:val="DCDCAA"/>
          <w:sz w:val="24"/>
          <w:szCs w:val="24"/>
          <w:lang w:eastAsia="en-IN"/>
        </w:rPr>
        <w:t>apply_dicount</w:t>
      </w:r>
      <w:r w:rsidRPr="00BA51E3">
        <w:rPr>
          <w:rFonts w:ascii="Consolas" w:eastAsia="Times New Roman" w:hAnsi="Consolas" w:cs="Times New Roman"/>
          <w:color w:val="D4D4D4"/>
          <w:sz w:val="24"/>
          <w:szCs w:val="24"/>
          <w:lang w:eastAsia="en-IN"/>
        </w:rPr>
        <w:t>(</w:t>
      </w:r>
      <w:r w:rsidRPr="00BA51E3">
        <w:rPr>
          <w:rFonts w:ascii="Consolas" w:eastAsia="Times New Roman" w:hAnsi="Consolas" w:cs="Times New Roman"/>
          <w:color w:val="9CDCFE"/>
          <w:sz w:val="24"/>
          <w:szCs w:val="24"/>
          <w:lang w:eastAsia="en-IN"/>
        </w:rPr>
        <w:t>self</w:t>
      </w:r>
      <w:r w:rsidRPr="00BA51E3">
        <w:rPr>
          <w:rFonts w:ascii="Consolas" w:eastAsia="Times New Roman" w:hAnsi="Consolas" w:cs="Times New Roman"/>
          <w:color w:val="D4D4D4"/>
          <w:sz w:val="24"/>
          <w:szCs w:val="24"/>
          <w:lang w:eastAsia="en-IN"/>
        </w:rPr>
        <w:t>):  </w:t>
      </w:r>
      <w:r w:rsidRPr="00BA51E3">
        <w:rPr>
          <w:rFonts w:ascii="Consolas" w:eastAsia="Times New Roman" w:hAnsi="Consolas" w:cs="Times New Roman"/>
          <w:color w:val="6A9955"/>
          <w:sz w:val="24"/>
          <w:szCs w:val="24"/>
          <w:lang w:eastAsia="en-IN"/>
        </w:rPr>
        <w:t># Now here there is no need of using the number of what percent we want to discount</w:t>
      </w:r>
    </w:p>
    <w:p w:rsidR="00BA51E3" w:rsidRPr="00BA51E3" w:rsidRDefault="00BA51E3" w:rsidP="00BA51E3">
      <w:pPr>
        <w:shd w:val="clear" w:color="auto" w:fill="1E1E1E"/>
        <w:spacing w:after="0" w:line="330" w:lineRule="atLeast"/>
        <w:rPr>
          <w:rFonts w:ascii="Consolas" w:eastAsia="Times New Roman" w:hAnsi="Consolas" w:cs="Times New Roman"/>
          <w:color w:val="D4D4D4"/>
          <w:sz w:val="24"/>
          <w:szCs w:val="24"/>
          <w:lang w:eastAsia="en-IN"/>
        </w:rPr>
      </w:pPr>
      <w:r w:rsidRPr="00BA51E3">
        <w:rPr>
          <w:rFonts w:ascii="Consolas" w:eastAsia="Times New Roman" w:hAnsi="Consolas" w:cs="Times New Roman"/>
          <w:color w:val="D4D4D4"/>
          <w:sz w:val="24"/>
          <w:szCs w:val="24"/>
          <w:lang w:eastAsia="en-IN"/>
        </w:rPr>
        <w:t>        dicounted_price = </w:t>
      </w:r>
      <w:r w:rsidRPr="00BA51E3">
        <w:rPr>
          <w:rFonts w:ascii="Consolas" w:eastAsia="Times New Roman" w:hAnsi="Consolas" w:cs="Times New Roman"/>
          <w:color w:val="569CD6"/>
          <w:sz w:val="24"/>
          <w:szCs w:val="24"/>
          <w:lang w:eastAsia="en-IN"/>
        </w:rPr>
        <w:t>self</w:t>
      </w:r>
      <w:r w:rsidRPr="00BA51E3">
        <w:rPr>
          <w:rFonts w:ascii="Consolas" w:eastAsia="Times New Roman" w:hAnsi="Consolas" w:cs="Times New Roman"/>
          <w:color w:val="D4D4D4"/>
          <w:sz w:val="24"/>
          <w:szCs w:val="24"/>
          <w:lang w:eastAsia="en-IN"/>
        </w:rPr>
        <w:t>.price*(Laptops.discount_percent/</w:t>
      </w:r>
      <w:r w:rsidRPr="00BA51E3">
        <w:rPr>
          <w:rFonts w:ascii="Consolas" w:eastAsia="Times New Roman" w:hAnsi="Consolas" w:cs="Times New Roman"/>
          <w:color w:val="B5CEA8"/>
          <w:sz w:val="24"/>
          <w:szCs w:val="24"/>
          <w:lang w:eastAsia="en-IN"/>
        </w:rPr>
        <w:t>100</w:t>
      </w:r>
      <w:r w:rsidRPr="00BA51E3">
        <w:rPr>
          <w:rFonts w:ascii="Consolas" w:eastAsia="Times New Roman" w:hAnsi="Consolas" w:cs="Times New Roman"/>
          <w:color w:val="D4D4D4"/>
          <w:sz w:val="24"/>
          <w:szCs w:val="24"/>
          <w:lang w:eastAsia="en-IN"/>
        </w:rPr>
        <w:t>)</w:t>
      </w:r>
    </w:p>
    <w:p w:rsidR="00BA51E3" w:rsidRPr="00BA51E3" w:rsidRDefault="00BA51E3" w:rsidP="00BA51E3">
      <w:pPr>
        <w:shd w:val="clear" w:color="auto" w:fill="1E1E1E"/>
        <w:spacing w:after="0" w:line="330" w:lineRule="atLeast"/>
        <w:rPr>
          <w:rFonts w:ascii="Consolas" w:eastAsia="Times New Roman" w:hAnsi="Consolas" w:cs="Times New Roman"/>
          <w:color w:val="D4D4D4"/>
          <w:sz w:val="24"/>
          <w:szCs w:val="24"/>
          <w:lang w:eastAsia="en-IN"/>
        </w:rPr>
      </w:pPr>
      <w:r w:rsidRPr="00BA51E3">
        <w:rPr>
          <w:rFonts w:ascii="Consolas" w:eastAsia="Times New Roman" w:hAnsi="Consolas" w:cs="Times New Roman"/>
          <w:color w:val="D4D4D4"/>
          <w:sz w:val="24"/>
          <w:szCs w:val="24"/>
          <w:lang w:eastAsia="en-IN"/>
        </w:rPr>
        <w:t>        </w:t>
      </w:r>
      <w:r w:rsidRPr="00BA51E3">
        <w:rPr>
          <w:rFonts w:ascii="Consolas" w:eastAsia="Times New Roman" w:hAnsi="Consolas" w:cs="Times New Roman"/>
          <w:color w:val="C586C0"/>
          <w:sz w:val="24"/>
          <w:szCs w:val="24"/>
          <w:lang w:eastAsia="en-IN"/>
        </w:rPr>
        <w:t>return</w:t>
      </w:r>
      <w:r w:rsidRPr="00BA51E3">
        <w:rPr>
          <w:rFonts w:ascii="Consolas" w:eastAsia="Times New Roman" w:hAnsi="Consolas" w:cs="Times New Roman"/>
          <w:color w:val="D4D4D4"/>
          <w:sz w:val="24"/>
          <w:szCs w:val="24"/>
          <w:lang w:eastAsia="en-IN"/>
        </w:rPr>
        <w:t> </w:t>
      </w:r>
      <w:r w:rsidRPr="00BA51E3">
        <w:rPr>
          <w:rFonts w:ascii="Consolas" w:eastAsia="Times New Roman" w:hAnsi="Consolas" w:cs="Times New Roman"/>
          <w:color w:val="569CD6"/>
          <w:sz w:val="24"/>
          <w:szCs w:val="24"/>
          <w:lang w:eastAsia="en-IN"/>
        </w:rPr>
        <w:t>self</w:t>
      </w:r>
      <w:r w:rsidRPr="00BA51E3">
        <w:rPr>
          <w:rFonts w:ascii="Consolas" w:eastAsia="Times New Roman" w:hAnsi="Consolas" w:cs="Times New Roman"/>
          <w:color w:val="D4D4D4"/>
          <w:sz w:val="24"/>
          <w:szCs w:val="24"/>
          <w:lang w:eastAsia="en-IN"/>
        </w:rPr>
        <w:t>.price - dicounted_price</w:t>
      </w:r>
    </w:p>
    <w:p w:rsidR="00BA51E3" w:rsidRPr="00BA51E3" w:rsidRDefault="00BA51E3" w:rsidP="00BA51E3">
      <w:pPr>
        <w:shd w:val="clear" w:color="auto" w:fill="1E1E1E"/>
        <w:spacing w:after="240" w:line="330" w:lineRule="atLeast"/>
        <w:rPr>
          <w:rFonts w:ascii="Consolas" w:eastAsia="Times New Roman" w:hAnsi="Consolas" w:cs="Times New Roman"/>
          <w:color w:val="D4D4D4"/>
          <w:sz w:val="24"/>
          <w:szCs w:val="24"/>
          <w:lang w:eastAsia="en-IN"/>
        </w:rPr>
      </w:pPr>
      <w:r w:rsidRPr="00BA51E3">
        <w:rPr>
          <w:rFonts w:ascii="Consolas" w:eastAsia="Times New Roman" w:hAnsi="Consolas" w:cs="Times New Roman"/>
          <w:color w:val="D4D4D4"/>
          <w:sz w:val="24"/>
          <w:szCs w:val="24"/>
          <w:lang w:eastAsia="en-IN"/>
        </w:rPr>
        <w:br/>
      </w:r>
    </w:p>
    <w:p w:rsidR="00BA51E3" w:rsidRPr="00BA51E3" w:rsidRDefault="00BA51E3" w:rsidP="00BA51E3">
      <w:pPr>
        <w:shd w:val="clear" w:color="auto" w:fill="1E1E1E"/>
        <w:spacing w:after="0" w:line="330" w:lineRule="atLeast"/>
        <w:rPr>
          <w:rFonts w:ascii="Consolas" w:eastAsia="Times New Roman" w:hAnsi="Consolas" w:cs="Times New Roman"/>
          <w:color w:val="D4D4D4"/>
          <w:sz w:val="24"/>
          <w:szCs w:val="24"/>
          <w:lang w:eastAsia="en-IN"/>
        </w:rPr>
      </w:pPr>
      <w:r w:rsidRPr="00BA51E3">
        <w:rPr>
          <w:rFonts w:ascii="Consolas" w:eastAsia="Times New Roman" w:hAnsi="Consolas" w:cs="Times New Roman"/>
          <w:color w:val="D4D4D4"/>
          <w:sz w:val="24"/>
          <w:szCs w:val="24"/>
          <w:lang w:eastAsia="en-IN"/>
        </w:rPr>
        <w:t>l = Laptops(</w:t>
      </w:r>
      <w:r w:rsidRPr="00BA51E3">
        <w:rPr>
          <w:rFonts w:ascii="Consolas" w:eastAsia="Times New Roman" w:hAnsi="Consolas" w:cs="Times New Roman"/>
          <w:color w:val="CE9178"/>
          <w:sz w:val="24"/>
          <w:szCs w:val="24"/>
          <w:lang w:eastAsia="en-IN"/>
        </w:rPr>
        <w:t>'Apple'</w:t>
      </w:r>
      <w:r w:rsidRPr="00BA51E3">
        <w:rPr>
          <w:rFonts w:ascii="Consolas" w:eastAsia="Times New Roman" w:hAnsi="Consolas" w:cs="Times New Roman"/>
          <w:color w:val="D4D4D4"/>
          <w:sz w:val="24"/>
          <w:szCs w:val="24"/>
          <w:lang w:eastAsia="en-IN"/>
        </w:rPr>
        <w:t>, </w:t>
      </w:r>
      <w:r w:rsidRPr="00BA51E3">
        <w:rPr>
          <w:rFonts w:ascii="Consolas" w:eastAsia="Times New Roman" w:hAnsi="Consolas" w:cs="Times New Roman"/>
          <w:color w:val="CE9178"/>
          <w:sz w:val="24"/>
          <w:szCs w:val="24"/>
          <w:lang w:eastAsia="en-IN"/>
        </w:rPr>
        <w:t>'Macbook Pro'</w:t>
      </w:r>
      <w:r w:rsidRPr="00BA51E3">
        <w:rPr>
          <w:rFonts w:ascii="Consolas" w:eastAsia="Times New Roman" w:hAnsi="Consolas" w:cs="Times New Roman"/>
          <w:color w:val="D4D4D4"/>
          <w:sz w:val="24"/>
          <w:szCs w:val="24"/>
          <w:lang w:eastAsia="en-IN"/>
        </w:rPr>
        <w:t>, </w:t>
      </w:r>
      <w:r w:rsidRPr="00BA51E3">
        <w:rPr>
          <w:rFonts w:ascii="Consolas" w:eastAsia="Times New Roman" w:hAnsi="Consolas" w:cs="Times New Roman"/>
          <w:color w:val="B5CEA8"/>
          <w:sz w:val="24"/>
          <w:szCs w:val="24"/>
          <w:lang w:eastAsia="en-IN"/>
        </w:rPr>
        <w:t>130000</w:t>
      </w:r>
      <w:r w:rsidRPr="00BA51E3">
        <w:rPr>
          <w:rFonts w:ascii="Consolas" w:eastAsia="Times New Roman" w:hAnsi="Consolas" w:cs="Times New Roman"/>
          <w:color w:val="D4D4D4"/>
          <w:sz w:val="24"/>
          <w:szCs w:val="24"/>
          <w:lang w:eastAsia="en-IN"/>
        </w:rPr>
        <w:t>)</w:t>
      </w:r>
    </w:p>
    <w:p w:rsidR="00BA51E3" w:rsidRPr="00BA51E3" w:rsidRDefault="00BA51E3" w:rsidP="00BA51E3">
      <w:pPr>
        <w:shd w:val="clear" w:color="auto" w:fill="1E1E1E"/>
        <w:spacing w:after="0" w:line="330" w:lineRule="atLeast"/>
        <w:rPr>
          <w:rFonts w:ascii="Consolas" w:eastAsia="Times New Roman" w:hAnsi="Consolas" w:cs="Times New Roman"/>
          <w:color w:val="D4D4D4"/>
          <w:sz w:val="24"/>
          <w:szCs w:val="24"/>
          <w:lang w:eastAsia="en-IN"/>
        </w:rPr>
      </w:pPr>
    </w:p>
    <w:p w:rsidR="00BA51E3" w:rsidRPr="00BA51E3" w:rsidRDefault="00BA51E3" w:rsidP="00BA51E3">
      <w:pPr>
        <w:shd w:val="clear" w:color="auto" w:fill="1E1E1E"/>
        <w:spacing w:after="0" w:line="330" w:lineRule="atLeast"/>
        <w:rPr>
          <w:rFonts w:ascii="Consolas" w:eastAsia="Times New Roman" w:hAnsi="Consolas" w:cs="Times New Roman"/>
          <w:color w:val="D4D4D4"/>
          <w:sz w:val="24"/>
          <w:szCs w:val="24"/>
          <w:lang w:eastAsia="en-IN"/>
        </w:rPr>
      </w:pPr>
      <w:r w:rsidRPr="00BA51E3">
        <w:rPr>
          <w:rFonts w:ascii="Consolas" w:eastAsia="Times New Roman" w:hAnsi="Consolas" w:cs="Times New Roman"/>
          <w:color w:val="DCDCAA"/>
          <w:sz w:val="24"/>
          <w:szCs w:val="24"/>
          <w:lang w:eastAsia="en-IN"/>
        </w:rPr>
        <w:t>print</w:t>
      </w:r>
      <w:r w:rsidRPr="00BA51E3">
        <w:rPr>
          <w:rFonts w:ascii="Consolas" w:eastAsia="Times New Roman" w:hAnsi="Consolas" w:cs="Times New Roman"/>
          <w:color w:val="D4D4D4"/>
          <w:sz w:val="24"/>
          <w:szCs w:val="24"/>
          <w:lang w:eastAsia="en-IN"/>
        </w:rPr>
        <w:t>(l.apply_dicount())</w:t>
      </w:r>
    </w:p>
    <w:p w:rsidR="00BA51E3" w:rsidRDefault="00BA51E3" w:rsidP="00CA1D6F">
      <w:pPr>
        <w:rPr>
          <w:sz w:val="28"/>
          <w:szCs w:val="24"/>
        </w:rPr>
      </w:pPr>
    </w:p>
    <w:p w:rsidR="00BB122A" w:rsidRDefault="00BB122A" w:rsidP="00CA1D6F">
      <w:pPr>
        <w:rPr>
          <w:sz w:val="28"/>
          <w:szCs w:val="24"/>
        </w:rPr>
      </w:pPr>
      <w:r>
        <w:rPr>
          <w:sz w:val="28"/>
          <w:szCs w:val="24"/>
        </w:rPr>
        <w:t>now here is problem that there is not all the laptops having the same discount.</w:t>
      </w:r>
    </w:p>
    <w:p w:rsidR="00BB122A" w:rsidRDefault="00BB122A" w:rsidP="00CA1D6F">
      <w:pPr>
        <w:rPr>
          <w:sz w:val="28"/>
          <w:szCs w:val="24"/>
        </w:rPr>
      </w:pPr>
      <w:r>
        <w:rPr>
          <w:sz w:val="28"/>
          <w:szCs w:val="24"/>
        </w:rPr>
        <w:t>So we do some change in it as follow</w:t>
      </w:r>
    </w:p>
    <w:p w:rsidR="00BB122A" w:rsidRDefault="00BB122A" w:rsidP="00CA1D6F">
      <w:pPr>
        <w:rPr>
          <w:sz w:val="28"/>
          <w:szCs w:val="24"/>
        </w:rPr>
      </w:pPr>
    </w:p>
    <w:p w:rsidR="00BB122A" w:rsidRDefault="00BB122A" w:rsidP="00BB122A">
      <w:pPr>
        <w:pStyle w:val="ListParagraph"/>
        <w:numPr>
          <w:ilvl w:val="0"/>
          <w:numId w:val="6"/>
        </w:numPr>
        <w:rPr>
          <w:sz w:val="28"/>
          <w:szCs w:val="24"/>
        </w:rPr>
      </w:pPr>
      <w:r>
        <w:rPr>
          <w:sz w:val="28"/>
          <w:szCs w:val="24"/>
        </w:rPr>
        <w:t xml:space="preserve">We change the </w:t>
      </w:r>
      <w:r w:rsidRPr="00BB122A">
        <w:rPr>
          <w:sz w:val="28"/>
          <w:szCs w:val="24"/>
          <w:lang w:eastAsia="en-IN"/>
        </w:rPr>
        <w:t>Laptops.discount_percent</w:t>
      </w:r>
      <w:r w:rsidRPr="00BB122A">
        <w:rPr>
          <w:sz w:val="28"/>
          <w:szCs w:val="24"/>
        </w:rPr>
        <w:t xml:space="preserve"> with</w:t>
      </w:r>
      <w:r>
        <w:rPr>
          <w:rFonts w:ascii="Consolas" w:eastAsia="Times New Roman" w:hAnsi="Consolas" w:cs="Times New Roman"/>
          <w:color w:val="D4D4D4"/>
          <w:sz w:val="24"/>
          <w:szCs w:val="24"/>
          <w:lang w:eastAsia="en-IN"/>
        </w:rPr>
        <w:t xml:space="preserve"> </w:t>
      </w:r>
      <w:r w:rsidRPr="00BB122A">
        <w:rPr>
          <w:sz w:val="28"/>
          <w:szCs w:val="24"/>
        </w:rPr>
        <w:t>self</w:t>
      </w:r>
      <w:r w:rsidRPr="00BB122A">
        <w:rPr>
          <w:sz w:val="28"/>
          <w:szCs w:val="24"/>
          <w:lang w:eastAsia="en-IN"/>
        </w:rPr>
        <w:t>.discount_percent</w:t>
      </w:r>
    </w:p>
    <w:p w:rsidR="00BB122A" w:rsidRDefault="00BB122A" w:rsidP="00BB122A">
      <w:pPr>
        <w:pStyle w:val="ListParagraph"/>
        <w:numPr>
          <w:ilvl w:val="0"/>
          <w:numId w:val="6"/>
        </w:numPr>
        <w:rPr>
          <w:sz w:val="28"/>
          <w:szCs w:val="24"/>
        </w:rPr>
      </w:pPr>
      <w:r>
        <w:rPr>
          <w:sz w:val="28"/>
          <w:szCs w:val="24"/>
          <w:lang w:eastAsia="en-IN"/>
        </w:rPr>
        <w:t>For any specific object / instance, to change the discount percent we add the line as</w:t>
      </w:r>
    </w:p>
    <w:p w:rsidR="00BB122A" w:rsidRPr="00BB122A" w:rsidRDefault="00BB122A" w:rsidP="00BB122A">
      <w:pPr>
        <w:pStyle w:val="ListParagraph"/>
        <w:numPr>
          <w:ilvl w:val="0"/>
          <w:numId w:val="6"/>
        </w:numPr>
        <w:shd w:val="clear" w:color="auto" w:fill="1E1E1E"/>
        <w:spacing w:after="0" w:line="330" w:lineRule="atLeast"/>
        <w:rPr>
          <w:rFonts w:ascii="Consolas" w:eastAsia="Times New Roman" w:hAnsi="Consolas" w:cs="Times New Roman"/>
          <w:color w:val="D4D4D4"/>
          <w:sz w:val="24"/>
          <w:szCs w:val="24"/>
          <w:lang w:eastAsia="en-IN"/>
        </w:rPr>
      </w:pPr>
      <w:r w:rsidRPr="00BB122A">
        <w:rPr>
          <w:rFonts w:ascii="Consolas" w:eastAsia="Times New Roman" w:hAnsi="Consolas" w:cs="Times New Roman"/>
          <w:color w:val="D4D4D4"/>
          <w:sz w:val="24"/>
          <w:szCs w:val="24"/>
          <w:lang w:eastAsia="en-IN"/>
        </w:rPr>
        <w:t>l2.discount_percent = </w:t>
      </w:r>
      <w:r w:rsidRPr="00BB122A">
        <w:rPr>
          <w:rFonts w:ascii="Consolas" w:eastAsia="Times New Roman" w:hAnsi="Consolas" w:cs="Times New Roman"/>
          <w:color w:val="B5CEA8"/>
          <w:sz w:val="24"/>
          <w:szCs w:val="24"/>
          <w:lang w:eastAsia="en-IN"/>
        </w:rPr>
        <w:t>50</w:t>
      </w:r>
      <w:r>
        <w:rPr>
          <w:rFonts w:ascii="Consolas" w:eastAsia="Times New Roman" w:hAnsi="Consolas" w:cs="Times New Roman"/>
          <w:color w:val="B5CEA8"/>
          <w:sz w:val="24"/>
          <w:szCs w:val="24"/>
          <w:lang w:eastAsia="en-IN"/>
        </w:rPr>
        <w:t xml:space="preserve">  (This is written for the instance l2)</w:t>
      </w:r>
    </w:p>
    <w:p w:rsidR="00BB122A" w:rsidRDefault="00BB122A" w:rsidP="00BB122A">
      <w:pPr>
        <w:pStyle w:val="ListParagraph"/>
        <w:numPr>
          <w:ilvl w:val="0"/>
          <w:numId w:val="6"/>
        </w:numPr>
        <w:rPr>
          <w:sz w:val="28"/>
          <w:szCs w:val="24"/>
        </w:rPr>
      </w:pPr>
      <w:r>
        <w:rPr>
          <w:sz w:val="28"/>
          <w:szCs w:val="24"/>
        </w:rPr>
        <w:t>step 3 will create the variable inside that object with the name of discount_price then in apply discount will check whether any discount_price name variable is present in that instance or not.  If i</w:t>
      </w:r>
      <w:r w:rsidR="00AB3DDB">
        <w:rPr>
          <w:sz w:val="28"/>
          <w:szCs w:val="24"/>
        </w:rPr>
        <w:t>t present then it will use the value of that variable, and in case the variable is not present then it will check for the class  variable.</w:t>
      </w:r>
    </w:p>
    <w:p w:rsidR="00AB3DDB" w:rsidRDefault="00AB3DDB" w:rsidP="00AB3DDB">
      <w:pPr>
        <w:rPr>
          <w:sz w:val="28"/>
          <w:szCs w:val="24"/>
        </w:rPr>
      </w:pPr>
    </w:p>
    <w:p w:rsidR="00AB3DDB" w:rsidRDefault="00AB3DDB" w:rsidP="00AB3DDB">
      <w:pPr>
        <w:rPr>
          <w:sz w:val="28"/>
          <w:szCs w:val="24"/>
        </w:rPr>
      </w:pPr>
      <w:r>
        <w:rPr>
          <w:sz w:val="28"/>
          <w:szCs w:val="24"/>
        </w:rPr>
        <w:t>Eg:</w:t>
      </w:r>
    </w:p>
    <w:p w:rsidR="00AB3DDB" w:rsidRPr="00AB3DDB" w:rsidRDefault="00AB3DDB" w:rsidP="00AB3DDB">
      <w:pPr>
        <w:shd w:val="clear" w:color="auto" w:fill="1E1E1E"/>
        <w:spacing w:after="0" w:line="330" w:lineRule="atLeast"/>
        <w:rPr>
          <w:rFonts w:ascii="Consolas" w:eastAsia="Times New Roman" w:hAnsi="Consolas" w:cs="Times New Roman"/>
          <w:color w:val="D4D4D4"/>
          <w:sz w:val="24"/>
          <w:szCs w:val="24"/>
          <w:lang w:eastAsia="en-IN"/>
        </w:rPr>
      </w:pPr>
      <w:r w:rsidRPr="00AB3DDB">
        <w:rPr>
          <w:rFonts w:ascii="Consolas" w:eastAsia="Times New Roman" w:hAnsi="Consolas" w:cs="Times New Roman"/>
          <w:color w:val="6A9955"/>
          <w:sz w:val="24"/>
          <w:szCs w:val="24"/>
          <w:lang w:eastAsia="en-IN"/>
        </w:rPr>
        <w:t># let's suppose we have to give the offer of 10 percent discount on the laptops</w:t>
      </w:r>
    </w:p>
    <w:p w:rsidR="00AB3DDB" w:rsidRPr="00AB3DDB" w:rsidRDefault="00AB3DDB" w:rsidP="00AB3DDB">
      <w:pPr>
        <w:shd w:val="clear" w:color="auto" w:fill="1E1E1E"/>
        <w:spacing w:after="0" w:line="330" w:lineRule="atLeast"/>
        <w:rPr>
          <w:rFonts w:ascii="Consolas" w:eastAsia="Times New Roman" w:hAnsi="Consolas" w:cs="Times New Roman"/>
          <w:color w:val="D4D4D4"/>
          <w:sz w:val="24"/>
          <w:szCs w:val="24"/>
          <w:lang w:eastAsia="en-IN"/>
        </w:rPr>
      </w:pPr>
      <w:r w:rsidRPr="00AB3DDB">
        <w:rPr>
          <w:rFonts w:ascii="Consolas" w:eastAsia="Times New Roman" w:hAnsi="Consolas" w:cs="Times New Roman"/>
          <w:color w:val="6A9955"/>
          <w:sz w:val="24"/>
          <w:szCs w:val="24"/>
          <w:lang w:eastAsia="en-IN"/>
        </w:rPr>
        <w:t># then we can use the class variable as follow:</w:t>
      </w:r>
    </w:p>
    <w:p w:rsidR="00AB3DDB" w:rsidRPr="00AB3DDB" w:rsidRDefault="00AB3DDB" w:rsidP="00AB3DDB">
      <w:pPr>
        <w:shd w:val="clear" w:color="auto" w:fill="1E1E1E"/>
        <w:spacing w:after="240" w:line="330" w:lineRule="atLeast"/>
        <w:rPr>
          <w:rFonts w:ascii="Consolas" w:eastAsia="Times New Roman" w:hAnsi="Consolas" w:cs="Times New Roman"/>
          <w:color w:val="D4D4D4"/>
          <w:sz w:val="24"/>
          <w:szCs w:val="24"/>
          <w:lang w:eastAsia="en-IN"/>
        </w:rPr>
      </w:pPr>
    </w:p>
    <w:p w:rsidR="00AB3DDB" w:rsidRPr="00AB3DDB" w:rsidRDefault="00AB3DDB" w:rsidP="00AB3DDB">
      <w:pPr>
        <w:shd w:val="clear" w:color="auto" w:fill="1E1E1E"/>
        <w:spacing w:after="0" w:line="330" w:lineRule="atLeast"/>
        <w:rPr>
          <w:rFonts w:ascii="Consolas" w:eastAsia="Times New Roman" w:hAnsi="Consolas" w:cs="Times New Roman"/>
          <w:color w:val="D4D4D4"/>
          <w:sz w:val="24"/>
          <w:szCs w:val="24"/>
          <w:lang w:eastAsia="en-IN"/>
        </w:rPr>
      </w:pPr>
      <w:r w:rsidRPr="00AB3DDB">
        <w:rPr>
          <w:rFonts w:ascii="Consolas" w:eastAsia="Times New Roman" w:hAnsi="Consolas" w:cs="Times New Roman"/>
          <w:color w:val="569CD6"/>
          <w:sz w:val="24"/>
          <w:szCs w:val="24"/>
          <w:lang w:eastAsia="en-IN"/>
        </w:rPr>
        <w:t>class</w:t>
      </w:r>
      <w:r w:rsidRPr="00AB3DDB">
        <w:rPr>
          <w:rFonts w:ascii="Consolas" w:eastAsia="Times New Roman" w:hAnsi="Consolas" w:cs="Times New Roman"/>
          <w:color w:val="D4D4D4"/>
          <w:sz w:val="24"/>
          <w:szCs w:val="24"/>
          <w:lang w:eastAsia="en-IN"/>
        </w:rPr>
        <w:t> </w:t>
      </w:r>
      <w:r w:rsidRPr="00AB3DDB">
        <w:rPr>
          <w:rFonts w:ascii="Consolas" w:eastAsia="Times New Roman" w:hAnsi="Consolas" w:cs="Times New Roman"/>
          <w:color w:val="4EC9B0"/>
          <w:sz w:val="24"/>
          <w:szCs w:val="24"/>
          <w:lang w:eastAsia="en-IN"/>
        </w:rPr>
        <w:t>Laptops</w:t>
      </w:r>
      <w:r w:rsidRPr="00AB3DDB">
        <w:rPr>
          <w:rFonts w:ascii="Consolas" w:eastAsia="Times New Roman" w:hAnsi="Consolas" w:cs="Times New Roman"/>
          <w:color w:val="D4D4D4"/>
          <w:sz w:val="24"/>
          <w:szCs w:val="24"/>
          <w:lang w:eastAsia="en-IN"/>
        </w:rPr>
        <w:t>:</w:t>
      </w:r>
    </w:p>
    <w:p w:rsidR="00AB3DDB" w:rsidRPr="00AB3DDB" w:rsidRDefault="00AB3DDB" w:rsidP="00AB3DDB">
      <w:pPr>
        <w:shd w:val="clear" w:color="auto" w:fill="1E1E1E"/>
        <w:spacing w:after="0" w:line="330" w:lineRule="atLeast"/>
        <w:rPr>
          <w:rFonts w:ascii="Consolas" w:eastAsia="Times New Roman" w:hAnsi="Consolas" w:cs="Times New Roman"/>
          <w:color w:val="D4D4D4"/>
          <w:sz w:val="24"/>
          <w:szCs w:val="24"/>
          <w:lang w:eastAsia="en-IN"/>
        </w:rPr>
      </w:pPr>
      <w:r w:rsidRPr="00AB3DDB">
        <w:rPr>
          <w:rFonts w:ascii="Consolas" w:eastAsia="Times New Roman" w:hAnsi="Consolas" w:cs="Times New Roman"/>
          <w:color w:val="D4D4D4"/>
          <w:sz w:val="24"/>
          <w:szCs w:val="24"/>
          <w:lang w:eastAsia="en-IN"/>
        </w:rPr>
        <w:t>    discount_percent = </w:t>
      </w:r>
      <w:r w:rsidRPr="00AB3DDB">
        <w:rPr>
          <w:rFonts w:ascii="Consolas" w:eastAsia="Times New Roman" w:hAnsi="Consolas" w:cs="Times New Roman"/>
          <w:color w:val="B5CEA8"/>
          <w:sz w:val="24"/>
          <w:szCs w:val="24"/>
          <w:lang w:eastAsia="en-IN"/>
        </w:rPr>
        <w:t>10</w:t>
      </w:r>
    </w:p>
    <w:p w:rsidR="00AB3DDB" w:rsidRPr="00AB3DDB" w:rsidRDefault="00AB3DDB" w:rsidP="00AB3DDB">
      <w:pPr>
        <w:shd w:val="clear" w:color="auto" w:fill="1E1E1E"/>
        <w:spacing w:after="0" w:line="330" w:lineRule="atLeast"/>
        <w:rPr>
          <w:rFonts w:ascii="Consolas" w:eastAsia="Times New Roman" w:hAnsi="Consolas" w:cs="Times New Roman"/>
          <w:color w:val="D4D4D4"/>
          <w:sz w:val="24"/>
          <w:szCs w:val="24"/>
          <w:lang w:eastAsia="en-IN"/>
        </w:rPr>
      </w:pPr>
      <w:r w:rsidRPr="00AB3DDB">
        <w:rPr>
          <w:rFonts w:ascii="Consolas" w:eastAsia="Times New Roman" w:hAnsi="Consolas" w:cs="Times New Roman"/>
          <w:color w:val="D4D4D4"/>
          <w:sz w:val="24"/>
          <w:szCs w:val="24"/>
          <w:lang w:eastAsia="en-IN"/>
        </w:rPr>
        <w:t>    </w:t>
      </w:r>
      <w:r w:rsidRPr="00AB3DDB">
        <w:rPr>
          <w:rFonts w:ascii="Consolas" w:eastAsia="Times New Roman" w:hAnsi="Consolas" w:cs="Times New Roman"/>
          <w:color w:val="569CD6"/>
          <w:sz w:val="24"/>
          <w:szCs w:val="24"/>
          <w:lang w:eastAsia="en-IN"/>
        </w:rPr>
        <w:t>def</w:t>
      </w:r>
      <w:r w:rsidRPr="00AB3DDB">
        <w:rPr>
          <w:rFonts w:ascii="Consolas" w:eastAsia="Times New Roman" w:hAnsi="Consolas" w:cs="Times New Roman"/>
          <w:color w:val="D4D4D4"/>
          <w:sz w:val="24"/>
          <w:szCs w:val="24"/>
          <w:lang w:eastAsia="en-IN"/>
        </w:rPr>
        <w:t> </w:t>
      </w:r>
      <w:r w:rsidRPr="00AB3DDB">
        <w:rPr>
          <w:rFonts w:ascii="Consolas" w:eastAsia="Times New Roman" w:hAnsi="Consolas" w:cs="Times New Roman"/>
          <w:color w:val="DCDCAA"/>
          <w:sz w:val="24"/>
          <w:szCs w:val="24"/>
          <w:lang w:eastAsia="en-IN"/>
        </w:rPr>
        <w:t>__init__</w:t>
      </w:r>
      <w:r w:rsidRPr="00AB3DDB">
        <w:rPr>
          <w:rFonts w:ascii="Consolas" w:eastAsia="Times New Roman" w:hAnsi="Consolas" w:cs="Times New Roman"/>
          <w:color w:val="D4D4D4"/>
          <w:sz w:val="24"/>
          <w:szCs w:val="24"/>
          <w:lang w:eastAsia="en-IN"/>
        </w:rPr>
        <w:t>(</w:t>
      </w:r>
      <w:r w:rsidRPr="00AB3DDB">
        <w:rPr>
          <w:rFonts w:ascii="Consolas" w:eastAsia="Times New Roman" w:hAnsi="Consolas" w:cs="Times New Roman"/>
          <w:color w:val="9CDCFE"/>
          <w:sz w:val="24"/>
          <w:szCs w:val="24"/>
          <w:lang w:eastAsia="en-IN"/>
        </w:rPr>
        <w:t>self</w:t>
      </w:r>
      <w:r w:rsidRPr="00AB3DDB">
        <w:rPr>
          <w:rFonts w:ascii="Consolas" w:eastAsia="Times New Roman" w:hAnsi="Consolas" w:cs="Times New Roman"/>
          <w:color w:val="D4D4D4"/>
          <w:sz w:val="24"/>
          <w:szCs w:val="24"/>
          <w:lang w:eastAsia="en-IN"/>
        </w:rPr>
        <w:t>, </w:t>
      </w:r>
      <w:r w:rsidRPr="00AB3DDB">
        <w:rPr>
          <w:rFonts w:ascii="Consolas" w:eastAsia="Times New Roman" w:hAnsi="Consolas" w:cs="Times New Roman"/>
          <w:color w:val="9CDCFE"/>
          <w:sz w:val="24"/>
          <w:szCs w:val="24"/>
          <w:lang w:eastAsia="en-IN"/>
        </w:rPr>
        <w:t>brand_name</w:t>
      </w:r>
      <w:r w:rsidRPr="00AB3DDB">
        <w:rPr>
          <w:rFonts w:ascii="Consolas" w:eastAsia="Times New Roman" w:hAnsi="Consolas" w:cs="Times New Roman"/>
          <w:color w:val="D4D4D4"/>
          <w:sz w:val="24"/>
          <w:szCs w:val="24"/>
          <w:lang w:eastAsia="en-IN"/>
        </w:rPr>
        <w:t>, </w:t>
      </w:r>
      <w:r w:rsidRPr="00AB3DDB">
        <w:rPr>
          <w:rFonts w:ascii="Consolas" w:eastAsia="Times New Roman" w:hAnsi="Consolas" w:cs="Times New Roman"/>
          <w:color w:val="9CDCFE"/>
          <w:sz w:val="24"/>
          <w:szCs w:val="24"/>
          <w:lang w:eastAsia="en-IN"/>
        </w:rPr>
        <w:t>model_name</w:t>
      </w:r>
      <w:r w:rsidRPr="00AB3DDB">
        <w:rPr>
          <w:rFonts w:ascii="Consolas" w:eastAsia="Times New Roman" w:hAnsi="Consolas" w:cs="Times New Roman"/>
          <w:color w:val="D4D4D4"/>
          <w:sz w:val="24"/>
          <w:szCs w:val="24"/>
          <w:lang w:eastAsia="en-IN"/>
        </w:rPr>
        <w:t>, </w:t>
      </w:r>
      <w:r w:rsidRPr="00AB3DDB">
        <w:rPr>
          <w:rFonts w:ascii="Consolas" w:eastAsia="Times New Roman" w:hAnsi="Consolas" w:cs="Times New Roman"/>
          <w:color w:val="9CDCFE"/>
          <w:sz w:val="24"/>
          <w:szCs w:val="24"/>
          <w:lang w:eastAsia="en-IN"/>
        </w:rPr>
        <w:t>price</w:t>
      </w:r>
      <w:r w:rsidRPr="00AB3DDB">
        <w:rPr>
          <w:rFonts w:ascii="Consolas" w:eastAsia="Times New Roman" w:hAnsi="Consolas" w:cs="Times New Roman"/>
          <w:color w:val="D4D4D4"/>
          <w:sz w:val="24"/>
          <w:szCs w:val="24"/>
          <w:lang w:eastAsia="en-IN"/>
        </w:rPr>
        <w:t>):</w:t>
      </w:r>
    </w:p>
    <w:p w:rsidR="00AB3DDB" w:rsidRPr="00AB3DDB" w:rsidRDefault="00AB3DDB" w:rsidP="00AB3DDB">
      <w:pPr>
        <w:shd w:val="clear" w:color="auto" w:fill="1E1E1E"/>
        <w:spacing w:after="0" w:line="330" w:lineRule="atLeast"/>
        <w:rPr>
          <w:rFonts w:ascii="Consolas" w:eastAsia="Times New Roman" w:hAnsi="Consolas" w:cs="Times New Roman"/>
          <w:color w:val="D4D4D4"/>
          <w:sz w:val="24"/>
          <w:szCs w:val="24"/>
          <w:lang w:eastAsia="en-IN"/>
        </w:rPr>
      </w:pPr>
      <w:r w:rsidRPr="00AB3DDB">
        <w:rPr>
          <w:rFonts w:ascii="Consolas" w:eastAsia="Times New Roman" w:hAnsi="Consolas" w:cs="Times New Roman"/>
          <w:color w:val="D4D4D4"/>
          <w:sz w:val="24"/>
          <w:szCs w:val="24"/>
          <w:lang w:eastAsia="en-IN"/>
        </w:rPr>
        <w:t>        </w:t>
      </w:r>
      <w:r w:rsidRPr="00AB3DDB">
        <w:rPr>
          <w:rFonts w:ascii="Consolas" w:eastAsia="Times New Roman" w:hAnsi="Consolas" w:cs="Times New Roman"/>
          <w:color w:val="569CD6"/>
          <w:sz w:val="24"/>
          <w:szCs w:val="24"/>
          <w:lang w:eastAsia="en-IN"/>
        </w:rPr>
        <w:t>self</w:t>
      </w:r>
      <w:r w:rsidRPr="00AB3DDB">
        <w:rPr>
          <w:rFonts w:ascii="Consolas" w:eastAsia="Times New Roman" w:hAnsi="Consolas" w:cs="Times New Roman"/>
          <w:color w:val="D4D4D4"/>
          <w:sz w:val="24"/>
          <w:szCs w:val="24"/>
          <w:lang w:eastAsia="en-IN"/>
        </w:rPr>
        <w:t>.brand_name = brand_name</w:t>
      </w:r>
    </w:p>
    <w:p w:rsidR="00AB3DDB" w:rsidRPr="00AB3DDB" w:rsidRDefault="00AB3DDB" w:rsidP="00AB3DDB">
      <w:pPr>
        <w:shd w:val="clear" w:color="auto" w:fill="1E1E1E"/>
        <w:spacing w:after="0" w:line="330" w:lineRule="atLeast"/>
        <w:rPr>
          <w:rFonts w:ascii="Consolas" w:eastAsia="Times New Roman" w:hAnsi="Consolas" w:cs="Times New Roman"/>
          <w:color w:val="D4D4D4"/>
          <w:sz w:val="24"/>
          <w:szCs w:val="24"/>
          <w:lang w:eastAsia="en-IN"/>
        </w:rPr>
      </w:pPr>
      <w:r w:rsidRPr="00AB3DDB">
        <w:rPr>
          <w:rFonts w:ascii="Consolas" w:eastAsia="Times New Roman" w:hAnsi="Consolas" w:cs="Times New Roman"/>
          <w:color w:val="D4D4D4"/>
          <w:sz w:val="24"/>
          <w:szCs w:val="24"/>
          <w:lang w:eastAsia="en-IN"/>
        </w:rPr>
        <w:t>        </w:t>
      </w:r>
      <w:r w:rsidRPr="00AB3DDB">
        <w:rPr>
          <w:rFonts w:ascii="Consolas" w:eastAsia="Times New Roman" w:hAnsi="Consolas" w:cs="Times New Roman"/>
          <w:color w:val="569CD6"/>
          <w:sz w:val="24"/>
          <w:szCs w:val="24"/>
          <w:lang w:eastAsia="en-IN"/>
        </w:rPr>
        <w:t>self</w:t>
      </w:r>
      <w:r w:rsidRPr="00AB3DDB">
        <w:rPr>
          <w:rFonts w:ascii="Consolas" w:eastAsia="Times New Roman" w:hAnsi="Consolas" w:cs="Times New Roman"/>
          <w:color w:val="D4D4D4"/>
          <w:sz w:val="24"/>
          <w:szCs w:val="24"/>
          <w:lang w:eastAsia="en-IN"/>
        </w:rPr>
        <w:t>.model_name = model_name</w:t>
      </w:r>
    </w:p>
    <w:p w:rsidR="00AB3DDB" w:rsidRPr="00AB3DDB" w:rsidRDefault="00AB3DDB" w:rsidP="00AB3DDB">
      <w:pPr>
        <w:shd w:val="clear" w:color="auto" w:fill="1E1E1E"/>
        <w:spacing w:after="0" w:line="330" w:lineRule="atLeast"/>
        <w:rPr>
          <w:rFonts w:ascii="Consolas" w:eastAsia="Times New Roman" w:hAnsi="Consolas" w:cs="Times New Roman"/>
          <w:color w:val="D4D4D4"/>
          <w:sz w:val="24"/>
          <w:szCs w:val="24"/>
          <w:lang w:eastAsia="en-IN"/>
        </w:rPr>
      </w:pPr>
      <w:r w:rsidRPr="00AB3DDB">
        <w:rPr>
          <w:rFonts w:ascii="Consolas" w:eastAsia="Times New Roman" w:hAnsi="Consolas" w:cs="Times New Roman"/>
          <w:color w:val="D4D4D4"/>
          <w:sz w:val="24"/>
          <w:szCs w:val="24"/>
          <w:lang w:eastAsia="en-IN"/>
        </w:rPr>
        <w:t>        </w:t>
      </w:r>
      <w:r w:rsidRPr="00AB3DDB">
        <w:rPr>
          <w:rFonts w:ascii="Consolas" w:eastAsia="Times New Roman" w:hAnsi="Consolas" w:cs="Times New Roman"/>
          <w:color w:val="569CD6"/>
          <w:sz w:val="24"/>
          <w:szCs w:val="24"/>
          <w:lang w:eastAsia="en-IN"/>
        </w:rPr>
        <w:t>self</w:t>
      </w:r>
      <w:r w:rsidRPr="00AB3DDB">
        <w:rPr>
          <w:rFonts w:ascii="Consolas" w:eastAsia="Times New Roman" w:hAnsi="Consolas" w:cs="Times New Roman"/>
          <w:color w:val="D4D4D4"/>
          <w:sz w:val="24"/>
          <w:szCs w:val="24"/>
          <w:lang w:eastAsia="en-IN"/>
        </w:rPr>
        <w:t>.price = price</w:t>
      </w:r>
    </w:p>
    <w:p w:rsidR="00AB3DDB" w:rsidRPr="00AB3DDB" w:rsidRDefault="00AB3DDB" w:rsidP="00AB3DDB">
      <w:pPr>
        <w:shd w:val="clear" w:color="auto" w:fill="1E1E1E"/>
        <w:spacing w:after="0" w:line="330" w:lineRule="atLeast"/>
        <w:rPr>
          <w:rFonts w:ascii="Consolas" w:eastAsia="Times New Roman" w:hAnsi="Consolas" w:cs="Times New Roman"/>
          <w:color w:val="D4D4D4"/>
          <w:sz w:val="24"/>
          <w:szCs w:val="24"/>
          <w:lang w:eastAsia="en-IN"/>
        </w:rPr>
      </w:pPr>
    </w:p>
    <w:p w:rsidR="00AB3DDB" w:rsidRPr="00AB3DDB" w:rsidRDefault="00AB3DDB" w:rsidP="00AB3DDB">
      <w:pPr>
        <w:shd w:val="clear" w:color="auto" w:fill="1E1E1E"/>
        <w:spacing w:after="0" w:line="330" w:lineRule="atLeast"/>
        <w:rPr>
          <w:rFonts w:ascii="Consolas" w:eastAsia="Times New Roman" w:hAnsi="Consolas" w:cs="Times New Roman"/>
          <w:color w:val="D4D4D4"/>
          <w:sz w:val="24"/>
          <w:szCs w:val="24"/>
          <w:lang w:eastAsia="en-IN"/>
        </w:rPr>
      </w:pPr>
      <w:r w:rsidRPr="00AB3DDB">
        <w:rPr>
          <w:rFonts w:ascii="Consolas" w:eastAsia="Times New Roman" w:hAnsi="Consolas" w:cs="Times New Roman"/>
          <w:color w:val="D4D4D4"/>
          <w:sz w:val="24"/>
          <w:szCs w:val="24"/>
          <w:lang w:eastAsia="en-IN"/>
        </w:rPr>
        <w:t>    </w:t>
      </w:r>
      <w:r w:rsidRPr="00AB3DDB">
        <w:rPr>
          <w:rFonts w:ascii="Consolas" w:eastAsia="Times New Roman" w:hAnsi="Consolas" w:cs="Times New Roman"/>
          <w:color w:val="569CD6"/>
          <w:sz w:val="24"/>
          <w:szCs w:val="24"/>
          <w:lang w:eastAsia="en-IN"/>
        </w:rPr>
        <w:t>def</w:t>
      </w:r>
      <w:r w:rsidRPr="00AB3DDB">
        <w:rPr>
          <w:rFonts w:ascii="Consolas" w:eastAsia="Times New Roman" w:hAnsi="Consolas" w:cs="Times New Roman"/>
          <w:color w:val="D4D4D4"/>
          <w:sz w:val="24"/>
          <w:szCs w:val="24"/>
          <w:lang w:eastAsia="en-IN"/>
        </w:rPr>
        <w:t> </w:t>
      </w:r>
      <w:r w:rsidRPr="00AB3DDB">
        <w:rPr>
          <w:rFonts w:ascii="Consolas" w:eastAsia="Times New Roman" w:hAnsi="Consolas" w:cs="Times New Roman"/>
          <w:color w:val="DCDCAA"/>
          <w:sz w:val="24"/>
          <w:szCs w:val="24"/>
          <w:lang w:eastAsia="en-IN"/>
        </w:rPr>
        <w:t>apply_dicount</w:t>
      </w:r>
      <w:r w:rsidRPr="00AB3DDB">
        <w:rPr>
          <w:rFonts w:ascii="Consolas" w:eastAsia="Times New Roman" w:hAnsi="Consolas" w:cs="Times New Roman"/>
          <w:color w:val="D4D4D4"/>
          <w:sz w:val="24"/>
          <w:szCs w:val="24"/>
          <w:lang w:eastAsia="en-IN"/>
        </w:rPr>
        <w:t>(</w:t>
      </w:r>
      <w:r w:rsidRPr="00AB3DDB">
        <w:rPr>
          <w:rFonts w:ascii="Consolas" w:eastAsia="Times New Roman" w:hAnsi="Consolas" w:cs="Times New Roman"/>
          <w:color w:val="9CDCFE"/>
          <w:sz w:val="24"/>
          <w:szCs w:val="24"/>
          <w:lang w:eastAsia="en-IN"/>
        </w:rPr>
        <w:t>self</w:t>
      </w:r>
      <w:r w:rsidRPr="00AB3DDB">
        <w:rPr>
          <w:rFonts w:ascii="Consolas" w:eastAsia="Times New Roman" w:hAnsi="Consolas" w:cs="Times New Roman"/>
          <w:color w:val="D4D4D4"/>
          <w:sz w:val="24"/>
          <w:szCs w:val="24"/>
          <w:lang w:eastAsia="en-IN"/>
        </w:rPr>
        <w:t>):  </w:t>
      </w:r>
      <w:r w:rsidRPr="00AB3DDB">
        <w:rPr>
          <w:rFonts w:ascii="Consolas" w:eastAsia="Times New Roman" w:hAnsi="Consolas" w:cs="Times New Roman"/>
          <w:color w:val="6A9955"/>
          <w:sz w:val="24"/>
          <w:szCs w:val="24"/>
          <w:lang w:eastAsia="en-IN"/>
        </w:rPr>
        <w:t># Now here there is no need of using the number of what percent we want to discount</w:t>
      </w:r>
    </w:p>
    <w:p w:rsidR="00AB3DDB" w:rsidRPr="00AB3DDB" w:rsidRDefault="00AB3DDB" w:rsidP="00AB3DDB">
      <w:pPr>
        <w:shd w:val="clear" w:color="auto" w:fill="1E1E1E"/>
        <w:spacing w:after="0" w:line="330" w:lineRule="atLeast"/>
        <w:rPr>
          <w:rFonts w:ascii="Consolas" w:eastAsia="Times New Roman" w:hAnsi="Consolas" w:cs="Times New Roman"/>
          <w:color w:val="D4D4D4"/>
          <w:sz w:val="24"/>
          <w:szCs w:val="24"/>
          <w:lang w:eastAsia="en-IN"/>
        </w:rPr>
      </w:pPr>
      <w:r w:rsidRPr="00AB3DDB">
        <w:rPr>
          <w:rFonts w:ascii="Consolas" w:eastAsia="Times New Roman" w:hAnsi="Consolas" w:cs="Times New Roman"/>
          <w:color w:val="D4D4D4"/>
          <w:sz w:val="24"/>
          <w:szCs w:val="24"/>
          <w:lang w:eastAsia="en-IN"/>
        </w:rPr>
        <w:t>        dicounted_price = </w:t>
      </w:r>
      <w:r w:rsidRPr="00AB3DDB">
        <w:rPr>
          <w:rFonts w:ascii="Consolas" w:eastAsia="Times New Roman" w:hAnsi="Consolas" w:cs="Times New Roman"/>
          <w:color w:val="569CD6"/>
          <w:sz w:val="24"/>
          <w:szCs w:val="24"/>
          <w:lang w:eastAsia="en-IN"/>
        </w:rPr>
        <w:t>self</w:t>
      </w:r>
      <w:r w:rsidRPr="00AB3DDB">
        <w:rPr>
          <w:rFonts w:ascii="Consolas" w:eastAsia="Times New Roman" w:hAnsi="Consolas" w:cs="Times New Roman"/>
          <w:color w:val="D4D4D4"/>
          <w:sz w:val="24"/>
          <w:szCs w:val="24"/>
          <w:lang w:eastAsia="en-IN"/>
        </w:rPr>
        <w:t>.price*(</w:t>
      </w:r>
      <w:r w:rsidRPr="00AB3DDB">
        <w:rPr>
          <w:rFonts w:ascii="Consolas" w:eastAsia="Times New Roman" w:hAnsi="Consolas" w:cs="Times New Roman"/>
          <w:color w:val="569CD6"/>
          <w:sz w:val="24"/>
          <w:szCs w:val="24"/>
          <w:lang w:eastAsia="en-IN"/>
        </w:rPr>
        <w:t>self</w:t>
      </w:r>
      <w:r w:rsidRPr="00AB3DDB">
        <w:rPr>
          <w:rFonts w:ascii="Consolas" w:eastAsia="Times New Roman" w:hAnsi="Consolas" w:cs="Times New Roman"/>
          <w:color w:val="D4D4D4"/>
          <w:sz w:val="24"/>
          <w:szCs w:val="24"/>
          <w:lang w:eastAsia="en-IN"/>
        </w:rPr>
        <w:t>.discount_percent/</w:t>
      </w:r>
      <w:r w:rsidRPr="00AB3DDB">
        <w:rPr>
          <w:rFonts w:ascii="Consolas" w:eastAsia="Times New Roman" w:hAnsi="Consolas" w:cs="Times New Roman"/>
          <w:color w:val="B5CEA8"/>
          <w:sz w:val="24"/>
          <w:szCs w:val="24"/>
          <w:lang w:eastAsia="en-IN"/>
        </w:rPr>
        <w:t>100</w:t>
      </w:r>
      <w:r w:rsidRPr="00AB3DDB">
        <w:rPr>
          <w:rFonts w:ascii="Consolas" w:eastAsia="Times New Roman" w:hAnsi="Consolas" w:cs="Times New Roman"/>
          <w:color w:val="D4D4D4"/>
          <w:sz w:val="24"/>
          <w:szCs w:val="24"/>
          <w:lang w:eastAsia="en-IN"/>
        </w:rPr>
        <w:t>)</w:t>
      </w:r>
    </w:p>
    <w:p w:rsidR="00AB3DDB" w:rsidRPr="00AB3DDB" w:rsidRDefault="00AB3DDB" w:rsidP="00AB3DDB">
      <w:pPr>
        <w:shd w:val="clear" w:color="auto" w:fill="1E1E1E"/>
        <w:spacing w:after="0" w:line="330" w:lineRule="atLeast"/>
        <w:rPr>
          <w:rFonts w:ascii="Consolas" w:eastAsia="Times New Roman" w:hAnsi="Consolas" w:cs="Times New Roman"/>
          <w:color w:val="D4D4D4"/>
          <w:sz w:val="24"/>
          <w:szCs w:val="24"/>
          <w:lang w:eastAsia="en-IN"/>
        </w:rPr>
      </w:pPr>
      <w:r w:rsidRPr="00AB3DDB">
        <w:rPr>
          <w:rFonts w:ascii="Consolas" w:eastAsia="Times New Roman" w:hAnsi="Consolas" w:cs="Times New Roman"/>
          <w:color w:val="D4D4D4"/>
          <w:sz w:val="24"/>
          <w:szCs w:val="24"/>
          <w:lang w:eastAsia="en-IN"/>
        </w:rPr>
        <w:t>        </w:t>
      </w:r>
      <w:r w:rsidRPr="00AB3DDB">
        <w:rPr>
          <w:rFonts w:ascii="Consolas" w:eastAsia="Times New Roman" w:hAnsi="Consolas" w:cs="Times New Roman"/>
          <w:color w:val="C586C0"/>
          <w:sz w:val="24"/>
          <w:szCs w:val="24"/>
          <w:lang w:eastAsia="en-IN"/>
        </w:rPr>
        <w:t>return</w:t>
      </w:r>
      <w:r w:rsidRPr="00AB3DDB">
        <w:rPr>
          <w:rFonts w:ascii="Consolas" w:eastAsia="Times New Roman" w:hAnsi="Consolas" w:cs="Times New Roman"/>
          <w:color w:val="D4D4D4"/>
          <w:sz w:val="24"/>
          <w:szCs w:val="24"/>
          <w:lang w:eastAsia="en-IN"/>
        </w:rPr>
        <w:t> </w:t>
      </w:r>
      <w:r w:rsidRPr="00AB3DDB">
        <w:rPr>
          <w:rFonts w:ascii="Consolas" w:eastAsia="Times New Roman" w:hAnsi="Consolas" w:cs="Times New Roman"/>
          <w:color w:val="569CD6"/>
          <w:sz w:val="24"/>
          <w:szCs w:val="24"/>
          <w:lang w:eastAsia="en-IN"/>
        </w:rPr>
        <w:t>self</w:t>
      </w:r>
      <w:r w:rsidRPr="00AB3DDB">
        <w:rPr>
          <w:rFonts w:ascii="Consolas" w:eastAsia="Times New Roman" w:hAnsi="Consolas" w:cs="Times New Roman"/>
          <w:color w:val="D4D4D4"/>
          <w:sz w:val="24"/>
          <w:szCs w:val="24"/>
          <w:lang w:eastAsia="en-IN"/>
        </w:rPr>
        <w:t>.price - dicounted_price</w:t>
      </w:r>
    </w:p>
    <w:p w:rsidR="00AB3DDB" w:rsidRPr="00AB3DDB" w:rsidRDefault="00AB3DDB" w:rsidP="00AB3DDB">
      <w:pPr>
        <w:shd w:val="clear" w:color="auto" w:fill="1E1E1E"/>
        <w:spacing w:after="240" w:line="330" w:lineRule="atLeast"/>
        <w:rPr>
          <w:rFonts w:ascii="Consolas" w:eastAsia="Times New Roman" w:hAnsi="Consolas" w:cs="Times New Roman"/>
          <w:color w:val="D4D4D4"/>
          <w:sz w:val="24"/>
          <w:szCs w:val="24"/>
          <w:lang w:eastAsia="en-IN"/>
        </w:rPr>
      </w:pPr>
      <w:r w:rsidRPr="00AB3DDB">
        <w:rPr>
          <w:rFonts w:ascii="Consolas" w:eastAsia="Times New Roman" w:hAnsi="Consolas" w:cs="Times New Roman"/>
          <w:color w:val="D4D4D4"/>
          <w:sz w:val="24"/>
          <w:szCs w:val="24"/>
          <w:lang w:eastAsia="en-IN"/>
        </w:rPr>
        <w:br/>
      </w:r>
    </w:p>
    <w:p w:rsidR="00AB3DDB" w:rsidRPr="00AB3DDB" w:rsidRDefault="00AB3DDB" w:rsidP="00AB3DDB">
      <w:pPr>
        <w:shd w:val="clear" w:color="auto" w:fill="1E1E1E"/>
        <w:spacing w:after="0" w:line="330" w:lineRule="atLeast"/>
        <w:rPr>
          <w:rFonts w:ascii="Consolas" w:eastAsia="Times New Roman" w:hAnsi="Consolas" w:cs="Times New Roman"/>
          <w:color w:val="D4D4D4"/>
          <w:sz w:val="24"/>
          <w:szCs w:val="24"/>
          <w:lang w:eastAsia="en-IN"/>
        </w:rPr>
      </w:pPr>
      <w:r w:rsidRPr="00AB3DDB">
        <w:rPr>
          <w:rFonts w:ascii="Consolas" w:eastAsia="Times New Roman" w:hAnsi="Consolas" w:cs="Times New Roman"/>
          <w:color w:val="D4D4D4"/>
          <w:sz w:val="24"/>
          <w:szCs w:val="24"/>
          <w:lang w:eastAsia="en-IN"/>
        </w:rPr>
        <w:lastRenderedPageBreak/>
        <w:t>l = Laptops(</w:t>
      </w:r>
      <w:r w:rsidRPr="00AB3DDB">
        <w:rPr>
          <w:rFonts w:ascii="Consolas" w:eastAsia="Times New Roman" w:hAnsi="Consolas" w:cs="Times New Roman"/>
          <w:color w:val="CE9178"/>
          <w:sz w:val="24"/>
          <w:szCs w:val="24"/>
          <w:lang w:eastAsia="en-IN"/>
        </w:rPr>
        <w:t>'Apple'</w:t>
      </w:r>
      <w:r w:rsidRPr="00AB3DDB">
        <w:rPr>
          <w:rFonts w:ascii="Consolas" w:eastAsia="Times New Roman" w:hAnsi="Consolas" w:cs="Times New Roman"/>
          <w:color w:val="D4D4D4"/>
          <w:sz w:val="24"/>
          <w:szCs w:val="24"/>
          <w:lang w:eastAsia="en-IN"/>
        </w:rPr>
        <w:t>, </w:t>
      </w:r>
      <w:r w:rsidRPr="00AB3DDB">
        <w:rPr>
          <w:rFonts w:ascii="Consolas" w:eastAsia="Times New Roman" w:hAnsi="Consolas" w:cs="Times New Roman"/>
          <w:color w:val="CE9178"/>
          <w:sz w:val="24"/>
          <w:szCs w:val="24"/>
          <w:lang w:eastAsia="en-IN"/>
        </w:rPr>
        <w:t>'Macbook Pro'</w:t>
      </w:r>
      <w:r w:rsidRPr="00AB3DDB">
        <w:rPr>
          <w:rFonts w:ascii="Consolas" w:eastAsia="Times New Roman" w:hAnsi="Consolas" w:cs="Times New Roman"/>
          <w:color w:val="D4D4D4"/>
          <w:sz w:val="24"/>
          <w:szCs w:val="24"/>
          <w:lang w:eastAsia="en-IN"/>
        </w:rPr>
        <w:t>, </w:t>
      </w:r>
      <w:r w:rsidRPr="00AB3DDB">
        <w:rPr>
          <w:rFonts w:ascii="Consolas" w:eastAsia="Times New Roman" w:hAnsi="Consolas" w:cs="Times New Roman"/>
          <w:color w:val="B5CEA8"/>
          <w:sz w:val="24"/>
          <w:szCs w:val="24"/>
          <w:lang w:eastAsia="en-IN"/>
        </w:rPr>
        <w:t>130000</w:t>
      </w:r>
      <w:r w:rsidRPr="00AB3DDB">
        <w:rPr>
          <w:rFonts w:ascii="Consolas" w:eastAsia="Times New Roman" w:hAnsi="Consolas" w:cs="Times New Roman"/>
          <w:color w:val="D4D4D4"/>
          <w:sz w:val="24"/>
          <w:szCs w:val="24"/>
          <w:lang w:eastAsia="en-IN"/>
        </w:rPr>
        <w:t>)</w:t>
      </w:r>
    </w:p>
    <w:p w:rsidR="00AB3DDB" w:rsidRPr="00AB3DDB" w:rsidRDefault="00AB3DDB" w:rsidP="00AB3DDB">
      <w:pPr>
        <w:shd w:val="clear" w:color="auto" w:fill="1E1E1E"/>
        <w:spacing w:after="0" w:line="330" w:lineRule="atLeast"/>
        <w:rPr>
          <w:rFonts w:ascii="Consolas" w:eastAsia="Times New Roman" w:hAnsi="Consolas" w:cs="Times New Roman"/>
          <w:color w:val="D4D4D4"/>
          <w:sz w:val="24"/>
          <w:szCs w:val="24"/>
          <w:lang w:eastAsia="en-IN"/>
        </w:rPr>
      </w:pPr>
      <w:r w:rsidRPr="00AB3DDB">
        <w:rPr>
          <w:rFonts w:ascii="Consolas" w:eastAsia="Times New Roman" w:hAnsi="Consolas" w:cs="Times New Roman"/>
          <w:color w:val="D4D4D4"/>
          <w:sz w:val="24"/>
          <w:szCs w:val="24"/>
          <w:lang w:eastAsia="en-IN"/>
        </w:rPr>
        <w:t>l2 = Laptops(</w:t>
      </w:r>
      <w:r w:rsidRPr="00AB3DDB">
        <w:rPr>
          <w:rFonts w:ascii="Consolas" w:eastAsia="Times New Roman" w:hAnsi="Consolas" w:cs="Times New Roman"/>
          <w:color w:val="CE9178"/>
          <w:sz w:val="24"/>
          <w:szCs w:val="24"/>
          <w:lang w:eastAsia="en-IN"/>
        </w:rPr>
        <w:t>'Lenevo'</w:t>
      </w:r>
      <w:r w:rsidRPr="00AB3DDB">
        <w:rPr>
          <w:rFonts w:ascii="Consolas" w:eastAsia="Times New Roman" w:hAnsi="Consolas" w:cs="Times New Roman"/>
          <w:color w:val="D4D4D4"/>
          <w:sz w:val="24"/>
          <w:szCs w:val="24"/>
          <w:lang w:eastAsia="en-IN"/>
        </w:rPr>
        <w:t>, </w:t>
      </w:r>
      <w:r w:rsidRPr="00AB3DDB">
        <w:rPr>
          <w:rFonts w:ascii="Consolas" w:eastAsia="Times New Roman" w:hAnsi="Consolas" w:cs="Times New Roman"/>
          <w:color w:val="CE9178"/>
          <w:sz w:val="24"/>
          <w:szCs w:val="24"/>
          <w:lang w:eastAsia="en-IN"/>
        </w:rPr>
        <w:t>'v110'</w:t>
      </w:r>
      <w:r w:rsidRPr="00AB3DDB">
        <w:rPr>
          <w:rFonts w:ascii="Consolas" w:eastAsia="Times New Roman" w:hAnsi="Consolas" w:cs="Times New Roman"/>
          <w:color w:val="D4D4D4"/>
          <w:sz w:val="24"/>
          <w:szCs w:val="24"/>
          <w:lang w:eastAsia="en-IN"/>
        </w:rPr>
        <w:t>,</w:t>
      </w:r>
      <w:r w:rsidRPr="00AB3DDB">
        <w:rPr>
          <w:rFonts w:ascii="Consolas" w:eastAsia="Times New Roman" w:hAnsi="Consolas" w:cs="Times New Roman"/>
          <w:color w:val="B5CEA8"/>
          <w:sz w:val="24"/>
          <w:szCs w:val="24"/>
          <w:lang w:eastAsia="en-IN"/>
        </w:rPr>
        <w:t>30000</w:t>
      </w:r>
      <w:r w:rsidRPr="00AB3DDB">
        <w:rPr>
          <w:rFonts w:ascii="Consolas" w:eastAsia="Times New Roman" w:hAnsi="Consolas" w:cs="Times New Roman"/>
          <w:color w:val="D4D4D4"/>
          <w:sz w:val="24"/>
          <w:szCs w:val="24"/>
          <w:lang w:eastAsia="en-IN"/>
        </w:rPr>
        <w:t>)</w:t>
      </w:r>
    </w:p>
    <w:p w:rsidR="00AB3DDB" w:rsidRPr="00AB3DDB" w:rsidRDefault="00AB3DDB" w:rsidP="00AB3DDB">
      <w:pPr>
        <w:shd w:val="clear" w:color="auto" w:fill="1E1E1E"/>
        <w:spacing w:after="240" w:line="330" w:lineRule="atLeast"/>
        <w:rPr>
          <w:rFonts w:ascii="Consolas" w:eastAsia="Times New Roman" w:hAnsi="Consolas" w:cs="Times New Roman"/>
          <w:color w:val="D4D4D4"/>
          <w:sz w:val="24"/>
          <w:szCs w:val="24"/>
          <w:lang w:eastAsia="en-IN"/>
        </w:rPr>
      </w:pPr>
    </w:p>
    <w:p w:rsidR="00AB3DDB" w:rsidRPr="00AB3DDB" w:rsidRDefault="00AB3DDB" w:rsidP="00AB3DDB">
      <w:pPr>
        <w:shd w:val="clear" w:color="auto" w:fill="1E1E1E"/>
        <w:spacing w:after="0" w:line="330" w:lineRule="atLeast"/>
        <w:rPr>
          <w:rFonts w:ascii="Consolas" w:eastAsia="Times New Roman" w:hAnsi="Consolas" w:cs="Times New Roman"/>
          <w:color w:val="D4D4D4"/>
          <w:sz w:val="24"/>
          <w:szCs w:val="24"/>
          <w:lang w:eastAsia="en-IN"/>
        </w:rPr>
      </w:pPr>
      <w:r w:rsidRPr="00AB3DDB">
        <w:rPr>
          <w:rFonts w:ascii="Consolas" w:eastAsia="Times New Roman" w:hAnsi="Consolas" w:cs="Times New Roman"/>
          <w:color w:val="DCDCAA"/>
          <w:sz w:val="24"/>
          <w:szCs w:val="24"/>
          <w:lang w:eastAsia="en-IN"/>
        </w:rPr>
        <w:t>print</w:t>
      </w:r>
      <w:r w:rsidRPr="00AB3DDB">
        <w:rPr>
          <w:rFonts w:ascii="Consolas" w:eastAsia="Times New Roman" w:hAnsi="Consolas" w:cs="Times New Roman"/>
          <w:color w:val="D4D4D4"/>
          <w:sz w:val="24"/>
          <w:szCs w:val="24"/>
          <w:lang w:eastAsia="en-IN"/>
        </w:rPr>
        <w:t>(l.apply_dicount())  </w:t>
      </w:r>
      <w:r w:rsidRPr="00AB3DDB">
        <w:rPr>
          <w:rFonts w:ascii="Consolas" w:eastAsia="Times New Roman" w:hAnsi="Consolas" w:cs="Times New Roman"/>
          <w:color w:val="6A9955"/>
          <w:sz w:val="24"/>
          <w:szCs w:val="24"/>
          <w:lang w:eastAsia="en-IN"/>
        </w:rPr>
        <w:t># this will give the discount accordingly to class variable as there is not any discount_percent name variable in l</w:t>
      </w:r>
    </w:p>
    <w:p w:rsidR="00AB3DDB" w:rsidRPr="00AB3DDB" w:rsidRDefault="00AB3DDB" w:rsidP="00AB3DDB">
      <w:pPr>
        <w:shd w:val="clear" w:color="auto" w:fill="1E1E1E"/>
        <w:spacing w:after="0" w:line="330" w:lineRule="atLeast"/>
        <w:rPr>
          <w:rFonts w:ascii="Consolas" w:eastAsia="Times New Roman" w:hAnsi="Consolas" w:cs="Times New Roman"/>
          <w:color w:val="D4D4D4"/>
          <w:sz w:val="24"/>
          <w:szCs w:val="24"/>
          <w:lang w:eastAsia="en-IN"/>
        </w:rPr>
      </w:pPr>
    </w:p>
    <w:p w:rsidR="00AB3DDB" w:rsidRPr="00AB3DDB" w:rsidRDefault="00AB3DDB" w:rsidP="00AB3DDB">
      <w:pPr>
        <w:shd w:val="clear" w:color="auto" w:fill="1E1E1E"/>
        <w:spacing w:after="0" w:line="330" w:lineRule="atLeast"/>
        <w:rPr>
          <w:rFonts w:ascii="Consolas" w:eastAsia="Times New Roman" w:hAnsi="Consolas" w:cs="Times New Roman"/>
          <w:color w:val="D4D4D4"/>
          <w:sz w:val="24"/>
          <w:szCs w:val="24"/>
          <w:lang w:eastAsia="en-IN"/>
        </w:rPr>
      </w:pPr>
      <w:r w:rsidRPr="00AB3DDB">
        <w:rPr>
          <w:rFonts w:ascii="Consolas" w:eastAsia="Times New Roman" w:hAnsi="Consolas" w:cs="Times New Roman"/>
          <w:color w:val="D4D4D4"/>
          <w:sz w:val="24"/>
          <w:szCs w:val="24"/>
          <w:lang w:eastAsia="en-IN"/>
        </w:rPr>
        <w:t>l2.discount_percent = </w:t>
      </w:r>
      <w:r w:rsidRPr="00AB3DDB">
        <w:rPr>
          <w:rFonts w:ascii="Consolas" w:eastAsia="Times New Roman" w:hAnsi="Consolas" w:cs="Times New Roman"/>
          <w:color w:val="B5CEA8"/>
          <w:sz w:val="24"/>
          <w:szCs w:val="24"/>
          <w:lang w:eastAsia="en-IN"/>
        </w:rPr>
        <w:t>50</w:t>
      </w:r>
      <w:r w:rsidRPr="00AB3DDB">
        <w:rPr>
          <w:rFonts w:ascii="Consolas" w:eastAsia="Times New Roman" w:hAnsi="Consolas" w:cs="Times New Roman"/>
          <w:color w:val="D4D4D4"/>
          <w:sz w:val="24"/>
          <w:szCs w:val="24"/>
          <w:lang w:eastAsia="en-IN"/>
        </w:rPr>
        <w:t>  </w:t>
      </w:r>
      <w:r w:rsidRPr="00AB3DDB">
        <w:rPr>
          <w:rFonts w:ascii="Consolas" w:eastAsia="Times New Roman" w:hAnsi="Consolas" w:cs="Times New Roman"/>
          <w:color w:val="6A9955"/>
          <w:sz w:val="24"/>
          <w:szCs w:val="24"/>
          <w:lang w:eastAsia="en-IN"/>
        </w:rPr>
        <w:t># this create the new instance variable in the instance l2 like brand_name</w:t>
      </w:r>
    </w:p>
    <w:p w:rsidR="00AB3DDB" w:rsidRPr="00AB3DDB" w:rsidRDefault="00AB3DDB" w:rsidP="00AB3DDB">
      <w:pPr>
        <w:shd w:val="clear" w:color="auto" w:fill="1E1E1E"/>
        <w:spacing w:after="0" w:line="330" w:lineRule="atLeast"/>
        <w:rPr>
          <w:rFonts w:ascii="Consolas" w:eastAsia="Times New Roman" w:hAnsi="Consolas" w:cs="Times New Roman"/>
          <w:color w:val="D4D4D4"/>
          <w:sz w:val="24"/>
          <w:szCs w:val="24"/>
          <w:lang w:eastAsia="en-IN"/>
        </w:rPr>
      </w:pPr>
    </w:p>
    <w:p w:rsidR="00AB3DDB" w:rsidRPr="00AB3DDB" w:rsidRDefault="00AB3DDB" w:rsidP="00AB3DDB">
      <w:pPr>
        <w:shd w:val="clear" w:color="auto" w:fill="1E1E1E"/>
        <w:spacing w:after="0" w:line="330" w:lineRule="atLeast"/>
        <w:rPr>
          <w:rFonts w:ascii="Consolas" w:eastAsia="Times New Roman" w:hAnsi="Consolas" w:cs="Times New Roman"/>
          <w:color w:val="D4D4D4"/>
          <w:sz w:val="24"/>
          <w:szCs w:val="24"/>
          <w:lang w:eastAsia="en-IN"/>
        </w:rPr>
      </w:pPr>
      <w:r w:rsidRPr="00AB3DDB">
        <w:rPr>
          <w:rFonts w:ascii="Consolas" w:eastAsia="Times New Roman" w:hAnsi="Consolas" w:cs="Times New Roman"/>
          <w:color w:val="DCDCAA"/>
          <w:sz w:val="24"/>
          <w:szCs w:val="24"/>
          <w:lang w:eastAsia="en-IN"/>
        </w:rPr>
        <w:t>print</w:t>
      </w:r>
      <w:r w:rsidRPr="00AB3DDB">
        <w:rPr>
          <w:rFonts w:ascii="Consolas" w:eastAsia="Times New Roman" w:hAnsi="Consolas" w:cs="Times New Roman"/>
          <w:color w:val="D4D4D4"/>
          <w:sz w:val="24"/>
          <w:szCs w:val="24"/>
          <w:lang w:eastAsia="en-IN"/>
        </w:rPr>
        <w:t>(l2.</w:t>
      </w:r>
      <w:r w:rsidRPr="00AB3DDB">
        <w:rPr>
          <w:rFonts w:ascii="Consolas" w:eastAsia="Times New Roman" w:hAnsi="Consolas" w:cs="Times New Roman"/>
          <w:color w:val="9CDCFE"/>
          <w:sz w:val="24"/>
          <w:szCs w:val="24"/>
          <w:lang w:eastAsia="en-IN"/>
        </w:rPr>
        <w:t>__dict__</w:t>
      </w:r>
      <w:r w:rsidRPr="00AB3DDB">
        <w:rPr>
          <w:rFonts w:ascii="Consolas" w:eastAsia="Times New Roman" w:hAnsi="Consolas" w:cs="Times New Roman"/>
          <w:color w:val="D4D4D4"/>
          <w:sz w:val="24"/>
          <w:szCs w:val="24"/>
          <w:lang w:eastAsia="en-IN"/>
        </w:rPr>
        <w:t>)  </w:t>
      </w:r>
      <w:r w:rsidRPr="00AB3DDB">
        <w:rPr>
          <w:rFonts w:ascii="Consolas" w:eastAsia="Times New Roman" w:hAnsi="Consolas" w:cs="Times New Roman"/>
          <w:color w:val="6A9955"/>
          <w:sz w:val="24"/>
          <w:szCs w:val="24"/>
          <w:lang w:eastAsia="en-IN"/>
        </w:rPr>
        <w:t># This will print the instances in the form of dictionary.</w:t>
      </w:r>
    </w:p>
    <w:p w:rsidR="00AB3DDB" w:rsidRPr="00AB3DDB" w:rsidRDefault="00AB3DDB" w:rsidP="00AB3DDB">
      <w:pPr>
        <w:shd w:val="clear" w:color="auto" w:fill="1E1E1E"/>
        <w:spacing w:after="0" w:line="330" w:lineRule="atLeast"/>
        <w:rPr>
          <w:rFonts w:ascii="Consolas" w:eastAsia="Times New Roman" w:hAnsi="Consolas" w:cs="Times New Roman"/>
          <w:color w:val="D4D4D4"/>
          <w:sz w:val="24"/>
          <w:szCs w:val="24"/>
          <w:lang w:eastAsia="en-IN"/>
        </w:rPr>
      </w:pPr>
    </w:p>
    <w:p w:rsidR="00AB3DDB" w:rsidRPr="00AB3DDB" w:rsidRDefault="00AB3DDB" w:rsidP="00AB3DDB">
      <w:pPr>
        <w:shd w:val="clear" w:color="auto" w:fill="1E1E1E"/>
        <w:spacing w:after="0" w:line="330" w:lineRule="atLeast"/>
        <w:rPr>
          <w:rFonts w:ascii="Consolas" w:eastAsia="Times New Roman" w:hAnsi="Consolas" w:cs="Times New Roman"/>
          <w:color w:val="D4D4D4"/>
          <w:sz w:val="24"/>
          <w:szCs w:val="24"/>
          <w:lang w:eastAsia="en-IN"/>
        </w:rPr>
      </w:pPr>
      <w:r w:rsidRPr="00AB3DDB">
        <w:rPr>
          <w:rFonts w:ascii="Consolas" w:eastAsia="Times New Roman" w:hAnsi="Consolas" w:cs="Times New Roman"/>
          <w:color w:val="DCDCAA"/>
          <w:sz w:val="24"/>
          <w:szCs w:val="24"/>
          <w:lang w:eastAsia="en-IN"/>
        </w:rPr>
        <w:t>print</w:t>
      </w:r>
      <w:r w:rsidRPr="00AB3DDB">
        <w:rPr>
          <w:rFonts w:ascii="Consolas" w:eastAsia="Times New Roman" w:hAnsi="Consolas" w:cs="Times New Roman"/>
          <w:color w:val="D4D4D4"/>
          <w:sz w:val="24"/>
          <w:szCs w:val="24"/>
          <w:lang w:eastAsia="en-IN"/>
        </w:rPr>
        <w:t>(l2.apply_dicount())</w:t>
      </w:r>
    </w:p>
    <w:p w:rsidR="00AB3DDB" w:rsidRDefault="00AB3DDB" w:rsidP="00AB3DDB">
      <w:pPr>
        <w:rPr>
          <w:sz w:val="28"/>
          <w:szCs w:val="24"/>
        </w:rPr>
      </w:pPr>
    </w:p>
    <w:p w:rsidR="0022762E" w:rsidRDefault="00FE5601" w:rsidP="00AB3DDB">
      <w:pPr>
        <w:rPr>
          <w:sz w:val="28"/>
          <w:szCs w:val="24"/>
        </w:rPr>
      </w:pPr>
      <w:r>
        <w:rPr>
          <w:sz w:val="28"/>
          <w:szCs w:val="24"/>
        </w:rPr>
        <w:t>Class method:</w:t>
      </w:r>
      <w:r>
        <w:rPr>
          <w:sz w:val="28"/>
          <w:szCs w:val="24"/>
        </w:rPr>
        <w:br/>
      </w:r>
      <w:r w:rsidR="0022762E">
        <w:rPr>
          <w:sz w:val="28"/>
          <w:szCs w:val="24"/>
        </w:rPr>
        <w:t xml:space="preserve">To make the our class we use a decorator </w:t>
      </w:r>
      <w:r w:rsidR="0022762E" w:rsidRPr="0022762E">
        <w:rPr>
          <w:sz w:val="28"/>
          <w:szCs w:val="24"/>
        </w:rPr>
        <w:sym w:font="Wingdings" w:char="F0E0"/>
      </w:r>
      <w:r w:rsidR="0022762E">
        <w:rPr>
          <w:sz w:val="28"/>
          <w:szCs w:val="24"/>
        </w:rPr>
        <w:t xml:space="preserve"> @classmethod</w:t>
      </w:r>
    </w:p>
    <w:p w:rsidR="0022762E" w:rsidRDefault="0022762E" w:rsidP="00AB3DDB">
      <w:pPr>
        <w:rPr>
          <w:sz w:val="28"/>
          <w:szCs w:val="24"/>
        </w:rPr>
      </w:pPr>
      <w:r>
        <w:rPr>
          <w:sz w:val="28"/>
          <w:szCs w:val="24"/>
        </w:rPr>
        <w:t>In gernerally very less use the class method</w:t>
      </w:r>
    </w:p>
    <w:p w:rsidR="0022762E" w:rsidRDefault="0022762E" w:rsidP="00AB3DDB">
      <w:pPr>
        <w:rPr>
          <w:sz w:val="28"/>
          <w:szCs w:val="24"/>
        </w:rPr>
      </w:pPr>
    </w:p>
    <w:p w:rsidR="0022762E" w:rsidRDefault="0022762E" w:rsidP="00AB3DDB">
      <w:pPr>
        <w:rPr>
          <w:sz w:val="28"/>
          <w:szCs w:val="24"/>
        </w:rPr>
      </w:pPr>
      <w:r>
        <w:rPr>
          <w:sz w:val="28"/>
          <w:szCs w:val="24"/>
        </w:rPr>
        <w:t>Eg:</w:t>
      </w:r>
    </w:p>
    <w:p w:rsidR="00E959A3" w:rsidRPr="00E959A3" w:rsidRDefault="00E959A3" w:rsidP="00E959A3">
      <w:pPr>
        <w:shd w:val="clear" w:color="auto" w:fill="1E1E1E"/>
        <w:spacing w:after="0" w:line="330" w:lineRule="atLeast"/>
        <w:rPr>
          <w:rFonts w:ascii="Consolas" w:eastAsia="Times New Roman" w:hAnsi="Consolas" w:cs="Times New Roman"/>
          <w:color w:val="D4D4D4"/>
          <w:sz w:val="24"/>
          <w:szCs w:val="24"/>
          <w:lang w:eastAsia="en-IN"/>
        </w:rPr>
      </w:pPr>
      <w:r w:rsidRPr="00E959A3">
        <w:rPr>
          <w:rFonts w:ascii="Consolas" w:eastAsia="Times New Roman" w:hAnsi="Consolas" w:cs="Times New Roman"/>
          <w:color w:val="569CD6"/>
          <w:sz w:val="24"/>
          <w:szCs w:val="24"/>
          <w:lang w:eastAsia="en-IN"/>
        </w:rPr>
        <w:t>class</w:t>
      </w:r>
      <w:r w:rsidRPr="00E959A3">
        <w:rPr>
          <w:rFonts w:ascii="Consolas" w:eastAsia="Times New Roman" w:hAnsi="Consolas" w:cs="Times New Roman"/>
          <w:color w:val="D4D4D4"/>
          <w:sz w:val="24"/>
          <w:szCs w:val="24"/>
          <w:lang w:eastAsia="en-IN"/>
        </w:rPr>
        <w:t> </w:t>
      </w:r>
      <w:r w:rsidRPr="00E959A3">
        <w:rPr>
          <w:rFonts w:ascii="Consolas" w:eastAsia="Times New Roman" w:hAnsi="Consolas" w:cs="Times New Roman"/>
          <w:color w:val="4EC9B0"/>
          <w:sz w:val="24"/>
          <w:szCs w:val="24"/>
          <w:lang w:eastAsia="en-IN"/>
        </w:rPr>
        <w:t>Person</w:t>
      </w:r>
      <w:r w:rsidRPr="00E959A3">
        <w:rPr>
          <w:rFonts w:ascii="Consolas" w:eastAsia="Times New Roman" w:hAnsi="Consolas" w:cs="Times New Roman"/>
          <w:color w:val="D4D4D4"/>
          <w:sz w:val="24"/>
          <w:szCs w:val="24"/>
          <w:lang w:eastAsia="en-IN"/>
        </w:rPr>
        <w:t>:</w:t>
      </w:r>
    </w:p>
    <w:p w:rsidR="00E959A3" w:rsidRPr="00E959A3" w:rsidRDefault="00E959A3" w:rsidP="00E959A3">
      <w:pPr>
        <w:shd w:val="clear" w:color="auto" w:fill="1E1E1E"/>
        <w:spacing w:after="0" w:line="330" w:lineRule="atLeast"/>
        <w:rPr>
          <w:rFonts w:ascii="Consolas" w:eastAsia="Times New Roman" w:hAnsi="Consolas" w:cs="Times New Roman"/>
          <w:color w:val="D4D4D4"/>
          <w:sz w:val="24"/>
          <w:szCs w:val="24"/>
          <w:lang w:eastAsia="en-IN"/>
        </w:rPr>
      </w:pPr>
      <w:r w:rsidRPr="00E959A3">
        <w:rPr>
          <w:rFonts w:ascii="Consolas" w:eastAsia="Times New Roman" w:hAnsi="Consolas" w:cs="Times New Roman"/>
          <w:color w:val="D4D4D4"/>
          <w:sz w:val="24"/>
          <w:szCs w:val="24"/>
          <w:lang w:eastAsia="en-IN"/>
        </w:rPr>
        <w:t>    total = </w:t>
      </w:r>
      <w:r w:rsidRPr="00E959A3">
        <w:rPr>
          <w:rFonts w:ascii="Consolas" w:eastAsia="Times New Roman" w:hAnsi="Consolas" w:cs="Times New Roman"/>
          <w:color w:val="B5CEA8"/>
          <w:sz w:val="24"/>
          <w:szCs w:val="24"/>
          <w:lang w:eastAsia="en-IN"/>
        </w:rPr>
        <w:t>0</w:t>
      </w:r>
    </w:p>
    <w:p w:rsidR="00E959A3" w:rsidRPr="00E959A3" w:rsidRDefault="00E959A3" w:rsidP="00E959A3">
      <w:pPr>
        <w:shd w:val="clear" w:color="auto" w:fill="1E1E1E"/>
        <w:spacing w:after="0" w:line="330" w:lineRule="atLeast"/>
        <w:rPr>
          <w:rFonts w:ascii="Consolas" w:eastAsia="Times New Roman" w:hAnsi="Consolas" w:cs="Times New Roman"/>
          <w:color w:val="D4D4D4"/>
          <w:sz w:val="24"/>
          <w:szCs w:val="24"/>
          <w:lang w:eastAsia="en-IN"/>
        </w:rPr>
      </w:pPr>
      <w:r w:rsidRPr="00E959A3">
        <w:rPr>
          <w:rFonts w:ascii="Consolas" w:eastAsia="Times New Roman" w:hAnsi="Consolas" w:cs="Times New Roman"/>
          <w:color w:val="D4D4D4"/>
          <w:sz w:val="24"/>
          <w:szCs w:val="24"/>
          <w:lang w:eastAsia="en-IN"/>
        </w:rPr>
        <w:t>    </w:t>
      </w:r>
      <w:r w:rsidRPr="00E959A3">
        <w:rPr>
          <w:rFonts w:ascii="Consolas" w:eastAsia="Times New Roman" w:hAnsi="Consolas" w:cs="Times New Roman"/>
          <w:color w:val="569CD6"/>
          <w:sz w:val="24"/>
          <w:szCs w:val="24"/>
          <w:lang w:eastAsia="en-IN"/>
        </w:rPr>
        <w:t>def</w:t>
      </w:r>
      <w:r w:rsidRPr="00E959A3">
        <w:rPr>
          <w:rFonts w:ascii="Consolas" w:eastAsia="Times New Roman" w:hAnsi="Consolas" w:cs="Times New Roman"/>
          <w:color w:val="D4D4D4"/>
          <w:sz w:val="24"/>
          <w:szCs w:val="24"/>
          <w:lang w:eastAsia="en-IN"/>
        </w:rPr>
        <w:t> </w:t>
      </w:r>
      <w:r w:rsidRPr="00E959A3">
        <w:rPr>
          <w:rFonts w:ascii="Consolas" w:eastAsia="Times New Roman" w:hAnsi="Consolas" w:cs="Times New Roman"/>
          <w:color w:val="DCDCAA"/>
          <w:sz w:val="24"/>
          <w:szCs w:val="24"/>
          <w:lang w:eastAsia="en-IN"/>
        </w:rPr>
        <w:t>__init__</w:t>
      </w:r>
      <w:r w:rsidRPr="00E959A3">
        <w:rPr>
          <w:rFonts w:ascii="Consolas" w:eastAsia="Times New Roman" w:hAnsi="Consolas" w:cs="Times New Roman"/>
          <w:color w:val="D4D4D4"/>
          <w:sz w:val="24"/>
          <w:szCs w:val="24"/>
          <w:lang w:eastAsia="en-IN"/>
        </w:rPr>
        <w:t>(</w:t>
      </w:r>
      <w:r w:rsidRPr="00E959A3">
        <w:rPr>
          <w:rFonts w:ascii="Consolas" w:eastAsia="Times New Roman" w:hAnsi="Consolas" w:cs="Times New Roman"/>
          <w:color w:val="9CDCFE"/>
          <w:sz w:val="24"/>
          <w:szCs w:val="24"/>
          <w:lang w:eastAsia="en-IN"/>
        </w:rPr>
        <w:t>self</w:t>
      </w:r>
      <w:r w:rsidRPr="00E959A3">
        <w:rPr>
          <w:rFonts w:ascii="Consolas" w:eastAsia="Times New Roman" w:hAnsi="Consolas" w:cs="Times New Roman"/>
          <w:color w:val="D4D4D4"/>
          <w:sz w:val="24"/>
          <w:szCs w:val="24"/>
          <w:lang w:eastAsia="en-IN"/>
        </w:rPr>
        <w:t>, </w:t>
      </w:r>
      <w:r w:rsidRPr="00E959A3">
        <w:rPr>
          <w:rFonts w:ascii="Consolas" w:eastAsia="Times New Roman" w:hAnsi="Consolas" w:cs="Times New Roman"/>
          <w:color w:val="9CDCFE"/>
          <w:sz w:val="24"/>
          <w:szCs w:val="24"/>
          <w:lang w:eastAsia="en-IN"/>
        </w:rPr>
        <w:t>first_name</w:t>
      </w:r>
      <w:r w:rsidRPr="00E959A3">
        <w:rPr>
          <w:rFonts w:ascii="Consolas" w:eastAsia="Times New Roman" w:hAnsi="Consolas" w:cs="Times New Roman"/>
          <w:color w:val="D4D4D4"/>
          <w:sz w:val="24"/>
          <w:szCs w:val="24"/>
          <w:lang w:eastAsia="en-IN"/>
        </w:rPr>
        <w:t>, </w:t>
      </w:r>
      <w:r w:rsidRPr="00E959A3">
        <w:rPr>
          <w:rFonts w:ascii="Consolas" w:eastAsia="Times New Roman" w:hAnsi="Consolas" w:cs="Times New Roman"/>
          <w:color w:val="9CDCFE"/>
          <w:sz w:val="24"/>
          <w:szCs w:val="24"/>
          <w:lang w:eastAsia="en-IN"/>
        </w:rPr>
        <w:t>last_name</w:t>
      </w:r>
      <w:r w:rsidRPr="00E959A3">
        <w:rPr>
          <w:rFonts w:ascii="Consolas" w:eastAsia="Times New Roman" w:hAnsi="Consolas" w:cs="Times New Roman"/>
          <w:color w:val="D4D4D4"/>
          <w:sz w:val="24"/>
          <w:szCs w:val="24"/>
          <w:lang w:eastAsia="en-IN"/>
        </w:rPr>
        <w:t>, </w:t>
      </w:r>
      <w:r w:rsidRPr="00E959A3">
        <w:rPr>
          <w:rFonts w:ascii="Consolas" w:eastAsia="Times New Roman" w:hAnsi="Consolas" w:cs="Times New Roman"/>
          <w:color w:val="9CDCFE"/>
          <w:sz w:val="24"/>
          <w:szCs w:val="24"/>
          <w:lang w:eastAsia="en-IN"/>
        </w:rPr>
        <w:t>age</w:t>
      </w:r>
      <w:r w:rsidRPr="00E959A3">
        <w:rPr>
          <w:rFonts w:ascii="Consolas" w:eastAsia="Times New Roman" w:hAnsi="Consolas" w:cs="Times New Roman"/>
          <w:color w:val="D4D4D4"/>
          <w:sz w:val="24"/>
          <w:szCs w:val="24"/>
          <w:lang w:eastAsia="en-IN"/>
        </w:rPr>
        <w:t>):  </w:t>
      </w:r>
      <w:r w:rsidRPr="00E959A3">
        <w:rPr>
          <w:rFonts w:ascii="Consolas" w:eastAsia="Times New Roman" w:hAnsi="Consolas" w:cs="Times New Roman"/>
          <w:color w:val="6A9955"/>
          <w:sz w:val="24"/>
          <w:szCs w:val="24"/>
          <w:lang w:eastAsia="en-IN"/>
        </w:rPr>
        <w:t># when ever the instance is created the class is called from here</w:t>
      </w:r>
    </w:p>
    <w:p w:rsidR="00E959A3" w:rsidRPr="00E959A3" w:rsidRDefault="00E959A3" w:rsidP="00E959A3">
      <w:pPr>
        <w:shd w:val="clear" w:color="auto" w:fill="1E1E1E"/>
        <w:spacing w:after="0" w:line="330" w:lineRule="atLeast"/>
        <w:rPr>
          <w:rFonts w:ascii="Consolas" w:eastAsia="Times New Roman" w:hAnsi="Consolas" w:cs="Times New Roman"/>
          <w:color w:val="D4D4D4"/>
          <w:sz w:val="24"/>
          <w:szCs w:val="24"/>
          <w:lang w:eastAsia="en-IN"/>
        </w:rPr>
      </w:pPr>
      <w:r w:rsidRPr="00E959A3">
        <w:rPr>
          <w:rFonts w:ascii="Consolas" w:eastAsia="Times New Roman" w:hAnsi="Consolas" w:cs="Times New Roman"/>
          <w:color w:val="D4D4D4"/>
          <w:sz w:val="24"/>
          <w:szCs w:val="24"/>
          <w:lang w:eastAsia="en-IN"/>
        </w:rPr>
        <w:t>        Person.total += </w:t>
      </w:r>
      <w:r w:rsidRPr="00E959A3">
        <w:rPr>
          <w:rFonts w:ascii="Consolas" w:eastAsia="Times New Roman" w:hAnsi="Consolas" w:cs="Times New Roman"/>
          <w:color w:val="B5CEA8"/>
          <w:sz w:val="24"/>
          <w:szCs w:val="24"/>
          <w:lang w:eastAsia="en-IN"/>
        </w:rPr>
        <w:t>1</w:t>
      </w:r>
    </w:p>
    <w:p w:rsidR="00E959A3" w:rsidRPr="00E959A3" w:rsidRDefault="00E959A3" w:rsidP="00E959A3">
      <w:pPr>
        <w:shd w:val="clear" w:color="auto" w:fill="1E1E1E"/>
        <w:spacing w:after="0" w:line="330" w:lineRule="atLeast"/>
        <w:rPr>
          <w:rFonts w:ascii="Consolas" w:eastAsia="Times New Roman" w:hAnsi="Consolas" w:cs="Times New Roman"/>
          <w:color w:val="D4D4D4"/>
          <w:sz w:val="24"/>
          <w:szCs w:val="24"/>
          <w:lang w:eastAsia="en-IN"/>
        </w:rPr>
      </w:pPr>
      <w:r w:rsidRPr="00E959A3">
        <w:rPr>
          <w:rFonts w:ascii="Consolas" w:eastAsia="Times New Roman" w:hAnsi="Consolas" w:cs="Times New Roman"/>
          <w:color w:val="D4D4D4"/>
          <w:sz w:val="24"/>
          <w:szCs w:val="24"/>
          <w:lang w:eastAsia="en-IN"/>
        </w:rPr>
        <w:t>        </w:t>
      </w:r>
      <w:r w:rsidRPr="00E959A3">
        <w:rPr>
          <w:rFonts w:ascii="Consolas" w:eastAsia="Times New Roman" w:hAnsi="Consolas" w:cs="Times New Roman"/>
          <w:color w:val="569CD6"/>
          <w:sz w:val="24"/>
          <w:szCs w:val="24"/>
          <w:lang w:eastAsia="en-IN"/>
        </w:rPr>
        <w:t>self</w:t>
      </w:r>
      <w:r w:rsidRPr="00E959A3">
        <w:rPr>
          <w:rFonts w:ascii="Consolas" w:eastAsia="Times New Roman" w:hAnsi="Consolas" w:cs="Times New Roman"/>
          <w:color w:val="D4D4D4"/>
          <w:sz w:val="24"/>
          <w:szCs w:val="24"/>
          <w:lang w:eastAsia="en-IN"/>
        </w:rPr>
        <w:t>.first_name = first_name</w:t>
      </w:r>
    </w:p>
    <w:p w:rsidR="00E959A3" w:rsidRPr="00E959A3" w:rsidRDefault="00E959A3" w:rsidP="00E959A3">
      <w:pPr>
        <w:shd w:val="clear" w:color="auto" w:fill="1E1E1E"/>
        <w:spacing w:after="0" w:line="330" w:lineRule="atLeast"/>
        <w:rPr>
          <w:rFonts w:ascii="Consolas" w:eastAsia="Times New Roman" w:hAnsi="Consolas" w:cs="Times New Roman"/>
          <w:color w:val="D4D4D4"/>
          <w:sz w:val="24"/>
          <w:szCs w:val="24"/>
          <w:lang w:eastAsia="en-IN"/>
        </w:rPr>
      </w:pPr>
      <w:r w:rsidRPr="00E959A3">
        <w:rPr>
          <w:rFonts w:ascii="Consolas" w:eastAsia="Times New Roman" w:hAnsi="Consolas" w:cs="Times New Roman"/>
          <w:color w:val="D4D4D4"/>
          <w:sz w:val="24"/>
          <w:szCs w:val="24"/>
          <w:lang w:eastAsia="en-IN"/>
        </w:rPr>
        <w:t>        </w:t>
      </w:r>
      <w:r w:rsidRPr="00E959A3">
        <w:rPr>
          <w:rFonts w:ascii="Consolas" w:eastAsia="Times New Roman" w:hAnsi="Consolas" w:cs="Times New Roman"/>
          <w:color w:val="569CD6"/>
          <w:sz w:val="24"/>
          <w:szCs w:val="24"/>
          <w:lang w:eastAsia="en-IN"/>
        </w:rPr>
        <w:t>self</w:t>
      </w:r>
      <w:r w:rsidRPr="00E959A3">
        <w:rPr>
          <w:rFonts w:ascii="Consolas" w:eastAsia="Times New Roman" w:hAnsi="Consolas" w:cs="Times New Roman"/>
          <w:color w:val="D4D4D4"/>
          <w:sz w:val="24"/>
          <w:szCs w:val="24"/>
          <w:lang w:eastAsia="en-IN"/>
        </w:rPr>
        <w:t>.last_name = last_name</w:t>
      </w:r>
    </w:p>
    <w:p w:rsidR="00E959A3" w:rsidRPr="00E959A3" w:rsidRDefault="00E959A3" w:rsidP="00E959A3">
      <w:pPr>
        <w:shd w:val="clear" w:color="auto" w:fill="1E1E1E"/>
        <w:spacing w:after="0" w:line="330" w:lineRule="atLeast"/>
        <w:rPr>
          <w:rFonts w:ascii="Consolas" w:eastAsia="Times New Roman" w:hAnsi="Consolas" w:cs="Times New Roman"/>
          <w:color w:val="D4D4D4"/>
          <w:sz w:val="24"/>
          <w:szCs w:val="24"/>
          <w:lang w:eastAsia="en-IN"/>
        </w:rPr>
      </w:pPr>
      <w:r w:rsidRPr="00E959A3">
        <w:rPr>
          <w:rFonts w:ascii="Consolas" w:eastAsia="Times New Roman" w:hAnsi="Consolas" w:cs="Times New Roman"/>
          <w:color w:val="D4D4D4"/>
          <w:sz w:val="24"/>
          <w:szCs w:val="24"/>
          <w:lang w:eastAsia="en-IN"/>
        </w:rPr>
        <w:t>        </w:t>
      </w:r>
      <w:r w:rsidRPr="00E959A3">
        <w:rPr>
          <w:rFonts w:ascii="Consolas" w:eastAsia="Times New Roman" w:hAnsi="Consolas" w:cs="Times New Roman"/>
          <w:color w:val="569CD6"/>
          <w:sz w:val="24"/>
          <w:szCs w:val="24"/>
          <w:lang w:eastAsia="en-IN"/>
        </w:rPr>
        <w:t>self</w:t>
      </w:r>
      <w:r w:rsidRPr="00E959A3">
        <w:rPr>
          <w:rFonts w:ascii="Consolas" w:eastAsia="Times New Roman" w:hAnsi="Consolas" w:cs="Times New Roman"/>
          <w:color w:val="D4D4D4"/>
          <w:sz w:val="24"/>
          <w:szCs w:val="24"/>
          <w:lang w:eastAsia="en-IN"/>
        </w:rPr>
        <w:t>.age = age</w:t>
      </w:r>
    </w:p>
    <w:p w:rsidR="00E959A3" w:rsidRPr="00E959A3" w:rsidRDefault="00E959A3" w:rsidP="00E959A3">
      <w:pPr>
        <w:shd w:val="clear" w:color="auto" w:fill="1E1E1E"/>
        <w:spacing w:after="0" w:line="330" w:lineRule="atLeast"/>
        <w:rPr>
          <w:rFonts w:ascii="Consolas" w:eastAsia="Times New Roman" w:hAnsi="Consolas" w:cs="Times New Roman"/>
          <w:color w:val="D4D4D4"/>
          <w:sz w:val="24"/>
          <w:szCs w:val="24"/>
          <w:lang w:eastAsia="en-IN"/>
        </w:rPr>
      </w:pPr>
      <w:r w:rsidRPr="00E959A3">
        <w:rPr>
          <w:rFonts w:ascii="Consolas" w:eastAsia="Times New Roman" w:hAnsi="Consolas" w:cs="Times New Roman"/>
          <w:color w:val="6A9955"/>
          <w:sz w:val="24"/>
          <w:szCs w:val="24"/>
          <w:lang w:eastAsia="en-IN"/>
        </w:rPr>
        <w:t># Now we will create the class method:</w:t>
      </w:r>
    </w:p>
    <w:p w:rsidR="00E959A3" w:rsidRPr="00E959A3" w:rsidRDefault="00E959A3" w:rsidP="00E959A3">
      <w:pPr>
        <w:shd w:val="clear" w:color="auto" w:fill="1E1E1E"/>
        <w:spacing w:after="0" w:line="330" w:lineRule="atLeast"/>
        <w:rPr>
          <w:rFonts w:ascii="Consolas" w:eastAsia="Times New Roman" w:hAnsi="Consolas" w:cs="Times New Roman"/>
          <w:color w:val="D4D4D4"/>
          <w:sz w:val="24"/>
          <w:szCs w:val="24"/>
          <w:lang w:eastAsia="en-IN"/>
        </w:rPr>
      </w:pPr>
      <w:r w:rsidRPr="00E959A3">
        <w:rPr>
          <w:rFonts w:ascii="Consolas" w:eastAsia="Times New Roman" w:hAnsi="Consolas" w:cs="Times New Roman"/>
          <w:color w:val="D4D4D4"/>
          <w:sz w:val="24"/>
          <w:szCs w:val="24"/>
          <w:lang w:eastAsia="en-IN"/>
        </w:rPr>
        <w:t>    </w:t>
      </w:r>
      <w:r w:rsidRPr="00E959A3">
        <w:rPr>
          <w:rFonts w:ascii="Consolas" w:eastAsia="Times New Roman" w:hAnsi="Consolas" w:cs="Times New Roman"/>
          <w:color w:val="DCDCAA"/>
          <w:sz w:val="24"/>
          <w:szCs w:val="24"/>
          <w:lang w:eastAsia="en-IN"/>
        </w:rPr>
        <w:t>@</w:t>
      </w:r>
      <w:r w:rsidRPr="00E959A3">
        <w:rPr>
          <w:rFonts w:ascii="Consolas" w:eastAsia="Times New Roman" w:hAnsi="Consolas" w:cs="Times New Roman"/>
          <w:color w:val="4EC9B0"/>
          <w:sz w:val="24"/>
          <w:szCs w:val="24"/>
          <w:lang w:eastAsia="en-IN"/>
        </w:rPr>
        <w:t>classmethod</w:t>
      </w:r>
    </w:p>
    <w:p w:rsidR="00E959A3" w:rsidRPr="00E959A3" w:rsidRDefault="00E959A3" w:rsidP="00E959A3">
      <w:pPr>
        <w:shd w:val="clear" w:color="auto" w:fill="1E1E1E"/>
        <w:spacing w:after="0" w:line="330" w:lineRule="atLeast"/>
        <w:rPr>
          <w:rFonts w:ascii="Consolas" w:eastAsia="Times New Roman" w:hAnsi="Consolas" w:cs="Times New Roman"/>
          <w:color w:val="D4D4D4"/>
          <w:sz w:val="24"/>
          <w:szCs w:val="24"/>
          <w:lang w:eastAsia="en-IN"/>
        </w:rPr>
      </w:pPr>
      <w:r w:rsidRPr="00E959A3">
        <w:rPr>
          <w:rFonts w:ascii="Consolas" w:eastAsia="Times New Roman" w:hAnsi="Consolas" w:cs="Times New Roman"/>
          <w:color w:val="D4D4D4"/>
          <w:sz w:val="24"/>
          <w:szCs w:val="24"/>
          <w:lang w:eastAsia="en-IN"/>
        </w:rPr>
        <w:t>    </w:t>
      </w:r>
      <w:r w:rsidRPr="00E959A3">
        <w:rPr>
          <w:rFonts w:ascii="Consolas" w:eastAsia="Times New Roman" w:hAnsi="Consolas" w:cs="Times New Roman"/>
          <w:color w:val="569CD6"/>
          <w:sz w:val="24"/>
          <w:szCs w:val="24"/>
          <w:lang w:eastAsia="en-IN"/>
        </w:rPr>
        <w:t>def</w:t>
      </w:r>
      <w:r w:rsidRPr="00E959A3">
        <w:rPr>
          <w:rFonts w:ascii="Consolas" w:eastAsia="Times New Roman" w:hAnsi="Consolas" w:cs="Times New Roman"/>
          <w:color w:val="D4D4D4"/>
          <w:sz w:val="24"/>
          <w:szCs w:val="24"/>
          <w:lang w:eastAsia="en-IN"/>
        </w:rPr>
        <w:t> </w:t>
      </w:r>
      <w:r w:rsidRPr="00E959A3">
        <w:rPr>
          <w:rFonts w:ascii="Consolas" w:eastAsia="Times New Roman" w:hAnsi="Consolas" w:cs="Times New Roman"/>
          <w:color w:val="DCDCAA"/>
          <w:sz w:val="24"/>
          <w:szCs w:val="24"/>
          <w:lang w:eastAsia="en-IN"/>
        </w:rPr>
        <w:t>count_instances</w:t>
      </w:r>
      <w:r w:rsidRPr="00E959A3">
        <w:rPr>
          <w:rFonts w:ascii="Consolas" w:eastAsia="Times New Roman" w:hAnsi="Consolas" w:cs="Times New Roman"/>
          <w:color w:val="D4D4D4"/>
          <w:sz w:val="24"/>
          <w:szCs w:val="24"/>
          <w:lang w:eastAsia="en-IN"/>
        </w:rPr>
        <w:t>(</w:t>
      </w:r>
      <w:r w:rsidRPr="00E959A3">
        <w:rPr>
          <w:rFonts w:ascii="Consolas" w:eastAsia="Times New Roman" w:hAnsi="Consolas" w:cs="Times New Roman"/>
          <w:color w:val="9CDCFE"/>
          <w:sz w:val="24"/>
          <w:szCs w:val="24"/>
          <w:lang w:eastAsia="en-IN"/>
        </w:rPr>
        <w:t>cls</w:t>
      </w:r>
      <w:r w:rsidRPr="00E959A3">
        <w:rPr>
          <w:rFonts w:ascii="Consolas" w:eastAsia="Times New Roman" w:hAnsi="Consolas" w:cs="Times New Roman"/>
          <w:color w:val="D4D4D4"/>
          <w:sz w:val="24"/>
          <w:szCs w:val="24"/>
          <w:lang w:eastAsia="en-IN"/>
        </w:rPr>
        <w:t>):</w:t>
      </w:r>
    </w:p>
    <w:p w:rsidR="00E959A3" w:rsidRPr="00E959A3" w:rsidRDefault="00E959A3" w:rsidP="00E959A3">
      <w:pPr>
        <w:shd w:val="clear" w:color="auto" w:fill="1E1E1E"/>
        <w:spacing w:after="0" w:line="330" w:lineRule="atLeast"/>
        <w:rPr>
          <w:rFonts w:ascii="Consolas" w:eastAsia="Times New Roman" w:hAnsi="Consolas" w:cs="Times New Roman"/>
          <w:color w:val="D4D4D4"/>
          <w:sz w:val="24"/>
          <w:szCs w:val="24"/>
          <w:lang w:eastAsia="en-IN"/>
        </w:rPr>
      </w:pPr>
      <w:r w:rsidRPr="00E959A3">
        <w:rPr>
          <w:rFonts w:ascii="Consolas" w:eastAsia="Times New Roman" w:hAnsi="Consolas" w:cs="Times New Roman"/>
          <w:color w:val="D4D4D4"/>
          <w:sz w:val="24"/>
          <w:szCs w:val="24"/>
          <w:lang w:eastAsia="en-IN"/>
        </w:rPr>
        <w:t>        </w:t>
      </w:r>
      <w:r w:rsidRPr="00E959A3">
        <w:rPr>
          <w:rFonts w:ascii="Consolas" w:eastAsia="Times New Roman" w:hAnsi="Consolas" w:cs="Times New Roman"/>
          <w:color w:val="C586C0"/>
          <w:sz w:val="24"/>
          <w:szCs w:val="24"/>
          <w:lang w:eastAsia="en-IN"/>
        </w:rPr>
        <w:t>return</w:t>
      </w:r>
      <w:r w:rsidRPr="00E959A3">
        <w:rPr>
          <w:rFonts w:ascii="Consolas" w:eastAsia="Times New Roman" w:hAnsi="Consolas" w:cs="Times New Roman"/>
          <w:color w:val="D4D4D4"/>
          <w:sz w:val="24"/>
          <w:szCs w:val="24"/>
          <w:lang w:eastAsia="en-IN"/>
        </w:rPr>
        <w:t> </w:t>
      </w:r>
      <w:r w:rsidRPr="00E959A3">
        <w:rPr>
          <w:rFonts w:ascii="Consolas" w:eastAsia="Times New Roman" w:hAnsi="Consolas" w:cs="Times New Roman"/>
          <w:color w:val="569CD6"/>
          <w:sz w:val="24"/>
          <w:szCs w:val="24"/>
          <w:lang w:eastAsia="en-IN"/>
        </w:rPr>
        <w:t>f</w:t>
      </w:r>
      <w:r w:rsidRPr="00E959A3">
        <w:rPr>
          <w:rFonts w:ascii="Consolas" w:eastAsia="Times New Roman" w:hAnsi="Consolas" w:cs="Times New Roman"/>
          <w:color w:val="CE9178"/>
          <w:sz w:val="24"/>
          <w:szCs w:val="24"/>
          <w:lang w:eastAsia="en-IN"/>
        </w:rPr>
        <w:t>'You have created </w:t>
      </w:r>
      <w:r w:rsidRPr="00E959A3">
        <w:rPr>
          <w:rFonts w:ascii="Consolas" w:eastAsia="Times New Roman" w:hAnsi="Consolas" w:cs="Times New Roman"/>
          <w:color w:val="569CD6"/>
          <w:sz w:val="24"/>
          <w:szCs w:val="24"/>
          <w:lang w:eastAsia="en-IN"/>
        </w:rPr>
        <w:t>{cls</w:t>
      </w:r>
      <w:r w:rsidRPr="00E959A3">
        <w:rPr>
          <w:rFonts w:ascii="Consolas" w:eastAsia="Times New Roman" w:hAnsi="Consolas" w:cs="Times New Roman"/>
          <w:color w:val="D4D4D4"/>
          <w:sz w:val="24"/>
          <w:szCs w:val="24"/>
          <w:lang w:eastAsia="en-IN"/>
        </w:rPr>
        <w:t>.total</w:t>
      </w:r>
      <w:r w:rsidRPr="00E959A3">
        <w:rPr>
          <w:rFonts w:ascii="Consolas" w:eastAsia="Times New Roman" w:hAnsi="Consolas" w:cs="Times New Roman"/>
          <w:color w:val="569CD6"/>
          <w:sz w:val="24"/>
          <w:szCs w:val="24"/>
          <w:lang w:eastAsia="en-IN"/>
        </w:rPr>
        <w:t>}</w:t>
      </w:r>
      <w:r w:rsidRPr="00E959A3">
        <w:rPr>
          <w:rFonts w:ascii="Consolas" w:eastAsia="Times New Roman" w:hAnsi="Consolas" w:cs="Times New Roman"/>
          <w:color w:val="CE9178"/>
          <w:sz w:val="24"/>
          <w:szCs w:val="24"/>
          <w:lang w:eastAsia="en-IN"/>
        </w:rPr>
        <w:t> instances in the </w:t>
      </w:r>
      <w:r w:rsidRPr="00E959A3">
        <w:rPr>
          <w:rFonts w:ascii="Consolas" w:eastAsia="Times New Roman" w:hAnsi="Consolas" w:cs="Times New Roman"/>
          <w:color w:val="569CD6"/>
          <w:sz w:val="24"/>
          <w:szCs w:val="24"/>
          <w:lang w:eastAsia="en-IN"/>
        </w:rPr>
        <w:t>{cls</w:t>
      </w:r>
      <w:r w:rsidRPr="00E959A3">
        <w:rPr>
          <w:rFonts w:ascii="Consolas" w:eastAsia="Times New Roman" w:hAnsi="Consolas" w:cs="Times New Roman"/>
          <w:color w:val="D4D4D4"/>
          <w:sz w:val="24"/>
          <w:szCs w:val="24"/>
          <w:lang w:eastAsia="en-IN"/>
        </w:rPr>
        <w:t>.</w:t>
      </w:r>
      <w:r w:rsidRPr="00E959A3">
        <w:rPr>
          <w:rFonts w:ascii="Consolas" w:eastAsia="Times New Roman" w:hAnsi="Consolas" w:cs="Times New Roman"/>
          <w:color w:val="9CDCFE"/>
          <w:sz w:val="24"/>
          <w:szCs w:val="24"/>
          <w:lang w:eastAsia="en-IN"/>
        </w:rPr>
        <w:t>__name__</w:t>
      </w:r>
      <w:r w:rsidRPr="00E959A3">
        <w:rPr>
          <w:rFonts w:ascii="Consolas" w:eastAsia="Times New Roman" w:hAnsi="Consolas" w:cs="Times New Roman"/>
          <w:color w:val="569CD6"/>
          <w:sz w:val="24"/>
          <w:szCs w:val="24"/>
          <w:lang w:eastAsia="en-IN"/>
        </w:rPr>
        <w:t>}</w:t>
      </w:r>
      <w:r w:rsidRPr="00E959A3">
        <w:rPr>
          <w:rFonts w:ascii="Consolas" w:eastAsia="Times New Roman" w:hAnsi="Consolas" w:cs="Times New Roman"/>
          <w:color w:val="CE9178"/>
          <w:sz w:val="24"/>
          <w:szCs w:val="24"/>
          <w:lang w:eastAsia="en-IN"/>
        </w:rPr>
        <w:t> class'</w:t>
      </w:r>
    </w:p>
    <w:p w:rsidR="00E959A3" w:rsidRPr="00E959A3" w:rsidRDefault="00E959A3" w:rsidP="00E959A3">
      <w:pPr>
        <w:shd w:val="clear" w:color="auto" w:fill="1E1E1E"/>
        <w:spacing w:after="240" w:line="330" w:lineRule="atLeast"/>
        <w:rPr>
          <w:rFonts w:ascii="Consolas" w:eastAsia="Times New Roman" w:hAnsi="Consolas" w:cs="Times New Roman"/>
          <w:color w:val="D4D4D4"/>
          <w:sz w:val="24"/>
          <w:szCs w:val="24"/>
          <w:lang w:eastAsia="en-IN"/>
        </w:rPr>
      </w:pPr>
    </w:p>
    <w:p w:rsidR="00E959A3" w:rsidRPr="00E959A3" w:rsidRDefault="00E959A3" w:rsidP="00E959A3">
      <w:pPr>
        <w:shd w:val="clear" w:color="auto" w:fill="1E1E1E"/>
        <w:spacing w:after="0" w:line="330" w:lineRule="atLeast"/>
        <w:rPr>
          <w:rFonts w:ascii="Consolas" w:eastAsia="Times New Roman" w:hAnsi="Consolas" w:cs="Times New Roman"/>
          <w:color w:val="D4D4D4"/>
          <w:sz w:val="24"/>
          <w:szCs w:val="24"/>
          <w:lang w:eastAsia="en-IN"/>
        </w:rPr>
      </w:pPr>
      <w:r w:rsidRPr="00E959A3">
        <w:rPr>
          <w:rFonts w:ascii="Consolas" w:eastAsia="Times New Roman" w:hAnsi="Consolas" w:cs="Times New Roman"/>
          <w:color w:val="D4D4D4"/>
          <w:sz w:val="24"/>
          <w:szCs w:val="24"/>
          <w:lang w:eastAsia="en-IN"/>
        </w:rPr>
        <w:t>p1 = Person(</w:t>
      </w:r>
      <w:r w:rsidRPr="00E959A3">
        <w:rPr>
          <w:rFonts w:ascii="Consolas" w:eastAsia="Times New Roman" w:hAnsi="Consolas" w:cs="Times New Roman"/>
          <w:color w:val="CE9178"/>
          <w:sz w:val="24"/>
          <w:szCs w:val="24"/>
          <w:lang w:eastAsia="en-IN"/>
        </w:rPr>
        <w:t>"Pintu"</w:t>
      </w:r>
      <w:r w:rsidRPr="00E959A3">
        <w:rPr>
          <w:rFonts w:ascii="Consolas" w:eastAsia="Times New Roman" w:hAnsi="Consolas" w:cs="Times New Roman"/>
          <w:color w:val="D4D4D4"/>
          <w:sz w:val="24"/>
          <w:szCs w:val="24"/>
          <w:lang w:eastAsia="en-IN"/>
        </w:rPr>
        <w:t>, </w:t>
      </w:r>
      <w:r w:rsidRPr="00E959A3">
        <w:rPr>
          <w:rFonts w:ascii="Consolas" w:eastAsia="Times New Roman" w:hAnsi="Consolas" w:cs="Times New Roman"/>
          <w:color w:val="CE9178"/>
          <w:sz w:val="24"/>
          <w:szCs w:val="24"/>
          <w:lang w:eastAsia="en-IN"/>
        </w:rPr>
        <w:t>'Raj'</w:t>
      </w:r>
      <w:r w:rsidRPr="00E959A3">
        <w:rPr>
          <w:rFonts w:ascii="Consolas" w:eastAsia="Times New Roman" w:hAnsi="Consolas" w:cs="Times New Roman"/>
          <w:color w:val="D4D4D4"/>
          <w:sz w:val="24"/>
          <w:szCs w:val="24"/>
          <w:lang w:eastAsia="en-IN"/>
        </w:rPr>
        <w:t>, </w:t>
      </w:r>
      <w:r w:rsidRPr="00E959A3">
        <w:rPr>
          <w:rFonts w:ascii="Consolas" w:eastAsia="Times New Roman" w:hAnsi="Consolas" w:cs="Times New Roman"/>
          <w:color w:val="B5CEA8"/>
          <w:sz w:val="24"/>
          <w:szCs w:val="24"/>
          <w:lang w:eastAsia="en-IN"/>
        </w:rPr>
        <w:t>21</w:t>
      </w:r>
      <w:r w:rsidRPr="00E959A3">
        <w:rPr>
          <w:rFonts w:ascii="Consolas" w:eastAsia="Times New Roman" w:hAnsi="Consolas" w:cs="Times New Roman"/>
          <w:color w:val="D4D4D4"/>
          <w:sz w:val="24"/>
          <w:szCs w:val="24"/>
          <w:lang w:eastAsia="en-IN"/>
        </w:rPr>
        <w:t>)</w:t>
      </w:r>
    </w:p>
    <w:p w:rsidR="00E959A3" w:rsidRPr="00E959A3" w:rsidRDefault="00E959A3" w:rsidP="00E959A3">
      <w:pPr>
        <w:shd w:val="clear" w:color="auto" w:fill="1E1E1E"/>
        <w:spacing w:after="0" w:line="330" w:lineRule="atLeast"/>
        <w:rPr>
          <w:rFonts w:ascii="Consolas" w:eastAsia="Times New Roman" w:hAnsi="Consolas" w:cs="Times New Roman"/>
          <w:color w:val="D4D4D4"/>
          <w:sz w:val="24"/>
          <w:szCs w:val="24"/>
          <w:lang w:eastAsia="en-IN"/>
        </w:rPr>
      </w:pPr>
      <w:r w:rsidRPr="00E959A3">
        <w:rPr>
          <w:rFonts w:ascii="Consolas" w:eastAsia="Times New Roman" w:hAnsi="Consolas" w:cs="Times New Roman"/>
          <w:color w:val="D4D4D4"/>
          <w:sz w:val="24"/>
          <w:szCs w:val="24"/>
          <w:lang w:eastAsia="en-IN"/>
        </w:rPr>
        <w:t>p2 = Person(</w:t>
      </w:r>
      <w:r w:rsidRPr="00E959A3">
        <w:rPr>
          <w:rFonts w:ascii="Consolas" w:eastAsia="Times New Roman" w:hAnsi="Consolas" w:cs="Times New Roman"/>
          <w:color w:val="CE9178"/>
          <w:sz w:val="24"/>
          <w:szCs w:val="24"/>
          <w:lang w:eastAsia="en-IN"/>
        </w:rPr>
        <w:t>'Aman'</w:t>
      </w:r>
      <w:r w:rsidRPr="00E959A3">
        <w:rPr>
          <w:rFonts w:ascii="Consolas" w:eastAsia="Times New Roman" w:hAnsi="Consolas" w:cs="Times New Roman"/>
          <w:color w:val="D4D4D4"/>
          <w:sz w:val="24"/>
          <w:szCs w:val="24"/>
          <w:lang w:eastAsia="en-IN"/>
        </w:rPr>
        <w:t>, </w:t>
      </w:r>
      <w:r w:rsidRPr="00E959A3">
        <w:rPr>
          <w:rFonts w:ascii="Consolas" w:eastAsia="Times New Roman" w:hAnsi="Consolas" w:cs="Times New Roman"/>
          <w:color w:val="CE9178"/>
          <w:sz w:val="24"/>
          <w:szCs w:val="24"/>
          <w:lang w:eastAsia="en-IN"/>
        </w:rPr>
        <w:t>'Kumar'</w:t>
      </w:r>
      <w:r w:rsidRPr="00E959A3">
        <w:rPr>
          <w:rFonts w:ascii="Consolas" w:eastAsia="Times New Roman" w:hAnsi="Consolas" w:cs="Times New Roman"/>
          <w:color w:val="D4D4D4"/>
          <w:sz w:val="24"/>
          <w:szCs w:val="24"/>
          <w:lang w:eastAsia="en-IN"/>
        </w:rPr>
        <w:t>, </w:t>
      </w:r>
      <w:r w:rsidRPr="00E959A3">
        <w:rPr>
          <w:rFonts w:ascii="Consolas" w:eastAsia="Times New Roman" w:hAnsi="Consolas" w:cs="Times New Roman"/>
          <w:color w:val="B5CEA8"/>
          <w:sz w:val="24"/>
          <w:szCs w:val="24"/>
          <w:lang w:eastAsia="en-IN"/>
        </w:rPr>
        <w:t>21</w:t>
      </w:r>
      <w:r w:rsidRPr="00E959A3">
        <w:rPr>
          <w:rFonts w:ascii="Consolas" w:eastAsia="Times New Roman" w:hAnsi="Consolas" w:cs="Times New Roman"/>
          <w:color w:val="D4D4D4"/>
          <w:sz w:val="24"/>
          <w:szCs w:val="24"/>
          <w:lang w:eastAsia="en-IN"/>
        </w:rPr>
        <w:t>)</w:t>
      </w:r>
    </w:p>
    <w:p w:rsidR="00E959A3" w:rsidRPr="00E959A3" w:rsidRDefault="00E959A3" w:rsidP="00E959A3">
      <w:pPr>
        <w:shd w:val="clear" w:color="auto" w:fill="1E1E1E"/>
        <w:spacing w:after="0" w:line="330" w:lineRule="atLeast"/>
        <w:rPr>
          <w:rFonts w:ascii="Consolas" w:eastAsia="Times New Roman" w:hAnsi="Consolas" w:cs="Times New Roman"/>
          <w:color w:val="D4D4D4"/>
          <w:sz w:val="24"/>
          <w:szCs w:val="24"/>
          <w:lang w:eastAsia="en-IN"/>
        </w:rPr>
      </w:pPr>
      <w:r w:rsidRPr="00E959A3">
        <w:rPr>
          <w:rFonts w:ascii="Consolas" w:eastAsia="Times New Roman" w:hAnsi="Consolas" w:cs="Times New Roman"/>
          <w:color w:val="D4D4D4"/>
          <w:sz w:val="24"/>
          <w:szCs w:val="24"/>
          <w:lang w:eastAsia="en-IN"/>
        </w:rPr>
        <w:t>p3 = Person(</w:t>
      </w:r>
      <w:r w:rsidRPr="00E959A3">
        <w:rPr>
          <w:rFonts w:ascii="Consolas" w:eastAsia="Times New Roman" w:hAnsi="Consolas" w:cs="Times New Roman"/>
          <w:color w:val="CE9178"/>
          <w:sz w:val="24"/>
          <w:szCs w:val="24"/>
          <w:lang w:eastAsia="en-IN"/>
        </w:rPr>
        <w:t>'Aditya'</w:t>
      </w:r>
      <w:r w:rsidRPr="00E959A3">
        <w:rPr>
          <w:rFonts w:ascii="Consolas" w:eastAsia="Times New Roman" w:hAnsi="Consolas" w:cs="Times New Roman"/>
          <w:color w:val="D4D4D4"/>
          <w:sz w:val="24"/>
          <w:szCs w:val="24"/>
          <w:lang w:eastAsia="en-IN"/>
        </w:rPr>
        <w:t>, </w:t>
      </w:r>
      <w:r w:rsidRPr="00E959A3">
        <w:rPr>
          <w:rFonts w:ascii="Consolas" w:eastAsia="Times New Roman" w:hAnsi="Consolas" w:cs="Times New Roman"/>
          <w:color w:val="CE9178"/>
          <w:sz w:val="24"/>
          <w:szCs w:val="24"/>
          <w:lang w:eastAsia="en-IN"/>
        </w:rPr>
        <w:t>'Raj'</w:t>
      </w:r>
      <w:r w:rsidRPr="00E959A3">
        <w:rPr>
          <w:rFonts w:ascii="Consolas" w:eastAsia="Times New Roman" w:hAnsi="Consolas" w:cs="Times New Roman"/>
          <w:color w:val="D4D4D4"/>
          <w:sz w:val="24"/>
          <w:szCs w:val="24"/>
          <w:lang w:eastAsia="en-IN"/>
        </w:rPr>
        <w:t>, </w:t>
      </w:r>
      <w:r w:rsidRPr="00E959A3">
        <w:rPr>
          <w:rFonts w:ascii="Consolas" w:eastAsia="Times New Roman" w:hAnsi="Consolas" w:cs="Times New Roman"/>
          <w:color w:val="B5CEA8"/>
          <w:sz w:val="24"/>
          <w:szCs w:val="24"/>
          <w:lang w:eastAsia="en-IN"/>
        </w:rPr>
        <w:t>21</w:t>
      </w:r>
      <w:r w:rsidRPr="00E959A3">
        <w:rPr>
          <w:rFonts w:ascii="Consolas" w:eastAsia="Times New Roman" w:hAnsi="Consolas" w:cs="Times New Roman"/>
          <w:color w:val="D4D4D4"/>
          <w:sz w:val="24"/>
          <w:szCs w:val="24"/>
          <w:lang w:eastAsia="en-IN"/>
        </w:rPr>
        <w:t>)</w:t>
      </w:r>
    </w:p>
    <w:p w:rsidR="00E959A3" w:rsidRPr="00E959A3" w:rsidRDefault="00E959A3" w:rsidP="00E959A3">
      <w:pPr>
        <w:shd w:val="clear" w:color="auto" w:fill="1E1E1E"/>
        <w:spacing w:after="0" w:line="330" w:lineRule="atLeast"/>
        <w:rPr>
          <w:rFonts w:ascii="Consolas" w:eastAsia="Times New Roman" w:hAnsi="Consolas" w:cs="Times New Roman"/>
          <w:color w:val="D4D4D4"/>
          <w:sz w:val="24"/>
          <w:szCs w:val="24"/>
          <w:lang w:eastAsia="en-IN"/>
        </w:rPr>
      </w:pPr>
      <w:r w:rsidRPr="00E959A3">
        <w:rPr>
          <w:rFonts w:ascii="Consolas" w:eastAsia="Times New Roman" w:hAnsi="Consolas" w:cs="Times New Roman"/>
          <w:color w:val="DCDCAA"/>
          <w:sz w:val="24"/>
          <w:szCs w:val="24"/>
          <w:lang w:eastAsia="en-IN"/>
        </w:rPr>
        <w:t>print</w:t>
      </w:r>
      <w:r w:rsidRPr="00E959A3">
        <w:rPr>
          <w:rFonts w:ascii="Consolas" w:eastAsia="Times New Roman" w:hAnsi="Consolas" w:cs="Times New Roman"/>
          <w:color w:val="D4D4D4"/>
          <w:sz w:val="24"/>
          <w:szCs w:val="24"/>
          <w:lang w:eastAsia="en-IN"/>
        </w:rPr>
        <w:t>(Person.count_instances())  </w:t>
      </w:r>
      <w:r w:rsidRPr="00E959A3">
        <w:rPr>
          <w:rFonts w:ascii="Consolas" w:eastAsia="Times New Roman" w:hAnsi="Consolas" w:cs="Times New Roman"/>
          <w:color w:val="6A9955"/>
          <w:sz w:val="24"/>
          <w:szCs w:val="24"/>
          <w:lang w:eastAsia="en-IN"/>
        </w:rPr>
        <w:t># here we can do with using the name of the objects like as follow</w:t>
      </w:r>
    </w:p>
    <w:p w:rsidR="00E959A3" w:rsidRPr="00E959A3" w:rsidRDefault="00E959A3" w:rsidP="00E959A3">
      <w:pPr>
        <w:shd w:val="clear" w:color="auto" w:fill="1E1E1E"/>
        <w:spacing w:after="0" w:line="330" w:lineRule="atLeast"/>
        <w:rPr>
          <w:rFonts w:ascii="Consolas" w:eastAsia="Times New Roman" w:hAnsi="Consolas" w:cs="Times New Roman"/>
          <w:color w:val="D4D4D4"/>
          <w:sz w:val="24"/>
          <w:szCs w:val="24"/>
          <w:lang w:eastAsia="en-IN"/>
        </w:rPr>
      </w:pPr>
      <w:r w:rsidRPr="00E959A3">
        <w:rPr>
          <w:rFonts w:ascii="Consolas" w:eastAsia="Times New Roman" w:hAnsi="Consolas" w:cs="Times New Roman"/>
          <w:color w:val="DCDCAA"/>
          <w:sz w:val="24"/>
          <w:szCs w:val="24"/>
          <w:lang w:eastAsia="en-IN"/>
        </w:rPr>
        <w:t>print</w:t>
      </w:r>
      <w:r w:rsidRPr="00E959A3">
        <w:rPr>
          <w:rFonts w:ascii="Consolas" w:eastAsia="Times New Roman" w:hAnsi="Consolas" w:cs="Times New Roman"/>
          <w:color w:val="D4D4D4"/>
          <w:sz w:val="24"/>
          <w:szCs w:val="24"/>
          <w:lang w:eastAsia="en-IN"/>
        </w:rPr>
        <w:t>(p1.count_instances())  </w:t>
      </w:r>
      <w:r w:rsidRPr="00E959A3">
        <w:rPr>
          <w:rFonts w:ascii="Consolas" w:eastAsia="Times New Roman" w:hAnsi="Consolas" w:cs="Times New Roman"/>
          <w:color w:val="6A9955"/>
          <w:sz w:val="24"/>
          <w:szCs w:val="24"/>
          <w:lang w:eastAsia="en-IN"/>
        </w:rPr>
        <w:t># this will also give the same output as the above one will give </w:t>
      </w:r>
    </w:p>
    <w:p w:rsidR="00E959A3" w:rsidRPr="00E959A3" w:rsidRDefault="00E959A3" w:rsidP="00E959A3">
      <w:pPr>
        <w:shd w:val="clear" w:color="auto" w:fill="1E1E1E"/>
        <w:spacing w:after="0" w:line="330" w:lineRule="atLeast"/>
        <w:rPr>
          <w:rFonts w:ascii="Consolas" w:eastAsia="Times New Roman" w:hAnsi="Consolas" w:cs="Times New Roman"/>
          <w:color w:val="D4D4D4"/>
          <w:sz w:val="24"/>
          <w:szCs w:val="24"/>
          <w:lang w:eastAsia="en-IN"/>
        </w:rPr>
      </w:pPr>
    </w:p>
    <w:p w:rsidR="0022762E" w:rsidRPr="00E959A3" w:rsidRDefault="00E959A3" w:rsidP="00E959A3">
      <w:pPr>
        <w:shd w:val="clear" w:color="auto" w:fill="1E1E1E"/>
        <w:spacing w:after="0" w:line="330" w:lineRule="atLeast"/>
        <w:rPr>
          <w:rFonts w:ascii="Consolas" w:eastAsia="Times New Roman" w:hAnsi="Consolas" w:cs="Times New Roman"/>
          <w:color w:val="D4D4D4"/>
          <w:sz w:val="24"/>
          <w:szCs w:val="24"/>
          <w:lang w:eastAsia="en-IN"/>
        </w:rPr>
      </w:pPr>
      <w:r w:rsidRPr="00E959A3">
        <w:rPr>
          <w:rFonts w:ascii="Consolas" w:eastAsia="Times New Roman" w:hAnsi="Consolas" w:cs="Times New Roman"/>
          <w:color w:val="6A9955"/>
          <w:sz w:val="24"/>
          <w:szCs w:val="24"/>
          <w:lang w:eastAsia="en-IN"/>
        </w:rPr>
        <w:t># This is happening just because python will first check in the that object if that variable is not found then it will check into the class variable.</w:t>
      </w:r>
    </w:p>
    <w:p w:rsidR="00FE5601" w:rsidRDefault="00E959A3" w:rsidP="00E959A3">
      <w:pPr>
        <w:rPr>
          <w:sz w:val="28"/>
          <w:szCs w:val="24"/>
        </w:rPr>
      </w:pPr>
      <w:r>
        <w:rPr>
          <w:sz w:val="28"/>
          <w:szCs w:val="24"/>
        </w:rPr>
        <w:lastRenderedPageBreak/>
        <w:t>Class method as a constructor:</w:t>
      </w:r>
      <w:r>
        <w:rPr>
          <w:sz w:val="28"/>
          <w:szCs w:val="24"/>
        </w:rPr>
        <w:br/>
        <w:t>Class method is used for creating the object in different style then we use the class method as a constructor.</w:t>
      </w:r>
    </w:p>
    <w:p w:rsidR="00E959A3" w:rsidRDefault="00E959A3" w:rsidP="00E959A3">
      <w:pPr>
        <w:rPr>
          <w:sz w:val="28"/>
          <w:szCs w:val="24"/>
        </w:rPr>
      </w:pPr>
      <w:r>
        <w:rPr>
          <w:sz w:val="28"/>
          <w:szCs w:val="24"/>
        </w:rPr>
        <w:t>That type of constructor we define with the help of classmethod decorator.</w:t>
      </w:r>
    </w:p>
    <w:p w:rsidR="00E959A3" w:rsidRDefault="00E959A3" w:rsidP="00E959A3">
      <w:pPr>
        <w:rPr>
          <w:sz w:val="28"/>
          <w:szCs w:val="24"/>
        </w:rPr>
      </w:pPr>
      <w:r>
        <w:rPr>
          <w:sz w:val="28"/>
          <w:szCs w:val="24"/>
        </w:rPr>
        <w:t>Eg:</w:t>
      </w:r>
    </w:p>
    <w:p w:rsidR="00E959A3" w:rsidRPr="00E959A3" w:rsidRDefault="00E959A3" w:rsidP="00E959A3">
      <w:pPr>
        <w:shd w:val="clear" w:color="auto" w:fill="1E1E1E"/>
        <w:spacing w:after="0" w:line="330" w:lineRule="atLeast"/>
        <w:rPr>
          <w:rFonts w:ascii="Consolas" w:eastAsia="Times New Roman" w:hAnsi="Consolas" w:cs="Times New Roman"/>
          <w:color w:val="D4D4D4"/>
          <w:sz w:val="24"/>
          <w:szCs w:val="24"/>
          <w:lang w:eastAsia="en-IN"/>
        </w:rPr>
      </w:pPr>
      <w:r w:rsidRPr="00E959A3">
        <w:rPr>
          <w:rFonts w:ascii="Consolas" w:eastAsia="Times New Roman" w:hAnsi="Consolas" w:cs="Times New Roman"/>
          <w:color w:val="569CD6"/>
          <w:sz w:val="24"/>
          <w:szCs w:val="24"/>
          <w:lang w:eastAsia="en-IN"/>
        </w:rPr>
        <w:t>class</w:t>
      </w:r>
      <w:r w:rsidRPr="00E959A3">
        <w:rPr>
          <w:rFonts w:ascii="Consolas" w:eastAsia="Times New Roman" w:hAnsi="Consolas" w:cs="Times New Roman"/>
          <w:color w:val="D4D4D4"/>
          <w:sz w:val="24"/>
          <w:szCs w:val="24"/>
          <w:lang w:eastAsia="en-IN"/>
        </w:rPr>
        <w:t> </w:t>
      </w:r>
      <w:r w:rsidRPr="00E959A3">
        <w:rPr>
          <w:rFonts w:ascii="Consolas" w:eastAsia="Times New Roman" w:hAnsi="Consolas" w:cs="Times New Roman"/>
          <w:color w:val="4EC9B0"/>
          <w:sz w:val="24"/>
          <w:szCs w:val="24"/>
          <w:lang w:eastAsia="en-IN"/>
        </w:rPr>
        <w:t>Person</w:t>
      </w:r>
      <w:r w:rsidRPr="00E959A3">
        <w:rPr>
          <w:rFonts w:ascii="Consolas" w:eastAsia="Times New Roman" w:hAnsi="Consolas" w:cs="Times New Roman"/>
          <w:color w:val="D4D4D4"/>
          <w:sz w:val="24"/>
          <w:szCs w:val="24"/>
          <w:lang w:eastAsia="en-IN"/>
        </w:rPr>
        <w:t>:</w:t>
      </w:r>
    </w:p>
    <w:p w:rsidR="00E959A3" w:rsidRPr="00E959A3" w:rsidRDefault="00E959A3" w:rsidP="00E959A3">
      <w:pPr>
        <w:shd w:val="clear" w:color="auto" w:fill="1E1E1E"/>
        <w:spacing w:after="0" w:line="330" w:lineRule="atLeast"/>
        <w:rPr>
          <w:rFonts w:ascii="Consolas" w:eastAsia="Times New Roman" w:hAnsi="Consolas" w:cs="Times New Roman"/>
          <w:color w:val="D4D4D4"/>
          <w:sz w:val="24"/>
          <w:szCs w:val="24"/>
          <w:lang w:eastAsia="en-IN"/>
        </w:rPr>
      </w:pPr>
      <w:r w:rsidRPr="00E959A3">
        <w:rPr>
          <w:rFonts w:ascii="Consolas" w:eastAsia="Times New Roman" w:hAnsi="Consolas" w:cs="Times New Roman"/>
          <w:color w:val="D4D4D4"/>
          <w:sz w:val="24"/>
          <w:szCs w:val="24"/>
          <w:lang w:eastAsia="en-IN"/>
        </w:rPr>
        <w:t>    total = </w:t>
      </w:r>
      <w:r w:rsidRPr="00E959A3">
        <w:rPr>
          <w:rFonts w:ascii="Consolas" w:eastAsia="Times New Roman" w:hAnsi="Consolas" w:cs="Times New Roman"/>
          <w:color w:val="B5CEA8"/>
          <w:sz w:val="24"/>
          <w:szCs w:val="24"/>
          <w:lang w:eastAsia="en-IN"/>
        </w:rPr>
        <w:t>0</w:t>
      </w:r>
    </w:p>
    <w:p w:rsidR="00E959A3" w:rsidRPr="00E959A3" w:rsidRDefault="00E959A3" w:rsidP="00E959A3">
      <w:pPr>
        <w:shd w:val="clear" w:color="auto" w:fill="1E1E1E"/>
        <w:spacing w:after="0" w:line="330" w:lineRule="atLeast"/>
        <w:rPr>
          <w:rFonts w:ascii="Consolas" w:eastAsia="Times New Roman" w:hAnsi="Consolas" w:cs="Times New Roman"/>
          <w:color w:val="D4D4D4"/>
          <w:sz w:val="24"/>
          <w:szCs w:val="24"/>
          <w:lang w:eastAsia="en-IN"/>
        </w:rPr>
      </w:pPr>
      <w:r w:rsidRPr="00E959A3">
        <w:rPr>
          <w:rFonts w:ascii="Consolas" w:eastAsia="Times New Roman" w:hAnsi="Consolas" w:cs="Times New Roman"/>
          <w:color w:val="D4D4D4"/>
          <w:sz w:val="24"/>
          <w:szCs w:val="24"/>
          <w:lang w:eastAsia="en-IN"/>
        </w:rPr>
        <w:t>    </w:t>
      </w:r>
      <w:r w:rsidRPr="00E959A3">
        <w:rPr>
          <w:rFonts w:ascii="Consolas" w:eastAsia="Times New Roman" w:hAnsi="Consolas" w:cs="Times New Roman"/>
          <w:color w:val="569CD6"/>
          <w:sz w:val="24"/>
          <w:szCs w:val="24"/>
          <w:lang w:eastAsia="en-IN"/>
        </w:rPr>
        <w:t>def</w:t>
      </w:r>
      <w:r w:rsidRPr="00E959A3">
        <w:rPr>
          <w:rFonts w:ascii="Consolas" w:eastAsia="Times New Roman" w:hAnsi="Consolas" w:cs="Times New Roman"/>
          <w:color w:val="D4D4D4"/>
          <w:sz w:val="24"/>
          <w:szCs w:val="24"/>
          <w:lang w:eastAsia="en-IN"/>
        </w:rPr>
        <w:t> </w:t>
      </w:r>
      <w:r w:rsidRPr="00E959A3">
        <w:rPr>
          <w:rFonts w:ascii="Consolas" w:eastAsia="Times New Roman" w:hAnsi="Consolas" w:cs="Times New Roman"/>
          <w:color w:val="DCDCAA"/>
          <w:sz w:val="24"/>
          <w:szCs w:val="24"/>
          <w:lang w:eastAsia="en-IN"/>
        </w:rPr>
        <w:t>__init__</w:t>
      </w:r>
      <w:r w:rsidRPr="00E959A3">
        <w:rPr>
          <w:rFonts w:ascii="Consolas" w:eastAsia="Times New Roman" w:hAnsi="Consolas" w:cs="Times New Roman"/>
          <w:color w:val="D4D4D4"/>
          <w:sz w:val="24"/>
          <w:szCs w:val="24"/>
          <w:lang w:eastAsia="en-IN"/>
        </w:rPr>
        <w:t>(</w:t>
      </w:r>
      <w:r w:rsidRPr="00E959A3">
        <w:rPr>
          <w:rFonts w:ascii="Consolas" w:eastAsia="Times New Roman" w:hAnsi="Consolas" w:cs="Times New Roman"/>
          <w:color w:val="9CDCFE"/>
          <w:sz w:val="24"/>
          <w:szCs w:val="24"/>
          <w:lang w:eastAsia="en-IN"/>
        </w:rPr>
        <w:t>self</w:t>
      </w:r>
      <w:r w:rsidRPr="00E959A3">
        <w:rPr>
          <w:rFonts w:ascii="Consolas" w:eastAsia="Times New Roman" w:hAnsi="Consolas" w:cs="Times New Roman"/>
          <w:color w:val="D4D4D4"/>
          <w:sz w:val="24"/>
          <w:szCs w:val="24"/>
          <w:lang w:eastAsia="en-IN"/>
        </w:rPr>
        <w:t>, </w:t>
      </w:r>
      <w:r w:rsidRPr="00E959A3">
        <w:rPr>
          <w:rFonts w:ascii="Consolas" w:eastAsia="Times New Roman" w:hAnsi="Consolas" w:cs="Times New Roman"/>
          <w:color w:val="9CDCFE"/>
          <w:sz w:val="24"/>
          <w:szCs w:val="24"/>
          <w:lang w:eastAsia="en-IN"/>
        </w:rPr>
        <w:t>first_name</w:t>
      </w:r>
      <w:r w:rsidRPr="00E959A3">
        <w:rPr>
          <w:rFonts w:ascii="Consolas" w:eastAsia="Times New Roman" w:hAnsi="Consolas" w:cs="Times New Roman"/>
          <w:color w:val="D4D4D4"/>
          <w:sz w:val="24"/>
          <w:szCs w:val="24"/>
          <w:lang w:eastAsia="en-IN"/>
        </w:rPr>
        <w:t>, </w:t>
      </w:r>
      <w:r w:rsidRPr="00E959A3">
        <w:rPr>
          <w:rFonts w:ascii="Consolas" w:eastAsia="Times New Roman" w:hAnsi="Consolas" w:cs="Times New Roman"/>
          <w:color w:val="9CDCFE"/>
          <w:sz w:val="24"/>
          <w:szCs w:val="24"/>
          <w:lang w:eastAsia="en-IN"/>
        </w:rPr>
        <w:t>last_name</w:t>
      </w:r>
      <w:r w:rsidRPr="00E959A3">
        <w:rPr>
          <w:rFonts w:ascii="Consolas" w:eastAsia="Times New Roman" w:hAnsi="Consolas" w:cs="Times New Roman"/>
          <w:color w:val="D4D4D4"/>
          <w:sz w:val="24"/>
          <w:szCs w:val="24"/>
          <w:lang w:eastAsia="en-IN"/>
        </w:rPr>
        <w:t>, </w:t>
      </w:r>
      <w:r w:rsidRPr="00E959A3">
        <w:rPr>
          <w:rFonts w:ascii="Consolas" w:eastAsia="Times New Roman" w:hAnsi="Consolas" w:cs="Times New Roman"/>
          <w:color w:val="9CDCFE"/>
          <w:sz w:val="24"/>
          <w:szCs w:val="24"/>
          <w:lang w:eastAsia="en-IN"/>
        </w:rPr>
        <w:t>age</w:t>
      </w:r>
      <w:r w:rsidRPr="00E959A3">
        <w:rPr>
          <w:rFonts w:ascii="Consolas" w:eastAsia="Times New Roman" w:hAnsi="Consolas" w:cs="Times New Roman"/>
          <w:color w:val="D4D4D4"/>
          <w:sz w:val="24"/>
          <w:szCs w:val="24"/>
          <w:lang w:eastAsia="en-IN"/>
        </w:rPr>
        <w:t>): </w:t>
      </w:r>
    </w:p>
    <w:p w:rsidR="00E959A3" w:rsidRPr="00E959A3" w:rsidRDefault="00E959A3" w:rsidP="00E959A3">
      <w:pPr>
        <w:shd w:val="clear" w:color="auto" w:fill="1E1E1E"/>
        <w:spacing w:after="0" w:line="330" w:lineRule="atLeast"/>
        <w:rPr>
          <w:rFonts w:ascii="Consolas" w:eastAsia="Times New Roman" w:hAnsi="Consolas" w:cs="Times New Roman"/>
          <w:color w:val="D4D4D4"/>
          <w:sz w:val="24"/>
          <w:szCs w:val="24"/>
          <w:lang w:eastAsia="en-IN"/>
        </w:rPr>
      </w:pPr>
      <w:r w:rsidRPr="00E959A3">
        <w:rPr>
          <w:rFonts w:ascii="Consolas" w:eastAsia="Times New Roman" w:hAnsi="Consolas" w:cs="Times New Roman"/>
          <w:color w:val="D4D4D4"/>
          <w:sz w:val="24"/>
          <w:szCs w:val="24"/>
          <w:lang w:eastAsia="en-IN"/>
        </w:rPr>
        <w:t>        Person.total += </w:t>
      </w:r>
      <w:r w:rsidRPr="00E959A3">
        <w:rPr>
          <w:rFonts w:ascii="Consolas" w:eastAsia="Times New Roman" w:hAnsi="Consolas" w:cs="Times New Roman"/>
          <w:color w:val="B5CEA8"/>
          <w:sz w:val="24"/>
          <w:szCs w:val="24"/>
          <w:lang w:eastAsia="en-IN"/>
        </w:rPr>
        <w:t>1</w:t>
      </w:r>
    </w:p>
    <w:p w:rsidR="00E959A3" w:rsidRPr="00E959A3" w:rsidRDefault="00E959A3" w:rsidP="00E959A3">
      <w:pPr>
        <w:shd w:val="clear" w:color="auto" w:fill="1E1E1E"/>
        <w:spacing w:after="0" w:line="330" w:lineRule="atLeast"/>
        <w:rPr>
          <w:rFonts w:ascii="Consolas" w:eastAsia="Times New Roman" w:hAnsi="Consolas" w:cs="Times New Roman"/>
          <w:color w:val="D4D4D4"/>
          <w:sz w:val="24"/>
          <w:szCs w:val="24"/>
          <w:lang w:eastAsia="en-IN"/>
        </w:rPr>
      </w:pPr>
      <w:r w:rsidRPr="00E959A3">
        <w:rPr>
          <w:rFonts w:ascii="Consolas" w:eastAsia="Times New Roman" w:hAnsi="Consolas" w:cs="Times New Roman"/>
          <w:color w:val="D4D4D4"/>
          <w:sz w:val="24"/>
          <w:szCs w:val="24"/>
          <w:lang w:eastAsia="en-IN"/>
        </w:rPr>
        <w:t>        </w:t>
      </w:r>
      <w:r w:rsidRPr="00E959A3">
        <w:rPr>
          <w:rFonts w:ascii="Consolas" w:eastAsia="Times New Roman" w:hAnsi="Consolas" w:cs="Times New Roman"/>
          <w:color w:val="569CD6"/>
          <w:sz w:val="24"/>
          <w:szCs w:val="24"/>
          <w:lang w:eastAsia="en-IN"/>
        </w:rPr>
        <w:t>self</w:t>
      </w:r>
      <w:r w:rsidRPr="00E959A3">
        <w:rPr>
          <w:rFonts w:ascii="Consolas" w:eastAsia="Times New Roman" w:hAnsi="Consolas" w:cs="Times New Roman"/>
          <w:color w:val="D4D4D4"/>
          <w:sz w:val="24"/>
          <w:szCs w:val="24"/>
          <w:lang w:eastAsia="en-IN"/>
        </w:rPr>
        <w:t>.first_name = first_name</w:t>
      </w:r>
    </w:p>
    <w:p w:rsidR="00E959A3" w:rsidRPr="00E959A3" w:rsidRDefault="00E959A3" w:rsidP="00E959A3">
      <w:pPr>
        <w:shd w:val="clear" w:color="auto" w:fill="1E1E1E"/>
        <w:spacing w:after="0" w:line="330" w:lineRule="atLeast"/>
        <w:rPr>
          <w:rFonts w:ascii="Consolas" w:eastAsia="Times New Roman" w:hAnsi="Consolas" w:cs="Times New Roman"/>
          <w:color w:val="D4D4D4"/>
          <w:sz w:val="24"/>
          <w:szCs w:val="24"/>
          <w:lang w:eastAsia="en-IN"/>
        </w:rPr>
      </w:pPr>
      <w:r w:rsidRPr="00E959A3">
        <w:rPr>
          <w:rFonts w:ascii="Consolas" w:eastAsia="Times New Roman" w:hAnsi="Consolas" w:cs="Times New Roman"/>
          <w:color w:val="D4D4D4"/>
          <w:sz w:val="24"/>
          <w:szCs w:val="24"/>
          <w:lang w:eastAsia="en-IN"/>
        </w:rPr>
        <w:t>        </w:t>
      </w:r>
      <w:r w:rsidRPr="00E959A3">
        <w:rPr>
          <w:rFonts w:ascii="Consolas" w:eastAsia="Times New Roman" w:hAnsi="Consolas" w:cs="Times New Roman"/>
          <w:color w:val="569CD6"/>
          <w:sz w:val="24"/>
          <w:szCs w:val="24"/>
          <w:lang w:eastAsia="en-IN"/>
        </w:rPr>
        <w:t>self</w:t>
      </w:r>
      <w:r w:rsidRPr="00E959A3">
        <w:rPr>
          <w:rFonts w:ascii="Consolas" w:eastAsia="Times New Roman" w:hAnsi="Consolas" w:cs="Times New Roman"/>
          <w:color w:val="D4D4D4"/>
          <w:sz w:val="24"/>
          <w:szCs w:val="24"/>
          <w:lang w:eastAsia="en-IN"/>
        </w:rPr>
        <w:t>.last_name = last_name</w:t>
      </w:r>
    </w:p>
    <w:p w:rsidR="00E959A3" w:rsidRPr="00E959A3" w:rsidRDefault="00E959A3" w:rsidP="00E959A3">
      <w:pPr>
        <w:shd w:val="clear" w:color="auto" w:fill="1E1E1E"/>
        <w:spacing w:after="0" w:line="330" w:lineRule="atLeast"/>
        <w:rPr>
          <w:rFonts w:ascii="Consolas" w:eastAsia="Times New Roman" w:hAnsi="Consolas" w:cs="Times New Roman"/>
          <w:color w:val="D4D4D4"/>
          <w:sz w:val="24"/>
          <w:szCs w:val="24"/>
          <w:lang w:eastAsia="en-IN"/>
        </w:rPr>
      </w:pPr>
      <w:r w:rsidRPr="00E959A3">
        <w:rPr>
          <w:rFonts w:ascii="Consolas" w:eastAsia="Times New Roman" w:hAnsi="Consolas" w:cs="Times New Roman"/>
          <w:color w:val="D4D4D4"/>
          <w:sz w:val="24"/>
          <w:szCs w:val="24"/>
          <w:lang w:eastAsia="en-IN"/>
        </w:rPr>
        <w:t>        </w:t>
      </w:r>
      <w:r w:rsidRPr="00E959A3">
        <w:rPr>
          <w:rFonts w:ascii="Consolas" w:eastAsia="Times New Roman" w:hAnsi="Consolas" w:cs="Times New Roman"/>
          <w:color w:val="569CD6"/>
          <w:sz w:val="24"/>
          <w:szCs w:val="24"/>
          <w:lang w:eastAsia="en-IN"/>
        </w:rPr>
        <w:t>self</w:t>
      </w:r>
      <w:r w:rsidRPr="00E959A3">
        <w:rPr>
          <w:rFonts w:ascii="Consolas" w:eastAsia="Times New Roman" w:hAnsi="Consolas" w:cs="Times New Roman"/>
          <w:color w:val="D4D4D4"/>
          <w:sz w:val="24"/>
          <w:szCs w:val="24"/>
          <w:lang w:eastAsia="en-IN"/>
        </w:rPr>
        <w:t>.age = age</w:t>
      </w:r>
    </w:p>
    <w:p w:rsidR="00E959A3" w:rsidRPr="00E959A3" w:rsidRDefault="00E959A3" w:rsidP="00E959A3">
      <w:pPr>
        <w:shd w:val="clear" w:color="auto" w:fill="1E1E1E"/>
        <w:spacing w:after="0" w:line="330" w:lineRule="atLeast"/>
        <w:rPr>
          <w:rFonts w:ascii="Consolas" w:eastAsia="Times New Roman" w:hAnsi="Consolas" w:cs="Times New Roman"/>
          <w:color w:val="D4D4D4"/>
          <w:sz w:val="24"/>
          <w:szCs w:val="24"/>
          <w:lang w:eastAsia="en-IN"/>
        </w:rPr>
      </w:pPr>
    </w:p>
    <w:p w:rsidR="00E959A3" w:rsidRPr="00E959A3" w:rsidRDefault="00E959A3" w:rsidP="00E959A3">
      <w:pPr>
        <w:shd w:val="clear" w:color="auto" w:fill="1E1E1E"/>
        <w:spacing w:after="0" w:line="330" w:lineRule="atLeast"/>
        <w:rPr>
          <w:rFonts w:ascii="Consolas" w:eastAsia="Times New Roman" w:hAnsi="Consolas" w:cs="Times New Roman"/>
          <w:color w:val="D4D4D4"/>
          <w:sz w:val="24"/>
          <w:szCs w:val="24"/>
          <w:lang w:eastAsia="en-IN"/>
        </w:rPr>
      </w:pPr>
      <w:r w:rsidRPr="00E959A3">
        <w:rPr>
          <w:rFonts w:ascii="Consolas" w:eastAsia="Times New Roman" w:hAnsi="Consolas" w:cs="Times New Roman"/>
          <w:color w:val="D4D4D4"/>
          <w:sz w:val="24"/>
          <w:szCs w:val="24"/>
          <w:lang w:eastAsia="en-IN"/>
        </w:rPr>
        <w:t>    </w:t>
      </w:r>
      <w:r w:rsidRPr="00E959A3">
        <w:rPr>
          <w:rFonts w:ascii="Consolas" w:eastAsia="Times New Roman" w:hAnsi="Consolas" w:cs="Times New Roman"/>
          <w:color w:val="DCDCAA"/>
          <w:sz w:val="24"/>
          <w:szCs w:val="24"/>
          <w:lang w:eastAsia="en-IN"/>
        </w:rPr>
        <w:t>@</w:t>
      </w:r>
      <w:r w:rsidRPr="00E959A3">
        <w:rPr>
          <w:rFonts w:ascii="Consolas" w:eastAsia="Times New Roman" w:hAnsi="Consolas" w:cs="Times New Roman"/>
          <w:color w:val="4EC9B0"/>
          <w:sz w:val="24"/>
          <w:szCs w:val="24"/>
          <w:lang w:eastAsia="en-IN"/>
        </w:rPr>
        <w:t>classmethod</w:t>
      </w:r>
    </w:p>
    <w:p w:rsidR="00E959A3" w:rsidRPr="00E959A3" w:rsidRDefault="00E959A3" w:rsidP="00E959A3">
      <w:pPr>
        <w:shd w:val="clear" w:color="auto" w:fill="1E1E1E"/>
        <w:spacing w:after="0" w:line="330" w:lineRule="atLeast"/>
        <w:rPr>
          <w:rFonts w:ascii="Consolas" w:eastAsia="Times New Roman" w:hAnsi="Consolas" w:cs="Times New Roman"/>
          <w:color w:val="D4D4D4"/>
          <w:sz w:val="24"/>
          <w:szCs w:val="24"/>
          <w:lang w:eastAsia="en-IN"/>
        </w:rPr>
      </w:pPr>
      <w:r w:rsidRPr="00E959A3">
        <w:rPr>
          <w:rFonts w:ascii="Consolas" w:eastAsia="Times New Roman" w:hAnsi="Consolas" w:cs="Times New Roman"/>
          <w:color w:val="D4D4D4"/>
          <w:sz w:val="24"/>
          <w:szCs w:val="24"/>
          <w:lang w:eastAsia="en-IN"/>
        </w:rPr>
        <w:t>    </w:t>
      </w:r>
      <w:r w:rsidRPr="00E959A3">
        <w:rPr>
          <w:rFonts w:ascii="Consolas" w:eastAsia="Times New Roman" w:hAnsi="Consolas" w:cs="Times New Roman"/>
          <w:color w:val="569CD6"/>
          <w:sz w:val="24"/>
          <w:szCs w:val="24"/>
          <w:lang w:eastAsia="en-IN"/>
        </w:rPr>
        <w:t>def</w:t>
      </w:r>
      <w:r w:rsidRPr="00E959A3">
        <w:rPr>
          <w:rFonts w:ascii="Consolas" w:eastAsia="Times New Roman" w:hAnsi="Consolas" w:cs="Times New Roman"/>
          <w:color w:val="D4D4D4"/>
          <w:sz w:val="24"/>
          <w:szCs w:val="24"/>
          <w:lang w:eastAsia="en-IN"/>
        </w:rPr>
        <w:t> </w:t>
      </w:r>
      <w:r w:rsidRPr="00E959A3">
        <w:rPr>
          <w:rFonts w:ascii="Consolas" w:eastAsia="Times New Roman" w:hAnsi="Consolas" w:cs="Times New Roman"/>
          <w:color w:val="DCDCAA"/>
          <w:sz w:val="24"/>
          <w:szCs w:val="24"/>
          <w:lang w:eastAsia="en-IN"/>
        </w:rPr>
        <w:t>from_string</w:t>
      </w:r>
      <w:r w:rsidRPr="00E959A3">
        <w:rPr>
          <w:rFonts w:ascii="Consolas" w:eastAsia="Times New Roman" w:hAnsi="Consolas" w:cs="Times New Roman"/>
          <w:color w:val="D4D4D4"/>
          <w:sz w:val="24"/>
          <w:szCs w:val="24"/>
          <w:lang w:eastAsia="en-IN"/>
        </w:rPr>
        <w:t>(</w:t>
      </w:r>
      <w:r w:rsidRPr="00E959A3">
        <w:rPr>
          <w:rFonts w:ascii="Consolas" w:eastAsia="Times New Roman" w:hAnsi="Consolas" w:cs="Times New Roman"/>
          <w:color w:val="9CDCFE"/>
          <w:sz w:val="24"/>
          <w:szCs w:val="24"/>
          <w:lang w:eastAsia="en-IN"/>
        </w:rPr>
        <w:t>cls</w:t>
      </w:r>
      <w:r w:rsidRPr="00E959A3">
        <w:rPr>
          <w:rFonts w:ascii="Consolas" w:eastAsia="Times New Roman" w:hAnsi="Consolas" w:cs="Times New Roman"/>
          <w:color w:val="D4D4D4"/>
          <w:sz w:val="24"/>
          <w:szCs w:val="24"/>
          <w:lang w:eastAsia="en-IN"/>
        </w:rPr>
        <w:t>, </w:t>
      </w:r>
      <w:r w:rsidRPr="00E959A3">
        <w:rPr>
          <w:rFonts w:ascii="Consolas" w:eastAsia="Times New Roman" w:hAnsi="Consolas" w:cs="Times New Roman"/>
          <w:color w:val="9CDCFE"/>
          <w:sz w:val="24"/>
          <w:szCs w:val="24"/>
          <w:lang w:eastAsia="en-IN"/>
        </w:rPr>
        <w:t>string</w:t>
      </w:r>
      <w:r w:rsidRPr="00E959A3">
        <w:rPr>
          <w:rFonts w:ascii="Consolas" w:eastAsia="Times New Roman" w:hAnsi="Consolas" w:cs="Times New Roman"/>
          <w:color w:val="D4D4D4"/>
          <w:sz w:val="24"/>
          <w:szCs w:val="24"/>
          <w:lang w:eastAsia="en-IN"/>
        </w:rPr>
        <w:t>):</w:t>
      </w:r>
    </w:p>
    <w:p w:rsidR="00E959A3" w:rsidRPr="00E959A3" w:rsidRDefault="00E959A3" w:rsidP="00E959A3">
      <w:pPr>
        <w:shd w:val="clear" w:color="auto" w:fill="1E1E1E"/>
        <w:spacing w:after="0" w:line="330" w:lineRule="atLeast"/>
        <w:rPr>
          <w:rFonts w:ascii="Consolas" w:eastAsia="Times New Roman" w:hAnsi="Consolas" w:cs="Times New Roman"/>
          <w:color w:val="D4D4D4"/>
          <w:sz w:val="24"/>
          <w:szCs w:val="24"/>
          <w:lang w:eastAsia="en-IN"/>
        </w:rPr>
      </w:pPr>
      <w:r w:rsidRPr="00E959A3">
        <w:rPr>
          <w:rFonts w:ascii="Consolas" w:eastAsia="Times New Roman" w:hAnsi="Consolas" w:cs="Times New Roman"/>
          <w:color w:val="D4D4D4"/>
          <w:sz w:val="24"/>
          <w:szCs w:val="24"/>
          <w:lang w:eastAsia="en-IN"/>
        </w:rPr>
        <w:t>        first, last, age = string.split(</w:t>
      </w:r>
      <w:r w:rsidRPr="00E959A3">
        <w:rPr>
          <w:rFonts w:ascii="Consolas" w:eastAsia="Times New Roman" w:hAnsi="Consolas" w:cs="Times New Roman"/>
          <w:color w:val="CE9178"/>
          <w:sz w:val="24"/>
          <w:szCs w:val="24"/>
          <w:lang w:eastAsia="en-IN"/>
        </w:rPr>
        <w:t>','</w:t>
      </w:r>
      <w:r w:rsidRPr="00E959A3">
        <w:rPr>
          <w:rFonts w:ascii="Consolas" w:eastAsia="Times New Roman" w:hAnsi="Consolas" w:cs="Times New Roman"/>
          <w:color w:val="D4D4D4"/>
          <w:sz w:val="24"/>
          <w:szCs w:val="24"/>
          <w:lang w:eastAsia="en-IN"/>
        </w:rPr>
        <w:t>)</w:t>
      </w:r>
    </w:p>
    <w:p w:rsidR="00E959A3" w:rsidRPr="00E959A3" w:rsidRDefault="00E959A3" w:rsidP="00E959A3">
      <w:pPr>
        <w:shd w:val="clear" w:color="auto" w:fill="1E1E1E"/>
        <w:spacing w:after="0" w:line="330" w:lineRule="atLeast"/>
        <w:rPr>
          <w:rFonts w:ascii="Consolas" w:eastAsia="Times New Roman" w:hAnsi="Consolas" w:cs="Times New Roman"/>
          <w:color w:val="D4D4D4"/>
          <w:sz w:val="24"/>
          <w:szCs w:val="24"/>
          <w:lang w:eastAsia="en-IN"/>
        </w:rPr>
      </w:pPr>
      <w:r w:rsidRPr="00E959A3">
        <w:rPr>
          <w:rFonts w:ascii="Consolas" w:eastAsia="Times New Roman" w:hAnsi="Consolas" w:cs="Times New Roman"/>
          <w:color w:val="D4D4D4"/>
          <w:sz w:val="24"/>
          <w:szCs w:val="24"/>
          <w:lang w:eastAsia="en-IN"/>
        </w:rPr>
        <w:t>        </w:t>
      </w:r>
      <w:r w:rsidRPr="00E959A3">
        <w:rPr>
          <w:rFonts w:ascii="Consolas" w:eastAsia="Times New Roman" w:hAnsi="Consolas" w:cs="Times New Roman"/>
          <w:color w:val="C586C0"/>
          <w:sz w:val="24"/>
          <w:szCs w:val="24"/>
          <w:lang w:eastAsia="en-IN"/>
        </w:rPr>
        <w:t>return</w:t>
      </w:r>
      <w:r w:rsidRPr="00E959A3">
        <w:rPr>
          <w:rFonts w:ascii="Consolas" w:eastAsia="Times New Roman" w:hAnsi="Consolas" w:cs="Times New Roman"/>
          <w:color w:val="D4D4D4"/>
          <w:sz w:val="24"/>
          <w:szCs w:val="24"/>
          <w:lang w:eastAsia="en-IN"/>
        </w:rPr>
        <w:t> </w:t>
      </w:r>
      <w:r w:rsidRPr="00E959A3">
        <w:rPr>
          <w:rFonts w:ascii="Consolas" w:eastAsia="Times New Roman" w:hAnsi="Consolas" w:cs="Times New Roman"/>
          <w:color w:val="569CD6"/>
          <w:sz w:val="24"/>
          <w:szCs w:val="24"/>
          <w:lang w:eastAsia="en-IN"/>
        </w:rPr>
        <w:t>cls</w:t>
      </w:r>
      <w:r w:rsidRPr="00E959A3">
        <w:rPr>
          <w:rFonts w:ascii="Consolas" w:eastAsia="Times New Roman" w:hAnsi="Consolas" w:cs="Times New Roman"/>
          <w:color w:val="D4D4D4"/>
          <w:sz w:val="24"/>
          <w:szCs w:val="24"/>
          <w:lang w:eastAsia="en-IN"/>
        </w:rPr>
        <w:t>(first, last, age)  </w:t>
      </w:r>
      <w:r w:rsidRPr="00E959A3">
        <w:rPr>
          <w:rFonts w:ascii="Consolas" w:eastAsia="Times New Roman" w:hAnsi="Consolas" w:cs="Times New Roman"/>
          <w:color w:val="6A9955"/>
          <w:sz w:val="24"/>
          <w:szCs w:val="24"/>
          <w:lang w:eastAsia="en-IN"/>
        </w:rPr>
        <w:t># this will return the all variable</w:t>
      </w:r>
    </w:p>
    <w:p w:rsidR="00E959A3" w:rsidRPr="00E959A3" w:rsidRDefault="00E959A3" w:rsidP="00E959A3">
      <w:pPr>
        <w:shd w:val="clear" w:color="auto" w:fill="1E1E1E"/>
        <w:spacing w:after="0" w:line="330" w:lineRule="atLeast"/>
        <w:rPr>
          <w:rFonts w:ascii="Consolas" w:eastAsia="Times New Roman" w:hAnsi="Consolas" w:cs="Times New Roman"/>
          <w:color w:val="D4D4D4"/>
          <w:sz w:val="24"/>
          <w:szCs w:val="24"/>
          <w:lang w:eastAsia="en-IN"/>
        </w:rPr>
      </w:pPr>
    </w:p>
    <w:p w:rsidR="00E959A3" w:rsidRPr="00E959A3" w:rsidRDefault="00E959A3" w:rsidP="00E959A3">
      <w:pPr>
        <w:shd w:val="clear" w:color="auto" w:fill="1E1E1E"/>
        <w:spacing w:after="0" w:line="330" w:lineRule="atLeast"/>
        <w:rPr>
          <w:rFonts w:ascii="Consolas" w:eastAsia="Times New Roman" w:hAnsi="Consolas" w:cs="Times New Roman"/>
          <w:color w:val="D4D4D4"/>
          <w:sz w:val="24"/>
          <w:szCs w:val="24"/>
          <w:lang w:eastAsia="en-IN"/>
        </w:rPr>
      </w:pPr>
      <w:r w:rsidRPr="00E959A3">
        <w:rPr>
          <w:rFonts w:ascii="Consolas" w:eastAsia="Times New Roman" w:hAnsi="Consolas" w:cs="Times New Roman"/>
          <w:color w:val="D4D4D4"/>
          <w:sz w:val="24"/>
          <w:szCs w:val="24"/>
          <w:lang w:eastAsia="en-IN"/>
        </w:rPr>
        <w:t>p1 = Person(</w:t>
      </w:r>
      <w:r w:rsidRPr="00E959A3">
        <w:rPr>
          <w:rFonts w:ascii="Consolas" w:eastAsia="Times New Roman" w:hAnsi="Consolas" w:cs="Times New Roman"/>
          <w:color w:val="CE9178"/>
          <w:sz w:val="24"/>
          <w:szCs w:val="24"/>
          <w:lang w:eastAsia="en-IN"/>
        </w:rPr>
        <w:t>"Pintu"</w:t>
      </w:r>
      <w:r w:rsidRPr="00E959A3">
        <w:rPr>
          <w:rFonts w:ascii="Consolas" w:eastAsia="Times New Roman" w:hAnsi="Consolas" w:cs="Times New Roman"/>
          <w:color w:val="D4D4D4"/>
          <w:sz w:val="24"/>
          <w:szCs w:val="24"/>
          <w:lang w:eastAsia="en-IN"/>
        </w:rPr>
        <w:t>, </w:t>
      </w:r>
      <w:r w:rsidRPr="00E959A3">
        <w:rPr>
          <w:rFonts w:ascii="Consolas" w:eastAsia="Times New Roman" w:hAnsi="Consolas" w:cs="Times New Roman"/>
          <w:color w:val="CE9178"/>
          <w:sz w:val="24"/>
          <w:szCs w:val="24"/>
          <w:lang w:eastAsia="en-IN"/>
        </w:rPr>
        <w:t>'Raj'</w:t>
      </w:r>
      <w:r w:rsidRPr="00E959A3">
        <w:rPr>
          <w:rFonts w:ascii="Consolas" w:eastAsia="Times New Roman" w:hAnsi="Consolas" w:cs="Times New Roman"/>
          <w:color w:val="D4D4D4"/>
          <w:sz w:val="24"/>
          <w:szCs w:val="24"/>
          <w:lang w:eastAsia="en-IN"/>
        </w:rPr>
        <w:t>, </w:t>
      </w:r>
      <w:r w:rsidRPr="00E959A3">
        <w:rPr>
          <w:rFonts w:ascii="Consolas" w:eastAsia="Times New Roman" w:hAnsi="Consolas" w:cs="Times New Roman"/>
          <w:color w:val="B5CEA8"/>
          <w:sz w:val="24"/>
          <w:szCs w:val="24"/>
          <w:lang w:eastAsia="en-IN"/>
        </w:rPr>
        <w:t>21</w:t>
      </w:r>
      <w:r w:rsidRPr="00E959A3">
        <w:rPr>
          <w:rFonts w:ascii="Consolas" w:eastAsia="Times New Roman" w:hAnsi="Consolas" w:cs="Times New Roman"/>
          <w:color w:val="D4D4D4"/>
          <w:sz w:val="24"/>
          <w:szCs w:val="24"/>
          <w:lang w:eastAsia="en-IN"/>
        </w:rPr>
        <w:t>)</w:t>
      </w:r>
    </w:p>
    <w:p w:rsidR="00E959A3" w:rsidRPr="00E959A3" w:rsidRDefault="00E959A3" w:rsidP="00E959A3">
      <w:pPr>
        <w:shd w:val="clear" w:color="auto" w:fill="1E1E1E"/>
        <w:spacing w:after="0" w:line="330" w:lineRule="atLeast"/>
        <w:rPr>
          <w:rFonts w:ascii="Consolas" w:eastAsia="Times New Roman" w:hAnsi="Consolas" w:cs="Times New Roman"/>
          <w:color w:val="D4D4D4"/>
          <w:sz w:val="24"/>
          <w:szCs w:val="24"/>
          <w:lang w:eastAsia="en-IN"/>
        </w:rPr>
      </w:pPr>
      <w:r w:rsidRPr="00E959A3">
        <w:rPr>
          <w:rFonts w:ascii="Consolas" w:eastAsia="Times New Roman" w:hAnsi="Consolas" w:cs="Times New Roman"/>
          <w:color w:val="D4D4D4"/>
          <w:sz w:val="24"/>
          <w:szCs w:val="24"/>
          <w:lang w:eastAsia="en-IN"/>
        </w:rPr>
        <w:t>p2 = Person(</w:t>
      </w:r>
      <w:r w:rsidRPr="00E959A3">
        <w:rPr>
          <w:rFonts w:ascii="Consolas" w:eastAsia="Times New Roman" w:hAnsi="Consolas" w:cs="Times New Roman"/>
          <w:color w:val="CE9178"/>
          <w:sz w:val="24"/>
          <w:szCs w:val="24"/>
          <w:lang w:eastAsia="en-IN"/>
        </w:rPr>
        <w:t>'Aman'</w:t>
      </w:r>
      <w:r w:rsidRPr="00E959A3">
        <w:rPr>
          <w:rFonts w:ascii="Consolas" w:eastAsia="Times New Roman" w:hAnsi="Consolas" w:cs="Times New Roman"/>
          <w:color w:val="D4D4D4"/>
          <w:sz w:val="24"/>
          <w:szCs w:val="24"/>
          <w:lang w:eastAsia="en-IN"/>
        </w:rPr>
        <w:t>, </w:t>
      </w:r>
      <w:r w:rsidRPr="00E959A3">
        <w:rPr>
          <w:rFonts w:ascii="Consolas" w:eastAsia="Times New Roman" w:hAnsi="Consolas" w:cs="Times New Roman"/>
          <w:color w:val="CE9178"/>
          <w:sz w:val="24"/>
          <w:szCs w:val="24"/>
          <w:lang w:eastAsia="en-IN"/>
        </w:rPr>
        <w:t>'Kumar'</w:t>
      </w:r>
      <w:r w:rsidRPr="00E959A3">
        <w:rPr>
          <w:rFonts w:ascii="Consolas" w:eastAsia="Times New Roman" w:hAnsi="Consolas" w:cs="Times New Roman"/>
          <w:color w:val="D4D4D4"/>
          <w:sz w:val="24"/>
          <w:szCs w:val="24"/>
          <w:lang w:eastAsia="en-IN"/>
        </w:rPr>
        <w:t>, </w:t>
      </w:r>
      <w:r w:rsidRPr="00E959A3">
        <w:rPr>
          <w:rFonts w:ascii="Consolas" w:eastAsia="Times New Roman" w:hAnsi="Consolas" w:cs="Times New Roman"/>
          <w:color w:val="B5CEA8"/>
          <w:sz w:val="24"/>
          <w:szCs w:val="24"/>
          <w:lang w:eastAsia="en-IN"/>
        </w:rPr>
        <w:t>21</w:t>
      </w:r>
      <w:r w:rsidRPr="00E959A3">
        <w:rPr>
          <w:rFonts w:ascii="Consolas" w:eastAsia="Times New Roman" w:hAnsi="Consolas" w:cs="Times New Roman"/>
          <w:color w:val="D4D4D4"/>
          <w:sz w:val="24"/>
          <w:szCs w:val="24"/>
          <w:lang w:eastAsia="en-IN"/>
        </w:rPr>
        <w:t>)</w:t>
      </w:r>
    </w:p>
    <w:p w:rsidR="00E959A3" w:rsidRPr="00E959A3" w:rsidRDefault="00E959A3" w:rsidP="00E959A3">
      <w:pPr>
        <w:shd w:val="clear" w:color="auto" w:fill="1E1E1E"/>
        <w:spacing w:after="0" w:line="330" w:lineRule="atLeast"/>
        <w:rPr>
          <w:rFonts w:ascii="Consolas" w:eastAsia="Times New Roman" w:hAnsi="Consolas" w:cs="Times New Roman"/>
          <w:color w:val="D4D4D4"/>
          <w:sz w:val="24"/>
          <w:szCs w:val="24"/>
          <w:lang w:eastAsia="en-IN"/>
        </w:rPr>
      </w:pPr>
      <w:r w:rsidRPr="00E959A3">
        <w:rPr>
          <w:rFonts w:ascii="Consolas" w:eastAsia="Times New Roman" w:hAnsi="Consolas" w:cs="Times New Roman"/>
          <w:color w:val="D4D4D4"/>
          <w:sz w:val="24"/>
          <w:szCs w:val="24"/>
          <w:lang w:eastAsia="en-IN"/>
        </w:rPr>
        <w:t>p3 = Person(</w:t>
      </w:r>
      <w:r w:rsidRPr="00E959A3">
        <w:rPr>
          <w:rFonts w:ascii="Consolas" w:eastAsia="Times New Roman" w:hAnsi="Consolas" w:cs="Times New Roman"/>
          <w:color w:val="CE9178"/>
          <w:sz w:val="24"/>
          <w:szCs w:val="24"/>
          <w:lang w:eastAsia="en-IN"/>
        </w:rPr>
        <w:t>'Aditya'</w:t>
      </w:r>
      <w:r w:rsidRPr="00E959A3">
        <w:rPr>
          <w:rFonts w:ascii="Consolas" w:eastAsia="Times New Roman" w:hAnsi="Consolas" w:cs="Times New Roman"/>
          <w:color w:val="D4D4D4"/>
          <w:sz w:val="24"/>
          <w:szCs w:val="24"/>
          <w:lang w:eastAsia="en-IN"/>
        </w:rPr>
        <w:t>, </w:t>
      </w:r>
      <w:r w:rsidRPr="00E959A3">
        <w:rPr>
          <w:rFonts w:ascii="Consolas" w:eastAsia="Times New Roman" w:hAnsi="Consolas" w:cs="Times New Roman"/>
          <w:color w:val="CE9178"/>
          <w:sz w:val="24"/>
          <w:szCs w:val="24"/>
          <w:lang w:eastAsia="en-IN"/>
        </w:rPr>
        <w:t>'Raj'</w:t>
      </w:r>
      <w:r w:rsidRPr="00E959A3">
        <w:rPr>
          <w:rFonts w:ascii="Consolas" w:eastAsia="Times New Roman" w:hAnsi="Consolas" w:cs="Times New Roman"/>
          <w:color w:val="D4D4D4"/>
          <w:sz w:val="24"/>
          <w:szCs w:val="24"/>
          <w:lang w:eastAsia="en-IN"/>
        </w:rPr>
        <w:t>, </w:t>
      </w:r>
      <w:r w:rsidRPr="00E959A3">
        <w:rPr>
          <w:rFonts w:ascii="Consolas" w:eastAsia="Times New Roman" w:hAnsi="Consolas" w:cs="Times New Roman"/>
          <w:color w:val="B5CEA8"/>
          <w:sz w:val="24"/>
          <w:szCs w:val="24"/>
          <w:lang w:eastAsia="en-IN"/>
        </w:rPr>
        <w:t>21</w:t>
      </w:r>
      <w:r w:rsidRPr="00E959A3">
        <w:rPr>
          <w:rFonts w:ascii="Consolas" w:eastAsia="Times New Roman" w:hAnsi="Consolas" w:cs="Times New Roman"/>
          <w:color w:val="D4D4D4"/>
          <w:sz w:val="24"/>
          <w:szCs w:val="24"/>
          <w:lang w:eastAsia="en-IN"/>
        </w:rPr>
        <w:t>)</w:t>
      </w:r>
    </w:p>
    <w:p w:rsidR="00E959A3" w:rsidRPr="00E959A3" w:rsidRDefault="00E959A3" w:rsidP="00E959A3">
      <w:pPr>
        <w:shd w:val="clear" w:color="auto" w:fill="1E1E1E"/>
        <w:spacing w:after="0" w:line="330" w:lineRule="atLeast"/>
        <w:rPr>
          <w:rFonts w:ascii="Consolas" w:eastAsia="Times New Roman" w:hAnsi="Consolas" w:cs="Times New Roman"/>
          <w:color w:val="D4D4D4"/>
          <w:sz w:val="24"/>
          <w:szCs w:val="24"/>
          <w:lang w:eastAsia="en-IN"/>
        </w:rPr>
      </w:pPr>
      <w:r w:rsidRPr="00E959A3">
        <w:rPr>
          <w:rFonts w:ascii="Consolas" w:eastAsia="Times New Roman" w:hAnsi="Consolas" w:cs="Times New Roman"/>
          <w:color w:val="D4D4D4"/>
          <w:sz w:val="24"/>
          <w:szCs w:val="24"/>
          <w:lang w:eastAsia="en-IN"/>
        </w:rPr>
        <w:t>p4 = Person.from_string(</w:t>
      </w:r>
      <w:r w:rsidRPr="00E959A3">
        <w:rPr>
          <w:rFonts w:ascii="Consolas" w:eastAsia="Times New Roman" w:hAnsi="Consolas" w:cs="Times New Roman"/>
          <w:color w:val="CE9178"/>
          <w:sz w:val="24"/>
          <w:szCs w:val="24"/>
          <w:lang w:eastAsia="en-IN"/>
        </w:rPr>
        <w:t>'Pintu,Raj,21'</w:t>
      </w:r>
      <w:r w:rsidRPr="00E959A3">
        <w:rPr>
          <w:rFonts w:ascii="Consolas" w:eastAsia="Times New Roman" w:hAnsi="Consolas" w:cs="Times New Roman"/>
          <w:color w:val="D4D4D4"/>
          <w:sz w:val="24"/>
          <w:szCs w:val="24"/>
          <w:lang w:eastAsia="en-IN"/>
        </w:rPr>
        <w:t>)</w:t>
      </w:r>
    </w:p>
    <w:p w:rsidR="00E959A3" w:rsidRPr="00E959A3" w:rsidRDefault="00E959A3" w:rsidP="00E959A3">
      <w:pPr>
        <w:shd w:val="clear" w:color="auto" w:fill="1E1E1E"/>
        <w:spacing w:after="0" w:line="330" w:lineRule="atLeast"/>
        <w:rPr>
          <w:rFonts w:ascii="Consolas" w:eastAsia="Times New Roman" w:hAnsi="Consolas" w:cs="Times New Roman"/>
          <w:color w:val="D4D4D4"/>
          <w:sz w:val="24"/>
          <w:szCs w:val="24"/>
          <w:lang w:eastAsia="en-IN"/>
        </w:rPr>
      </w:pPr>
    </w:p>
    <w:p w:rsidR="00E959A3" w:rsidRPr="00E959A3" w:rsidRDefault="00E959A3" w:rsidP="00E959A3">
      <w:pPr>
        <w:shd w:val="clear" w:color="auto" w:fill="1E1E1E"/>
        <w:spacing w:after="0" w:line="330" w:lineRule="atLeast"/>
        <w:rPr>
          <w:rFonts w:ascii="Consolas" w:eastAsia="Times New Roman" w:hAnsi="Consolas" w:cs="Times New Roman"/>
          <w:color w:val="D4D4D4"/>
          <w:sz w:val="24"/>
          <w:szCs w:val="24"/>
          <w:lang w:eastAsia="en-IN"/>
        </w:rPr>
      </w:pPr>
      <w:r w:rsidRPr="00E959A3">
        <w:rPr>
          <w:rFonts w:ascii="Consolas" w:eastAsia="Times New Roman" w:hAnsi="Consolas" w:cs="Times New Roman"/>
          <w:color w:val="DCDCAA"/>
          <w:sz w:val="24"/>
          <w:szCs w:val="24"/>
          <w:lang w:eastAsia="en-IN"/>
        </w:rPr>
        <w:t>print</w:t>
      </w:r>
      <w:r w:rsidRPr="00E959A3">
        <w:rPr>
          <w:rFonts w:ascii="Consolas" w:eastAsia="Times New Roman" w:hAnsi="Consolas" w:cs="Times New Roman"/>
          <w:color w:val="D4D4D4"/>
          <w:sz w:val="24"/>
          <w:szCs w:val="24"/>
          <w:lang w:eastAsia="en-IN"/>
        </w:rPr>
        <w:t>(p4.first_name)</w:t>
      </w:r>
    </w:p>
    <w:p w:rsidR="00E959A3" w:rsidRDefault="00E959A3" w:rsidP="00E959A3">
      <w:pPr>
        <w:rPr>
          <w:sz w:val="28"/>
          <w:szCs w:val="24"/>
        </w:rPr>
      </w:pPr>
    </w:p>
    <w:p w:rsidR="00986515" w:rsidRDefault="00986515" w:rsidP="00E959A3">
      <w:pPr>
        <w:rPr>
          <w:sz w:val="28"/>
          <w:szCs w:val="24"/>
        </w:rPr>
      </w:pPr>
      <w:r>
        <w:rPr>
          <w:sz w:val="28"/>
          <w:szCs w:val="24"/>
        </w:rPr>
        <w:t>Static method:</w:t>
      </w:r>
    </w:p>
    <w:p w:rsidR="00986515" w:rsidRDefault="00986515" w:rsidP="00E959A3">
      <w:pPr>
        <w:rPr>
          <w:sz w:val="28"/>
          <w:szCs w:val="24"/>
        </w:rPr>
      </w:pPr>
      <w:r>
        <w:rPr>
          <w:sz w:val="28"/>
          <w:szCs w:val="24"/>
        </w:rPr>
        <w:t xml:space="preserve">To define the static method we use the static method decorator </w:t>
      </w:r>
      <w:r w:rsidRPr="00986515">
        <w:rPr>
          <w:sz w:val="28"/>
          <w:szCs w:val="24"/>
        </w:rPr>
        <w:sym w:font="Wingdings" w:char="F0E0"/>
      </w:r>
      <w:r>
        <w:rPr>
          <w:sz w:val="28"/>
          <w:szCs w:val="24"/>
        </w:rPr>
        <w:t xml:space="preserve"> @staticmethod</w:t>
      </w:r>
    </w:p>
    <w:p w:rsidR="00986515" w:rsidRDefault="00986515" w:rsidP="00E959A3">
      <w:pPr>
        <w:rPr>
          <w:sz w:val="28"/>
          <w:szCs w:val="24"/>
        </w:rPr>
      </w:pPr>
      <w:r>
        <w:rPr>
          <w:sz w:val="28"/>
          <w:szCs w:val="24"/>
        </w:rPr>
        <w:t>There is no relation with the class method or instances method</w:t>
      </w:r>
    </w:p>
    <w:p w:rsidR="00986515" w:rsidRDefault="00986515" w:rsidP="00E959A3">
      <w:pPr>
        <w:rPr>
          <w:sz w:val="28"/>
          <w:szCs w:val="24"/>
        </w:rPr>
      </w:pPr>
      <w:r>
        <w:rPr>
          <w:sz w:val="28"/>
          <w:szCs w:val="24"/>
        </w:rPr>
        <w:t>This is define just for the normal function in the class.</w:t>
      </w:r>
    </w:p>
    <w:p w:rsidR="00986515" w:rsidRDefault="00986515" w:rsidP="00E959A3">
      <w:pPr>
        <w:rPr>
          <w:sz w:val="28"/>
          <w:szCs w:val="24"/>
        </w:rPr>
      </w:pPr>
      <w:r>
        <w:rPr>
          <w:sz w:val="28"/>
          <w:szCs w:val="24"/>
        </w:rPr>
        <w:t>Eg:</w:t>
      </w:r>
    </w:p>
    <w:p w:rsidR="00986515" w:rsidRPr="00986515" w:rsidRDefault="00986515" w:rsidP="00986515">
      <w:pPr>
        <w:shd w:val="clear" w:color="auto" w:fill="1E1E1E"/>
        <w:spacing w:after="0" w:line="330" w:lineRule="atLeast"/>
        <w:rPr>
          <w:rFonts w:ascii="Consolas" w:eastAsia="Times New Roman" w:hAnsi="Consolas" w:cs="Times New Roman"/>
          <w:color w:val="D4D4D4"/>
          <w:sz w:val="24"/>
          <w:szCs w:val="24"/>
          <w:lang w:eastAsia="en-IN"/>
        </w:rPr>
      </w:pPr>
      <w:r w:rsidRPr="00986515">
        <w:rPr>
          <w:rFonts w:ascii="Consolas" w:eastAsia="Times New Roman" w:hAnsi="Consolas" w:cs="Times New Roman"/>
          <w:color w:val="569CD6"/>
          <w:sz w:val="24"/>
          <w:szCs w:val="24"/>
          <w:lang w:eastAsia="en-IN"/>
        </w:rPr>
        <w:t>class</w:t>
      </w:r>
      <w:r w:rsidRPr="00986515">
        <w:rPr>
          <w:rFonts w:ascii="Consolas" w:eastAsia="Times New Roman" w:hAnsi="Consolas" w:cs="Times New Roman"/>
          <w:color w:val="D4D4D4"/>
          <w:sz w:val="24"/>
          <w:szCs w:val="24"/>
          <w:lang w:eastAsia="en-IN"/>
        </w:rPr>
        <w:t> </w:t>
      </w:r>
      <w:r w:rsidRPr="00986515">
        <w:rPr>
          <w:rFonts w:ascii="Consolas" w:eastAsia="Times New Roman" w:hAnsi="Consolas" w:cs="Times New Roman"/>
          <w:color w:val="4EC9B0"/>
          <w:sz w:val="24"/>
          <w:szCs w:val="24"/>
          <w:lang w:eastAsia="en-IN"/>
        </w:rPr>
        <w:t>Person</w:t>
      </w:r>
      <w:r w:rsidRPr="00986515">
        <w:rPr>
          <w:rFonts w:ascii="Consolas" w:eastAsia="Times New Roman" w:hAnsi="Consolas" w:cs="Times New Roman"/>
          <w:color w:val="D4D4D4"/>
          <w:sz w:val="24"/>
          <w:szCs w:val="24"/>
          <w:lang w:eastAsia="en-IN"/>
        </w:rPr>
        <w:t>:</w:t>
      </w:r>
    </w:p>
    <w:p w:rsidR="00986515" w:rsidRPr="00986515" w:rsidRDefault="00986515" w:rsidP="00986515">
      <w:pPr>
        <w:shd w:val="clear" w:color="auto" w:fill="1E1E1E"/>
        <w:spacing w:after="0" w:line="330" w:lineRule="atLeast"/>
        <w:rPr>
          <w:rFonts w:ascii="Consolas" w:eastAsia="Times New Roman" w:hAnsi="Consolas" w:cs="Times New Roman"/>
          <w:color w:val="D4D4D4"/>
          <w:sz w:val="24"/>
          <w:szCs w:val="24"/>
          <w:lang w:eastAsia="en-IN"/>
        </w:rPr>
      </w:pPr>
      <w:r w:rsidRPr="00986515">
        <w:rPr>
          <w:rFonts w:ascii="Consolas" w:eastAsia="Times New Roman" w:hAnsi="Consolas" w:cs="Times New Roman"/>
          <w:color w:val="D4D4D4"/>
          <w:sz w:val="24"/>
          <w:szCs w:val="24"/>
          <w:lang w:eastAsia="en-IN"/>
        </w:rPr>
        <w:t>    total = </w:t>
      </w:r>
      <w:r w:rsidRPr="00986515">
        <w:rPr>
          <w:rFonts w:ascii="Consolas" w:eastAsia="Times New Roman" w:hAnsi="Consolas" w:cs="Times New Roman"/>
          <w:color w:val="B5CEA8"/>
          <w:sz w:val="24"/>
          <w:szCs w:val="24"/>
          <w:lang w:eastAsia="en-IN"/>
        </w:rPr>
        <w:t>0</w:t>
      </w:r>
    </w:p>
    <w:p w:rsidR="00986515" w:rsidRPr="00986515" w:rsidRDefault="00986515" w:rsidP="00986515">
      <w:pPr>
        <w:shd w:val="clear" w:color="auto" w:fill="1E1E1E"/>
        <w:spacing w:after="0" w:line="330" w:lineRule="atLeast"/>
        <w:rPr>
          <w:rFonts w:ascii="Consolas" w:eastAsia="Times New Roman" w:hAnsi="Consolas" w:cs="Times New Roman"/>
          <w:color w:val="D4D4D4"/>
          <w:sz w:val="24"/>
          <w:szCs w:val="24"/>
          <w:lang w:eastAsia="en-IN"/>
        </w:rPr>
      </w:pPr>
      <w:r w:rsidRPr="00986515">
        <w:rPr>
          <w:rFonts w:ascii="Consolas" w:eastAsia="Times New Roman" w:hAnsi="Consolas" w:cs="Times New Roman"/>
          <w:color w:val="D4D4D4"/>
          <w:sz w:val="24"/>
          <w:szCs w:val="24"/>
          <w:lang w:eastAsia="en-IN"/>
        </w:rPr>
        <w:t>    </w:t>
      </w:r>
      <w:r w:rsidRPr="00986515">
        <w:rPr>
          <w:rFonts w:ascii="Consolas" w:eastAsia="Times New Roman" w:hAnsi="Consolas" w:cs="Times New Roman"/>
          <w:color w:val="569CD6"/>
          <w:sz w:val="24"/>
          <w:szCs w:val="24"/>
          <w:lang w:eastAsia="en-IN"/>
        </w:rPr>
        <w:t>def</w:t>
      </w:r>
      <w:r w:rsidRPr="00986515">
        <w:rPr>
          <w:rFonts w:ascii="Consolas" w:eastAsia="Times New Roman" w:hAnsi="Consolas" w:cs="Times New Roman"/>
          <w:color w:val="D4D4D4"/>
          <w:sz w:val="24"/>
          <w:szCs w:val="24"/>
          <w:lang w:eastAsia="en-IN"/>
        </w:rPr>
        <w:t> </w:t>
      </w:r>
      <w:r w:rsidRPr="00986515">
        <w:rPr>
          <w:rFonts w:ascii="Consolas" w:eastAsia="Times New Roman" w:hAnsi="Consolas" w:cs="Times New Roman"/>
          <w:color w:val="DCDCAA"/>
          <w:sz w:val="24"/>
          <w:szCs w:val="24"/>
          <w:lang w:eastAsia="en-IN"/>
        </w:rPr>
        <w:t>__init__</w:t>
      </w:r>
      <w:r w:rsidRPr="00986515">
        <w:rPr>
          <w:rFonts w:ascii="Consolas" w:eastAsia="Times New Roman" w:hAnsi="Consolas" w:cs="Times New Roman"/>
          <w:color w:val="D4D4D4"/>
          <w:sz w:val="24"/>
          <w:szCs w:val="24"/>
          <w:lang w:eastAsia="en-IN"/>
        </w:rPr>
        <w:t>(</w:t>
      </w:r>
      <w:r w:rsidRPr="00986515">
        <w:rPr>
          <w:rFonts w:ascii="Consolas" w:eastAsia="Times New Roman" w:hAnsi="Consolas" w:cs="Times New Roman"/>
          <w:color w:val="9CDCFE"/>
          <w:sz w:val="24"/>
          <w:szCs w:val="24"/>
          <w:lang w:eastAsia="en-IN"/>
        </w:rPr>
        <w:t>self</w:t>
      </w:r>
      <w:r w:rsidRPr="00986515">
        <w:rPr>
          <w:rFonts w:ascii="Consolas" w:eastAsia="Times New Roman" w:hAnsi="Consolas" w:cs="Times New Roman"/>
          <w:color w:val="D4D4D4"/>
          <w:sz w:val="24"/>
          <w:szCs w:val="24"/>
          <w:lang w:eastAsia="en-IN"/>
        </w:rPr>
        <w:t>, </w:t>
      </w:r>
      <w:r w:rsidRPr="00986515">
        <w:rPr>
          <w:rFonts w:ascii="Consolas" w:eastAsia="Times New Roman" w:hAnsi="Consolas" w:cs="Times New Roman"/>
          <w:color w:val="9CDCFE"/>
          <w:sz w:val="24"/>
          <w:szCs w:val="24"/>
          <w:lang w:eastAsia="en-IN"/>
        </w:rPr>
        <w:t>first_name</w:t>
      </w:r>
      <w:r w:rsidRPr="00986515">
        <w:rPr>
          <w:rFonts w:ascii="Consolas" w:eastAsia="Times New Roman" w:hAnsi="Consolas" w:cs="Times New Roman"/>
          <w:color w:val="D4D4D4"/>
          <w:sz w:val="24"/>
          <w:szCs w:val="24"/>
          <w:lang w:eastAsia="en-IN"/>
        </w:rPr>
        <w:t>, </w:t>
      </w:r>
      <w:r w:rsidRPr="00986515">
        <w:rPr>
          <w:rFonts w:ascii="Consolas" w:eastAsia="Times New Roman" w:hAnsi="Consolas" w:cs="Times New Roman"/>
          <w:color w:val="9CDCFE"/>
          <w:sz w:val="24"/>
          <w:szCs w:val="24"/>
          <w:lang w:eastAsia="en-IN"/>
        </w:rPr>
        <w:t>last_name</w:t>
      </w:r>
      <w:r w:rsidRPr="00986515">
        <w:rPr>
          <w:rFonts w:ascii="Consolas" w:eastAsia="Times New Roman" w:hAnsi="Consolas" w:cs="Times New Roman"/>
          <w:color w:val="D4D4D4"/>
          <w:sz w:val="24"/>
          <w:szCs w:val="24"/>
          <w:lang w:eastAsia="en-IN"/>
        </w:rPr>
        <w:t>, </w:t>
      </w:r>
      <w:r w:rsidRPr="00986515">
        <w:rPr>
          <w:rFonts w:ascii="Consolas" w:eastAsia="Times New Roman" w:hAnsi="Consolas" w:cs="Times New Roman"/>
          <w:color w:val="9CDCFE"/>
          <w:sz w:val="24"/>
          <w:szCs w:val="24"/>
          <w:lang w:eastAsia="en-IN"/>
        </w:rPr>
        <w:t>age</w:t>
      </w:r>
      <w:r w:rsidRPr="00986515">
        <w:rPr>
          <w:rFonts w:ascii="Consolas" w:eastAsia="Times New Roman" w:hAnsi="Consolas" w:cs="Times New Roman"/>
          <w:color w:val="D4D4D4"/>
          <w:sz w:val="24"/>
          <w:szCs w:val="24"/>
          <w:lang w:eastAsia="en-IN"/>
        </w:rPr>
        <w:t>): </w:t>
      </w:r>
    </w:p>
    <w:p w:rsidR="00986515" w:rsidRPr="00986515" w:rsidRDefault="00986515" w:rsidP="00986515">
      <w:pPr>
        <w:shd w:val="clear" w:color="auto" w:fill="1E1E1E"/>
        <w:spacing w:after="0" w:line="330" w:lineRule="atLeast"/>
        <w:rPr>
          <w:rFonts w:ascii="Consolas" w:eastAsia="Times New Roman" w:hAnsi="Consolas" w:cs="Times New Roman"/>
          <w:color w:val="D4D4D4"/>
          <w:sz w:val="24"/>
          <w:szCs w:val="24"/>
          <w:lang w:eastAsia="en-IN"/>
        </w:rPr>
      </w:pPr>
      <w:r w:rsidRPr="00986515">
        <w:rPr>
          <w:rFonts w:ascii="Consolas" w:eastAsia="Times New Roman" w:hAnsi="Consolas" w:cs="Times New Roman"/>
          <w:color w:val="D4D4D4"/>
          <w:sz w:val="24"/>
          <w:szCs w:val="24"/>
          <w:lang w:eastAsia="en-IN"/>
        </w:rPr>
        <w:t>        Person.total += </w:t>
      </w:r>
      <w:r w:rsidRPr="00986515">
        <w:rPr>
          <w:rFonts w:ascii="Consolas" w:eastAsia="Times New Roman" w:hAnsi="Consolas" w:cs="Times New Roman"/>
          <w:color w:val="B5CEA8"/>
          <w:sz w:val="24"/>
          <w:szCs w:val="24"/>
          <w:lang w:eastAsia="en-IN"/>
        </w:rPr>
        <w:t>1</w:t>
      </w:r>
    </w:p>
    <w:p w:rsidR="00986515" w:rsidRPr="00986515" w:rsidRDefault="00986515" w:rsidP="00986515">
      <w:pPr>
        <w:shd w:val="clear" w:color="auto" w:fill="1E1E1E"/>
        <w:spacing w:after="0" w:line="330" w:lineRule="atLeast"/>
        <w:rPr>
          <w:rFonts w:ascii="Consolas" w:eastAsia="Times New Roman" w:hAnsi="Consolas" w:cs="Times New Roman"/>
          <w:color w:val="D4D4D4"/>
          <w:sz w:val="24"/>
          <w:szCs w:val="24"/>
          <w:lang w:eastAsia="en-IN"/>
        </w:rPr>
      </w:pPr>
      <w:r w:rsidRPr="00986515">
        <w:rPr>
          <w:rFonts w:ascii="Consolas" w:eastAsia="Times New Roman" w:hAnsi="Consolas" w:cs="Times New Roman"/>
          <w:color w:val="D4D4D4"/>
          <w:sz w:val="24"/>
          <w:szCs w:val="24"/>
          <w:lang w:eastAsia="en-IN"/>
        </w:rPr>
        <w:t>        </w:t>
      </w:r>
      <w:r w:rsidRPr="00986515">
        <w:rPr>
          <w:rFonts w:ascii="Consolas" w:eastAsia="Times New Roman" w:hAnsi="Consolas" w:cs="Times New Roman"/>
          <w:color w:val="569CD6"/>
          <w:sz w:val="24"/>
          <w:szCs w:val="24"/>
          <w:lang w:eastAsia="en-IN"/>
        </w:rPr>
        <w:t>self</w:t>
      </w:r>
      <w:r w:rsidRPr="00986515">
        <w:rPr>
          <w:rFonts w:ascii="Consolas" w:eastAsia="Times New Roman" w:hAnsi="Consolas" w:cs="Times New Roman"/>
          <w:color w:val="D4D4D4"/>
          <w:sz w:val="24"/>
          <w:szCs w:val="24"/>
          <w:lang w:eastAsia="en-IN"/>
        </w:rPr>
        <w:t>.first_name = first_name</w:t>
      </w:r>
    </w:p>
    <w:p w:rsidR="00986515" w:rsidRPr="00986515" w:rsidRDefault="00986515" w:rsidP="00986515">
      <w:pPr>
        <w:shd w:val="clear" w:color="auto" w:fill="1E1E1E"/>
        <w:spacing w:after="0" w:line="330" w:lineRule="atLeast"/>
        <w:rPr>
          <w:rFonts w:ascii="Consolas" w:eastAsia="Times New Roman" w:hAnsi="Consolas" w:cs="Times New Roman"/>
          <w:color w:val="D4D4D4"/>
          <w:sz w:val="24"/>
          <w:szCs w:val="24"/>
          <w:lang w:eastAsia="en-IN"/>
        </w:rPr>
      </w:pPr>
      <w:r w:rsidRPr="00986515">
        <w:rPr>
          <w:rFonts w:ascii="Consolas" w:eastAsia="Times New Roman" w:hAnsi="Consolas" w:cs="Times New Roman"/>
          <w:color w:val="D4D4D4"/>
          <w:sz w:val="24"/>
          <w:szCs w:val="24"/>
          <w:lang w:eastAsia="en-IN"/>
        </w:rPr>
        <w:t>        </w:t>
      </w:r>
      <w:r w:rsidRPr="00986515">
        <w:rPr>
          <w:rFonts w:ascii="Consolas" w:eastAsia="Times New Roman" w:hAnsi="Consolas" w:cs="Times New Roman"/>
          <w:color w:val="569CD6"/>
          <w:sz w:val="24"/>
          <w:szCs w:val="24"/>
          <w:lang w:eastAsia="en-IN"/>
        </w:rPr>
        <w:t>self</w:t>
      </w:r>
      <w:r w:rsidRPr="00986515">
        <w:rPr>
          <w:rFonts w:ascii="Consolas" w:eastAsia="Times New Roman" w:hAnsi="Consolas" w:cs="Times New Roman"/>
          <w:color w:val="D4D4D4"/>
          <w:sz w:val="24"/>
          <w:szCs w:val="24"/>
          <w:lang w:eastAsia="en-IN"/>
        </w:rPr>
        <w:t>.last_name = last_name</w:t>
      </w:r>
    </w:p>
    <w:p w:rsidR="00986515" w:rsidRPr="00986515" w:rsidRDefault="00986515" w:rsidP="00986515">
      <w:pPr>
        <w:shd w:val="clear" w:color="auto" w:fill="1E1E1E"/>
        <w:spacing w:after="0" w:line="330" w:lineRule="atLeast"/>
        <w:rPr>
          <w:rFonts w:ascii="Consolas" w:eastAsia="Times New Roman" w:hAnsi="Consolas" w:cs="Times New Roman"/>
          <w:color w:val="D4D4D4"/>
          <w:sz w:val="24"/>
          <w:szCs w:val="24"/>
          <w:lang w:eastAsia="en-IN"/>
        </w:rPr>
      </w:pPr>
      <w:r w:rsidRPr="00986515">
        <w:rPr>
          <w:rFonts w:ascii="Consolas" w:eastAsia="Times New Roman" w:hAnsi="Consolas" w:cs="Times New Roman"/>
          <w:color w:val="D4D4D4"/>
          <w:sz w:val="24"/>
          <w:szCs w:val="24"/>
          <w:lang w:eastAsia="en-IN"/>
        </w:rPr>
        <w:t>        </w:t>
      </w:r>
      <w:r w:rsidRPr="00986515">
        <w:rPr>
          <w:rFonts w:ascii="Consolas" w:eastAsia="Times New Roman" w:hAnsi="Consolas" w:cs="Times New Roman"/>
          <w:color w:val="569CD6"/>
          <w:sz w:val="24"/>
          <w:szCs w:val="24"/>
          <w:lang w:eastAsia="en-IN"/>
        </w:rPr>
        <w:t>self</w:t>
      </w:r>
      <w:r w:rsidRPr="00986515">
        <w:rPr>
          <w:rFonts w:ascii="Consolas" w:eastAsia="Times New Roman" w:hAnsi="Consolas" w:cs="Times New Roman"/>
          <w:color w:val="D4D4D4"/>
          <w:sz w:val="24"/>
          <w:szCs w:val="24"/>
          <w:lang w:eastAsia="en-IN"/>
        </w:rPr>
        <w:t>.age = age</w:t>
      </w:r>
    </w:p>
    <w:p w:rsidR="00986515" w:rsidRPr="00986515" w:rsidRDefault="00986515" w:rsidP="00986515">
      <w:pPr>
        <w:shd w:val="clear" w:color="auto" w:fill="1E1E1E"/>
        <w:spacing w:after="0" w:line="330" w:lineRule="atLeast"/>
        <w:rPr>
          <w:rFonts w:ascii="Consolas" w:eastAsia="Times New Roman" w:hAnsi="Consolas" w:cs="Times New Roman"/>
          <w:color w:val="D4D4D4"/>
          <w:sz w:val="24"/>
          <w:szCs w:val="24"/>
          <w:lang w:eastAsia="en-IN"/>
        </w:rPr>
      </w:pPr>
    </w:p>
    <w:p w:rsidR="00986515" w:rsidRPr="00986515" w:rsidRDefault="00986515" w:rsidP="00986515">
      <w:pPr>
        <w:shd w:val="clear" w:color="auto" w:fill="1E1E1E"/>
        <w:spacing w:after="0" w:line="330" w:lineRule="atLeast"/>
        <w:rPr>
          <w:rFonts w:ascii="Consolas" w:eastAsia="Times New Roman" w:hAnsi="Consolas" w:cs="Times New Roman"/>
          <w:color w:val="D4D4D4"/>
          <w:sz w:val="24"/>
          <w:szCs w:val="24"/>
          <w:lang w:eastAsia="en-IN"/>
        </w:rPr>
      </w:pPr>
      <w:r w:rsidRPr="00986515">
        <w:rPr>
          <w:rFonts w:ascii="Consolas" w:eastAsia="Times New Roman" w:hAnsi="Consolas" w:cs="Times New Roman"/>
          <w:color w:val="D4D4D4"/>
          <w:sz w:val="24"/>
          <w:szCs w:val="24"/>
          <w:lang w:eastAsia="en-IN"/>
        </w:rPr>
        <w:t>    </w:t>
      </w:r>
      <w:r w:rsidRPr="00986515">
        <w:rPr>
          <w:rFonts w:ascii="Consolas" w:eastAsia="Times New Roman" w:hAnsi="Consolas" w:cs="Times New Roman"/>
          <w:color w:val="DCDCAA"/>
          <w:sz w:val="24"/>
          <w:szCs w:val="24"/>
          <w:lang w:eastAsia="en-IN"/>
        </w:rPr>
        <w:t>@</w:t>
      </w:r>
      <w:r w:rsidRPr="00986515">
        <w:rPr>
          <w:rFonts w:ascii="Consolas" w:eastAsia="Times New Roman" w:hAnsi="Consolas" w:cs="Times New Roman"/>
          <w:color w:val="4EC9B0"/>
          <w:sz w:val="24"/>
          <w:szCs w:val="24"/>
          <w:lang w:eastAsia="en-IN"/>
        </w:rPr>
        <w:t>classmethod</w:t>
      </w:r>
    </w:p>
    <w:p w:rsidR="00986515" w:rsidRPr="00986515" w:rsidRDefault="00986515" w:rsidP="00986515">
      <w:pPr>
        <w:shd w:val="clear" w:color="auto" w:fill="1E1E1E"/>
        <w:spacing w:after="0" w:line="330" w:lineRule="atLeast"/>
        <w:rPr>
          <w:rFonts w:ascii="Consolas" w:eastAsia="Times New Roman" w:hAnsi="Consolas" w:cs="Times New Roman"/>
          <w:color w:val="D4D4D4"/>
          <w:sz w:val="24"/>
          <w:szCs w:val="24"/>
          <w:lang w:eastAsia="en-IN"/>
        </w:rPr>
      </w:pPr>
      <w:r w:rsidRPr="00986515">
        <w:rPr>
          <w:rFonts w:ascii="Consolas" w:eastAsia="Times New Roman" w:hAnsi="Consolas" w:cs="Times New Roman"/>
          <w:color w:val="D4D4D4"/>
          <w:sz w:val="24"/>
          <w:szCs w:val="24"/>
          <w:lang w:eastAsia="en-IN"/>
        </w:rPr>
        <w:t>    </w:t>
      </w:r>
      <w:r w:rsidRPr="00986515">
        <w:rPr>
          <w:rFonts w:ascii="Consolas" w:eastAsia="Times New Roman" w:hAnsi="Consolas" w:cs="Times New Roman"/>
          <w:color w:val="569CD6"/>
          <w:sz w:val="24"/>
          <w:szCs w:val="24"/>
          <w:lang w:eastAsia="en-IN"/>
        </w:rPr>
        <w:t>def</w:t>
      </w:r>
      <w:r w:rsidRPr="00986515">
        <w:rPr>
          <w:rFonts w:ascii="Consolas" w:eastAsia="Times New Roman" w:hAnsi="Consolas" w:cs="Times New Roman"/>
          <w:color w:val="D4D4D4"/>
          <w:sz w:val="24"/>
          <w:szCs w:val="24"/>
          <w:lang w:eastAsia="en-IN"/>
        </w:rPr>
        <w:t> </w:t>
      </w:r>
      <w:r w:rsidRPr="00986515">
        <w:rPr>
          <w:rFonts w:ascii="Consolas" w:eastAsia="Times New Roman" w:hAnsi="Consolas" w:cs="Times New Roman"/>
          <w:color w:val="DCDCAA"/>
          <w:sz w:val="24"/>
          <w:szCs w:val="24"/>
          <w:lang w:eastAsia="en-IN"/>
        </w:rPr>
        <w:t>from_string</w:t>
      </w:r>
      <w:r w:rsidRPr="00986515">
        <w:rPr>
          <w:rFonts w:ascii="Consolas" w:eastAsia="Times New Roman" w:hAnsi="Consolas" w:cs="Times New Roman"/>
          <w:color w:val="D4D4D4"/>
          <w:sz w:val="24"/>
          <w:szCs w:val="24"/>
          <w:lang w:eastAsia="en-IN"/>
        </w:rPr>
        <w:t>(</w:t>
      </w:r>
      <w:r w:rsidRPr="00986515">
        <w:rPr>
          <w:rFonts w:ascii="Consolas" w:eastAsia="Times New Roman" w:hAnsi="Consolas" w:cs="Times New Roman"/>
          <w:color w:val="9CDCFE"/>
          <w:sz w:val="24"/>
          <w:szCs w:val="24"/>
          <w:lang w:eastAsia="en-IN"/>
        </w:rPr>
        <w:t>cls</w:t>
      </w:r>
      <w:r w:rsidRPr="00986515">
        <w:rPr>
          <w:rFonts w:ascii="Consolas" w:eastAsia="Times New Roman" w:hAnsi="Consolas" w:cs="Times New Roman"/>
          <w:color w:val="D4D4D4"/>
          <w:sz w:val="24"/>
          <w:szCs w:val="24"/>
          <w:lang w:eastAsia="en-IN"/>
        </w:rPr>
        <w:t>, </w:t>
      </w:r>
      <w:r w:rsidRPr="00986515">
        <w:rPr>
          <w:rFonts w:ascii="Consolas" w:eastAsia="Times New Roman" w:hAnsi="Consolas" w:cs="Times New Roman"/>
          <w:color w:val="9CDCFE"/>
          <w:sz w:val="24"/>
          <w:szCs w:val="24"/>
          <w:lang w:eastAsia="en-IN"/>
        </w:rPr>
        <w:t>string</w:t>
      </w:r>
      <w:r w:rsidRPr="00986515">
        <w:rPr>
          <w:rFonts w:ascii="Consolas" w:eastAsia="Times New Roman" w:hAnsi="Consolas" w:cs="Times New Roman"/>
          <w:color w:val="D4D4D4"/>
          <w:sz w:val="24"/>
          <w:szCs w:val="24"/>
          <w:lang w:eastAsia="en-IN"/>
        </w:rPr>
        <w:t>):</w:t>
      </w:r>
    </w:p>
    <w:p w:rsidR="00986515" w:rsidRPr="00986515" w:rsidRDefault="00986515" w:rsidP="00986515">
      <w:pPr>
        <w:shd w:val="clear" w:color="auto" w:fill="1E1E1E"/>
        <w:spacing w:after="0" w:line="330" w:lineRule="atLeast"/>
        <w:rPr>
          <w:rFonts w:ascii="Consolas" w:eastAsia="Times New Roman" w:hAnsi="Consolas" w:cs="Times New Roman"/>
          <w:color w:val="D4D4D4"/>
          <w:sz w:val="24"/>
          <w:szCs w:val="24"/>
          <w:lang w:eastAsia="en-IN"/>
        </w:rPr>
      </w:pPr>
      <w:r w:rsidRPr="00986515">
        <w:rPr>
          <w:rFonts w:ascii="Consolas" w:eastAsia="Times New Roman" w:hAnsi="Consolas" w:cs="Times New Roman"/>
          <w:color w:val="D4D4D4"/>
          <w:sz w:val="24"/>
          <w:szCs w:val="24"/>
          <w:lang w:eastAsia="en-IN"/>
        </w:rPr>
        <w:t>        first, last, age = string.split(</w:t>
      </w:r>
      <w:r w:rsidRPr="00986515">
        <w:rPr>
          <w:rFonts w:ascii="Consolas" w:eastAsia="Times New Roman" w:hAnsi="Consolas" w:cs="Times New Roman"/>
          <w:color w:val="CE9178"/>
          <w:sz w:val="24"/>
          <w:szCs w:val="24"/>
          <w:lang w:eastAsia="en-IN"/>
        </w:rPr>
        <w:t>','</w:t>
      </w:r>
      <w:r w:rsidRPr="00986515">
        <w:rPr>
          <w:rFonts w:ascii="Consolas" w:eastAsia="Times New Roman" w:hAnsi="Consolas" w:cs="Times New Roman"/>
          <w:color w:val="D4D4D4"/>
          <w:sz w:val="24"/>
          <w:szCs w:val="24"/>
          <w:lang w:eastAsia="en-IN"/>
        </w:rPr>
        <w:t>)</w:t>
      </w:r>
    </w:p>
    <w:p w:rsidR="00986515" w:rsidRPr="00986515" w:rsidRDefault="00986515" w:rsidP="00986515">
      <w:pPr>
        <w:shd w:val="clear" w:color="auto" w:fill="1E1E1E"/>
        <w:spacing w:after="0" w:line="330" w:lineRule="atLeast"/>
        <w:rPr>
          <w:rFonts w:ascii="Consolas" w:eastAsia="Times New Roman" w:hAnsi="Consolas" w:cs="Times New Roman"/>
          <w:color w:val="D4D4D4"/>
          <w:sz w:val="24"/>
          <w:szCs w:val="24"/>
          <w:lang w:eastAsia="en-IN"/>
        </w:rPr>
      </w:pPr>
      <w:r w:rsidRPr="00986515">
        <w:rPr>
          <w:rFonts w:ascii="Consolas" w:eastAsia="Times New Roman" w:hAnsi="Consolas" w:cs="Times New Roman"/>
          <w:color w:val="D4D4D4"/>
          <w:sz w:val="24"/>
          <w:szCs w:val="24"/>
          <w:lang w:eastAsia="en-IN"/>
        </w:rPr>
        <w:lastRenderedPageBreak/>
        <w:t>        </w:t>
      </w:r>
      <w:r w:rsidRPr="00986515">
        <w:rPr>
          <w:rFonts w:ascii="Consolas" w:eastAsia="Times New Roman" w:hAnsi="Consolas" w:cs="Times New Roman"/>
          <w:color w:val="C586C0"/>
          <w:sz w:val="24"/>
          <w:szCs w:val="24"/>
          <w:lang w:eastAsia="en-IN"/>
        </w:rPr>
        <w:t>return</w:t>
      </w:r>
      <w:r w:rsidRPr="00986515">
        <w:rPr>
          <w:rFonts w:ascii="Consolas" w:eastAsia="Times New Roman" w:hAnsi="Consolas" w:cs="Times New Roman"/>
          <w:color w:val="D4D4D4"/>
          <w:sz w:val="24"/>
          <w:szCs w:val="24"/>
          <w:lang w:eastAsia="en-IN"/>
        </w:rPr>
        <w:t> </w:t>
      </w:r>
      <w:r w:rsidRPr="00986515">
        <w:rPr>
          <w:rFonts w:ascii="Consolas" w:eastAsia="Times New Roman" w:hAnsi="Consolas" w:cs="Times New Roman"/>
          <w:color w:val="569CD6"/>
          <w:sz w:val="24"/>
          <w:szCs w:val="24"/>
          <w:lang w:eastAsia="en-IN"/>
        </w:rPr>
        <w:t>cls</w:t>
      </w:r>
      <w:r w:rsidRPr="00986515">
        <w:rPr>
          <w:rFonts w:ascii="Consolas" w:eastAsia="Times New Roman" w:hAnsi="Consolas" w:cs="Times New Roman"/>
          <w:color w:val="D4D4D4"/>
          <w:sz w:val="24"/>
          <w:szCs w:val="24"/>
          <w:lang w:eastAsia="en-IN"/>
        </w:rPr>
        <w:t>(first, last, age)  </w:t>
      </w:r>
      <w:r w:rsidRPr="00986515">
        <w:rPr>
          <w:rFonts w:ascii="Consolas" w:eastAsia="Times New Roman" w:hAnsi="Consolas" w:cs="Times New Roman"/>
          <w:color w:val="6A9955"/>
          <w:sz w:val="24"/>
          <w:szCs w:val="24"/>
          <w:lang w:eastAsia="en-IN"/>
        </w:rPr>
        <w:t># this will return the all variable</w:t>
      </w:r>
    </w:p>
    <w:p w:rsidR="00986515" w:rsidRPr="00986515" w:rsidRDefault="00986515" w:rsidP="00986515">
      <w:pPr>
        <w:shd w:val="clear" w:color="auto" w:fill="1E1E1E"/>
        <w:spacing w:after="0" w:line="330" w:lineRule="atLeast"/>
        <w:rPr>
          <w:rFonts w:ascii="Consolas" w:eastAsia="Times New Roman" w:hAnsi="Consolas" w:cs="Times New Roman"/>
          <w:color w:val="D4D4D4"/>
          <w:sz w:val="24"/>
          <w:szCs w:val="24"/>
          <w:lang w:eastAsia="en-IN"/>
        </w:rPr>
      </w:pPr>
    </w:p>
    <w:p w:rsidR="00986515" w:rsidRPr="00986515" w:rsidRDefault="00986515" w:rsidP="00986515">
      <w:pPr>
        <w:shd w:val="clear" w:color="auto" w:fill="1E1E1E"/>
        <w:spacing w:after="0" w:line="330" w:lineRule="atLeast"/>
        <w:rPr>
          <w:rFonts w:ascii="Consolas" w:eastAsia="Times New Roman" w:hAnsi="Consolas" w:cs="Times New Roman"/>
          <w:color w:val="D4D4D4"/>
          <w:sz w:val="24"/>
          <w:szCs w:val="24"/>
          <w:lang w:eastAsia="en-IN"/>
        </w:rPr>
      </w:pPr>
      <w:r w:rsidRPr="00986515">
        <w:rPr>
          <w:rFonts w:ascii="Consolas" w:eastAsia="Times New Roman" w:hAnsi="Consolas" w:cs="Times New Roman"/>
          <w:color w:val="D4D4D4"/>
          <w:sz w:val="24"/>
          <w:szCs w:val="24"/>
          <w:lang w:eastAsia="en-IN"/>
        </w:rPr>
        <w:t>    </w:t>
      </w:r>
      <w:r w:rsidRPr="00986515">
        <w:rPr>
          <w:rFonts w:ascii="Consolas" w:eastAsia="Times New Roman" w:hAnsi="Consolas" w:cs="Times New Roman"/>
          <w:color w:val="6A9955"/>
          <w:sz w:val="24"/>
          <w:szCs w:val="24"/>
          <w:lang w:eastAsia="en-IN"/>
        </w:rPr>
        <w:t># Now defining the static method:</w:t>
      </w:r>
    </w:p>
    <w:p w:rsidR="00986515" w:rsidRPr="00986515" w:rsidRDefault="00986515" w:rsidP="00986515">
      <w:pPr>
        <w:shd w:val="clear" w:color="auto" w:fill="1E1E1E"/>
        <w:spacing w:after="0" w:line="330" w:lineRule="atLeast"/>
        <w:rPr>
          <w:rFonts w:ascii="Consolas" w:eastAsia="Times New Roman" w:hAnsi="Consolas" w:cs="Times New Roman"/>
          <w:color w:val="D4D4D4"/>
          <w:sz w:val="24"/>
          <w:szCs w:val="24"/>
          <w:lang w:eastAsia="en-IN"/>
        </w:rPr>
      </w:pPr>
      <w:r w:rsidRPr="00986515">
        <w:rPr>
          <w:rFonts w:ascii="Consolas" w:eastAsia="Times New Roman" w:hAnsi="Consolas" w:cs="Times New Roman"/>
          <w:color w:val="D4D4D4"/>
          <w:sz w:val="24"/>
          <w:szCs w:val="24"/>
          <w:lang w:eastAsia="en-IN"/>
        </w:rPr>
        <w:t>    </w:t>
      </w:r>
      <w:r w:rsidRPr="00986515">
        <w:rPr>
          <w:rFonts w:ascii="Consolas" w:eastAsia="Times New Roman" w:hAnsi="Consolas" w:cs="Times New Roman"/>
          <w:color w:val="DCDCAA"/>
          <w:sz w:val="24"/>
          <w:szCs w:val="24"/>
          <w:lang w:eastAsia="en-IN"/>
        </w:rPr>
        <w:t>@</w:t>
      </w:r>
      <w:r w:rsidRPr="00986515">
        <w:rPr>
          <w:rFonts w:ascii="Consolas" w:eastAsia="Times New Roman" w:hAnsi="Consolas" w:cs="Times New Roman"/>
          <w:color w:val="4EC9B0"/>
          <w:sz w:val="24"/>
          <w:szCs w:val="24"/>
          <w:lang w:eastAsia="en-IN"/>
        </w:rPr>
        <w:t>staticmethod</w:t>
      </w:r>
    </w:p>
    <w:p w:rsidR="00986515" w:rsidRPr="00986515" w:rsidRDefault="00986515" w:rsidP="00986515">
      <w:pPr>
        <w:shd w:val="clear" w:color="auto" w:fill="1E1E1E"/>
        <w:spacing w:after="0" w:line="330" w:lineRule="atLeast"/>
        <w:rPr>
          <w:rFonts w:ascii="Consolas" w:eastAsia="Times New Roman" w:hAnsi="Consolas" w:cs="Times New Roman"/>
          <w:color w:val="D4D4D4"/>
          <w:sz w:val="24"/>
          <w:szCs w:val="24"/>
          <w:lang w:eastAsia="en-IN"/>
        </w:rPr>
      </w:pPr>
      <w:r w:rsidRPr="00986515">
        <w:rPr>
          <w:rFonts w:ascii="Consolas" w:eastAsia="Times New Roman" w:hAnsi="Consolas" w:cs="Times New Roman"/>
          <w:color w:val="D4D4D4"/>
          <w:sz w:val="24"/>
          <w:szCs w:val="24"/>
          <w:lang w:eastAsia="en-IN"/>
        </w:rPr>
        <w:t>    </w:t>
      </w:r>
      <w:r w:rsidRPr="00986515">
        <w:rPr>
          <w:rFonts w:ascii="Consolas" w:eastAsia="Times New Roman" w:hAnsi="Consolas" w:cs="Times New Roman"/>
          <w:color w:val="569CD6"/>
          <w:sz w:val="24"/>
          <w:szCs w:val="24"/>
          <w:lang w:eastAsia="en-IN"/>
        </w:rPr>
        <w:t>def</w:t>
      </w:r>
      <w:r w:rsidRPr="00986515">
        <w:rPr>
          <w:rFonts w:ascii="Consolas" w:eastAsia="Times New Roman" w:hAnsi="Consolas" w:cs="Times New Roman"/>
          <w:color w:val="D4D4D4"/>
          <w:sz w:val="24"/>
          <w:szCs w:val="24"/>
          <w:lang w:eastAsia="en-IN"/>
        </w:rPr>
        <w:t> </w:t>
      </w:r>
      <w:r w:rsidRPr="00986515">
        <w:rPr>
          <w:rFonts w:ascii="Consolas" w:eastAsia="Times New Roman" w:hAnsi="Consolas" w:cs="Times New Roman"/>
          <w:color w:val="DCDCAA"/>
          <w:sz w:val="24"/>
          <w:szCs w:val="24"/>
          <w:lang w:eastAsia="en-IN"/>
        </w:rPr>
        <w:t>func</w:t>
      </w:r>
      <w:r w:rsidRPr="00986515">
        <w:rPr>
          <w:rFonts w:ascii="Consolas" w:eastAsia="Times New Roman" w:hAnsi="Consolas" w:cs="Times New Roman"/>
          <w:color w:val="D4D4D4"/>
          <w:sz w:val="24"/>
          <w:szCs w:val="24"/>
          <w:lang w:eastAsia="en-IN"/>
        </w:rPr>
        <w:t>():</w:t>
      </w:r>
    </w:p>
    <w:p w:rsidR="00986515" w:rsidRPr="00986515" w:rsidRDefault="00986515" w:rsidP="00986515">
      <w:pPr>
        <w:shd w:val="clear" w:color="auto" w:fill="1E1E1E"/>
        <w:spacing w:after="0" w:line="330" w:lineRule="atLeast"/>
        <w:rPr>
          <w:rFonts w:ascii="Consolas" w:eastAsia="Times New Roman" w:hAnsi="Consolas" w:cs="Times New Roman"/>
          <w:color w:val="D4D4D4"/>
          <w:sz w:val="24"/>
          <w:szCs w:val="24"/>
          <w:lang w:eastAsia="en-IN"/>
        </w:rPr>
      </w:pPr>
      <w:r w:rsidRPr="00986515">
        <w:rPr>
          <w:rFonts w:ascii="Consolas" w:eastAsia="Times New Roman" w:hAnsi="Consolas" w:cs="Times New Roman"/>
          <w:color w:val="D4D4D4"/>
          <w:sz w:val="24"/>
          <w:szCs w:val="24"/>
          <w:lang w:eastAsia="en-IN"/>
        </w:rPr>
        <w:t>        </w:t>
      </w:r>
      <w:r w:rsidRPr="00986515">
        <w:rPr>
          <w:rFonts w:ascii="Consolas" w:eastAsia="Times New Roman" w:hAnsi="Consolas" w:cs="Times New Roman"/>
          <w:color w:val="DCDCAA"/>
          <w:sz w:val="24"/>
          <w:szCs w:val="24"/>
          <w:lang w:eastAsia="en-IN"/>
        </w:rPr>
        <w:t>print</w:t>
      </w:r>
      <w:r w:rsidRPr="00986515">
        <w:rPr>
          <w:rFonts w:ascii="Consolas" w:eastAsia="Times New Roman" w:hAnsi="Consolas" w:cs="Times New Roman"/>
          <w:color w:val="D4D4D4"/>
          <w:sz w:val="24"/>
          <w:szCs w:val="24"/>
          <w:lang w:eastAsia="en-IN"/>
        </w:rPr>
        <w:t>(</w:t>
      </w:r>
      <w:r w:rsidRPr="00986515">
        <w:rPr>
          <w:rFonts w:ascii="Consolas" w:eastAsia="Times New Roman" w:hAnsi="Consolas" w:cs="Times New Roman"/>
          <w:color w:val="CE9178"/>
          <w:sz w:val="24"/>
          <w:szCs w:val="24"/>
          <w:lang w:eastAsia="en-IN"/>
        </w:rPr>
        <w:t>'hello, the static method is called'</w:t>
      </w:r>
      <w:r w:rsidRPr="00986515">
        <w:rPr>
          <w:rFonts w:ascii="Consolas" w:eastAsia="Times New Roman" w:hAnsi="Consolas" w:cs="Times New Roman"/>
          <w:color w:val="D4D4D4"/>
          <w:sz w:val="24"/>
          <w:szCs w:val="24"/>
          <w:lang w:eastAsia="en-IN"/>
        </w:rPr>
        <w:t>)</w:t>
      </w:r>
    </w:p>
    <w:p w:rsidR="00986515" w:rsidRPr="00986515" w:rsidRDefault="00986515" w:rsidP="00986515">
      <w:pPr>
        <w:shd w:val="clear" w:color="auto" w:fill="1E1E1E"/>
        <w:spacing w:after="240" w:line="330" w:lineRule="atLeast"/>
        <w:rPr>
          <w:rFonts w:ascii="Consolas" w:eastAsia="Times New Roman" w:hAnsi="Consolas" w:cs="Times New Roman"/>
          <w:color w:val="D4D4D4"/>
          <w:sz w:val="24"/>
          <w:szCs w:val="24"/>
          <w:lang w:eastAsia="en-IN"/>
        </w:rPr>
      </w:pPr>
    </w:p>
    <w:p w:rsidR="00986515" w:rsidRPr="00986515" w:rsidRDefault="00986515" w:rsidP="00986515">
      <w:pPr>
        <w:shd w:val="clear" w:color="auto" w:fill="1E1E1E"/>
        <w:spacing w:after="0" w:line="330" w:lineRule="atLeast"/>
        <w:rPr>
          <w:rFonts w:ascii="Consolas" w:eastAsia="Times New Roman" w:hAnsi="Consolas" w:cs="Times New Roman"/>
          <w:color w:val="D4D4D4"/>
          <w:sz w:val="24"/>
          <w:szCs w:val="24"/>
          <w:lang w:eastAsia="en-IN"/>
        </w:rPr>
      </w:pPr>
      <w:r w:rsidRPr="00986515">
        <w:rPr>
          <w:rFonts w:ascii="Consolas" w:eastAsia="Times New Roman" w:hAnsi="Consolas" w:cs="Times New Roman"/>
          <w:color w:val="D4D4D4"/>
          <w:sz w:val="24"/>
          <w:szCs w:val="24"/>
          <w:lang w:eastAsia="en-IN"/>
        </w:rPr>
        <w:t>p1 = Person(</w:t>
      </w:r>
      <w:r w:rsidRPr="00986515">
        <w:rPr>
          <w:rFonts w:ascii="Consolas" w:eastAsia="Times New Roman" w:hAnsi="Consolas" w:cs="Times New Roman"/>
          <w:color w:val="CE9178"/>
          <w:sz w:val="24"/>
          <w:szCs w:val="24"/>
          <w:lang w:eastAsia="en-IN"/>
        </w:rPr>
        <w:t>"Pintu"</w:t>
      </w:r>
      <w:r w:rsidRPr="00986515">
        <w:rPr>
          <w:rFonts w:ascii="Consolas" w:eastAsia="Times New Roman" w:hAnsi="Consolas" w:cs="Times New Roman"/>
          <w:color w:val="D4D4D4"/>
          <w:sz w:val="24"/>
          <w:szCs w:val="24"/>
          <w:lang w:eastAsia="en-IN"/>
        </w:rPr>
        <w:t>, </w:t>
      </w:r>
      <w:r w:rsidRPr="00986515">
        <w:rPr>
          <w:rFonts w:ascii="Consolas" w:eastAsia="Times New Roman" w:hAnsi="Consolas" w:cs="Times New Roman"/>
          <w:color w:val="CE9178"/>
          <w:sz w:val="24"/>
          <w:szCs w:val="24"/>
          <w:lang w:eastAsia="en-IN"/>
        </w:rPr>
        <w:t>'Raj'</w:t>
      </w:r>
      <w:r w:rsidRPr="00986515">
        <w:rPr>
          <w:rFonts w:ascii="Consolas" w:eastAsia="Times New Roman" w:hAnsi="Consolas" w:cs="Times New Roman"/>
          <w:color w:val="D4D4D4"/>
          <w:sz w:val="24"/>
          <w:szCs w:val="24"/>
          <w:lang w:eastAsia="en-IN"/>
        </w:rPr>
        <w:t>, </w:t>
      </w:r>
      <w:r w:rsidRPr="00986515">
        <w:rPr>
          <w:rFonts w:ascii="Consolas" w:eastAsia="Times New Roman" w:hAnsi="Consolas" w:cs="Times New Roman"/>
          <w:color w:val="B5CEA8"/>
          <w:sz w:val="24"/>
          <w:szCs w:val="24"/>
          <w:lang w:eastAsia="en-IN"/>
        </w:rPr>
        <w:t>21</w:t>
      </w:r>
      <w:r w:rsidRPr="00986515">
        <w:rPr>
          <w:rFonts w:ascii="Consolas" w:eastAsia="Times New Roman" w:hAnsi="Consolas" w:cs="Times New Roman"/>
          <w:color w:val="D4D4D4"/>
          <w:sz w:val="24"/>
          <w:szCs w:val="24"/>
          <w:lang w:eastAsia="en-IN"/>
        </w:rPr>
        <w:t>)</w:t>
      </w:r>
    </w:p>
    <w:p w:rsidR="00986515" w:rsidRPr="00986515" w:rsidRDefault="00986515" w:rsidP="00986515">
      <w:pPr>
        <w:shd w:val="clear" w:color="auto" w:fill="1E1E1E"/>
        <w:spacing w:after="0" w:line="330" w:lineRule="atLeast"/>
        <w:rPr>
          <w:rFonts w:ascii="Consolas" w:eastAsia="Times New Roman" w:hAnsi="Consolas" w:cs="Times New Roman"/>
          <w:color w:val="D4D4D4"/>
          <w:sz w:val="24"/>
          <w:szCs w:val="24"/>
          <w:lang w:eastAsia="en-IN"/>
        </w:rPr>
      </w:pPr>
      <w:r w:rsidRPr="00986515">
        <w:rPr>
          <w:rFonts w:ascii="Consolas" w:eastAsia="Times New Roman" w:hAnsi="Consolas" w:cs="Times New Roman"/>
          <w:color w:val="D4D4D4"/>
          <w:sz w:val="24"/>
          <w:szCs w:val="24"/>
          <w:lang w:eastAsia="en-IN"/>
        </w:rPr>
        <w:t>p2 = Person(</w:t>
      </w:r>
      <w:r w:rsidRPr="00986515">
        <w:rPr>
          <w:rFonts w:ascii="Consolas" w:eastAsia="Times New Roman" w:hAnsi="Consolas" w:cs="Times New Roman"/>
          <w:color w:val="CE9178"/>
          <w:sz w:val="24"/>
          <w:szCs w:val="24"/>
          <w:lang w:eastAsia="en-IN"/>
        </w:rPr>
        <w:t>'Aman'</w:t>
      </w:r>
      <w:r w:rsidRPr="00986515">
        <w:rPr>
          <w:rFonts w:ascii="Consolas" w:eastAsia="Times New Roman" w:hAnsi="Consolas" w:cs="Times New Roman"/>
          <w:color w:val="D4D4D4"/>
          <w:sz w:val="24"/>
          <w:szCs w:val="24"/>
          <w:lang w:eastAsia="en-IN"/>
        </w:rPr>
        <w:t>, </w:t>
      </w:r>
      <w:r w:rsidRPr="00986515">
        <w:rPr>
          <w:rFonts w:ascii="Consolas" w:eastAsia="Times New Roman" w:hAnsi="Consolas" w:cs="Times New Roman"/>
          <w:color w:val="CE9178"/>
          <w:sz w:val="24"/>
          <w:szCs w:val="24"/>
          <w:lang w:eastAsia="en-IN"/>
        </w:rPr>
        <w:t>'Kumar'</w:t>
      </w:r>
      <w:r w:rsidRPr="00986515">
        <w:rPr>
          <w:rFonts w:ascii="Consolas" w:eastAsia="Times New Roman" w:hAnsi="Consolas" w:cs="Times New Roman"/>
          <w:color w:val="D4D4D4"/>
          <w:sz w:val="24"/>
          <w:szCs w:val="24"/>
          <w:lang w:eastAsia="en-IN"/>
        </w:rPr>
        <w:t>, </w:t>
      </w:r>
      <w:r w:rsidRPr="00986515">
        <w:rPr>
          <w:rFonts w:ascii="Consolas" w:eastAsia="Times New Roman" w:hAnsi="Consolas" w:cs="Times New Roman"/>
          <w:color w:val="B5CEA8"/>
          <w:sz w:val="24"/>
          <w:szCs w:val="24"/>
          <w:lang w:eastAsia="en-IN"/>
        </w:rPr>
        <w:t>21</w:t>
      </w:r>
      <w:r w:rsidRPr="00986515">
        <w:rPr>
          <w:rFonts w:ascii="Consolas" w:eastAsia="Times New Roman" w:hAnsi="Consolas" w:cs="Times New Roman"/>
          <w:color w:val="D4D4D4"/>
          <w:sz w:val="24"/>
          <w:szCs w:val="24"/>
          <w:lang w:eastAsia="en-IN"/>
        </w:rPr>
        <w:t>)</w:t>
      </w:r>
    </w:p>
    <w:p w:rsidR="00986515" w:rsidRPr="00986515" w:rsidRDefault="00986515" w:rsidP="00986515">
      <w:pPr>
        <w:shd w:val="clear" w:color="auto" w:fill="1E1E1E"/>
        <w:spacing w:after="0" w:line="330" w:lineRule="atLeast"/>
        <w:rPr>
          <w:rFonts w:ascii="Consolas" w:eastAsia="Times New Roman" w:hAnsi="Consolas" w:cs="Times New Roman"/>
          <w:color w:val="D4D4D4"/>
          <w:sz w:val="24"/>
          <w:szCs w:val="24"/>
          <w:lang w:eastAsia="en-IN"/>
        </w:rPr>
      </w:pPr>
      <w:r w:rsidRPr="00986515">
        <w:rPr>
          <w:rFonts w:ascii="Consolas" w:eastAsia="Times New Roman" w:hAnsi="Consolas" w:cs="Times New Roman"/>
          <w:color w:val="D4D4D4"/>
          <w:sz w:val="24"/>
          <w:szCs w:val="24"/>
          <w:lang w:eastAsia="en-IN"/>
        </w:rPr>
        <w:t>p3 = Person(</w:t>
      </w:r>
      <w:r w:rsidRPr="00986515">
        <w:rPr>
          <w:rFonts w:ascii="Consolas" w:eastAsia="Times New Roman" w:hAnsi="Consolas" w:cs="Times New Roman"/>
          <w:color w:val="CE9178"/>
          <w:sz w:val="24"/>
          <w:szCs w:val="24"/>
          <w:lang w:eastAsia="en-IN"/>
        </w:rPr>
        <w:t>'Aditya'</w:t>
      </w:r>
      <w:r w:rsidRPr="00986515">
        <w:rPr>
          <w:rFonts w:ascii="Consolas" w:eastAsia="Times New Roman" w:hAnsi="Consolas" w:cs="Times New Roman"/>
          <w:color w:val="D4D4D4"/>
          <w:sz w:val="24"/>
          <w:szCs w:val="24"/>
          <w:lang w:eastAsia="en-IN"/>
        </w:rPr>
        <w:t>, </w:t>
      </w:r>
      <w:r w:rsidRPr="00986515">
        <w:rPr>
          <w:rFonts w:ascii="Consolas" w:eastAsia="Times New Roman" w:hAnsi="Consolas" w:cs="Times New Roman"/>
          <w:color w:val="CE9178"/>
          <w:sz w:val="24"/>
          <w:szCs w:val="24"/>
          <w:lang w:eastAsia="en-IN"/>
        </w:rPr>
        <w:t>'Raj'</w:t>
      </w:r>
      <w:r w:rsidRPr="00986515">
        <w:rPr>
          <w:rFonts w:ascii="Consolas" w:eastAsia="Times New Roman" w:hAnsi="Consolas" w:cs="Times New Roman"/>
          <w:color w:val="D4D4D4"/>
          <w:sz w:val="24"/>
          <w:szCs w:val="24"/>
          <w:lang w:eastAsia="en-IN"/>
        </w:rPr>
        <w:t>, </w:t>
      </w:r>
      <w:r w:rsidRPr="00986515">
        <w:rPr>
          <w:rFonts w:ascii="Consolas" w:eastAsia="Times New Roman" w:hAnsi="Consolas" w:cs="Times New Roman"/>
          <w:color w:val="B5CEA8"/>
          <w:sz w:val="24"/>
          <w:szCs w:val="24"/>
          <w:lang w:eastAsia="en-IN"/>
        </w:rPr>
        <w:t>21</w:t>
      </w:r>
      <w:r w:rsidRPr="00986515">
        <w:rPr>
          <w:rFonts w:ascii="Consolas" w:eastAsia="Times New Roman" w:hAnsi="Consolas" w:cs="Times New Roman"/>
          <w:color w:val="D4D4D4"/>
          <w:sz w:val="24"/>
          <w:szCs w:val="24"/>
          <w:lang w:eastAsia="en-IN"/>
        </w:rPr>
        <w:t>)</w:t>
      </w:r>
    </w:p>
    <w:p w:rsidR="00986515" w:rsidRPr="00986515" w:rsidRDefault="00986515" w:rsidP="00986515">
      <w:pPr>
        <w:shd w:val="clear" w:color="auto" w:fill="1E1E1E"/>
        <w:spacing w:after="0" w:line="330" w:lineRule="atLeast"/>
        <w:rPr>
          <w:rFonts w:ascii="Consolas" w:eastAsia="Times New Roman" w:hAnsi="Consolas" w:cs="Times New Roman"/>
          <w:color w:val="D4D4D4"/>
          <w:sz w:val="24"/>
          <w:szCs w:val="24"/>
          <w:lang w:eastAsia="en-IN"/>
        </w:rPr>
      </w:pPr>
      <w:r w:rsidRPr="00986515">
        <w:rPr>
          <w:rFonts w:ascii="Consolas" w:eastAsia="Times New Roman" w:hAnsi="Consolas" w:cs="Times New Roman"/>
          <w:color w:val="D4D4D4"/>
          <w:sz w:val="24"/>
          <w:szCs w:val="24"/>
          <w:lang w:eastAsia="en-IN"/>
        </w:rPr>
        <w:t>p4 = Person.from_string(</w:t>
      </w:r>
      <w:r w:rsidRPr="00986515">
        <w:rPr>
          <w:rFonts w:ascii="Consolas" w:eastAsia="Times New Roman" w:hAnsi="Consolas" w:cs="Times New Roman"/>
          <w:color w:val="CE9178"/>
          <w:sz w:val="24"/>
          <w:szCs w:val="24"/>
          <w:lang w:eastAsia="en-IN"/>
        </w:rPr>
        <w:t>'Pintu,Raj,21'</w:t>
      </w:r>
      <w:r w:rsidRPr="00986515">
        <w:rPr>
          <w:rFonts w:ascii="Consolas" w:eastAsia="Times New Roman" w:hAnsi="Consolas" w:cs="Times New Roman"/>
          <w:color w:val="D4D4D4"/>
          <w:sz w:val="24"/>
          <w:szCs w:val="24"/>
          <w:lang w:eastAsia="en-IN"/>
        </w:rPr>
        <w:t>)</w:t>
      </w:r>
    </w:p>
    <w:p w:rsidR="00986515" w:rsidRPr="00986515" w:rsidRDefault="00986515" w:rsidP="00986515">
      <w:pPr>
        <w:shd w:val="clear" w:color="auto" w:fill="1E1E1E"/>
        <w:spacing w:after="0" w:line="330" w:lineRule="atLeast"/>
        <w:rPr>
          <w:rFonts w:ascii="Consolas" w:eastAsia="Times New Roman" w:hAnsi="Consolas" w:cs="Times New Roman"/>
          <w:color w:val="D4D4D4"/>
          <w:sz w:val="24"/>
          <w:szCs w:val="24"/>
          <w:lang w:eastAsia="en-IN"/>
        </w:rPr>
      </w:pPr>
    </w:p>
    <w:p w:rsidR="00986515" w:rsidRPr="00986515" w:rsidRDefault="00986515" w:rsidP="00986515">
      <w:pPr>
        <w:shd w:val="clear" w:color="auto" w:fill="1E1E1E"/>
        <w:spacing w:after="0" w:line="330" w:lineRule="atLeast"/>
        <w:rPr>
          <w:rFonts w:ascii="Consolas" w:eastAsia="Times New Roman" w:hAnsi="Consolas" w:cs="Times New Roman"/>
          <w:color w:val="D4D4D4"/>
          <w:sz w:val="24"/>
          <w:szCs w:val="24"/>
          <w:lang w:eastAsia="en-IN"/>
        </w:rPr>
      </w:pPr>
      <w:r w:rsidRPr="00986515">
        <w:rPr>
          <w:rFonts w:ascii="Consolas" w:eastAsia="Times New Roman" w:hAnsi="Consolas" w:cs="Times New Roman"/>
          <w:color w:val="DCDCAA"/>
          <w:sz w:val="24"/>
          <w:szCs w:val="24"/>
          <w:lang w:eastAsia="en-IN"/>
        </w:rPr>
        <w:t>print</w:t>
      </w:r>
      <w:r w:rsidRPr="00986515">
        <w:rPr>
          <w:rFonts w:ascii="Consolas" w:eastAsia="Times New Roman" w:hAnsi="Consolas" w:cs="Times New Roman"/>
          <w:color w:val="D4D4D4"/>
          <w:sz w:val="24"/>
          <w:szCs w:val="24"/>
          <w:lang w:eastAsia="en-IN"/>
        </w:rPr>
        <w:t>(p4.first_name)</w:t>
      </w:r>
    </w:p>
    <w:p w:rsidR="00986515" w:rsidRPr="00986515" w:rsidRDefault="00986515" w:rsidP="00986515">
      <w:pPr>
        <w:shd w:val="clear" w:color="auto" w:fill="1E1E1E"/>
        <w:spacing w:after="0" w:line="330" w:lineRule="atLeast"/>
        <w:rPr>
          <w:rFonts w:ascii="Consolas" w:eastAsia="Times New Roman" w:hAnsi="Consolas" w:cs="Times New Roman"/>
          <w:color w:val="D4D4D4"/>
          <w:sz w:val="24"/>
          <w:szCs w:val="24"/>
          <w:lang w:eastAsia="en-IN"/>
        </w:rPr>
      </w:pPr>
    </w:p>
    <w:p w:rsidR="00986515" w:rsidRPr="00986515" w:rsidRDefault="00986515" w:rsidP="00986515">
      <w:pPr>
        <w:shd w:val="clear" w:color="auto" w:fill="1E1E1E"/>
        <w:spacing w:after="0" w:line="330" w:lineRule="atLeast"/>
        <w:rPr>
          <w:rFonts w:ascii="Consolas" w:eastAsia="Times New Roman" w:hAnsi="Consolas" w:cs="Times New Roman"/>
          <w:color w:val="D4D4D4"/>
          <w:sz w:val="24"/>
          <w:szCs w:val="24"/>
          <w:lang w:eastAsia="en-IN"/>
        </w:rPr>
      </w:pPr>
      <w:r w:rsidRPr="00986515">
        <w:rPr>
          <w:rFonts w:ascii="Consolas" w:eastAsia="Times New Roman" w:hAnsi="Consolas" w:cs="Times New Roman"/>
          <w:color w:val="6A9955"/>
          <w:sz w:val="24"/>
          <w:szCs w:val="24"/>
          <w:lang w:eastAsia="en-IN"/>
        </w:rPr>
        <w:t># to call the static method we do as follow</w:t>
      </w:r>
    </w:p>
    <w:p w:rsidR="00986515" w:rsidRPr="00986515" w:rsidRDefault="00986515" w:rsidP="00986515">
      <w:pPr>
        <w:shd w:val="clear" w:color="auto" w:fill="1E1E1E"/>
        <w:spacing w:after="0" w:line="330" w:lineRule="atLeast"/>
        <w:rPr>
          <w:rFonts w:ascii="Consolas" w:eastAsia="Times New Roman" w:hAnsi="Consolas" w:cs="Times New Roman"/>
          <w:color w:val="D4D4D4"/>
          <w:sz w:val="24"/>
          <w:szCs w:val="24"/>
          <w:lang w:eastAsia="en-IN"/>
        </w:rPr>
      </w:pPr>
      <w:r w:rsidRPr="00986515">
        <w:rPr>
          <w:rFonts w:ascii="Consolas" w:eastAsia="Times New Roman" w:hAnsi="Consolas" w:cs="Times New Roman"/>
          <w:color w:val="D4D4D4"/>
          <w:sz w:val="24"/>
          <w:szCs w:val="24"/>
          <w:lang w:eastAsia="en-IN"/>
        </w:rPr>
        <w:t>Person.func()</w:t>
      </w:r>
    </w:p>
    <w:p w:rsidR="00986515" w:rsidRDefault="00986515" w:rsidP="00E959A3">
      <w:pPr>
        <w:rPr>
          <w:sz w:val="28"/>
          <w:szCs w:val="24"/>
        </w:rPr>
      </w:pPr>
    </w:p>
    <w:p w:rsidR="008C4D14" w:rsidRDefault="008C4D14" w:rsidP="00E959A3">
      <w:pPr>
        <w:rPr>
          <w:sz w:val="28"/>
          <w:szCs w:val="24"/>
        </w:rPr>
      </w:pPr>
      <w:r>
        <w:rPr>
          <w:sz w:val="28"/>
          <w:szCs w:val="24"/>
        </w:rPr>
        <w:t>Some  useful meaning of the following term:</w:t>
      </w:r>
    </w:p>
    <w:p w:rsidR="00986515" w:rsidRDefault="00D97A31" w:rsidP="00E959A3">
      <w:pPr>
        <w:rPr>
          <w:sz w:val="28"/>
          <w:szCs w:val="24"/>
        </w:rPr>
      </w:pPr>
      <w:r>
        <w:rPr>
          <w:sz w:val="28"/>
          <w:szCs w:val="24"/>
        </w:rPr>
        <w:t xml:space="preserve">Encapsulation: </w:t>
      </w:r>
      <w:r w:rsidR="008C4D14">
        <w:rPr>
          <w:sz w:val="28"/>
          <w:szCs w:val="24"/>
        </w:rPr>
        <w:t>encapsulation meaning writing the data of class or the function (so called method in class) which we have define in the class at one place.</w:t>
      </w:r>
    </w:p>
    <w:p w:rsidR="008C4D14" w:rsidRPr="00CF0207" w:rsidRDefault="008C4D14" w:rsidP="00CF0207">
      <w:pPr>
        <w:rPr>
          <w:sz w:val="28"/>
          <w:szCs w:val="24"/>
        </w:rPr>
      </w:pPr>
      <w:r>
        <w:t>In short, we encapsulate the useful data at one place.</w:t>
      </w:r>
    </w:p>
    <w:p w:rsidR="008C4D14" w:rsidRPr="00CF0207" w:rsidRDefault="008C4D14" w:rsidP="00CF0207">
      <w:pPr>
        <w:rPr>
          <w:rFonts w:ascii="Consolas" w:eastAsia="Times New Roman" w:hAnsi="Consolas" w:cs="Times New Roman"/>
          <w:color w:val="D4D4D4"/>
          <w:sz w:val="24"/>
          <w:lang w:eastAsia="en-IN"/>
        </w:rPr>
      </w:pPr>
      <w:r w:rsidRPr="00CF0207">
        <w:rPr>
          <w:sz w:val="28"/>
          <w:szCs w:val="24"/>
        </w:rPr>
        <w:t>Abstraction: Abstraction meaning hiding the complexities of any method</w:t>
      </w:r>
      <w:r w:rsidR="00CF0207">
        <w:rPr>
          <w:sz w:val="28"/>
          <w:szCs w:val="24"/>
        </w:rPr>
        <w:t xml:space="preserve"> from the user called abstraction</w:t>
      </w:r>
      <w:r w:rsidRPr="00CF0207">
        <w:rPr>
          <w:sz w:val="28"/>
          <w:szCs w:val="24"/>
        </w:rPr>
        <w:t xml:space="preserve"> like in following example:</w:t>
      </w:r>
    </w:p>
    <w:p w:rsidR="008C4D14" w:rsidRPr="008C4D14" w:rsidRDefault="008C4D14" w:rsidP="008C4D14">
      <w:pPr>
        <w:shd w:val="clear" w:color="auto" w:fill="1E1E1E"/>
        <w:spacing w:after="0" w:line="330" w:lineRule="atLeast"/>
        <w:rPr>
          <w:rFonts w:ascii="Consolas" w:eastAsia="Times New Roman" w:hAnsi="Consolas" w:cs="Times New Roman"/>
          <w:color w:val="D4D4D4"/>
          <w:sz w:val="24"/>
          <w:szCs w:val="24"/>
          <w:lang w:eastAsia="en-IN"/>
        </w:rPr>
      </w:pPr>
      <w:r w:rsidRPr="008C4D14">
        <w:rPr>
          <w:rFonts w:ascii="Consolas" w:eastAsia="Times New Roman" w:hAnsi="Consolas" w:cs="Times New Roman"/>
          <w:color w:val="D4D4D4"/>
          <w:sz w:val="24"/>
          <w:szCs w:val="24"/>
          <w:lang w:eastAsia="en-IN"/>
        </w:rPr>
        <w:t>l = [</w:t>
      </w:r>
      <w:r w:rsidRPr="008C4D14">
        <w:rPr>
          <w:rFonts w:ascii="Consolas" w:eastAsia="Times New Roman" w:hAnsi="Consolas" w:cs="Times New Roman"/>
          <w:color w:val="B5CEA8"/>
          <w:sz w:val="24"/>
          <w:szCs w:val="24"/>
          <w:lang w:eastAsia="en-IN"/>
        </w:rPr>
        <w:t>3</w:t>
      </w:r>
      <w:r w:rsidRPr="008C4D14">
        <w:rPr>
          <w:rFonts w:ascii="Consolas" w:eastAsia="Times New Roman" w:hAnsi="Consolas" w:cs="Times New Roman"/>
          <w:color w:val="D4D4D4"/>
          <w:sz w:val="24"/>
          <w:szCs w:val="24"/>
          <w:lang w:eastAsia="en-IN"/>
        </w:rPr>
        <w:t>,</w:t>
      </w:r>
      <w:r w:rsidRPr="008C4D14">
        <w:rPr>
          <w:rFonts w:ascii="Consolas" w:eastAsia="Times New Roman" w:hAnsi="Consolas" w:cs="Times New Roman"/>
          <w:color w:val="B5CEA8"/>
          <w:sz w:val="24"/>
          <w:szCs w:val="24"/>
          <w:lang w:eastAsia="en-IN"/>
        </w:rPr>
        <w:t>4</w:t>
      </w:r>
      <w:r w:rsidRPr="008C4D14">
        <w:rPr>
          <w:rFonts w:ascii="Consolas" w:eastAsia="Times New Roman" w:hAnsi="Consolas" w:cs="Times New Roman"/>
          <w:color w:val="D4D4D4"/>
          <w:sz w:val="24"/>
          <w:szCs w:val="24"/>
          <w:lang w:eastAsia="en-IN"/>
        </w:rPr>
        <w:t>,</w:t>
      </w:r>
      <w:r w:rsidRPr="008C4D14">
        <w:rPr>
          <w:rFonts w:ascii="Consolas" w:eastAsia="Times New Roman" w:hAnsi="Consolas" w:cs="Times New Roman"/>
          <w:color w:val="B5CEA8"/>
          <w:sz w:val="24"/>
          <w:szCs w:val="24"/>
          <w:lang w:eastAsia="en-IN"/>
        </w:rPr>
        <w:t>1</w:t>
      </w:r>
      <w:r w:rsidRPr="008C4D14">
        <w:rPr>
          <w:rFonts w:ascii="Consolas" w:eastAsia="Times New Roman" w:hAnsi="Consolas" w:cs="Times New Roman"/>
          <w:color w:val="D4D4D4"/>
          <w:sz w:val="24"/>
          <w:szCs w:val="24"/>
          <w:lang w:eastAsia="en-IN"/>
        </w:rPr>
        <w:t>,</w:t>
      </w:r>
      <w:r w:rsidRPr="008C4D14">
        <w:rPr>
          <w:rFonts w:ascii="Consolas" w:eastAsia="Times New Roman" w:hAnsi="Consolas" w:cs="Times New Roman"/>
          <w:color w:val="B5CEA8"/>
          <w:sz w:val="24"/>
          <w:szCs w:val="24"/>
          <w:lang w:eastAsia="en-IN"/>
        </w:rPr>
        <w:t>6</w:t>
      </w:r>
      <w:r w:rsidRPr="008C4D14">
        <w:rPr>
          <w:rFonts w:ascii="Consolas" w:eastAsia="Times New Roman" w:hAnsi="Consolas" w:cs="Times New Roman"/>
          <w:color w:val="D4D4D4"/>
          <w:sz w:val="24"/>
          <w:szCs w:val="24"/>
          <w:lang w:eastAsia="en-IN"/>
        </w:rPr>
        <w:t>,</w:t>
      </w:r>
      <w:r w:rsidRPr="008C4D14">
        <w:rPr>
          <w:rFonts w:ascii="Consolas" w:eastAsia="Times New Roman" w:hAnsi="Consolas" w:cs="Times New Roman"/>
          <w:color w:val="B5CEA8"/>
          <w:sz w:val="24"/>
          <w:szCs w:val="24"/>
          <w:lang w:eastAsia="en-IN"/>
        </w:rPr>
        <w:t>5</w:t>
      </w:r>
      <w:r w:rsidRPr="008C4D14">
        <w:rPr>
          <w:rFonts w:ascii="Consolas" w:eastAsia="Times New Roman" w:hAnsi="Consolas" w:cs="Times New Roman"/>
          <w:color w:val="D4D4D4"/>
          <w:sz w:val="24"/>
          <w:szCs w:val="24"/>
          <w:lang w:eastAsia="en-IN"/>
        </w:rPr>
        <w:t>]</w:t>
      </w:r>
    </w:p>
    <w:p w:rsidR="008C4D14" w:rsidRPr="008C4D14" w:rsidRDefault="008C4D14" w:rsidP="008C4D14">
      <w:pPr>
        <w:shd w:val="clear" w:color="auto" w:fill="1E1E1E"/>
        <w:spacing w:after="0" w:line="330" w:lineRule="atLeast"/>
        <w:rPr>
          <w:rFonts w:ascii="Consolas" w:eastAsia="Times New Roman" w:hAnsi="Consolas" w:cs="Times New Roman"/>
          <w:color w:val="D4D4D4"/>
          <w:sz w:val="24"/>
          <w:szCs w:val="24"/>
          <w:lang w:eastAsia="en-IN"/>
        </w:rPr>
      </w:pPr>
    </w:p>
    <w:p w:rsidR="008C4D14" w:rsidRPr="008C4D14" w:rsidRDefault="008C4D14" w:rsidP="008C4D14">
      <w:pPr>
        <w:shd w:val="clear" w:color="auto" w:fill="1E1E1E"/>
        <w:spacing w:after="0" w:line="330" w:lineRule="atLeast"/>
        <w:rPr>
          <w:rFonts w:ascii="Consolas" w:eastAsia="Times New Roman" w:hAnsi="Consolas" w:cs="Times New Roman"/>
          <w:color w:val="D4D4D4"/>
          <w:sz w:val="24"/>
          <w:szCs w:val="24"/>
          <w:lang w:eastAsia="en-IN"/>
        </w:rPr>
      </w:pPr>
      <w:r w:rsidRPr="008C4D14">
        <w:rPr>
          <w:rFonts w:ascii="Consolas" w:eastAsia="Times New Roman" w:hAnsi="Consolas" w:cs="Times New Roman"/>
          <w:color w:val="6A9955"/>
          <w:sz w:val="24"/>
          <w:szCs w:val="24"/>
          <w:lang w:eastAsia="en-IN"/>
        </w:rPr>
        <w:t># Now for arranging the element inside the list we use the sort method </w:t>
      </w:r>
    </w:p>
    <w:p w:rsidR="008C4D14" w:rsidRPr="008C4D14" w:rsidRDefault="008C4D14" w:rsidP="008C4D14">
      <w:pPr>
        <w:shd w:val="clear" w:color="auto" w:fill="1E1E1E"/>
        <w:spacing w:after="0" w:line="330" w:lineRule="atLeast"/>
        <w:rPr>
          <w:rFonts w:ascii="Consolas" w:eastAsia="Times New Roman" w:hAnsi="Consolas" w:cs="Times New Roman"/>
          <w:color w:val="D4D4D4"/>
          <w:sz w:val="24"/>
          <w:szCs w:val="24"/>
          <w:lang w:eastAsia="en-IN"/>
        </w:rPr>
      </w:pPr>
      <w:r w:rsidRPr="008C4D14">
        <w:rPr>
          <w:rFonts w:ascii="Consolas" w:eastAsia="Times New Roman" w:hAnsi="Consolas" w:cs="Times New Roman"/>
          <w:color w:val="D4D4D4"/>
          <w:sz w:val="24"/>
          <w:szCs w:val="24"/>
          <w:lang w:eastAsia="en-IN"/>
        </w:rPr>
        <w:t>l.sort()</w:t>
      </w:r>
      <w:r w:rsidR="00CF0207">
        <w:rPr>
          <w:rFonts w:ascii="Consolas" w:eastAsia="Times New Roman" w:hAnsi="Consolas" w:cs="Times New Roman"/>
          <w:color w:val="D4D4D4"/>
          <w:sz w:val="24"/>
          <w:szCs w:val="24"/>
          <w:lang w:eastAsia="en-IN"/>
        </w:rPr>
        <w:t xml:space="preserve">  #</w:t>
      </w:r>
      <w:r w:rsidR="00CF0207">
        <w:rPr>
          <w:rFonts w:ascii="Consolas" w:eastAsia="Times New Roman" w:hAnsi="Consolas" w:cs="Times New Roman"/>
          <w:color w:val="6A9955"/>
          <w:sz w:val="24"/>
          <w:szCs w:val="24"/>
          <w:lang w:eastAsia="en-IN"/>
        </w:rPr>
        <w:t>here sort method is called tim sort method</w:t>
      </w:r>
    </w:p>
    <w:p w:rsidR="008C4D14" w:rsidRDefault="008C4D14" w:rsidP="00E959A3">
      <w:pPr>
        <w:rPr>
          <w:sz w:val="28"/>
          <w:szCs w:val="24"/>
        </w:rPr>
      </w:pPr>
      <w:r>
        <w:rPr>
          <w:sz w:val="28"/>
          <w:szCs w:val="24"/>
        </w:rPr>
        <w:t xml:space="preserve">in this example we don’t know what is the </w:t>
      </w:r>
      <w:r w:rsidR="00CF0207">
        <w:rPr>
          <w:sz w:val="28"/>
          <w:szCs w:val="24"/>
        </w:rPr>
        <w:t>algorithm of the</w:t>
      </w:r>
      <w:r>
        <w:rPr>
          <w:sz w:val="28"/>
          <w:szCs w:val="24"/>
        </w:rPr>
        <w:t xml:space="preserve"> sort method.</w:t>
      </w:r>
    </w:p>
    <w:p w:rsidR="00E959A3" w:rsidRDefault="00CF0207" w:rsidP="00E959A3">
      <w:pPr>
        <w:rPr>
          <w:sz w:val="28"/>
          <w:szCs w:val="24"/>
        </w:rPr>
      </w:pPr>
      <w:r>
        <w:rPr>
          <w:sz w:val="28"/>
          <w:szCs w:val="24"/>
        </w:rPr>
        <w:t>Now let’s talk about some name convention.</w:t>
      </w:r>
    </w:p>
    <w:p w:rsidR="00CF0207" w:rsidRDefault="00CF0207" w:rsidP="00E959A3">
      <w:pPr>
        <w:rPr>
          <w:sz w:val="28"/>
          <w:szCs w:val="24"/>
        </w:rPr>
      </w:pPr>
      <w:r>
        <w:rPr>
          <w:sz w:val="28"/>
          <w:szCs w:val="24"/>
        </w:rPr>
        <w:t>In python using the single underscore before any name of in the method of class, its indicating that this is private(in actually there is nothing private in the python) meaning don’t do any kind of editing in that method.</w:t>
      </w:r>
    </w:p>
    <w:p w:rsidR="00CF0207" w:rsidRDefault="00CF0207" w:rsidP="00E959A3">
      <w:pPr>
        <w:rPr>
          <w:sz w:val="28"/>
          <w:szCs w:val="24"/>
        </w:rPr>
      </w:pPr>
      <w:r>
        <w:rPr>
          <w:sz w:val="28"/>
          <w:szCs w:val="24"/>
        </w:rPr>
        <w:t>Eg:</w:t>
      </w:r>
    </w:p>
    <w:p w:rsidR="00CF0207" w:rsidRPr="00CF0207" w:rsidRDefault="00CF0207" w:rsidP="00CF0207">
      <w:pPr>
        <w:shd w:val="clear" w:color="auto" w:fill="1E1E1E"/>
        <w:spacing w:after="0" w:line="330" w:lineRule="atLeast"/>
        <w:rPr>
          <w:rFonts w:ascii="Consolas" w:eastAsia="Times New Roman" w:hAnsi="Consolas" w:cs="Times New Roman"/>
          <w:color w:val="D4D4D4"/>
          <w:sz w:val="24"/>
          <w:szCs w:val="24"/>
          <w:lang w:eastAsia="en-IN"/>
        </w:rPr>
      </w:pPr>
      <w:r w:rsidRPr="00CF0207">
        <w:rPr>
          <w:rFonts w:ascii="Consolas" w:eastAsia="Times New Roman" w:hAnsi="Consolas" w:cs="Times New Roman"/>
          <w:color w:val="569CD6"/>
          <w:sz w:val="24"/>
          <w:szCs w:val="24"/>
          <w:lang w:eastAsia="en-IN"/>
        </w:rPr>
        <w:t>class</w:t>
      </w:r>
      <w:r w:rsidRPr="00CF0207">
        <w:rPr>
          <w:rFonts w:ascii="Consolas" w:eastAsia="Times New Roman" w:hAnsi="Consolas" w:cs="Times New Roman"/>
          <w:color w:val="D4D4D4"/>
          <w:sz w:val="24"/>
          <w:szCs w:val="24"/>
          <w:lang w:eastAsia="en-IN"/>
        </w:rPr>
        <w:t> </w:t>
      </w:r>
      <w:r w:rsidRPr="00CF0207">
        <w:rPr>
          <w:rFonts w:ascii="Consolas" w:eastAsia="Times New Roman" w:hAnsi="Consolas" w:cs="Times New Roman"/>
          <w:color w:val="4EC9B0"/>
          <w:sz w:val="24"/>
          <w:szCs w:val="24"/>
          <w:lang w:eastAsia="en-IN"/>
        </w:rPr>
        <w:t>Phone</w:t>
      </w:r>
      <w:r w:rsidRPr="00CF0207">
        <w:rPr>
          <w:rFonts w:ascii="Consolas" w:eastAsia="Times New Roman" w:hAnsi="Consolas" w:cs="Times New Roman"/>
          <w:color w:val="D4D4D4"/>
          <w:sz w:val="24"/>
          <w:szCs w:val="24"/>
          <w:lang w:eastAsia="en-IN"/>
        </w:rPr>
        <w:t>:</w:t>
      </w:r>
    </w:p>
    <w:p w:rsidR="00CF0207" w:rsidRPr="00CF0207" w:rsidRDefault="00CF0207" w:rsidP="00CF0207">
      <w:pPr>
        <w:shd w:val="clear" w:color="auto" w:fill="1E1E1E"/>
        <w:spacing w:after="0" w:line="330" w:lineRule="atLeast"/>
        <w:rPr>
          <w:rFonts w:ascii="Consolas" w:eastAsia="Times New Roman" w:hAnsi="Consolas" w:cs="Times New Roman"/>
          <w:color w:val="D4D4D4"/>
          <w:sz w:val="24"/>
          <w:szCs w:val="24"/>
          <w:lang w:eastAsia="en-IN"/>
        </w:rPr>
      </w:pPr>
      <w:r w:rsidRPr="00CF0207">
        <w:rPr>
          <w:rFonts w:ascii="Consolas" w:eastAsia="Times New Roman" w:hAnsi="Consolas" w:cs="Times New Roman"/>
          <w:color w:val="D4D4D4"/>
          <w:sz w:val="24"/>
          <w:szCs w:val="24"/>
          <w:lang w:eastAsia="en-IN"/>
        </w:rPr>
        <w:t>    </w:t>
      </w:r>
      <w:r w:rsidRPr="00CF0207">
        <w:rPr>
          <w:rFonts w:ascii="Consolas" w:eastAsia="Times New Roman" w:hAnsi="Consolas" w:cs="Times New Roman"/>
          <w:color w:val="569CD6"/>
          <w:sz w:val="24"/>
          <w:szCs w:val="24"/>
          <w:lang w:eastAsia="en-IN"/>
        </w:rPr>
        <w:t>def</w:t>
      </w:r>
      <w:r w:rsidRPr="00CF0207">
        <w:rPr>
          <w:rFonts w:ascii="Consolas" w:eastAsia="Times New Roman" w:hAnsi="Consolas" w:cs="Times New Roman"/>
          <w:color w:val="D4D4D4"/>
          <w:sz w:val="24"/>
          <w:szCs w:val="24"/>
          <w:lang w:eastAsia="en-IN"/>
        </w:rPr>
        <w:t> </w:t>
      </w:r>
      <w:r w:rsidRPr="00CF0207">
        <w:rPr>
          <w:rFonts w:ascii="Consolas" w:eastAsia="Times New Roman" w:hAnsi="Consolas" w:cs="Times New Roman"/>
          <w:color w:val="DCDCAA"/>
          <w:sz w:val="24"/>
          <w:szCs w:val="24"/>
          <w:lang w:eastAsia="en-IN"/>
        </w:rPr>
        <w:t>__init__</w:t>
      </w:r>
      <w:r w:rsidRPr="00CF0207">
        <w:rPr>
          <w:rFonts w:ascii="Consolas" w:eastAsia="Times New Roman" w:hAnsi="Consolas" w:cs="Times New Roman"/>
          <w:color w:val="D4D4D4"/>
          <w:sz w:val="24"/>
          <w:szCs w:val="24"/>
          <w:lang w:eastAsia="en-IN"/>
        </w:rPr>
        <w:t>(</w:t>
      </w:r>
      <w:r w:rsidRPr="00CF0207">
        <w:rPr>
          <w:rFonts w:ascii="Consolas" w:eastAsia="Times New Roman" w:hAnsi="Consolas" w:cs="Times New Roman"/>
          <w:color w:val="9CDCFE"/>
          <w:sz w:val="24"/>
          <w:szCs w:val="24"/>
          <w:lang w:eastAsia="en-IN"/>
        </w:rPr>
        <w:t>self</w:t>
      </w:r>
      <w:r w:rsidRPr="00CF0207">
        <w:rPr>
          <w:rFonts w:ascii="Consolas" w:eastAsia="Times New Roman" w:hAnsi="Consolas" w:cs="Times New Roman"/>
          <w:color w:val="D4D4D4"/>
          <w:sz w:val="24"/>
          <w:szCs w:val="24"/>
          <w:lang w:eastAsia="en-IN"/>
        </w:rPr>
        <w:t>, </w:t>
      </w:r>
      <w:r w:rsidRPr="00CF0207">
        <w:rPr>
          <w:rFonts w:ascii="Consolas" w:eastAsia="Times New Roman" w:hAnsi="Consolas" w:cs="Times New Roman"/>
          <w:color w:val="9CDCFE"/>
          <w:sz w:val="24"/>
          <w:szCs w:val="24"/>
          <w:lang w:eastAsia="en-IN"/>
        </w:rPr>
        <w:t>brand_name</w:t>
      </w:r>
      <w:r w:rsidRPr="00CF0207">
        <w:rPr>
          <w:rFonts w:ascii="Consolas" w:eastAsia="Times New Roman" w:hAnsi="Consolas" w:cs="Times New Roman"/>
          <w:color w:val="D4D4D4"/>
          <w:sz w:val="24"/>
          <w:szCs w:val="24"/>
          <w:lang w:eastAsia="en-IN"/>
        </w:rPr>
        <w:t>, </w:t>
      </w:r>
      <w:r w:rsidRPr="00CF0207">
        <w:rPr>
          <w:rFonts w:ascii="Consolas" w:eastAsia="Times New Roman" w:hAnsi="Consolas" w:cs="Times New Roman"/>
          <w:color w:val="9CDCFE"/>
          <w:sz w:val="24"/>
          <w:szCs w:val="24"/>
          <w:lang w:eastAsia="en-IN"/>
        </w:rPr>
        <w:t>model_name</w:t>
      </w:r>
      <w:r w:rsidRPr="00CF0207">
        <w:rPr>
          <w:rFonts w:ascii="Consolas" w:eastAsia="Times New Roman" w:hAnsi="Consolas" w:cs="Times New Roman"/>
          <w:color w:val="D4D4D4"/>
          <w:sz w:val="24"/>
          <w:szCs w:val="24"/>
          <w:lang w:eastAsia="en-IN"/>
        </w:rPr>
        <w:t>, </w:t>
      </w:r>
      <w:r w:rsidRPr="00CF0207">
        <w:rPr>
          <w:rFonts w:ascii="Consolas" w:eastAsia="Times New Roman" w:hAnsi="Consolas" w:cs="Times New Roman"/>
          <w:color w:val="9CDCFE"/>
          <w:sz w:val="24"/>
          <w:szCs w:val="24"/>
          <w:lang w:eastAsia="en-IN"/>
        </w:rPr>
        <w:t>price</w:t>
      </w:r>
      <w:r w:rsidRPr="00CF0207">
        <w:rPr>
          <w:rFonts w:ascii="Consolas" w:eastAsia="Times New Roman" w:hAnsi="Consolas" w:cs="Times New Roman"/>
          <w:color w:val="D4D4D4"/>
          <w:sz w:val="24"/>
          <w:szCs w:val="24"/>
          <w:lang w:eastAsia="en-IN"/>
        </w:rPr>
        <w:t>):</w:t>
      </w:r>
    </w:p>
    <w:p w:rsidR="00CF0207" w:rsidRPr="00CF0207" w:rsidRDefault="00CF0207" w:rsidP="00CF0207">
      <w:pPr>
        <w:shd w:val="clear" w:color="auto" w:fill="1E1E1E"/>
        <w:spacing w:after="0" w:line="330" w:lineRule="atLeast"/>
        <w:rPr>
          <w:rFonts w:ascii="Consolas" w:eastAsia="Times New Roman" w:hAnsi="Consolas" w:cs="Times New Roman"/>
          <w:color w:val="D4D4D4"/>
          <w:sz w:val="24"/>
          <w:szCs w:val="24"/>
          <w:lang w:eastAsia="en-IN"/>
        </w:rPr>
      </w:pPr>
      <w:r w:rsidRPr="00CF0207">
        <w:rPr>
          <w:rFonts w:ascii="Consolas" w:eastAsia="Times New Roman" w:hAnsi="Consolas" w:cs="Times New Roman"/>
          <w:color w:val="D4D4D4"/>
          <w:sz w:val="24"/>
          <w:szCs w:val="24"/>
          <w:lang w:eastAsia="en-IN"/>
        </w:rPr>
        <w:t>        </w:t>
      </w:r>
      <w:r w:rsidRPr="00CF0207">
        <w:rPr>
          <w:rFonts w:ascii="Consolas" w:eastAsia="Times New Roman" w:hAnsi="Consolas" w:cs="Times New Roman"/>
          <w:color w:val="569CD6"/>
          <w:sz w:val="24"/>
          <w:szCs w:val="24"/>
          <w:lang w:eastAsia="en-IN"/>
        </w:rPr>
        <w:t>self</w:t>
      </w:r>
      <w:r w:rsidRPr="00CF0207">
        <w:rPr>
          <w:rFonts w:ascii="Consolas" w:eastAsia="Times New Roman" w:hAnsi="Consolas" w:cs="Times New Roman"/>
          <w:color w:val="D4D4D4"/>
          <w:sz w:val="24"/>
          <w:szCs w:val="24"/>
          <w:lang w:eastAsia="en-IN"/>
        </w:rPr>
        <w:t>.brand_name = brand_name</w:t>
      </w:r>
    </w:p>
    <w:p w:rsidR="00CF0207" w:rsidRPr="00CF0207" w:rsidRDefault="00CF0207" w:rsidP="00CF0207">
      <w:pPr>
        <w:shd w:val="clear" w:color="auto" w:fill="1E1E1E"/>
        <w:spacing w:after="0" w:line="330" w:lineRule="atLeast"/>
        <w:rPr>
          <w:rFonts w:ascii="Consolas" w:eastAsia="Times New Roman" w:hAnsi="Consolas" w:cs="Times New Roman"/>
          <w:color w:val="D4D4D4"/>
          <w:sz w:val="24"/>
          <w:szCs w:val="24"/>
          <w:lang w:eastAsia="en-IN"/>
        </w:rPr>
      </w:pPr>
      <w:r w:rsidRPr="00CF0207">
        <w:rPr>
          <w:rFonts w:ascii="Consolas" w:eastAsia="Times New Roman" w:hAnsi="Consolas" w:cs="Times New Roman"/>
          <w:color w:val="D4D4D4"/>
          <w:sz w:val="24"/>
          <w:szCs w:val="24"/>
          <w:lang w:eastAsia="en-IN"/>
        </w:rPr>
        <w:t>        </w:t>
      </w:r>
      <w:r w:rsidRPr="00CF0207">
        <w:rPr>
          <w:rFonts w:ascii="Consolas" w:eastAsia="Times New Roman" w:hAnsi="Consolas" w:cs="Times New Roman"/>
          <w:color w:val="569CD6"/>
          <w:sz w:val="24"/>
          <w:szCs w:val="24"/>
          <w:lang w:eastAsia="en-IN"/>
        </w:rPr>
        <w:t>self</w:t>
      </w:r>
      <w:r w:rsidRPr="00CF0207">
        <w:rPr>
          <w:rFonts w:ascii="Consolas" w:eastAsia="Times New Roman" w:hAnsi="Consolas" w:cs="Times New Roman"/>
          <w:color w:val="D4D4D4"/>
          <w:sz w:val="24"/>
          <w:szCs w:val="24"/>
          <w:lang w:eastAsia="en-IN"/>
        </w:rPr>
        <w:t>.model_name = model_name</w:t>
      </w:r>
    </w:p>
    <w:p w:rsidR="00CF0207" w:rsidRPr="00CF0207" w:rsidRDefault="00CF0207" w:rsidP="00CF0207">
      <w:pPr>
        <w:shd w:val="clear" w:color="auto" w:fill="1E1E1E"/>
        <w:spacing w:after="0" w:line="330" w:lineRule="atLeast"/>
        <w:rPr>
          <w:rFonts w:ascii="Consolas" w:eastAsia="Times New Roman" w:hAnsi="Consolas" w:cs="Times New Roman"/>
          <w:color w:val="D4D4D4"/>
          <w:sz w:val="24"/>
          <w:szCs w:val="24"/>
          <w:lang w:eastAsia="en-IN"/>
        </w:rPr>
      </w:pPr>
      <w:r w:rsidRPr="00CF0207">
        <w:rPr>
          <w:rFonts w:ascii="Consolas" w:eastAsia="Times New Roman" w:hAnsi="Consolas" w:cs="Times New Roman"/>
          <w:color w:val="D4D4D4"/>
          <w:sz w:val="24"/>
          <w:szCs w:val="24"/>
          <w:lang w:eastAsia="en-IN"/>
        </w:rPr>
        <w:t>        </w:t>
      </w:r>
      <w:r w:rsidRPr="00CF0207">
        <w:rPr>
          <w:rFonts w:ascii="Consolas" w:eastAsia="Times New Roman" w:hAnsi="Consolas" w:cs="Times New Roman"/>
          <w:color w:val="569CD6"/>
          <w:sz w:val="24"/>
          <w:szCs w:val="24"/>
          <w:lang w:eastAsia="en-IN"/>
        </w:rPr>
        <w:t>self</w:t>
      </w:r>
      <w:r w:rsidRPr="00CF0207">
        <w:rPr>
          <w:rFonts w:ascii="Consolas" w:eastAsia="Times New Roman" w:hAnsi="Consolas" w:cs="Times New Roman"/>
          <w:color w:val="D4D4D4"/>
          <w:sz w:val="24"/>
          <w:szCs w:val="24"/>
          <w:lang w:eastAsia="en-IN"/>
        </w:rPr>
        <w:t>._price = price</w:t>
      </w:r>
    </w:p>
    <w:p w:rsidR="00CF0207" w:rsidRPr="00CF0207" w:rsidRDefault="00CF0207" w:rsidP="00CF0207">
      <w:pPr>
        <w:shd w:val="clear" w:color="auto" w:fill="1E1E1E"/>
        <w:spacing w:after="0" w:line="330" w:lineRule="atLeast"/>
        <w:rPr>
          <w:rFonts w:ascii="Consolas" w:eastAsia="Times New Roman" w:hAnsi="Consolas" w:cs="Times New Roman"/>
          <w:color w:val="D4D4D4"/>
          <w:sz w:val="24"/>
          <w:szCs w:val="24"/>
          <w:lang w:eastAsia="en-IN"/>
        </w:rPr>
      </w:pPr>
    </w:p>
    <w:p w:rsidR="00CF0207" w:rsidRPr="00CF0207" w:rsidRDefault="00CF0207" w:rsidP="00CF0207">
      <w:pPr>
        <w:shd w:val="clear" w:color="auto" w:fill="1E1E1E"/>
        <w:spacing w:after="0" w:line="330" w:lineRule="atLeast"/>
        <w:rPr>
          <w:rFonts w:ascii="Consolas" w:eastAsia="Times New Roman" w:hAnsi="Consolas" w:cs="Times New Roman"/>
          <w:color w:val="D4D4D4"/>
          <w:sz w:val="24"/>
          <w:szCs w:val="24"/>
          <w:lang w:eastAsia="en-IN"/>
        </w:rPr>
      </w:pPr>
      <w:r w:rsidRPr="00CF0207">
        <w:rPr>
          <w:rFonts w:ascii="Consolas" w:eastAsia="Times New Roman" w:hAnsi="Consolas" w:cs="Times New Roman"/>
          <w:color w:val="D4D4D4"/>
          <w:sz w:val="24"/>
          <w:szCs w:val="24"/>
          <w:lang w:eastAsia="en-IN"/>
        </w:rPr>
        <w:t>    </w:t>
      </w:r>
      <w:r w:rsidRPr="00CF0207">
        <w:rPr>
          <w:rFonts w:ascii="Consolas" w:eastAsia="Times New Roman" w:hAnsi="Consolas" w:cs="Times New Roman"/>
          <w:color w:val="569CD6"/>
          <w:sz w:val="24"/>
          <w:szCs w:val="24"/>
          <w:lang w:eastAsia="en-IN"/>
        </w:rPr>
        <w:t>def</w:t>
      </w:r>
      <w:r w:rsidRPr="00CF0207">
        <w:rPr>
          <w:rFonts w:ascii="Consolas" w:eastAsia="Times New Roman" w:hAnsi="Consolas" w:cs="Times New Roman"/>
          <w:color w:val="D4D4D4"/>
          <w:sz w:val="24"/>
          <w:szCs w:val="24"/>
          <w:lang w:eastAsia="en-IN"/>
        </w:rPr>
        <w:t> </w:t>
      </w:r>
      <w:r w:rsidRPr="00CF0207">
        <w:rPr>
          <w:rFonts w:ascii="Consolas" w:eastAsia="Times New Roman" w:hAnsi="Consolas" w:cs="Times New Roman"/>
          <w:color w:val="DCDCAA"/>
          <w:sz w:val="24"/>
          <w:szCs w:val="24"/>
          <w:lang w:eastAsia="en-IN"/>
        </w:rPr>
        <w:t>make_a_call</w:t>
      </w:r>
      <w:r w:rsidRPr="00CF0207">
        <w:rPr>
          <w:rFonts w:ascii="Consolas" w:eastAsia="Times New Roman" w:hAnsi="Consolas" w:cs="Times New Roman"/>
          <w:color w:val="D4D4D4"/>
          <w:sz w:val="24"/>
          <w:szCs w:val="24"/>
          <w:lang w:eastAsia="en-IN"/>
        </w:rPr>
        <w:t>(</w:t>
      </w:r>
      <w:r w:rsidRPr="00CF0207">
        <w:rPr>
          <w:rFonts w:ascii="Consolas" w:eastAsia="Times New Roman" w:hAnsi="Consolas" w:cs="Times New Roman"/>
          <w:color w:val="9CDCFE"/>
          <w:sz w:val="24"/>
          <w:szCs w:val="24"/>
          <w:lang w:eastAsia="en-IN"/>
        </w:rPr>
        <w:t>self</w:t>
      </w:r>
      <w:r w:rsidRPr="00CF0207">
        <w:rPr>
          <w:rFonts w:ascii="Consolas" w:eastAsia="Times New Roman" w:hAnsi="Consolas" w:cs="Times New Roman"/>
          <w:color w:val="D4D4D4"/>
          <w:sz w:val="24"/>
          <w:szCs w:val="24"/>
          <w:lang w:eastAsia="en-IN"/>
        </w:rPr>
        <w:t>):</w:t>
      </w:r>
    </w:p>
    <w:p w:rsidR="00CF0207" w:rsidRPr="00CF0207" w:rsidRDefault="00CF0207" w:rsidP="00CF0207">
      <w:pPr>
        <w:shd w:val="clear" w:color="auto" w:fill="1E1E1E"/>
        <w:spacing w:after="0" w:line="330" w:lineRule="atLeast"/>
        <w:rPr>
          <w:rFonts w:ascii="Consolas" w:eastAsia="Times New Roman" w:hAnsi="Consolas" w:cs="Times New Roman"/>
          <w:color w:val="D4D4D4"/>
          <w:sz w:val="24"/>
          <w:szCs w:val="24"/>
          <w:lang w:eastAsia="en-IN"/>
        </w:rPr>
      </w:pPr>
      <w:r w:rsidRPr="00CF0207">
        <w:rPr>
          <w:rFonts w:ascii="Consolas" w:eastAsia="Times New Roman" w:hAnsi="Consolas" w:cs="Times New Roman"/>
          <w:color w:val="D4D4D4"/>
          <w:sz w:val="24"/>
          <w:szCs w:val="24"/>
          <w:lang w:eastAsia="en-IN"/>
        </w:rPr>
        <w:lastRenderedPageBreak/>
        <w:t>        </w:t>
      </w:r>
      <w:r w:rsidRPr="00CF0207">
        <w:rPr>
          <w:rFonts w:ascii="Consolas" w:eastAsia="Times New Roman" w:hAnsi="Consolas" w:cs="Times New Roman"/>
          <w:color w:val="DCDCAA"/>
          <w:sz w:val="24"/>
          <w:szCs w:val="24"/>
          <w:lang w:eastAsia="en-IN"/>
        </w:rPr>
        <w:t>print</w:t>
      </w:r>
      <w:r w:rsidRPr="00CF0207">
        <w:rPr>
          <w:rFonts w:ascii="Consolas" w:eastAsia="Times New Roman" w:hAnsi="Consolas" w:cs="Times New Roman"/>
          <w:color w:val="D4D4D4"/>
          <w:sz w:val="24"/>
          <w:szCs w:val="24"/>
          <w:lang w:eastAsia="en-IN"/>
        </w:rPr>
        <w:t>(</w:t>
      </w:r>
      <w:r w:rsidRPr="00CF0207">
        <w:rPr>
          <w:rFonts w:ascii="Consolas" w:eastAsia="Times New Roman" w:hAnsi="Consolas" w:cs="Times New Roman"/>
          <w:color w:val="569CD6"/>
          <w:sz w:val="24"/>
          <w:szCs w:val="24"/>
          <w:lang w:eastAsia="en-IN"/>
        </w:rPr>
        <w:t>f</w:t>
      </w:r>
      <w:r w:rsidRPr="00CF0207">
        <w:rPr>
          <w:rFonts w:ascii="Consolas" w:eastAsia="Times New Roman" w:hAnsi="Consolas" w:cs="Times New Roman"/>
          <w:color w:val="CE9178"/>
          <w:sz w:val="24"/>
          <w:szCs w:val="24"/>
          <w:lang w:eastAsia="en-IN"/>
        </w:rPr>
        <w:t>'calling </w:t>
      </w:r>
      <w:r w:rsidRPr="00CF0207">
        <w:rPr>
          <w:rFonts w:ascii="Consolas" w:eastAsia="Times New Roman" w:hAnsi="Consolas" w:cs="Times New Roman"/>
          <w:color w:val="569CD6"/>
          <w:sz w:val="24"/>
          <w:szCs w:val="24"/>
          <w:lang w:eastAsia="en-IN"/>
        </w:rPr>
        <w:t>{</w:t>
      </w:r>
      <w:r w:rsidRPr="00CF0207">
        <w:rPr>
          <w:rFonts w:ascii="Consolas" w:eastAsia="Times New Roman" w:hAnsi="Consolas" w:cs="Times New Roman"/>
          <w:color w:val="D4D4D4"/>
          <w:sz w:val="24"/>
          <w:szCs w:val="24"/>
          <w:lang w:eastAsia="en-IN"/>
        </w:rPr>
        <w:t>Phone_number</w:t>
      </w:r>
      <w:r w:rsidRPr="00CF0207">
        <w:rPr>
          <w:rFonts w:ascii="Consolas" w:eastAsia="Times New Roman" w:hAnsi="Consolas" w:cs="Times New Roman"/>
          <w:color w:val="569CD6"/>
          <w:sz w:val="24"/>
          <w:szCs w:val="24"/>
          <w:lang w:eastAsia="en-IN"/>
        </w:rPr>
        <w:t>}</w:t>
      </w:r>
      <w:r w:rsidRPr="00CF0207">
        <w:rPr>
          <w:rFonts w:ascii="Consolas" w:eastAsia="Times New Roman" w:hAnsi="Consolas" w:cs="Times New Roman"/>
          <w:color w:val="CE9178"/>
          <w:sz w:val="24"/>
          <w:szCs w:val="24"/>
          <w:lang w:eastAsia="en-IN"/>
        </w:rPr>
        <w:t> ...'</w:t>
      </w:r>
      <w:r w:rsidRPr="00CF0207">
        <w:rPr>
          <w:rFonts w:ascii="Consolas" w:eastAsia="Times New Roman" w:hAnsi="Consolas" w:cs="Times New Roman"/>
          <w:color w:val="D4D4D4"/>
          <w:sz w:val="24"/>
          <w:szCs w:val="24"/>
          <w:lang w:eastAsia="en-IN"/>
        </w:rPr>
        <w:t>)</w:t>
      </w:r>
    </w:p>
    <w:p w:rsidR="00CF0207" w:rsidRPr="00CF0207" w:rsidRDefault="00CF0207" w:rsidP="00CF0207">
      <w:pPr>
        <w:shd w:val="clear" w:color="auto" w:fill="1E1E1E"/>
        <w:spacing w:after="0" w:line="330" w:lineRule="atLeast"/>
        <w:rPr>
          <w:rFonts w:ascii="Consolas" w:eastAsia="Times New Roman" w:hAnsi="Consolas" w:cs="Times New Roman"/>
          <w:color w:val="D4D4D4"/>
          <w:sz w:val="24"/>
          <w:szCs w:val="24"/>
          <w:lang w:eastAsia="en-IN"/>
        </w:rPr>
      </w:pPr>
    </w:p>
    <w:p w:rsidR="00CF0207" w:rsidRPr="00CF0207" w:rsidRDefault="00CF0207" w:rsidP="00CF0207">
      <w:pPr>
        <w:shd w:val="clear" w:color="auto" w:fill="1E1E1E"/>
        <w:spacing w:after="0" w:line="330" w:lineRule="atLeast"/>
        <w:rPr>
          <w:rFonts w:ascii="Consolas" w:eastAsia="Times New Roman" w:hAnsi="Consolas" w:cs="Times New Roman"/>
          <w:color w:val="D4D4D4"/>
          <w:sz w:val="24"/>
          <w:szCs w:val="24"/>
          <w:lang w:eastAsia="en-IN"/>
        </w:rPr>
      </w:pPr>
      <w:r w:rsidRPr="00CF0207">
        <w:rPr>
          <w:rFonts w:ascii="Consolas" w:eastAsia="Times New Roman" w:hAnsi="Consolas" w:cs="Times New Roman"/>
          <w:color w:val="D4D4D4"/>
          <w:sz w:val="24"/>
          <w:szCs w:val="24"/>
          <w:lang w:eastAsia="en-IN"/>
        </w:rPr>
        <w:t>    </w:t>
      </w:r>
      <w:r w:rsidRPr="00CF0207">
        <w:rPr>
          <w:rFonts w:ascii="Consolas" w:eastAsia="Times New Roman" w:hAnsi="Consolas" w:cs="Times New Roman"/>
          <w:color w:val="569CD6"/>
          <w:sz w:val="24"/>
          <w:szCs w:val="24"/>
          <w:lang w:eastAsia="en-IN"/>
        </w:rPr>
        <w:t>def</w:t>
      </w:r>
      <w:r w:rsidRPr="00CF0207">
        <w:rPr>
          <w:rFonts w:ascii="Consolas" w:eastAsia="Times New Roman" w:hAnsi="Consolas" w:cs="Times New Roman"/>
          <w:color w:val="D4D4D4"/>
          <w:sz w:val="24"/>
          <w:szCs w:val="24"/>
          <w:lang w:eastAsia="en-IN"/>
        </w:rPr>
        <w:t> </w:t>
      </w:r>
      <w:r w:rsidRPr="00CF0207">
        <w:rPr>
          <w:rFonts w:ascii="Consolas" w:eastAsia="Times New Roman" w:hAnsi="Consolas" w:cs="Times New Roman"/>
          <w:color w:val="DCDCAA"/>
          <w:sz w:val="24"/>
          <w:szCs w:val="24"/>
          <w:lang w:eastAsia="en-IN"/>
        </w:rPr>
        <w:t>full_name</w:t>
      </w:r>
      <w:r w:rsidRPr="00CF0207">
        <w:rPr>
          <w:rFonts w:ascii="Consolas" w:eastAsia="Times New Roman" w:hAnsi="Consolas" w:cs="Times New Roman"/>
          <w:color w:val="D4D4D4"/>
          <w:sz w:val="24"/>
          <w:szCs w:val="24"/>
          <w:lang w:eastAsia="en-IN"/>
        </w:rPr>
        <w:t>(</w:t>
      </w:r>
      <w:r w:rsidRPr="00CF0207">
        <w:rPr>
          <w:rFonts w:ascii="Consolas" w:eastAsia="Times New Roman" w:hAnsi="Consolas" w:cs="Times New Roman"/>
          <w:color w:val="9CDCFE"/>
          <w:sz w:val="24"/>
          <w:szCs w:val="24"/>
          <w:lang w:eastAsia="en-IN"/>
        </w:rPr>
        <w:t>self</w:t>
      </w:r>
      <w:r w:rsidRPr="00CF0207">
        <w:rPr>
          <w:rFonts w:ascii="Consolas" w:eastAsia="Times New Roman" w:hAnsi="Consolas" w:cs="Times New Roman"/>
          <w:color w:val="D4D4D4"/>
          <w:sz w:val="24"/>
          <w:szCs w:val="24"/>
          <w:lang w:eastAsia="en-IN"/>
        </w:rPr>
        <w:t>):</w:t>
      </w:r>
    </w:p>
    <w:p w:rsidR="00CF0207" w:rsidRPr="00CF0207" w:rsidRDefault="00CF0207" w:rsidP="00CF0207">
      <w:pPr>
        <w:shd w:val="clear" w:color="auto" w:fill="1E1E1E"/>
        <w:spacing w:after="0" w:line="330" w:lineRule="atLeast"/>
        <w:rPr>
          <w:rFonts w:ascii="Consolas" w:eastAsia="Times New Roman" w:hAnsi="Consolas" w:cs="Times New Roman"/>
          <w:color w:val="D4D4D4"/>
          <w:sz w:val="24"/>
          <w:szCs w:val="24"/>
          <w:lang w:eastAsia="en-IN"/>
        </w:rPr>
      </w:pPr>
      <w:r w:rsidRPr="00CF0207">
        <w:rPr>
          <w:rFonts w:ascii="Consolas" w:eastAsia="Times New Roman" w:hAnsi="Consolas" w:cs="Times New Roman"/>
          <w:color w:val="D4D4D4"/>
          <w:sz w:val="24"/>
          <w:szCs w:val="24"/>
          <w:lang w:eastAsia="en-IN"/>
        </w:rPr>
        <w:t>        </w:t>
      </w:r>
      <w:r w:rsidRPr="00CF0207">
        <w:rPr>
          <w:rFonts w:ascii="Consolas" w:eastAsia="Times New Roman" w:hAnsi="Consolas" w:cs="Times New Roman"/>
          <w:color w:val="C586C0"/>
          <w:sz w:val="24"/>
          <w:szCs w:val="24"/>
          <w:lang w:eastAsia="en-IN"/>
        </w:rPr>
        <w:t>return</w:t>
      </w:r>
      <w:r w:rsidRPr="00CF0207">
        <w:rPr>
          <w:rFonts w:ascii="Consolas" w:eastAsia="Times New Roman" w:hAnsi="Consolas" w:cs="Times New Roman"/>
          <w:color w:val="D4D4D4"/>
          <w:sz w:val="24"/>
          <w:szCs w:val="24"/>
          <w:lang w:eastAsia="en-IN"/>
        </w:rPr>
        <w:t> </w:t>
      </w:r>
      <w:r w:rsidRPr="00CF0207">
        <w:rPr>
          <w:rFonts w:ascii="Consolas" w:eastAsia="Times New Roman" w:hAnsi="Consolas" w:cs="Times New Roman"/>
          <w:color w:val="569CD6"/>
          <w:sz w:val="24"/>
          <w:szCs w:val="24"/>
          <w:lang w:eastAsia="en-IN"/>
        </w:rPr>
        <w:t>f</w:t>
      </w:r>
      <w:r w:rsidRPr="00CF0207">
        <w:rPr>
          <w:rFonts w:ascii="Consolas" w:eastAsia="Times New Roman" w:hAnsi="Consolas" w:cs="Times New Roman"/>
          <w:color w:val="CE9178"/>
          <w:sz w:val="24"/>
          <w:szCs w:val="24"/>
          <w:lang w:eastAsia="en-IN"/>
        </w:rPr>
        <w:t>'</w:t>
      </w:r>
      <w:r w:rsidRPr="00CF0207">
        <w:rPr>
          <w:rFonts w:ascii="Consolas" w:eastAsia="Times New Roman" w:hAnsi="Consolas" w:cs="Times New Roman"/>
          <w:color w:val="569CD6"/>
          <w:sz w:val="24"/>
          <w:szCs w:val="24"/>
          <w:lang w:eastAsia="en-IN"/>
        </w:rPr>
        <w:t>{self</w:t>
      </w:r>
      <w:r w:rsidRPr="00CF0207">
        <w:rPr>
          <w:rFonts w:ascii="Consolas" w:eastAsia="Times New Roman" w:hAnsi="Consolas" w:cs="Times New Roman"/>
          <w:color w:val="D4D4D4"/>
          <w:sz w:val="24"/>
          <w:szCs w:val="24"/>
          <w:lang w:eastAsia="en-IN"/>
        </w:rPr>
        <w:t>.brand_name</w:t>
      </w:r>
      <w:r w:rsidRPr="00CF0207">
        <w:rPr>
          <w:rFonts w:ascii="Consolas" w:eastAsia="Times New Roman" w:hAnsi="Consolas" w:cs="Times New Roman"/>
          <w:color w:val="569CD6"/>
          <w:sz w:val="24"/>
          <w:szCs w:val="24"/>
          <w:lang w:eastAsia="en-IN"/>
        </w:rPr>
        <w:t>}</w:t>
      </w:r>
      <w:r w:rsidRPr="00CF0207">
        <w:rPr>
          <w:rFonts w:ascii="Consolas" w:eastAsia="Times New Roman" w:hAnsi="Consolas" w:cs="Times New Roman"/>
          <w:color w:val="CE9178"/>
          <w:sz w:val="24"/>
          <w:szCs w:val="24"/>
          <w:lang w:eastAsia="en-IN"/>
        </w:rPr>
        <w:t> </w:t>
      </w:r>
      <w:r w:rsidRPr="00CF0207">
        <w:rPr>
          <w:rFonts w:ascii="Consolas" w:eastAsia="Times New Roman" w:hAnsi="Consolas" w:cs="Times New Roman"/>
          <w:color w:val="569CD6"/>
          <w:sz w:val="24"/>
          <w:szCs w:val="24"/>
          <w:lang w:eastAsia="en-IN"/>
        </w:rPr>
        <w:t>{self</w:t>
      </w:r>
      <w:r w:rsidRPr="00CF0207">
        <w:rPr>
          <w:rFonts w:ascii="Consolas" w:eastAsia="Times New Roman" w:hAnsi="Consolas" w:cs="Times New Roman"/>
          <w:color w:val="D4D4D4"/>
          <w:sz w:val="24"/>
          <w:szCs w:val="24"/>
          <w:lang w:eastAsia="en-IN"/>
        </w:rPr>
        <w:t>.model_name</w:t>
      </w:r>
      <w:r w:rsidRPr="00CF0207">
        <w:rPr>
          <w:rFonts w:ascii="Consolas" w:eastAsia="Times New Roman" w:hAnsi="Consolas" w:cs="Times New Roman"/>
          <w:color w:val="569CD6"/>
          <w:sz w:val="24"/>
          <w:szCs w:val="24"/>
          <w:lang w:eastAsia="en-IN"/>
        </w:rPr>
        <w:t>}</w:t>
      </w:r>
      <w:r w:rsidRPr="00CF0207">
        <w:rPr>
          <w:rFonts w:ascii="Consolas" w:eastAsia="Times New Roman" w:hAnsi="Consolas" w:cs="Times New Roman"/>
          <w:color w:val="CE9178"/>
          <w:sz w:val="24"/>
          <w:szCs w:val="24"/>
          <w:lang w:eastAsia="en-IN"/>
        </w:rPr>
        <w:t>'</w:t>
      </w:r>
    </w:p>
    <w:p w:rsidR="004F570E" w:rsidRDefault="00CF0207" w:rsidP="00E959A3">
      <w:pPr>
        <w:rPr>
          <w:sz w:val="28"/>
          <w:szCs w:val="24"/>
        </w:rPr>
      </w:pPr>
      <w:r>
        <w:rPr>
          <w:sz w:val="28"/>
          <w:szCs w:val="24"/>
        </w:rPr>
        <w:t xml:space="preserve">now here underscore in the price method </w:t>
      </w:r>
      <w:r w:rsidR="004F570E">
        <w:rPr>
          <w:sz w:val="28"/>
          <w:szCs w:val="24"/>
        </w:rPr>
        <w:t>we want to say to the other developer that please don’t do anything with this method. However they can do. But the convention is to just telling the intension to it.</w:t>
      </w:r>
    </w:p>
    <w:p w:rsidR="004F570E" w:rsidRDefault="004F570E" w:rsidP="00E959A3">
      <w:pPr>
        <w:rPr>
          <w:sz w:val="28"/>
          <w:szCs w:val="24"/>
        </w:rPr>
      </w:pPr>
      <w:r>
        <w:rPr>
          <w:sz w:val="28"/>
          <w:szCs w:val="24"/>
        </w:rPr>
        <w:t>Double underscore  name double underscore  called dunder method like init method.</w:t>
      </w:r>
    </w:p>
    <w:p w:rsidR="004F570E" w:rsidRDefault="004F570E" w:rsidP="00E959A3">
      <w:pPr>
        <w:rPr>
          <w:sz w:val="28"/>
          <w:szCs w:val="24"/>
        </w:rPr>
      </w:pPr>
      <w:r>
        <w:rPr>
          <w:sz w:val="28"/>
          <w:szCs w:val="24"/>
        </w:rPr>
        <w:t>Sometime it is called magic magic method.</w:t>
      </w:r>
    </w:p>
    <w:p w:rsidR="004F570E" w:rsidRDefault="004F570E" w:rsidP="00E959A3">
      <w:pPr>
        <w:rPr>
          <w:sz w:val="28"/>
          <w:szCs w:val="24"/>
        </w:rPr>
      </w:pPr>
      <w:r>
        <w:rPr>
          <w:sz w:val="28"/>
          <w:szCs w:val="24"/>
        </w:rPr>
        <w:t>Now let’s talk about name mangling</w:t>
      </w:r>
    </w:p>
    <w:p w:rsidR="004F570E" w:rsidRDefault="004F570E" w:rsidP="00E959A3">
      <w:pPr>
        <w:rPr>
          <w:sz w:val="28"/>
          <w:szCs w:val="24"/>
        </w:rPr>
      </w:pPr>
      <w:r>
        <w:rPr>
          <w:sz w:val="28"/>
          <w:szCs w:val="24"/>
        </w:rPr>
        <w:t>In name mangling we use the double underscore name. name mangling is not a convention</w:t>
      </w:r>
    </w:p>
    <w:p w:rsidR="004F570E" w:rsidRDefault="004F570E" w:rsidP="00E959A3">
      <w:pPr>
        <w:rPr>
          <w:sz w:val="28"/>
          <w:szCs w:val="24"/>
        </w:rPr>
      </w:pPr>
      <w:r>
        <w:rPr>
          <w:sz w:val="28"/>
          <w:szCs w:val="24"/>
        </w:rPr>
        <w:t xml:space="preserve">By using the name mangling python will change the name of that attributes or variable with </w:t>
      </w:r>
      <w:r w:rsidR="00572715">
        <w:rPr>
          <w:sz w:val="28"/>
          <w:szCs w:val="24"/>
        </w:rPr>
        <w:t xml:space="preserve"> a new name as underscore class name underscore that variable name.</w:t>
      </w:r>
    </w:p>
    <w:p w:rsidR="00572715" w:rsidRDefault="00572715" w:rsidP="00E959A3">
      <w:pPr>
        <w:rPr>
          <w:sz w:val="28"/>
          <w:szCs w:val="24"/>
        </w:rPr>
      </w:pPr>
      <w:r>
        <w:rPr>
          <w:sz w:val="28"/>
          <w:szCs w:val="24"/>
        </w:rPr>
        <w:t>Eg</w:t>
      </w:r>
    </w:p>
    <w:p w:rsidR="00572715" w:rsidRPr="00572715" w:rsidRDefault="00572715" w:rsidP="00572715">
      <w:pPr>
        <w:shd w:val="clear" w:color="auto" w:fill="1E1E1E"/>
        <w:spacing w:after="0" w:line="330" w:lineRule="atLeast"/>
        <w:rPr>
          <w:rFonts w:ascii="Consolas" w:eastAsia="Times New Roman" w:hAnsi="Consolas" w:cs="Times New Roman"/>
          <w:color w:val="D4D4D4"/>
          <w:sz w:val="24"/>
          <w:szCs w:val="24"/>
          <w:lang w:eastAsia="en-IN"/>
        </w:rPr>
      </w:pPr>
      <w:r w:rsidRPr="00572715">
        <w:rPr>
          <w:rFonts w:ascii="Consolas" w:eastAsia="Times New Roman" w:hAnsi="Consolas" w:cs="Times New Roman"/>
          <w:color w:val="569CD6"/>
          <w:sz w:val="24"/>
          <w:szCs w:val="24"/>
          <w:lang w:eastAsia="en-IN"/>
        </w:rPr>
        <w:t>class</w:t>
      </w:r>
      <w:r w:rsidRPr="00572715">
        <w:rPr>
          <w:rFonts w:ascii="Consolas" w:eastAsia="Times New Roman" w:hAnsi="Consolas" w:cs="Times New Roman"/>
          <w:color w:val="D4D4D4"/>
          <w:sz w:val="24"/>
          <w:szCs w:val="24"/>
          <w:lang w:eastAsia="en-IN"/>
        </w:rPr>
        <w:t> </w:t>
      </w:r>
      <w:r w:rsidRPr="00572715">
        <w:rPr>
          <w:rFonts w:ascii="Consolas" w:eastAsia="Times New Roman" w:hAnsi="Consolas" w:cs="Times New Roman"/>
          <w:color w:val="4EC9B0"/>
          <w:sz w:val="24"/>
          <w:szCs w:val="24"/>
          <w:lang w:eastAsia="en-IN"/>
        </w:rPr>
        <w:t>Phone</w:t>
      </w:r>
      <w:r w:rsidRPr="00572715">
        <w:rPr>
          <w:rFonts w:ascii="Consolas" w:eastAsia="Times New Roman" w:hAnsi="Consolas" w:cs="Times New Roman"/>
          <w:color w:val="D4D4D4"/>
          <w:sz w:val="24"/>
          <w:szCs w:val="24"/>
          <w:lang w:eastAsia="en-IN"/>
        </w:rPr>
        <w:t>:</w:t>
      </w:r>
    </w:p>
    <w:p w:rsidR="00572715" w:rsidRPr="00572715" w:rsidRDefault="00572715" w:rsidP="00572715">
      <w:pPr>
        <w:shd w:val="clear" w:color="auto" w:fill="1E1E1E"/>
        <w:spacing w:after="0" w:line="330" w:lineRule="atLeast"/>
        <w:rPr>
          <w:rFonts w:ascii="Consolas" w:eastAsia="Times New Roman" w:hAnsi="Consolas" w:cs="Times New Roman"/>
          <w:color w:val="D4D4D4"/>
          <w:sz w:val="24"/>
          <w:szCs w:val="24"/>
          <w:lang w:eastAsia="en-IN"/>
        </w:rPr>
      </w:pPr>
      <w:r w:rsidRPr="00572715">
        <w:rPr>
          <w:rFonts w:ascii="Consolas" w:eastAsia="Times New Roman" w:hAnsi="Consolas" w:cs="Times New Roman"/>
          <w:color w:val="D4D4D4"/>
          <w:sz w:val="24"/>
          <w:szCs w:val="24"/>
          <w:lang w:eastAsia="en-IN"/>
        </w:rPr>
        <w:t>    </w:t>
      </w:r>
      <w:r w:rsidRPr="00572715">
        <w:rPr>
          <w:rFonts w:ascii="Consolas" w:eastAsia="Times New Roman" w:hAnsi="Consolas" w:cs="Times New Roman"/>
          <w:color w:val="569CD6"/>
          <w:sz w:val="24"/>
          <w:szCs w:val="24"/>
          <w:lang w:eastAsia="en-IN"/>
        </w:rPr>
        <w:t>def</w:t>
      </w:r>
      <w:r w:rsidRPr="00572715">
        <w:rPr>
          <w:rFonts w:ascii="Consolas" w:eastAsia="Times New Roman" w:hAnsi="Consolas" w:cs="Times New Roman"/>
          <w:color w:val="D4D4D4"/>
          <w:sz w:val="24"/>
          <w:szCs w:val="24"/>
          <w:lang w:eastAsia="en-IN"/>
        </w:rPr>
        <w:t> </w:t>
      </w:r>
      <w:r w:rsidRPr="00572715">
        <w:rPr>
          <w:rFonts w:ascii="Consolas" w:eastAsia="Times New Roman" w:hAnsi="Consolas" w:cs="Times New Roman"/>
          <w:color w:val="DCDCAA"/>
          <w:sz w:val="24"/>
          <w:szCs w:val="24"/>
          <w:lang w:eastAsia="en-IN"/>
        </w:rPr>
        <w:t>__init__</w:t>
      </w:r>
      <w:r w:rsidRPr="00572715">
        <w:rPr>
          <w:rFonts w:ascii="Consolas" w:eastAsia="Times New Roman" w:hAnsi="Consolas" w:cs="Times New Roman"/>
          <w:color w:val="D4D4D4"/>
          <w:sz w:val="24"/>
          <w:szCs w:val="24"/>
          <w:lang w:eastAsia="en-IN"/>
        </w:rPr>
        <w:t>(</w:t>
      </w:r>
      <w:r w:rsidRPr="00572715">
        <w:rPr>
          <w:rFonts w:ascii="Consolas" w:eastAsia="Times New Roman" w:hAnsi="Consolas" w:cs="Times New Roman"/>
          <w:color w:val="9CDCFE"/>
          <w:sz w:val="24"/>
          <w:szCs w:val="24"/>
          <w:lang w:eastAsia="en-IN"/>
        </w:rPr>
        <w:t>self</w:t>
      </w:r>
      <w:r w:rsidRPr="00572715">
        <w:rPr>
          <w:rFonts w:ascii="Consolas" w:eastAsia="Times New Roman" w:hAnsi="Consolas" w:cs="Times New Roman"/>
          <w:color w:val="D4D4D4"/>
          <w:sz w:val="24"/>
          <w:szCs w:val="24"/>
          <w:lang w:eastAsia="en-IN"/>
        </w:rPr>
        <w:t>, </w:t>
      </w:r>
      <w:r w:rsidRPr="00572715">
        <w:rPr>
          <w:rFonts w:ascii="Consolas" w:eastAsia="Times New Roman" w:hAnsi="Consolas" w:cs="Times New Roman"/>
          <w:color w:val="9CDCFE"/>
          <w:sz w:val="24"/>
          <w:szCs w:val="24"/>
          <w:lang w:eastAsia="en-IN"/>
        </w:rPr>
        <w:t>brand_name</w:t>
      </w:r>
      <w:r w:rsidRPr="00572715">
        <w:rPr>
          <w:rFonts w:ascii="Consolas" w:eastAsia="Times New Roman" w:hAnsi="Consolas" w:cs="Times New Roman"/>
          <w:color w:val="D4D4D4"/>
          <w:sz w:val="24"/>
          <w:szCs w:val="24"/>
          <w:lang w:eastAsia="en-IN"/>
        </w:rPr>
        <w:t>, </w:t>
      </w:r>
      <w:r w:rsidRPr="00572715">
        <w:rPr>
          <w:rFonts w:ascii="Consolas" w:eastAsia="Times New Roman" w:hAnsi="Consolas" w:cs="Times New Roman"/>
          <w:color w:val="9CDCFE"/>
          <w:sz w:val="24"/>
          <w:szCs w:val="24"/>
          <w:lang w:eastAsia="en-IN"/>
        </w:rPr>
        <w:t>model_name</w:t>
      </w:r>
      <w:r w:rsidRPr="00572715">
        <w:rPr>
          <w:rFonts w:ascii="Consolas" w:eastAsia="Times New Roman" w:hAnsi="Consolas" w:cs="Times New Roman"/>
          <w:color w:val="D4D4D4"/>
          <w:sz w:val="24"/>
          <w:szCs w:val="24"/>
          <w:lang w:eastAsia="en-IN"/>
        </w:rPr>
        <w:t>, </w:t>
      </w:r>
      <w:r w:rsidRPr="00572715">
        <w:rPr>
          <w:rFonts w:ascii="Consolas" w:eastAsia="Times New Roman" w:hAnsi="Consolas" w:cs="Times New Roman"/>
          <w:color w:val="9CDCFE"/>
          <w:sz w:val="24"/>
          <w:szCs w:val="24"/>
          <w:lang w:eastAsia="en-IN"/>
        </w:rPr>
        <w:t>price</w:t>
      </w:r>
      <w:r w:rsidRPr="00572715">
        <w:rPr>
          <w:rFonts w:ascii="Consolas" w:eastAsia="Times New Roman" w:hAnsi="Consolas" w:cs="Times New Roman"/>
          <w:color w:val="D4D4D4"/>
          <w:sz w:val="24"/>
          <w:szCs w:val="24"/>
          <w:lang w:eastAsia="en-IN"/>
        </w:rPr>
        <w:t>):</w:t>
      </w:r>
    </w:p>
    <w:p w:rsidR="00572715" w:rsidRPr="00572715" w:rsidRDefault="00572715" w:rsidP="00572715">
      <w:pPr>
        <w:shd w:val="clear" w:color="auto" w:fill="1E1E1E"/>
        <w:spacing w:after="0" w:line="330" w:lineRule="atLeast"/>
        <w:rPr>
          <w:rFonts w:ascii="Consolas" w:eastAsia="Times New Roman" w:hAnsi="Consolas" w:cs="Times New Roman"/>
          <w:color w:val="D4D4D4"/>
          <w:sz w:val="24"/>
          <w:szCs w:val="24"/>
          <w:lang w:eastAsia="en-IN"/>
        </w:rPr>
      </w:pPr>
      <w:r w:rsidRPr="00572715">
        <w:rPr>
          <w:rFonts w:ascii="Consolas" w:eastAsia="Times New Roman" w:hAnsi="Consolas" w:cs="Times New Roman"/>
          <w:color w:val="D4D4D4"/>
          <w:sz w:val="24"/>
          <w:szCs w:val="24"/>
          <w:lang w:eastAsia="en-IN"/>
        </w:rPr>
        <w:t>        </w:t>
      </w:r>
      <w:r w:rsidRPr="00572715">
        <w:rPr>
          <w:rFonts w:ascii="Consolas" w:eastAsia="Times New Roman" w:hAnsi="Consolas" w:cs="Times New Roman"/>
          <w:color w:val="569CD6"/>
          <w:sz w:val="24"/>
          <w:szCs w:val="24"/>
          <w:lang w:eastAsia="en-IN"/>
        </w:rPr>
        <w:t>self</w:t>
      </w:r>
      <w:r w:rsidRPr="00572715">
        <w:rPr>
          <w:rFonts w:ascii="Consolas" w:eastAsia="Times New Roman" w:hAnsi="Consolas" w:cs="Times New Roman"/>
          <w:color w:val="D4D4D4"/>
          <w:sz w:val="24"/>
          <w:szCs w:val="24"/>
          <w:lang w:eastAsia="en-IN"/>
        </w:rPr>
        <w:t>.brand_name = brand_name</w:t>
      </w:r>
    </w:p>
    <w:p w:rsidR="00572715" w:rsidRPr="00572715" w:rsidRDefault="00572715" w:rsidP="00572715">
      <w:pPr>
        <w:shd w:val="clear" w:color="auto" w:fill="1E1E1E"/>
        <w:spacing w:after="0" w:line="330" w:lineRule="atLeast"/>
        <w:rPr>
          <w:rFonts w:ascii="Consolas" w:eastAsia="Times New Roman" w:hAnsi="Consolas" w:cs="Times New Roman"/>
          <w:color w:val="D4D4D4"/>
          <w:sz w:val="24"/>
          <w:szCs w:val="24"/>
          <w:lang w:eastAsia="en-IN"/>
        </w:rPr>
      </w:pPr>
      <w:r w:rsidRPr="00572715">
        <w:rPr>
          <w:rFonts w:ascii="Consolas" w:eastAsia="Times New Roman" w:hAnsi="Consolas" w:cs="Times New Roman"/>
          <w:color w:val="D4D4D4"/>
          <w:sz w:val="24"/>
          <w:szCs w:val="24"/>
          <w:lang w:eastAsia="en-IN"/>
        </w:rPr>
        <w:t>        </w:t>
      </w:r>
      <w:r w:rsidRPr="00572715">
        <w:rPr>
          <w:rFonts w:ascii="Consolas" w:eastAsia="Times New Roman" w:hAnsi="Consolas" w:cs="Times New Roman"/>
          <w:color w:val="569CD6"/>
          <w:sz w:val="24"/>
          <w:szCs w:val="24"/>
          <w:lang w:eastAsia="en-IN"/>
        </w:rPr>
        <w:t>self</w:t>
      </w:r>
      <w:r w:rsidRPr="00572715">
        <w:rPr>
          <w:rFonts w:ascii="Consolas" w:eastAsia="Times New Roman" w:hAnsi="Consolas" w:cs="Times New Roman"/>
          <w:color w:val="D4D4D4"/>
          <w:sz w:val="24"/>
          <w:szCs w:val="24"/>
          <w:lang w:eastAsia="en-IN"/>
        </w:rPr>
        <w:t>.model_name = model_name</w:t>
      </w:r>
    </w:p>
    <w:p w:rsidR="00572715" w:rsidRPr="00572715" w:rsidRDefault="00572715" w:rsidP="00572715">
      <w:pPr>
        <w:shd w:val="clear" w:color="auto" w:fill="1E1E1E"/>
        <w:spacing w:after="0" w:line="330" w:lineRule="atLeast"/>
        <w:rPr>
          <w:rFonts w:ascii="Consolas" w:eastAsia="Times New Roman" w:hAnsi="Consolas" w:cs="Times New Roman"/>
          <w:color w:val="D4D4D4"/>
          <w:sz w:val="24"/>
          <w:szCs w:val="24"/>
          <w:lang w:eastAsia="en-IN"/>
        </w:rPr>
      </w:pPr>
      <w:r w:rsidRPr="00572715">
        <w:rPr>
          <w:rFonts w:ascii="Consolas" w:eastAsia="Times New Roman" w:hAnsi="Consolas" w:cs="Times New Roman"/>
          <w:color w:val="D4D4D4"/>
          <w:sz w:val="24"/>
          <w:szCs w:val="24"/>
          <w:lang w:eastAsia="en-IN"/>
        </w:rPr>
        <w:t>        </w:t>
      </w:r>
      <w:r w:rsidRPr="00572715">
        <w:rPr>
          <w:rFonts w:ascii="Consolas" w:eastAsia="Times New Roman" w:hAnsi="Consolas" w:cs="Times New Roman"/>
          <w:color w:val="569CD6"/>
          <w:sz w:val="24"/>
          <w:szCs w:val="24"/>
          <w:lang w:eastAsia="en-IN"/>
        </w:rPr>
        <w:t>self</w:t>
      </w:r>
      <w:r>
        <w:rPr>
          <w:rFonts w:ascii="Consolas" w:eastAsia="Times New Roman" w:hAnsi="Consolas" w:cs="Times New Roman"/>
          <w:color w:val="D4D4D4"/>
          <w:sz w:val="24"/>
          <w:szCs w:val="24"/>
          <w:lang w:eastAsia="en-IN"/>
        </w:rPr>
        <w:t>.</w:t>
      </w:r>
      <w:r w:rsidRPr="00572715">
        <w:rPr>
          <w:rFonts w:ascii="Consolas" w:eastAsia="Times New Roman" w:hAnsi="Consolas" w:cs="Times New Roman"/>
          <w:color w:val="D4D4D4"/>
          <w:sz w:val="24"/>
          <w:szCs w:val="24"/>
          <w:lang w:eastAsia="en-IN"/>
        </w:rPr>
        <w:t>price = price</w:t>
      </w:r>
    </w:p>
    <w:p w:rsidR="00572715" w:rsidRPr="00572715" w:rsidRDefault="00572715" w:rsidP="00572715">
      <w:pPr>
        <w:shd w:val="clear" w:color="auto" w:fill="1E1E1E"/>
        <w:spacing w:after="0" w:line="330" w:lineRule="atLeast"/>
        <w:rPr>
          <w:rFonts w:ascii="Consolas" w:eastAsia="Times New Roman" w:hAnsi="Consolas" w:cs="Times New Roman"/>
          <w:color w:val="D4D4D4"/>
          <w:sz w:val="24"/>
          <w:szCs w:val="24"/>
          <w:lang w:eastAsia="en-IN"/>
        </w:rPr>
      </w:pPr>
    </w:p>
    <w:p w:rsidR="00572715" w:rsidRPr="00572715" w:rsidRDefault="00572715" w:rsidP="00572715">
      <w:pPr>
        <w:shd w:val="clear" w:color="auto" w:fill="1E1E1E"/>
        <w:spacing w:after="0" w:line="330" w:lineRule="atLeast"/>
        <w:rPr>
          <w:rFonts w:ascii="Consolas" w:eastAsia="Times New Roman" w:hAnsi="Consolas" w:cs="Times New Roman"/>
          <w:color w:val="D4D4D4"/>
          <w:sz w:val="24"/>
          <w:szCs w:val="24"/>
          <w:lang w:eastAsia="en-IN"/>
        </w:rPr>
      </w:pPr>
      <w:r w:rsidRPr="00572715">
        <w:rPr>
          <w:rFonts w:ascii="Consolas" w:eastAsia="Times New Roman" w:hAnsi="Consolas" w:cs="Times New Roman"/>
          <w:color w:val="D4D4D4"/>
          <w:sz w:val="24"/>
          <w:szCs w:val="24"/>
          <w:lang w:eastAsia="en-IN"/>
        </w:rPr>
        <w:t>    </w:t>
      </w:r>
      <w:r w:rsidRPr="00572715">
        <w:rPr>
          <w:rFonts w:ascii="Consolas" w:eastAsia="Times New Roman" w:hAnsi="Consolas" w:cs="Times New Roman"/>
          <w:color w:val="569CD6"/>
          <w:sz w:val="24"/>
          <w:szCs w:val="24"/>
          <w:lang w:eastAsia="en-IN"/>
        </w:rPr>
        <w:t>def</w:t>
      </w:r>
      <w:r w:rsidRPr="00572715">
        <w:rPr>
          <w:rFonts w:ascii="Consolas" w:eastAsia="Times New Roman" w:hAnsi="Consolas" w:cs="Times New Roman"/>
          <w:color w:val="D4D4D4"/>
          <w:sz w:val="24"/>
          <w:szCs w:val="24"/>
          <w:lang w:eastAsia="en-IN"/>
        </w:rPr>
        <w:t> </w:t>
      </w:r>
      <w:r w:rsidRPr="00572715">
        <w:rPr>
          <w:rFonts w:ascii="Consolas" w:eastAsia="Times New Roman" w:hAnsi="Consolas" w:cs="Times New Roman"/>
          <w:color w:val="DCDCAA"/>
          <w:sz w:val="24"/>
          <w:szCs w:val="24"/>
          <w:lang w:eastAsia="en-IN"/>
        </w:rPr>
        <w:t>make_a_call</w:t>
      </w:r>
      <w:r w:rsidRPr="00572715">
        <w:rPr>
          <w:rFonts w:ascii="Consolas" w:eastAsia="Times New Roman" w:hAnsi="Consolas" w:cs="Times New Roman"/>
          <w:color w:val="D4D4D4"/>
          <w:sz w:val="24"/>
          <w:szCs w:val="24"/>
          <w:lang w:eastAsia="en-IN"/>
        </w:rPr>
        <w:t>(</w:t>
      </w:r>
      <w:r w:rsidRPr="00572715">
        <w:rPr>
          <w:rFonts w:ascii="Consolas" w:eastAsia="Times New Roman" w:hAnsi="Consolas" w:cs="Times New Roman"/>
          <w:color w:val="9CDCFE"/>
          <w:sz w:val="24"/>
          <w:szCs w:val="24"/>
          <w:lang w:eastAsia="en-IN"/>
        </w:rPr>
        <w:t>self</w:t>
      </w:r>
      <w:r w:rsidRPr="00572715">
        <w:rPr>
          <w:rFonts w:ascii="Consolas" w:eastAsia="Times New Roman" w:hAnsi="Consolas" w:cs="Times New Roman"/>
          <w:color w:val="D4D4D4"/>
          <w:sz w:val="24"/>
          <w:szCs w:val="24"/>
          <w:lang w:eastAsia="en-IN"/>
        </w:rPr>
        <w:t>):</w:t>
      </w:r>
    </w:p>
    <w:p w:rsidR="00572715" w:rsidRPr="00572715" w:rsidRDefault="00572715" w:rsidP="00572715">
      <w:pPr>
        <w:shd w:val="clear" w:color="auto" w:fill="1E1E1E"/>
        <w:spacing w:after="0" w:line="330" w:lineRule="atLeast"/>
        <w:rPr>
          <w:rFonts w:ascii="Consolas" w:eastAsia="Times New Roman" w:hAnsi="Consolas" w:cs="Times New Roman"/>
          <w:color w:val="D4D4D4"/>
          <w:sz w:val="24"/>
          <w:szCs w:val="24"/>
          <w:lang w:eastAsia="en-IN"/>
        </w:rPr>
      </w:pPr>
      <w:r w:rsidRPr="00572715">
        <w:rPr>
          <w:rFonts w:ascii="Consolas" w:eastAsia="Times New Roman" w:hAnsi="Consolas" w:cs="Times New Roman"/>
          <w:color w:val="D4D4D4"/>
          <w:sz w:val="24"/>
          <w:szCs w:val="24"/>
          <w:lang w:eastAsia="en-IN"/>
        </w:rPr>
        <w:t>        </w:t>
      </w:r>
      <w:r w:rsidRPr="00572715">
        <w:rPr>
          <w:rFonts w:ascii="Consolas" w:eastAsia="Times New Roman" w:hAnsi="Consolas" w:cs="Times New Roman"/>
          <w:color w:val="DCDCAA"/>
          <w:sz w:val="24"/>
          <w:szCs w:val="24"/>
          <w:lang w:eastAsia="en-IN"/>
        </w:rPr>
        <w:t>print</w:t>
      </w:r>
      <w:r w:rsidRPr="00572715">
        <w:rPr>
          <w:rFonts w:ascii="Consolas" w:eastAsia="Times New Roman" w:hAnsi="Consolas" w:cs="Times New Roman"/>
          <w:color w:val="D4D4D4"/>
          <w:sz w:val="24"/>
          <w:szCs w:val="24"/>
          <w:lang w:eastAsia="en-IN"/>
        </w:rPr>
        <w:t>(</w:t>
      </w:r>
      <w:r w:rsidRPr="00572715">
        <w:rPr>
          <w:rFonts w:ascii="Consolas" w:eastAsia="Times New Roman" w:hAnsi="Consolas" w:cs="Times New Roman"/>
          <w:color w:val="569CD6"/>
          <w:sz w:val="24"/>
          <w:szCs w:val="24"/>
          <w:lang w:eastAsia="en-IN"/>
        </w:rPr>
        <w:t>f</w:t>
      </w:r>
      <w:r w:rsidRPr="00572715">
        <w:rPr>
          <w:rFonts w:ascii="Consolas" w:eastAsia="Times New Roman" w:hAnsi="Consolas" w:cs="Times New Roman"/>
          <w:color w:val="CE9178"/>
          <w:sz w:val="24"/>
          <w:szCs w:val="24"/>
          <w:lang w:eastAsia="en-IN"/>
        </w:rPr>
        <w:t>'calling </w:t>
      </w:r>
      <w:r w:rsidRPr="00572715">
        <w:rPr>
          <w:rFonts w:ascii="Consolas" w:eastAsia="Times New Roman" w:hAnsi="Consolas" w:cs="Times New Roman"/>
          <w:color w:val="569CD6"/>
          <w:sz w:val="24"/>
          <w:szCs w:val="24"/>
          <w:lang w:eastAsia="en-IN"/>
        </w:rPr>
        <w:t>{</w:t>
      </w:r>
      <w:r w:rsidRPr="00572715">
        <w:rPr>
          <w:rFonts w:ascii="Consolas" w:eastAsia="Times New Roman" w:hAnsi="Consolas" w:cs="Times New Roman"/>
          <w:color w:val="D4D4D4"/>
          <w:sz w:val="24"/>
          <w:szCs w:val="24"/>
          <w:lang w:eastAsia="en-IN"/>
        </w:rPr>
        <w:t>Phone_number</w:t>
      </w:r>
      <w:r w:rsidRPr="00572715">
        <w:rPr>
          <w:rFonts w:ascii="Consolas" w:eastAsia="Times New Roman" w:hAnsi="Consolas" w:cs="Times New Roman"/>
          <w:color w:val="569CD6"/>
          <w:sz w:val="24"/>
          <w:szCs w:val="24"/>
          <w:lang w:eastAsia="en-IN"/>
        </w:rPr>
        <w:t>}</w:t>
      </w:r>
      <w:r w:rsidRPr="00572715">
        <w:rPr>
          <w:rFonts w:ascii="Consolas" w:eastAsia="Times New Roman" w:hAnsi="Consolas" w:cs="Times New Roman"/>
          <w:color w:val="CE9178"/>
          <w:sz w:val="24"/>
          <w:szCs w:val="24"/>
          <w:lang w:eastAsia="en-IN"/>
        </w:rPr>
        <w:t> ...'</w:t>
      </w:r>
      <w:r w:rsidRPr="00572715">
        <w:rPr>
          <w:rFonts w:ascii="Consolas" w:eastAsia="Times New Roman" w:hAnsi="Consolas" w:cs="Times New Roman"/>
          <w:color w:val="D4D4D4"/>
          <w:sz w:val="24"/>
          <w:szCs w:val="24"/>
          <w:lang w:eastAsia="en-IN"/>
        </w:rPr>
        <w:t>)</w:t>
      </w:r>
    </w:p>
    <w:p w:rsidR="00572715" w:rsidRPr="00572715" w:rsidRDefault="00572715" w:rsidP="00572715">
      <w:pPr>
        <w:shd w:val="clear" w:color="auto" w:fill="1E1E1E"/>
        <w:spacing w:after="0" w:line="330" w:lineRule="atLeast"/>
        <w:rPr>
          <w:rFonts w:ascii="Consolas" w:eastAsia="Times New Roman" w:hAnsi="Consolas" w:cs="Times New Roman"/>
          <w:color w:val="D4D4D4"/>
          <w:sz w:val="24"/>
          <w:szCs w:val="24"/>
          <w:lang w:eastAsia="en-IN"/>
        </w:rPr>
      </w:pPr>
    </w:p>
    <w:p w:rsidR="00572715" w:rsidRPr="00572715" w:rsidRDefault="00572715" w:rsidP="00572715">
      <w:pPr>
        <w:shd w:val="clear" w:color="auto" w:fill="1E1E1E"/>
        <w:spacing w:after="0" w:line="330" w:lineRule="atLeast"/>
        <w:rPr>
          <w:rFonts w:ascii="Consolas" w:eastAsia="Times New Roman" w:hAnsi="Consolas" w:cs="Times New Roman"/>
          <w:color w:val="D4D4D4"/>
          <w:sz w:val="24"/>
          <w:szCs w:val="24"/>
          <w:lang w:eastAsia="en-IN"/>
        </w:rPr>
      </w:pPr>
      <w:r w:rsidRPr="00572715">
        <w:rPr>
          <w:rFonts w:ascii="Consolas" w:eastAsia="Times New Roman" w:hAnsi="Consolas" w:cs="Times New Roman"/>
          <w:color w:val="D4D4D4"/>
          <w:sz w:val="24"/>
          <w:szCs w:val="24"/>
          <w:lang w:eastAsia="en-IN"/>
        </w:rPr>
        <w:t>    </w:t>
      </w:r>
      <w:r w:rsidRPr="00572715">
        <w:rPr>
          <w:rFonts w:ascii="Consolas" w:eastAsia="Times New Roman" w:hAnsi="Consolas" w:cs="Times New Roman"/>
          <w:color w:val="569CD6"/>
          <w:sz w:val="24"/>
          <w:szCs w:val="24"/>
          <w:lang w:eastAsia="en-IN"/>
        </w:rPr>
        <w:t>def</w:t>
      </w:r>
      <w:r w:rsidRPr="00572715">
        <w:rPr>
          <w:rFonts w:ascii="Consolas" w:eastAsia="Times New Roman" w:hAnsi="Consolas" w:cs="Times New Roman"/>
          <w:color w:val="D4D4D4"/>
          <w:sz w:val="24"/>
          <w:szCs w:val="24"/>
          <w:lang w:eastAsia="en-IN"/>
        </w:rPr>
        <w:t> </w:t>
      </w:r>
      <w:r w:rsidRPr="00572715">
        <w:rPr>
          <w:rFonts w:ascii="Consolas" w:eastAsia="Times New Roman" w:hAnsi="Consolas" w:cs="Times New Roman"/>
          <w:color w:val="DCDCAA"/>
          <w:sz w:val="24"/>
          <w:szCs w:val="24"/>
          <w:lang w:eastAsia="en-IN"/>
        </w:rPr>
        <w:t>full_name</w:t>
      </w:r>
      <w:r w:rsidRPr="00572715">
        <w:rPr>
          <w:rFonts w:ascii="Consolas" w:eastAsia="Times New Roman" w:hAnsi="Consolas" w:cs="Times New Roman"/>
          <w:color w:val="D4D4D4"/>
          <w:sz w:val="24"/>
          <w:szCs w:val="24"/>
          <w:lang w:eastAsia="en-IN"/>
        </w:rPr>
        <w:t>(</w:t>
      </w:r>
      <w:r w:rsidRPr="00572715">
        <w:rPr>
          <w:rFonts w:ascii="Consolas" w:eastAsia="Times New Roman" w:hAnsi="Consolas" w:cs="Times New Roman"/>
          <w:color w:val="9CDCFE"/>
          <w:sz w:val="24"/>
          <w:szCs w:val="24"/>
          <w:lang w:eastAsia="en-IN"/>
        </w:rPr>
        <w:t>self</w:t>
      </w:r>
      <w:r w:rsidRPr="00572715">
        <w:rPr>
          <w:rFonts w:ascii="Consolas" w:eastAsia="Times New Roman" w:hAnsi="Consolas" w:cs="Times New Roman"/>
          <w:color w:val="D4D4D4"/>
          <w:sz w:val="24"/>
          <w:szCs w:val="24"/>
          <w:lang w:eastAsia="en-IN"/>
        </w:rPr>
        <w:t>):</w:t>
      </w:r>
    </w:p>
    <w:p w:rsidR="00572715" w:rsidRPr="00572715" w:rsidRDefault="00572715" w:rsidP="00572715">
      <w:pPr>
        <w:shd w:val="clear" w:color="auto" w:fill="1E1E1E"/>
        <w:spacing w:after="0" w:line="330" w:lineRule="atLeast"/>
        <w:rPr>
          <w:rFonts w:ascii="Consolas" w:eastAsia="Times New Roman" w:hAnsi="Consolas" w:cs="Times New Roman"/>
          <w:color w:val="D4D4D4"/>
          <w:sz w:val="24"/>
          <w:szCs w:val="24"/>
          <w:lang w:eastAsia="en-IN"/>
        </w:rPr>
      </w:pPr>
      <w:r w:rsidRPr="00572715">
        <w:rPr>
          <w:rFonts w:ascii="Consolas" w:eastAsia="Times New Roman" w:hAnsi="Consolas" w:cs="Times New Roman"/>
          <w:color w:val="D4D4D4"/>
          <w:sz w:val="24"/>
          <w:szCs w:val="24"/>
          <w:lang w:eastAsia="en-IN"/>
        </w:rPr>
        <w:t>        </w:t>
      </w:r>
      <w:r w:rsidRPr="00572715">
        <w:rPr>
          <w:rFonts w:ascii="Consolas" w:eastAsia="Times New Roman" w:hAnsi="Consolas" w:cs="Times New Roman"/>
          <w:color w:val="C586C0"/>
          <w:sz w:val="24"/>
          <w:szCs w:val="24"/>
          <w:lang w:eastAsia="en-IN"/>
        </w:rPr>
        <w:t>return</w:t>
      </w:r>
      <w:r w:rsidRPr="00572715">
        <w:rPr>
          <w:rFonts w:ascii="Consolas" w:eastAsia="Times New Roman" w:hAnsi="Consolas" w:cs="Times New Roman"/>
          <w:color w:val="D4D4D4"/>
          <w:sz w:val="24"/>
          <w:szCs w:val="24"/>
          <w:lang w:eastAsia="en-IN"/>
        </w:rPr>
        <w:t> </w:t>
      </w:r>
      <w:r w:rsidRPr="00572715">
        <w:rPr>
          <w:rFonts w:ascii="Consolas" w:eastAsia="Times New Roman" w:hAnsi="Consolas" w:cs="Times New Roman"/>
          <w:color w:val="569CD6"/>
          <w:sz w:val="24"/>
          <w:szCs w:val="24"/>
          <w:lang w:eastAsia="en-IN"/>
        </w:rPr>
        <w:t>f</w:t>
      </w:r>
      <w:r w:rsidRPr="00572715">
        <w:rPr>
          <w:rFonts w:ascii="Consolas" w:eastAsia="Times New Roman" w:hAnsi="Consolas" w:cs="Times New Roman"/>
          <w:color w:val="CE9178"/>
          <w:sz w:val="24"/>
          <w:szCs w:val="24"/>
          <w:lang w:eastAsia="en-IN"/>
        </w:rPr>
        <w:t>'</w:t>
      </w:r>
      <w:r w:rsidRPr="00572715">
        <w:rPr>
          <w:rFonts w:ascii="Consolas" w:eastAsia="Times New Roman" w:hAnsi="Consolas" w:cs="Times New Roman"/>
          <w:color w:val="569CD6"/>
          <w:sz w:val="24"/>
          <w:szCs w:val="24"/>
          <w:lang w:eastAsia="en-IN"/>
        </w:rPr>
        <w:t>{self</w:t>
      </w:r>
      <w:r w:rsidRPr="00572715">
        <w:rPr>
          <w:rFonts w:ascii="Consolas" w:eastAsia="Times New Roman" w:hAnsi="Consolas" w:cs="Times New Roman"/>
          <w:color w:val="D4D4D4"/>
          <w:sz w:val="24"/>
          <w:szCs w:val="24"/>
          <w:lang w:eastAsia="en-IN"/>
        </w:rPr>
        <w:t>.brand_name</w:t>
      </w:r>
      <w:r w:rsidRPr="00572715">
        <w:rPr>
          <w:rFonts w:ascii="Consolas" w:eastAsia="Times New Roman" w:hAnsi="Consolas" w:cs="Times New Roman"/>
          <w:color w:val="569CD6"/>
          <w:sz w:val="24"/>
          <w:szCs w:val="24"/>
          <w:lang w:eastAsia="en-IN"/>
        </w:rPr>
        <w:t>}</w:t>
      </w:r>
      <w:r w:rsidRPr="00572715">
        <w:rPr>
          <w:rFonts w:ascii="Consolas" w:eastAsia="Times New Roman" w:hAnsi="Consolas" w:cs="Times New Roman"/>
          <w:color w:val="CE9178"/>
          <w:sz w:val="24"/>
          <w:szCs w:val="24"/>
          <w:lang w:eastAsia="en-IN"/>
        </w:rPr>
        <w:t> </w:t>
      </w:r>
      <w:r w:rsidRPr="00572715">
        <w:rPr>
          <w:rFonts w:ascii="Consolas" w:eastAsia="Times New Roman" w:hAnsi="Consolas" w:cs="Times New Roman"/>
          <w:color w:val="569CD6"/>
          <w:sz w:val="24"/>
          <w:szCs w:val="24"/>
          <w:lang w:eastAsia="en-IN"/>
        </w:rPr>
        <w:t>{self</w:t>
      </w:r>
      <w:r w:rsidRPr="00572715">
        <w:rPr>
          <w:rFonts w:ascii="Consolas" w:eastAsia="Times New Roman" w:hAnsi="Consolas" w:cs="Times New Roman"/>
          <w:color w:val="D4D4D4"/>
          <w:sz w:val="24"/>
          <w:szCs w:val="24"/>
          <w:lang w:eastAsia="en-IN"/>
        </w:rPr>
        <w:t>.model_name</w:t>
      </w:r>
      <w:r w:rsidRPr="00572715">
        <w:rPr>
          <w:rFonts w:ascii="Consolas" w:eastAsia="Times New Roman" w:hAnsi="Consolas" w:cs="Times New Roman"/>
          <w:color w:val="569CD6"/>
          <w:sz w:val="24"/>
          <w:szCs w:val="24"/>
          <w:lang w:eastAsia="en-IN"/>
        </w:rPr>
        <w:t>}</w:t>
      </w:r>
      <w:r w:rsidRPr="00572715">
        <w:rPr>
          <w:rFonts w:ascii="Consolas" w:eastAsia="Times New Roman" w:hAnsi="Consolas" w:cs="Times New Roman"/>
          <w:color w:val="CE9178"/>
          <w:sz w:val="24"/>
          <w:szCs w:val="24"/>
          <w:lang w:eastAsia="en-IN"/>
        </w:rPr>
        <w:t>'</w:t>
      </w:r>
    </w:p>
    <w:p w:rsidR="00572715" w:rsidRPr="00572715" w:rsidRDefault="00572715" w:rsidP="00572715">
      <w:pPr>
        <w:shd w:val="clear" w:color="auto" w:fill="1E1E1E"/>
        <w:spacing w:after="0" w:line="330" w:lineRule="atLeast"/>
        <w:rPr>
          <w:rFonts w:ascii="Consolas" w:eastAsia="Times New Roman" w:hAnsi="Consolas" w:cs="Times New Roman"/>
          <w:color w:val="D4D4D4"/>
          <w:sz w:val="24"/>
          <w:szCs w:val="24"/>
          <w:lang w:eastAsia="en-IN"/>
        </w:rPr>
      </w:pPr>
    </w:p>
    <w:p w:rsidR="00572715" w:rsidRPr="00572715" w:rsidRDefault="00572715" w:rsidP="00572715">
      <w:pPr>
        <w:shd w:val="clear" w:color="auto" w:fill="1E1E1E"/>
        <w:spacing w:after="0" w:line="330" w:lineRule="atLeast"/>
        <w:rPr>
          <w:rFonts w:ascii="Consolas" w:eastAsia="Times New Roman" w:hAnsi="Consolas" w:cs="Times New Roman"/>
          <w:color w:val="D4D4D4"/>
          <w:sz w:val="24"/>
          <w:szCs w:val="24"/>
          <w:lang w:eastAsia="en-IN"/>
        </w:rPr>
      </w:pPr>
      <w:r w:rsidRPr="00572715">
        <w:rPr>
          <w:rFonts w:ascii="Consolas" w:eastAsia="Times New Roman" w:hAnsi="Consolas" w:cs="Times New Roman"/>
          <w:color w:val="6A9955"/>
          <w:sz w:val="24"/>
          <w:szCs w:val="24"/>
          <w:lang w:eastAsia="en-IN"/>
        </w:rPr>
        <w:t># in the above class if we use the self.price with self.__price</w:t>
      </w:r>
    </w:p>
    <w:p w:rsidR="00572715" w:rsidRPr="00572715" w:rsidRDefault="00572715" w:rsidP="00572715">
      <w:pPr>
        <w:shd w:val="clear" w:color="auto" w:fill="1E1E1E"/>
        <w:spacing w:after="0" w:line="330" w:lineRule="atLeast"/>
        <w:rPr>
          <w:rFonts w:ascii="Consolas" w:eastAsia="Times New Roman" w:hAnsi="Consolas" w:cs="Times New Roman"/>
          <w:color w:val="D4D4D4"/>
          <w:sz w:val="24"/>
          <w:szCs w:val="24"/>
          <w:lang w:eastAsia="en-IN"/>
        </w:rPr>
      </w:pPr>
      <w:r w:rsidRPr="00572715">
        <w:rPr>
          <w:rFonts w:ascii="Consolas" w:eastAsia="Times New Roman" w:hAnsi="Consolas" w:cs="Times New Roman"/>
          <w:color w:val="6A9955"/>
          <w:sz w:val="24"/>
          <w:szCs w:val="24"/>
          <w:lang w:eastAsia="en-IN"/>
        </w:rPr>
        <w:t># then it will change that attribute with self._Phone_price</w:t>
      </w:r>
    </w:p>
    <w:p w:rsidR="004F570E" w:rsidRDefault="004F570E" w:rsidP="00E959A3">
      <w:pPr>
        <w:rPr>
          <w:sz w:val="28"/>
          <w:szCs w:val="24"/>
        </w:rPr>
      </w:pPr>
    </w:p>
    <w:p w:rsidR="00572715" w:rsidRDefault="00572715" w:rsidP="00E959A3">
      <w:pPr>
        <w:rPr>
          <w:sz w:val="28"/>
          <w:szCs w:val="24"/>
        </w:rPr>
      </w:pPr>
    </w:p>
    <w:p w:rsidR="00572715" w:rsidRDefault="008D0FBD" w:rsidP="00E959A3">
      <w:pPr>
        <w:rPr>
          <w:sz w:val="28"/>
          <w:szCs w:val="24"/>
        </w:rPr>
      </w:pPr>
      <w:r>
        <w:rPr>
          <w:sz w:val="28"/>
          <w:szCs w:val="24"/>
        </w:rPr>
        <w:t xml:space="preserve">In the following example </w:t>
      </w:r>
    </w:p>
    <w:p w:rsidR="008D0FBD" w:rsidRPr="008D0FBD" w:rsidRDefault="008D0FBD" w:rsidP="008D0FBD">
      <w:pPr>
        <w:shd w:val="clear" w:color="auto" w:fill="1E1E1E"/>
        <w:spacing w:after="0" w:line="330" w:lineRule="atLeast"/>
        <w:rPr>
          <w:rFonts w:ascii="Consolas" w:eastAsia="Times New Roman" w:hAnsi="Consolas" w:cs="Times New Roman"/>
          <w:color w:val="D4D4D4"/>
          <w:sz w:val="24"/>
          <w:szCs w:val="24"/>
          <w:lang w:eastAsia="en-IN"/>
        </w:rPr>
      </w:pPr>
      <w:r w:rsidRPr="008D0FBD">
        <w:rPr>
          <w:rFonts w:ascii="Consolas" w:eastAsia="Times New Roman" w:hAnsi="Consolas" w:cs="Times New Roman"/>
          <w:color w:val="569CD6"/>
          <w:sz w:val="24"/>
          <w:szCs w:val="24"/>
          <w:lang w:eastAsia="en-IN"/>
        </w:rPr>
        <w:t>class</w:t>
      </w:r>
      <w:r w:rsidRPr="008D0FBD">
        <w:rPr>
          <w:rFonts w:ascii="Consolas" w:eastAsia="Times New Roman" w:hAnsi="Consolas" w:cs="Times New Roman"/>
          <w:color w:val="D4D4D4"/>
          <w:sz w:val="24"/>
          <w:szCs w:val="24"/>
          <w:lang w:eastAsia="en-IN"/>
        </w:rPr>
        <w:t> </w:t>
      </w:r>
      <w:r w:rsidRPr="008D0FBD">
        <w:rPr>
          <w:rFonts w:ascii="Consolas" w:eastAsia="Times New Roman" w:hAnsi="Consolas" w:cs="Times New Roman"/>
          <w:color w:val="4EC9B0"/>
          <w:sz w:val="24"/>
          <w:szCs w:val="24"/>
          <w:lang w:eastAsia="en-IN"/>
        </w:rPr>
        <w:t>Phone</w:t>
      </w:r>
      <w:r w:rsidRPr="008D0FBD">
        <w:rPr>
          <w:rFonts w:ascii="Consolas" w:eastAsia="Times New Roman" w:hAnsi="Consolas" w:cs="Times New Roman"/>
          <w:color w:val="D4D4D4"/>
          <w:sz w:val="24"/>
          <w:szCs w:val="24"/>
          <w:lang w:eastAsia="en-IN"/>
        </w:rPr>
        <w:t>:</w:t>
      </w:r>
    </w:p>
    <w:p w:rsidR="008D0FBD" w:rsidRPr="008D0FBD" w:rsidRDefault="008D0FBD" w:rsidP="008D0FBD">
      <w:pPr>
        <w:shd w:val="clear" w:color="auto" w:fill="1E1E1E"/>
        <w:spacing w:after="0" w:line="330" w:lineRule="atLeast"/>
        <w:rPr>
          <w:rFonts w:ascii="Consolas" w:eastAsia="Times New Roman" w:hAnsi="Consolas" w:cs="Times New Roman"/>
          <w:color w:val="D4D4D4"/>
          <w:sz w:val="24"/>
          <w:szCs w:val="24"/>
          <w:lang w:eastAsia="en-IN"/>
        </w:rPr>
      </w:pPr>
      <w:r w:rsidRPr="008D0FBD">
        <w:rPr>
          <w:rFonts w:ascii="Consolas" w:eastAsia="Times New Roman" w:hAnsi="Consolas" w:cs="Times New Roman"/>
          <w:color w:val="D4D4D4"/>
          <w:sz w:val="24"/>
          <w:szCs w:val="24"/>
          <w:lang w:eastAsia="en-IN"/>
        </w:rPr>
        <w:t>    </w:t>
      </w:r>
      <w:r w:rsidRPr="008D0FBD">
        <w:rPr>
          <w:rFonts w:ascii="Consolas" w:eastAsia="Times New Roman" w:hAnsi="Consolas" w:cs="Times New Roman"/>
          <w:color w:val="569CD6"/>
          <w:sz w:val="24"/>
          <w:szCs w:val="24"/>
          <w:lang w:eastAsia="en-IN"/>
        </w:rPr>
        <w:t>def</w:t>
      </w:r>
      <w:r w:rsidRPr="008D0FBD">
        <w:rPr>
          <w:rFonts w:ascii="Consolas" w:eastAsia="Times New Roman" w:hAnsi="Consolas" w:cs="Times New Roman"/>
          <w:color w:val="D4D4D4"/>
          <w:sz w:val="24"/>
          <w:szCs w:val="24"/>
          <w:lang w:eastAsia="en-IN"/>
        </w:rPr>
        <w:t> </w:t>
      </w:r>
      <w:r w:rsidRPr="008D0FBD">
        <w:rPr>
          <w:rFonts w:ascii="Consolas" w:eastAsia="Times New Roman" w:hAnsi="Consolas" w:cs="Times New Roman"/>
          <w:color w:val="DCDCAA"/>
          <w:sz w:val="24"/>
          <w:szCs w:val="24"/>
          <w:lang w:eastAsia="en-IN"/>
        </w:rPr>
        <w:t>__init__</w:t>
      </w:r>
      <w:r w:rsidRPr="008D0FBD">
        <w:rPr>
          <w:rFonts w:ascii="Consolas" w:eastAsia="Times New Roman" w:hAnsi="Consolas" w:cs="Times New Roman"/>
          <w:color w:val="D4D4D4"/>
          <w:sz w:val="24"/>
          <w:szCs w:val="24"/>
          <w:lang w:eastAsia="en-IN"/>
        </w:rPr>
        <w:t>(</w:t>
      </w:r>
      <w:r w:rsidRPr="008D0FBD">
        <w:rPr>
          <w:rFonts w:ascii="Consolas" w:eastAsia="Times New Roman" w:hAnsi="Consolas" w:cs="Times New Roman"/>
          <w:color w:val="9CDCFE"/>
          <w:sz w:val="24"/>
          <w:szCs w:val="24"/>
          <w:lang w:eastAsia="en-IN"/>
        </w:rPr>
        <w:t>self</w:t>
      </w:r>
      <w:r w:rsidRPr="008D0FBD">
        <w:rPr>
          <w:rFonts w:ascii="Consolas" w:eastAsia="Times New Roman" w:hAnsi="Consolas" w:cs="Times New Roman"/>
          <w:color w:val="D4D4D4"/>
          <w:sz w:val="24"/>
          <w:szCs w:val="24"/>
          <w:lang w:eastAsia="en-IN"/>
        </w:rPr>
        <w:t>, </w:t>
      </w:r>
      <w:r w:rsidRPr="008D0FBD">
        <w:rPr>
          <w:rFonts w:ascii="Consolas" w:eastAsia="Times New Roman" w:hAnsi="Consolas" w:cs="Times New Roman"/>
          <w:color w:val="9CDCFE"/>
          <w:sz w:val="24"/>
          <w:szCs w:val="24"/>
          <w:lang w:eastAsia="en-IN"/>
        </w:rPr>
        <w:t>brand_name</w:t>
      </w:r>
      <w:r w:rsidRPr="008D0FBD">
        <w:rPr>
          <w:rFonts w:ascii="Consolas" w:eastAsia="Times New Roman" w:hAnsi="Consolas" w:cs="Times New Roman"/>
          <w:color w:val="D4D4D4"/>
          <w:sz w:val="24"/>
          <w:szCs w:val="24"/>
          <w:lang w:eastAsia="en-IN"/>
        </w:rPr>
        <w:t>, </w:t>
      </w:r>
      <w:r w:rsidRPr="008D0FBD">
        <w:rPr>
          <w:rFonts w:ascii="Consolas" w:eastAsia="Times New Roman" w:hAnsi="Consolas" w:cs="Times New Roman"/>
          <w:color w:val="9CDCFE"/>
          <w:sz w:val="24"/>
          <w:szCs w:val="24"/>
          <w:lang w:eastAsia="en-IN"/>
        </w:rPr>
        <w:t>model_name</w:t>
      </w:r>
      <w:r w:rsidRPr="008D0FBD">
        <w:rPr>
          <w:rFonts w:ascii="Consolas" w:eastAsia="Times New Roman" w:hAnsi="Consolas" w:cs="Times New Roman"/>
          <w:color w:val="D4D4D4"/>
          <w:sz w:val="24"/>
          <w:szCs w:val="24"/>
          <w:lang w:eastAsia="en-IN"/>
        </w:rPr>
        <w:t>, </w:t>
      </w:r>
      <w:r w:rsidRPr="008D0FBD">
        <w:rPr>
          <w:rFonts w:ascii="Consolas" w:eastAsia="Times New Roman" w:hAnsi="Consolas" w:cs="Times New Roman"/>
          <w:color w:val="9CDCFE"/>
          <w:sz w:val="24"/>
          <w:szCs w:val="24"/>
          <w:lang w:eastAsia="en-IN"/>
        </w:rPr>
        <w:t>price</w:t>
      </w:r>
      <w:r w:rsidRPr="008D0FBD">
        <w:rPr>
          <w:rFonts w:ascii="Consolas" w:eastAsia="Times New Roman" w:hAnsi="Consolas" w:cs="Times New Roman"/>
          <w:color w:val="D4D4D4"/>
          <w:sz w:val="24"/>
          <w:szCs w:val="24"/>
          <w:lang w:eastAsia="en-IN"/>
        </w:rPr>
        <w:t>):</w:t>
      </w:r>
    </w:p>
    <w:p w:rsidR="008D0FBD" w:rsidRPr="008D0FBD" w:rsidRDefault="008D0FBD" w:rsidP="008D0FBD">
      <w:pPr>
        <w:shd w:val="clear" w:color="auto" w:fill="1E1E1E"/>
        <w:spacing w:after="0" w:line="330" w:lineRule="atLeast"/>
        <w:rPr>
          <w:rFonts w:ascii="Consolas" w:eastAsia="Times New Roman" w:hAnsi="Consolas" w:cs="Times New Roman"/>
          <w:color w:val="D4D4D4"/>
          <w:sz w:val="24"/>
          <w:szCs w:val="24"/>
          <w:lang w:eastAsia="en-IN"/>
        </w:rPr>
      </w:pPr>
      <w:r w:rsidRPr="008D0FBD">
        <w:rPr>
          <w:rFonts w:ascii="Consolas" w:eastAsia="Times New Roman" w:hAnsi="Consolas" w:cs="Times New Roman"/>
          <w:color w:val="D4D4D4"/>
          <w:sz w:val="24"/>
          <w:szCs w:val="24"/>
          <w:lang w:eastAsia="en-IN"/>
        </w:rPr>
        <w:t>        </w:t>
      </w:r>
      <w:r w:rsidRPr="008D0FBD">
        <w:rPr>
          <w:rFonts w:ascii="Consolas" w:eastAsia="Times New Roman" w:hAnsi="Consolas" w:cs="Times New Roman"/>
          <w:color w:val="569CD6"/>
          <w:sz w:val="24"/>
          <w:szCs w:val="24"/>
          <w:lang w:eastAsia="en-IN"/>
        </w:rPr>
        <w:t>self</w:t>
      </w:r>
      <w:r w:rsidRPr="008D0FBD">
        <w:rPr>
          <w:rFonts w:ascii="Consolas" w:eastAsia="Times New Roman" w:hAnsi="Consolas" w:cs="Times New Roman"/>
          <w:color w:val="D4D4D4"/>
          <w:sz w:val="24"/>
          <w:szCs w:val="24"/>
          <w:lang w:eastAsia="en-IN"/>
        </w:rPr>
        <w:t>.brand_name = brand_name</w:t>
      </w:r>
    </w:p>
    <w:p w:rsidR="008D0FBD" w:rsidRPr="008D0FBD" w:rsidRDefault="008D0FBD" w:rsidP="008D0FBD">
      <w:pPr>
        <w:shd w:val="clear" w:color="auto" w:fill="1E1E1E"/>
        <w:spacing w:after="0" w:line="330" w:lineRule="atLeast"/>
        <w:rPr>
          <w:rFonts w:ascii="Consolas" w:eastAsia="Times New Roman" w:hAnsi="Consolas" w:cs="Times New Roman"/>
          <w:color w:val="D4D4D4"/>
          <w:sz w:val="24"/>
          <w:szCs w:val="24"/>
          <w:lang w:eastAsia="en-IN"/>
        </w:rPr>
      </w:pPr>
      <w:r w:rsidRPr="008D0FBD">
        <w:rPr>
          <w:rFonts w:ascii="Consolas" w:eastAsia="Times New Roman" w:hAnsi="Consolas" w:cs="Times New Roman"/>
          <w:color w:val="D4D4D4"/>
          <w:sz w:val="24"/>
          <w:szCs w:val="24"/>
          <w:lang w:eastAsia="en-IN"/>
        </w:rPr>
        <w:t>        </w:t>
      </w:r>
      <w:r w:rsidRPr="008D0FBD">
        <w:rPr>
          <w:rFonts w:ascii="Consolas" w:eastAsia="Times New Roman" w:hAnsi="Consolas" w:cs="Times New Roman"/>
          <w:color w:val="569CD6"/>
          <w:sz w:val="24"/>
          <w:szCs w:val="24"/>
          <w:lang w:eastAsia="en-IN"/>
        </w:rPr>
        <w:t>self</w:t>
      </w:r>
      <w:r w:rsidRPr="008D0FBD">
        <w:rPr>
          <w:rFonts w:ascii="Consolas" w:eastAsia="Times New Roman" w:hAnsi="Consolas" w:cs="Times New Roman"/>
          <w:color w:val="D4D4D4"/>
          <w:sz w:val="24"/>
          <w:szCs w:val="24"/>
          <w:lang w:eastAsia="en-IN"/>
        </w:rPr>
        <w:t>.model_name = model_name</w:t>
      </w:r>
    </w:p>
    <w:p w:rsidR="008D0FBD" w:rsidRPr="008D0FBD" w:rsidRDefault="008D0FBD" w:rsidP="008D0FBD">
      <w:pPr>
        <w:shd w:val="clear" w:color="auto" w:fill="1E1E1E"/>
        <w:spacing w:after="0" w:line="330" w:lineRule="atLeast"/>
        <w:rPr>
          <w:rFonts w:ascii="Consolas" w:eastAsia="Times New Roman" w:hAnsi="Consolas" w:cs="Times New Roman"/>
          <w:color w:val="D4D4D4"/>
          <w:sz w:val="24"/>
          <w:szCs w:val="24"/>
          <w:lang w:eastAsia="en-IN"/>
        </w:rPr>
      </w:pPr>
      <w:r w:rsidRPr="008D0FBD">
        <w:rPr>
          <w:rFonts w:ascii="Consolas" w:eastAsia="Times New Roman" w:hAnsi="Consolas" w:cs="Times New Roman"/>
          <w:color w:val="D4D4D4"/>
          <w:sz w:val="24"/>
          <w:szCs w:val="24"/>
          <w:lang w:eastAsia="en-IN"/>
        </w:rPr>
        <w:t>        </w:t>
      </w:r>
      <w:r w:rsidRPr="008D0FBD">
        <w:rPr>
          <w:rFonts w:ascii="Consolas" w:eastAsia="Times New Roman" w:hAnsi="Consolas" w:cs="Times New Roman"/>
          <w:color w:val="569CD6"/>
          <w:sz w:val="24"/>
          <w:szCs w:val="24"/>
          <w:lang w:eastAsia="en-IN"/>
        </w:rPr>
        <w:t>self</w:t>
      </w:r>
      <w:r w:rsidRPr="008D0FBD">
        <w:rPr>
          <w:rFonts w:ascii="Consolas" w:eastAsia="Times New Roman" w:hAnsi="Consolas" w:cs="Times New Roman"/>
          <w:color w:val="D4D4D4"/>
          <w:sz w:val="24"/>
          <w:szCs w:val="24"/>
          <w:lang w:eastAsia="en-IN"/>
        </w:rPr>
        <w:t>.price = price</w:t>
      </w:r>
    </w:p>
    <w:p w:rsidR="008D0FBD" w:rsidRPr="008D0FBD" w:rsidRDefault="008D0FBD" w:rsidP="008D0FBD">
      <w:pPr>
        <w:shd w:val="clear" w:color="auto" w:fill="1E1E1E"/>
        <w:spacing w:after="0" w:line="330" w:lineRule="atLeast"/>
        <w:rPr>
          <w:rFonts w:ascii="Consolas" w:eastAsia="Times New Roman" w:hAnsi="Consolas" w:cs="Times New Roman"/>
          <w:color w:val="D4D4D4"/>
          <w:sz w:val="24"/>
          <w:szCs w:val="24"/>
          <w:lang w:eastAsia="en-IN"/>
        </w:rPr>
      </w:pPr>
      <w:r w:rsidRPr="008D0FBD">
        <w:rPr>
          <w:rFonts w:ascii="Consolas" w:eastAsia="Times New Roman" w:hAnsi="Consolas" w:cs="Times New Roman"/>
          <w:color w:val="D4D4D4"/>
          <w:sz w:val="24"/>
          <w:szCs w:val="24"/>
          <w:lang w:eastAsia="en-IN"/>
        </w:rPr>
        <w:t>        </w:t>
      </w:r>
      <w:r w:rsidRPr="008D0FBD">
        <w:rPr>
          <w:rFonts w:ascii="Consolas" w:eastAsia="Times New Roman" w:hAnsi="Consolas" w:cs="Times New Roman"/>
          <w:color w:val="569CD6"/>
          <w:sz w:val="24"/>
          <w:szCs w:val="24"/>
          <w:lang w:eastAsia="en-IN"/>
        </w:rPr>
        <w:t>self</w:t>
      </w:r>
      <w:r w:rsidRPr="008D0FBD">
        <w:rPr>
          <w:rFonts w:ascii="Consolas" w:eastAsia="Times New Roman" w:hAnsi="Consolas" w:cs="Times New Roman"/>
          <w:color w:val="D4D4D4"/>
          <w:sz w:val="24"/>
          <w:szCs w:val="24"/>
          <w:lang w:eastAsia="en-IN"/>
        </w:rPr>
        <w:t>.complete_specification = </w:t>
      </w:r>
      <w:r w:rsidRPr="008D0FBD">
        <w:rPr>
          <w:rFonts w:ascii="Consolas" w:eastAsia="Times New Roman" w:hAnsi="Consolas" w:cs="Times New Roman"/>
          <w:color w:val="569CD6"/>
          <w:sz w:val="24"/>
          <w:szCs w:val="24"/>
          <w:lang w:eastAsia="en-IN"/>
        </w:rPr>
        <w:t>f</w:t>
      </w:r>
      <w:r w:rsidRPr="008D0FBD">
        <w:rPr>
          <w:rFonts w:ascii="Consolas" w:eastAsia="Times New Roman" w:hAnsi="Consolas" w:cs="Times New Roman"/>
          <w:color w:val="CE9178"/>
          <w:sz w:val="24"/>
          <w:szCs w:val="24"/>
          <w:lang w:eastAsia="en-IN"/>
        </w:rPr>
        <w:t>'</w:t>
      </w:r>
      <w:r w:rsidRPr="008D0FBD">
        <w:rPr>
          <w:rFonts w:ascii="Consolas" w:eastAsia="Times New Roman" w:hAnsi="Consolas" w:cs="Times New Roman"/>
          <w:color w:val="569CD6"/>
          <w:sz w:val="24"/>
          <w:szCs w:val="24"/>
          <w:lang w:eastAsia="en-IN"/>
        </w:rPr>
        <w:t>{self</w:t>
      </w:r>
      <w:r w:rsidRPr="008D0FBD">
        <w:rPr>
          <w:rFonts w:ascii="Consolas" w:eastAsia="Times New Roman" w:hAnsi="Consolas" w:cs="Times New Roman"/>
          <w:color w:val="D4D4D4"/>
          <w:sz w:val="24"/>
          <w:szCs w:val="24"/>
          <w:lang w:eastAsia="en-IN"/>
        </w:rPr>
        <w:t>.brand_name</w:t>
      </w:r>
      <w:r w:rsidRPr="008D0FBD">
        <w:rPr>
          <w:rFonts w:ascii="Consolas" w:eastAsia="Times New Roman" w:hAnsi="Consolas" w:cs="Times New Roman"/>
          <w:color w:val="569CD6"/>
          <w:sz w:val="24"/>
          <w:szCs w:val="24"/>
          <w:lang w:eastAsia="en-IN"/>
        </w:rPr>
        <w:t>}</w:t>
      </w:r>
      <w:r w:rsidRPr="008D0FBD">
        <w:rPr>
          <w:rFonts w:ascii="Consolas" w:eastAsia="Times New Roman" w:hAnsi="Consolas" w:cs="Times New Roman"/>
          <w:color w:val="CE9178"/>
          <w:sz w:val="24"/>
          <w:szCs w:val="24"/>
          <w:lang w:eastAsia="en-IN"/>
        </w:rPr>
        <w:t> </w:t>
      </w:r>
      <w:r w:rsidRPr="008D0FBD">
        <w:rPr>
          <w:rFonts w:ascii="Consolas" w:eastAsia="Times New Roman" w:hAnsi="Consolas" w:cs="Times New Roman"/>
          <w:color w:val="569CD6"/>
          <w:sz w:val="24"/>
          <w:szCs w:val="24"/>
          <w:lang w:eastAsia="en-IN"/>
        </w:rPr>
        <w:t>{self</w:t>
      </w:r>
      <w:r w:rsidRPr="008D0FBD">
        <w:rPr>
          <w:rFonts w:ascii="Consolas" w:eastAsia="Times New Roman" w:hAnsi="Consolas" w:cs="Times New Roman"/>
          <w:color w:val="D4D4D4"/>
          <w:sz w:val="24"/>
          <w:szCs w:val="24"/>
          <w:lang w:eastAsia="en-IN"/>
        </w:rPr>
        <w:t>.model_name</w:t>
      </w:r>
      <w:r w:rsidRPr="008D0FBD">
        <w:rPr>
          <w:rFonts w:ascii="Consolas" w:eastAsia="Times New Roman" w:hAnsi="Consolas" w:cs="Times New Roman"/>
          <w:color w:val="569CD6"/>
          <w:sz w:val="24"/>
          <w:szCs w:val="24"/>
          <w:lang w:eastAsia="en-IN"/>
        </w:rPr>
        <w:t>}</w:t>
      </w:r>
      <w:r w:rsidRPr="008D0FBD">
        <w:rPr>
          <w:rFonts w:ascii="Consolas" w:eastAsia="Times New Roman" w:hAnsi="Consolas" w:cs="Times New Roman"/>
          <w:color w:val="CE9178"/>
          <w:sz w:val="24"/>
          <w:szCs w:val="24"/>
          <w:lang w:eastAsia="en-IN"/>
        </w:rPr>
        <w:t> and the price is </w:t>
      </w:r>
      <w:r w:rsidRPr="008D0FBD">
        <w:rPr>
          <w:rFonts w:ascii="Consolas" w:eastAsia="Times New Roman" w:hAnsi="Consolas" w:cs="Times New Roman"/>
          <w:color w:val="569CD6"/>
          <w:sz w:val="24"/>
          <w:szCs w:val="24"/>
          <w:lang w:eastAsia="en-IN"/>
        </w:rPr>
        <w:t>{self</w:t>
      </w:r>
      <w:r w:rsidRPr="008D0FBD">
        <w:rPr>
          <w:rFonts w:ascii="Consolas" w:eastAsia="Times New Roman" w:hAnsi="Consolas" w:cs="Times New Roman"/>
          <w:color w:val="D4D4D4"/>
          <w:sz w:val="24"/>
          <w:szCs w:val="24"/>
          <w:lang w:eastAsia="en-IN"/>
        </w:rPr>
        <w:t>.price</w:t>
      </w:r>
      <w:r w:rsidRPr="008D0FBD">
        <w:rPr>
          <w:rFonts w:ascii="Consolas" w:eastAsia="Times New Roman" w:hAnsi="Consolas" w:cs="Times New Roman"/>
          <w:color w:val="569CD6"/>
          <w:sz w:val="24"/>
          <w:szCs w:val="24"/>
          <w:lang w:eastAsia="en-IN"/>
        </w:rPr>
        <w:t>}</w:t>
      </w:r>
      <w:r w:rsidRPr="008D0FBD">
        <w:rPr>
          <w:rFonts w:ascii="Consolas" w:eastAsia="Times New Roman" w:hAnsi="Consolas" w:cs="Times New Roman"/>
          <w:color w:val="CE9178"/>
          <w:sz w:val="24"/>
          <w:szCs w:val="24"/>
          <w:lang w:eastAsia="en-IN"/>
        </w:rPr>
        <w:t>'</w:t>
      </w:r>
    </w:p>
    <w:p w:rsidR="008D0FBD" w:rsidRPr="008D0FBD" w:rsidRDefault="008D0FBD" w:rsidP="008D0FBD">
      <w:pPr>
        <w:shd w:val="clear" w:color="auto" w:fill="1E1E1E"/>
        <w:spacing w:after="240" w:line="330" w:lineRule="atLeast"/>
        <w:rPr>
          <w:rFonts w:ascii="Consolas" w:eastAsia="Times New Roman" w:hAnsi="Consolas" w:cs="Times New Roman"/>
          <w:color w:val="D4D4D4"/>
          <w:sz w:val="24"/>
          <w:szCs w:val="24"/>
          <w:lang w:eastAsia="en-IN"/>
        </w:rPr>
      </w:pPr>
    </w:p>
    <w:p w:rsidR="008D0FBD" w:rsidRPr="008D0FBD" w:rsidRDefault="008D0FBD" w:rsidP="008D0FBD">
      <w:pPr>
        <w:shd w:val="clear" w:color="auto" w:fill="1E1E1E"/>
        <w:spacing w:after="0" w:line="330" w:lineRule="atLeast"/>
        <w:rPr>
          <w:rFonts w:ascii="Consolas" w:eastAsia="Times New Roman" w:hAnsi="Consolas" w:cs="Times New Roman"/>
          <w:color w:val="D4D4D4"/>
          <w:sz w:val="24"/>
          <w:szCs w:val="24"/>
          <w:lang w:eastAsia="en-IN"/>
        </w:rPr>
      </w:pPr>
      <w:r w:rsidRPr="008D0FBD">
        <w:rPr>
          <w:rFonts w:ascii="Consolas" w:eastAsia="Times New Roman" w:hAnsi="Consolas" w:cs="Times New Roman"/>
          <w:color w:val="D4D4D4"/>
          <w:sz w:val="24"/>
          <w:szCs w:val="24"/>
          <w:lang w:eastAsia="en-IN"/>
        </w:rPr>
        <w:lastRenderedPageBreak/>
        <w:t>    </w:t>
      </w:r>
      <w:r w:rsidRPr="008D0FBD">
        <w:rPr>
          <w:rFonts w:ascii="Consolas" w:eastAsia="Times New Roman" w:hAnsi="Consolas" w:cs="Times New Roman"/>
          <w:color w:val="569CD6"/>
          <w:sz w:val="24"/>
          <w:szCs w:val="24"/>
          <w:lang w:eastAsia="en-IN"/>
        </w:rPr>
        <w:t>def</w:t>
      </w:r>
      <w:r w:rsidRPr="008D0FBD">
        <w:rPr>
          <w:rFonts w:ascii="Consolas" w:eastAsia="Times New Roman" w:hAnsi="Consolas" w:cs="Times New Roman"/>
          <w:color w:val="D4D4D4"/>
          <w:sz w:val="24"/>
          <w:szCs w:val="24"/>
          <w:lang w:eastAsia="en-IN"/>
        </w:rPr>
        <w:t> </w:t>
      </w:r>
      <w:r w:rsidRPr="008D0FBD">
        <w:rPr>
          <w:rFonts w:ascii="Consolas" w:eastAsia="Times New Roman" w:hAnsi="Consolas" w:cs="Times New Roman"/>
          <w:color w:val="DCDCAA"/>
          <w:sz w:val="24"/>
          <w:szCs w:val="24"/>
          <w:lang w:eastAsia="en-IN"/>
        </w:rPr>
        <w:t>make_a_call</w:t>
      </w:r>
      <w:r w:rsidRPr="008D0FBD">
        <w:rPr>
          <w:rFonts w:ascii="Consolas" w:eastAsia="Times New Roman" w:hAnsi="Consolas" w:cs="Times New Roman"/>
          <w:color w:val="D4D4D4"/>
          <w:sz w:val="24"/>
          <w:szCs w:val="24"/>
          <w:lang w:eastAsia="en-IN"/>
        </w:rPr>
        <w:t>(</w:t>
      </w:r>
      <w:r w:rsidRPr="008D0FBD">
        <w:rPr>
          <w:rFonts w:ascii="Consolas" w:eastAsia="Times New Roman" w:hAnsi="Consolas" w:cs="Times New Roman"/>
          <w:color w:val="9CDCFE"/>
          <w:sz w:val="24"/>
          <w:szCs w:val="24"/>
          <w:lang w:eastAsia="en-IN"/>
        </w:rPr>
        <w:t>self</w:t>
      </w:r>
      <w:r w:rsidRPr="008D0FBD">
        <w:rPr>
          <w:rFonts w:ascii="Consolas" w:eastAsia="Times New Roman" w:hAnsi="Consolas" w:cs="Times New Roman"/>
          <w:color w:val="D4D4D4"/>
          <w:sz w:val="24"/>
          <w:szCs w:val="24"/>
          <w:lang w:eastAsia="en-IN"/>
        </w:rPr>
        <w:t>):</w:t>
      </w:r>
    </w:p>
    <w:p w:rsidR="008D0FBD" w:rsidRPr="008D0FBD" w:rsidRDefault="008D0FBD" w:rsidP="008D0FBD">
      <w:pPr>
        <w:shd w:val="clear" w:color="auto" w:fill="1E1E1E"/>
        <w:spacing w:after="0" w:line="330" w:lineRule="atLeast"/>
        <w:rPr>
          <w:rFonts w:ascii="Consolas" w:eastAsia="Times New Roman" w:hAnsi="Consolas" w:cs="Times New Roman"/>
          <w:color w:val="D4D4D4"/>
          <w:sz w:val="24"/>
          <w:szCs w:val="24"/>
          <w:lang w:eastAsia="en-IN"/>
        </w:rPr>
      </w:pPr>
      <w:r w:rsidRPr="008D0FBD">
        <w:rPr>
          <w:rFonts w:ascii="Consolas" w:eastAsia="Times New Roman" w:hAnsi="Consolas" w:cs="Times New Roman"/>
          <w:color w:val="D4D4D4"/>
          <w:sz w:val="24"/>
          <w:szCs w:val="24"/>
          <w:lang w:eastAsia="en-IN"/>
        </w:rPr>
        <w:t>        </w:t>
      </w:r>
      <w:r w:rsidRPr="008D0FBD">
        <w:rPr>
          <w:rFonts w:ascii="Consolas" w:eastAsia="Times New Roman" w:hAnsi="Consolas" w:cs="Times New Roman"/>
          <w:color w:val="DCDCAA"/>
          <w:sz w:val="24"/>
          <w:szCs w:val="24"/>
          <w:lang w:eastAsia="en-IN"/>
        </w:rPr>
        <w:t>print</w:t>
      </w:r>
      <w:r w:rsidRPr="008D0FBD">
        <w:rPr>
          <w:rFonts w:ascii="Consolas" w:eastAsia="Times New Roman" w:hAnsi="Consolas" w:cs="Times New Roman"/>
          <w:color w:val="D4D4D4"/>
          <w:sz w:val="24"/>
          <w:szCs w:val="24"/>
          <w:lang w:eastAsia="en-IN"/>
        </w:rPr>
        <w:t>(</w:t>
      </w:r>
      <w:r w:rsidRPr="008D0FBD">
        <w:rPr>
          <w:rFonts w:ascii="Consolas" w:eastAsia="Times New Roman" w:hAnsi="Consolas" w:cs="Times New Roman"/>
          <w:color w:val="569CD6"/>
          <w:sz w:val="24"/>
          <w:szCs w:val="24"/>
          <w:lang w:eastAsia="en-IN"/>
        </w:rPr>
        <w:t>f</w:t>
      </w:r>
      <w:r w:rsidRPr="008D0FBD">
        <w:rPr>
          <w:rFonts w:ascii="Consolas" w:eastAsia="Times New Roman" w:hAnsi="Consolas" w:cs="Times New Roman"/>
          <w:color w:val="CE9178"/>
          <w:sz w:val="24"/>
          <w:szCs w:val="24"/>
          <w:lang w:eastAsia="en-IN"/>
        </w:rPr>
        <w:t>'calling </w:t>
      </w:r>
      <w:r w:rsidRPr="008D0FBD">
        <w:rPr>
          <w:rFonts w:ascii="Consolas" w:eastAsia="Times New Roman" w:hAnsi="Consolas" w:cs="Times New Roman"/>
          <w:color w:val="569CD6"/>
          <w:sz w:val="24"/>
          <w:szCs w:val="24"/>
          <w:lang w:eastAsia="en-IN"/>
        </w:rPr>
        <w:t>{</w:t>
      </w:r>
      <w:r w:rsidRPr="008D0FBD">
        <w:rPr>
          <w:rFonts w:ascii="Consolas" w:eastAsia="Times New Roman" w:hAnsi="Consolas" w:cs="Times New Roman"/>
          <w:color w:val="D4D4D4"/>
          <w:sz w:val="24"/>
          <w:szCs w:val="24"/>
          <w:lang w:eastAsia="en-IN"/>
        </w:rPr>
        <w:t>Phone_number</w:t>
      </w:r>
      <w:r w:rsidRPr="008D0FBD">
        <w:rPr>
          <w:rFonts w:ascii="Consolas" w:eastAsia="Times New Roman" w:hAnsi="Consolas" w:cs="Times New Roman"/>
          <w:color w:val="569CD6"/>
          <w:sz w:val="24"/>
          <w:szCs w:val="24"/>
          <w:lang w:eastAsia="en-IN"/>
        </w:rPr>
        <w:t>}</w:t>
      </w:r>
      <w:r w:rsidRPr="008D0FBD">
        <w:rPr>
          <w:rFonts w:ascii="Consolas" w:eastAsia="Times New Roman" w:hAnsi="Consolas" w:cs="Times New Roman"/>
          <w:color w:val="CE9178"/>
          <w:sz w:val="24"/>
          <w:szCs w:val="24"/>
          <w:lang w:eastAsia="en-IN"/>
        </w:rPr>
        <w:t> ...'</w:t>
      </w:r>
      <w:r w:rsidRPr="008D0FBD">
        <w:rPr>
          <w:rFonts w:ascii="Consolas" w:eastAsia="Times New Roman" w:hAnsi="Consolas" w:cs="Times New Roman"/>
          <w:color w:val="D4D4D4"/>
          <w:sz w:val="24"/>
          <w:szCs w:val="24"/>
          <w:lang w:eastAsia="en-IN"/>
        </w:rPr>
        <w:t>)</w:t>
      </w:r>
    </w:p>
    <w:p w:rsidR="008D0FBD" w:rsidRPr="008D0FBD" w:rsidRDefault="008D0FBD" w:rsidP="008D0FBD">
      <w:pPr>
        <w:shd w:val="clear" w:color="auto" w:fill="1E1E1E"/>
        <w:spacing w:after="0" w:line="330" w:lineRule="atLeast"/>
        <w:rPr>
          <w:rFonts w:ascii="Consolas" w:eastAsia="Times New Roman" w:hAnsi="Consolas" w:cs="Times New Roman"/>
          <w:color w:val="D4D4D4"/>
          <w:sz w:val="24"/>
          <w:szCs w:val="24"/>
          <w:lang w:eastAsia="en-IN"/>
        </w:rPr>
      </w:pPr>
    </w:p>
    <w:p w:rsidR="008D0FBD" w:rsidRPr="008D0FBD" w:rsidRDefault="008D0FBD" w:rsidP="008D0FBD">
      <w:pPr>
        <w:shd w:val="clear" w:color="auto" w:fill="1E1E1E"/>
        <w:spacing w:after="0" w:line="330" w:lineRule="atLeast"/>
        <w:rPr>
          <w:rFonts w:ascii="Consolas" w:eastAsia="Times New Roman" w:hAnsi="Consolas" w:cs="Times New Roman"/>
          <w:color w:val="D4D4D4"/>
          <w:sz w:val="24"/>
          <w:szCs w:val="24"/>
          <w:lang w:eastAsia="en-IN"/>
        </w:rPr>
      </w:pPr>
      <w:r w:rsidRPr="008D0FBD">
        <w:rPr>
          <w:rFonts w:ascii="Consolas" w:eastAsia="Times New Roman" w:hAnsi="Consolas" w:cs="Times New Roman"/>
          <w:color w:val="D4D4D4"/>
          <w:sz w:val="24"/>
          <w:szCs w:val="24"/>
          <w:lang w:eastAsia="en-IN"/>
        </w:rPr>
        <w:t>    </w:t>
      </w:r>
      <w:r w:rsidRPr="008D0FBD">
        <w:rPr>
          <w:rFonts w:ascii="Consolas" w:eastAsia="Times New Roman" w:hAnsi="Consolas" w:cs="Times New Roman"/>
          <w:color w:val="569CD6"/>
          <w:sz w:val="24"/>
          <w:szCs w:val="24"/>
          <w:lang w:eastAsia="en-IN"/>
        </w:rPr>
        <w:t>def</w:t>
      </w:r>
      <w:r w:rsidRPr="008D0FBD">
        <w:rPr>
          <w:rFonts w:ascii="Consolas" w:eastAsia="Times New Roman" w:hAnsi="Consolas" w:cs="Times New Roman"/>
          <w:color w:val="D4D4D4"/>
          <w:sz w:val="24"/>
          <w:szCs w:val="24"/>
          <w:lang w:eastAsia="en-IN"/>
        </w:rPr>
        <w:t> </w:t>
      </w:r>
      <w:r w:rsidRPr="008D0FBD">
        <w:rPr>
          <w:rFonts w:ascii="Consolas" w:eastAsia="Times New Roman" w:hAnsi="Consolas" w:cs="Times New Roman"/>
          <w:color w:val="DCDCAA"/>
          <w:sz w:val="24"/>
          <w:szCs w:val="24"/>
          <w:lang w:eastAsia="en-IN"/>
        </w:rPr>
        <w:t>full_name</w:t>
      </w:r>
      <w:r w:rsidRPr="008D0FBD">
        <w:rPr>
          <w:rFonts w:ascii="Consolas" w:eastAsia="Times New Roman" w:hAnsi="Consolas" w:cs="Times New Roman"/>
          <w:color w:val="D4D4D4"/>
          <w:sz w:val="24"/>
          <w:szCs w:val="24"/>
          <w:lang w:eastAsia="en-IN"/>
        </w:rPr>
        <w:t>(</w:t>
      </w:r>
      <w:r w:rsidRPr="008D0FBD">
        <w:rPr>
          <w:rFonts w:ascii="Consolas" w:eastAsia="Times New Roman" w:hAnsi="Consolas" w:cs="Times New Roman"/>
          <w:color w:val="9CDCFE"/>
          <w:sz w:val="24"/>
          <w:szCs w:val="24"/>
          <w:lang w:eastAsia="en-IN"/>
        </w:rPr>
        <w:t>self</w:t>
      </w:r>
      <w:r w:rsidRPr="008D0FBD">
        <w:rPr>
          <w:rFonts w:ascii="Consolas" w:eastAsia="Times New Roman" w:hAnsi="Consolas" w:cs="Times New Roman"/>
          <w:color w:val="D4D4D4"/>
          <w:sz w:val="24"/>
          <w:szCs w:val="24"/>
          <w:lang w:eastAsia="en-IN"/>
        </w:rPr>
        <w:t>):</w:t>
      </w:r>
    </w:p>
    <w:p w:rsidR="008D0FBD" w:rsidRPr="008D0FBD" w:rsidRDefault="008D0FBD" w:rsidP="008D0FBD">
      <w:pPr>
        <w:shd w:val="clear" w:color="auto" w:fill="1E1E1E"/>
        <w:spacing w:after="0" w:line="330" w:lineRule="atLeast"/>
        <w:rPr>
          <w:rFonts w:ascii="Consolas" w:eastAsia="Times New Roman" w:hAnsi="Consolas" w:cs="Times New Roman"/>
          <w:color w:val="D4D4D4"/>
          <w:sz w:val="24"/>
          <w:szCs w:val="24"/>
          <w:lang w:eastAsia="en-IN"/>
        </w:rPr>
      </w:pPr>
      <w:r w:rsidRPr="008D0FBD">
        <w:rPr>
          <w:rFonts w:ascii="Consolas" w:eastAsia="Times New Roman" w:hAnsi="Consolas" w:cs="Times New Roman"/>
          <w:color w:val="D4D4D4"/>
          <w:sz w:val="24"/>
          <w:szCs w:val="24"/>
          <w:lang w:eastAsia="en-IN"/>
        </w:rPr>
        <w:t>        </w:t>
      </w:r>
      <w:r w:rsidRPr="008D0FBD">
        <w:rPr>
          <w:rFonts w:ascii="Consolas" w:eastAsia="Times New Roman" w:hAnsi="Consolas" w:cs="Times New Roman"/>
          <w:color w:val="C586C0"/>
          <w:sz w:val="24"/>
          <w:szCs w:val="24"/>
          <w:lang w:eastAsia="en-IN"/>
        </w:rPr>
        <w:t>return</w:t>
      </w:r>
      <w:r w:rsidRPr="008D0FBD">
        <w:rPr>
          <w:rFonts w:ascii="Consolas" w:eastAsia="Times New Roman" w:hAnsi="Consolas" w:cs="Times New Roman"/>
          <w:color w:val="D4D4D4"/>
          <w:sz w:val="24"/>
          <w:szCs w:val="24"/>
          <w:lang w:eastAsia="en-IN"/>
        </w:rPr>
        <w:t> </w:t>
      </w:r>
      <w:r w:rsidRPr="008D0FBD">
        <w:rPr>
          <w:rFonts w:ascii="Consolas" w:eastAsia="Times New Roman" w:hAnsi="Consolas" w:cs="Times New Roman"/>
          <w:color w:val="569CD6"/>
          <w:sz w:val="24"/>
          <w:szCs w:val="24"/>
          <w:lang w:eastAsia="en-IN"/>
        </w:rPr>
        <w:t>f</w:t>
      </w:r>
      <w:r w:rsidRPr="008D0FBD">
        <w:rPr>
          <w:rFonts w:ascii="Consolas" w:eastAsia="Times New Roman" w:hAnsi="Consolas" w:cs="Times New Roman"/>
          <w:color w:val="CE9178"/>
          <w:sz w:val="24"/>
          <w:szCs w:val="24"/>
          <w:lang w:eastAsia="en-IN"/>
        </w:rPr>
        <w:t>'</w:t>
      </w:r>
      <w:r w:rsidRPr="008D0FBD">
        <w:rPr>
          <w:rFonts w:ascii="Consolas" w:eastAsia="Times New Roman" w:hAnsi="Consolas" w:cs="Times New Roman"/>
          <w:color w:val="569CD6"/>
          <w:sz w:val="24"/>
          <w:szCs w:val="24"/>
          <w:lang w:eastAsia="en-IN"/>
        </w:rPr>
        <w:t>{self</w:t>
      </w:r>
      <w:r w:rsidRPr="008D0FBD">
        <w:rPr>
          <w:rFonts w:ascii="Consolas" w:eastAsia="Times New Roman" w:hAnsi="Consolas" w:cs="Times New Roman"/>
          <w:color w:val="D4D4D4"/>
          <w:sz w:val="24"/>
          <w:szCs w:val="24"/>
          <w:lang w:eastAsia="en-IN"/>
        </w:rPr>
        <w:t>.brand_name</w:t>
      </w:r>
      <w:r w:rsidRPr="008D0FBD">
        <w:rPr>
          <w:rFonts w:ascii="Consolas" w:eastAsia="Times New Roman" w:hAnsi="Consolas" w:cs="Times New Roman"/>
          <w:color w:val="569CD6"/>
          <w:sz w:val="24"/>
          <w:szCs w:val="24"/>
          <w:lang w:eastAsia="en-IN"/>
        </w:rPr>
        <w:t>}</w:t>
      </w:r>
      <w:r w:rsidRPr="008D0FBD">
        <w:rPr>
          <w:rFonts w:ascii="Consolas" w:eastAsia="Times New Roman" w:hAnsi="Consolas" w:cs="Times New Roman"/>
          <w:color w:val="CE9178"/>
          <w:sz w:val="24"/>
          <w:szCs w:val="24"/>
          <w:lang w:eastAsia="en-IN"/>
        </w:rPr>
        <w:t> </w:t>
      </w:r>
      <w:r w:rsidRPr="008D0FBD">
        <w:rPr>
          <w:rFonts w:ascii="Consolas" w:eastAsia="Times New Roman" w:hAnsi="Consolas" w:cs="Times New Roman"/>
          <w:color w:val="569CD6"/>
          <w:sz w:val="24"/>
          <w:szCs w:val="24"/>
          <w:lang w:eastAsia="en-IN"/>
        </w:rPr>
        <w:t>{self</w:t>
      </w:r>
      <w:r w:rsidRPr="008D0FBD">
        <w:rPr>
          <w:rFonts w:ascii="Consolas" w:eastAsia="Times New Roman" w:hAnsi="Consolas" w:cs="Times New Roman"/>
          <w:color w:val="D4D4D4"/>
          <w:sz w:val="24"/>
          <w:szCs w:val="24"/>
          <w:lang w:eastAsia="en-IN"/>
        </w:rPr>
        <w:t>.model_name</w:t>
      </w:r>
      <w:r w:rsidRPr="008D0FBD">
        <w:rPr>
          <w:rFonts w:ascii="Consolas" w:eastAsia="Times New Roman" w:hAnsi="Consolas" w:cs="Times New Roman"/>
          <w:color w:val="569CD6"/>
          <w:sz w:val="24"/>
          <w:szCs w:val="24"/>
          <w:lang w:eastAsia="en-IN"/>
        </w:rPr>
        <w:t>}</w:t>
      </w:r>
      <w:r w:rsidRPr="008D0FBD">
        <w:rPr>
          <w:rFonts w:ascii="Consolas" w:eastAsia="Times New Roman" w:hAnsi="Consolas" w:cs="Times New Roman"/>
          <w:color w:val="CE9178"/>
          <w:sz w:val="24"/>
          <w:szCs w:val="24"/>
          <w:lang w:eastAsia="en-IN"/>
        </w:rPr>
        <w:t>'</w:t>
      </w:r>
    </w:p>
    <w:p w:rsidR="008D0FBD" w:rsidRPr="008D0FBD" w:rsidRDefault="008D0FBD" w:rsidP="008D0FBD">
      <w:pPr>
        <w:shd w:val="clear" w:color="auto" w:fill="1E1E1E"/>
        <w:spacing w:after="0" w:line="330" w:lineRule="atLeast"/>
        <w:rPr>
          <w:rFonts w:ascii="Consolas" w:eastAsia="Times New Roman" w:hAnsi="Consolas" w:cs="Times New Roman"/>
          <w:color w:val="D4D4D4"/>
          <w:sz w:val="24"/>
          <w:szCs w:val="24"/>
          <w:lang w:eastAsia="en-IN"/>
        </w:rPr>
      </w:pPr>
    </w:p>
    <w:p w:rsidR="008D0FBD" w:rsidRPr="008D0FBD" w:rsidRDefault="008D0FBD" w:rsidP="008D0FBD">
      <w:pPr>
        <w:shd w:val="clear" w:color="auto" w:fill="1E1E1E"/>
        <w:spacing w:after="0" w:line="330" w:lineRule="atLeast"/>
        <w:rPr>
          <w:rFonts w:ascii="Consolas" w:eastAsia="Times New Roman" w:hAnsi="Consolas" w:cs="Times New Roman"/>
          <w:color w:val="D4D4D4"/>
          <w:sz w:val="24"/>
          <w:szCs w:val="24"/>
          <w:lang w:eastAsia="en-IN"/>
        </w:rPr>
      </w:pPr>
      <w:r w:rsidRPr="008D0FBD">
        <w:rPr>
          <w:rFonts w:ascii="Consolas" w:eastAsia="Times New Roman" w:hAnsi="Consolas" w:cs="Times New Roman"/>
          <w:color w:val="D4D4D4"/>
          <w:sz w:val="24"/>
          <w:szCs w:val="24"/>
          <w:lang w:eastAsia="en-IN"/>
        </w:rPr>
        <w:t>phone1 = Phone(</w:t>
      </w:r>
      <w:r w:rsidRPr="008D0FBD">
        <w:rPr>
          <w:rFonts w:ascii="Consolas" w:eastAsia="Times New Roman" w:hAnsi="Consolas" w:cs="Times New Roman"/>
          <w:color w:val="CE9178"/>
          <w:sz w:val="24"/>
          <w:szCs w:val="24"/>
          <w:lang w:eastAsia="en-IN"/>
        </w:rPr>
        <w:t>'Nokia'</w:t>
      </w:r>
      <w:r w:rsidRPr="008D0FBD">
        <w:rPr>
          <w:rFonts w:ascii="Consolas" w:eastAsia="Times New Roman" w:hAnsi="Consolas" w:cs="Times New Roman"/>
          <w:color w:val="D4D4D4"/>
          <w:sz w:val="24"/>
          <w:szCs w:val="24"/>
          <w:lang w:eastAsia="en-IN"/>
        </w:rPr>
        <w:t>, </w:t>
      </w:r>
      <w:r w:rsidRPr="008D0FBD">
        <w:rPr>
          <w:rFonts w:ascii="Consolas" w:eastAsia="Times New Roman" w:hAnsi="Consolas" w:cs="Times New Roman"/>
          <w:color w:val="CE9178"/>
          <w:sz w:val="24"/>
          <w:szCs w:val="24"/>
          <w:lang w:eastAsia="en-IN"/>
        </w:rPr>
        <w:t>'1100'</w:t>
      </w:r>
      <w:r w:rsidRPr="008D0FBD">
        <w:rPr>
          <w:rFonts w:ascii="Consolas" w:eastAsia="Times New Roman" w:hAnsi="Consolas" w:cs="Times New Roman"/>
          <w:color w:val="D4D4D4"/>
          <w:sz w:val="24"/>
          <w:szCs w:val="24"/>
          <w:lang w:eastAsia="en-IN"/>
        </w:rPr>
        <w:t>, </w:t>
      </w:r>
      <w:r w:rsidRPr="008D0FBD">
        <w:rPr>
          <w:rFonts w:ascii="Consolas" w:eastAsia="Times New Roman" w:hAnsi="Consolas" w:cs="Times New Roman"/>
          <w:color w:val="B5CEA8"/>
          <w:sz w:val="24"/>
          <w:szCs w:val="24"/>
          <w:lang w:eastAsia="en-IN"/>
        </w:rPr>
        <w:t>1000</w:t>
      </w:r>
      <w:r w:rsidRPr="008D0FBD">
        <w:rPr>
          <w:rFonts w:ascii="Consolas" w:eastAsia="Times New Roman" w:hAnsi="Consolas" w:cs="Times New Roman"/>
          <w:color w:val="D4D4D4"/>
          <w:sz w:val="24"/>
          <w:szCs w:val="24"/>
          <w:lang w:eastAsia="en-IN"/>
        </w:rPr>
        <w:t>)</w:t>
      </w:r>
    </w:p>
    <w:p w:rsidR="008D0FBD" w:rsidRPr="008D0FBD" w:rsidRDefault="008D0FBD" w:rsidP="008D0FBD">
      <w:pPr>
        <w:shd w:val="clear" w:color="auto" w:fill="1E1E1E"/>
        <w:spacing w:after="0" w:line="330" w:lineRule="atLeast"/>
        <w:rPr>
          <w:rFonts w:ascii="Consolas" w:eastAsia="Times New Roman" w:hAnsi="Consolas" w:cs="Times New Roman"/>
          <w:color w:val="D4D4D4"/>
          <w:sz w:val="24"/>
          <w:szCs w:val="24"/>
          <w:lang w:eastAsia="en-IN"/>
        </w:rPr>
      </w:pPr>
    </w:p>
    <w:p w:rsidR="008D0FBD" w:rsidRPr="008D0FBD" w:rsidRDefault="008D0FBD" w:rsidP="008D0FBD">
      <w:pPr>
        <w:shd w:val="clear" w:color="auto" w:fill="1E1E1E"/>
        <w:spacing w:after="0" w:line="330" w:lineRule="atLeast"/>
        <w:rPr>
          <w:rFonts w:ascii="Consolas" w:eastAsia="Times New Roman" w:hAnsi="Consolas" w:cs="Times New Roman"/>
          <w:color w:val="D4D4D4"/>
          <w:sz w:val="24"/>
          <w:szCs w:val="24"/>
          <w:lang w:eastAsia="en-IN"/>
        </w:rPr>
      </w:pPr>
      <w:r w:rsidRPr="008D0FBD">
        <w:rPr>
          <w:rFonts w:ascii="Consolas" w:eastAsia="Times New Roman" w:hAnsi="Consolas" w:cs="Times New Roman"/>
          <w:color w:val="DCDCAA"/>
          <w:sz w:val="24"/>
          <w:szCs w:val="24"/>
          <w:lang w:eastAsia="en-IN"/>
        </w:rPr>
        <w:t>print</w:t>
      </w:r>
      <w:r w:rsidRPr="008D0FBD">
        <w:rPr>
          <w:rFonts w:ascii="Consolas" w:eastAsia="Times New Roman" w:hAnsi="Consolas" w:cs="Times New Roman"/>
          <w:color w:val="D4D4D4"/>
          <w:sz w:val="24"/>
          <w:szCs w:val="24"/>
          <w:lang w:eastAsia="en-IN"/>
        </w:rPr>
        <w:t>(phone1.brand_name)</w:t>
      </w:r>
    </w:p>
    <w:p w:rsidR="008D0FBD" w:rsidRPr="008D0FBD" w:rsidRDefault="008D0FBD" w:rsidP="008D0FBD">
      <w:pPr>
        <w:shd w:val="clear" w:color="auto" w:fill="1E1E1E"/>
        <w:spacing w:after="0" w:line="330" w:lineRule="atLeast"/>
        <w:rPr>
          <w:rFonts w:ascii="Consolas" w:eastAsia="Times New Roman" w:hAnsi="Consolas" w:cs="Times New Roman"/>
          <w:color w:val="D4D4D4"/>
          <w:sz w:val="24"/>
          <w:szCs w:val="24"/>
          <w:lang w:eastAsia="en-IN"/>
        </w:rPr>
      </w:pPr>
      <w:r w:rsidRPr="008D0FBD">
        <w:rPr>
          <w:rFonts w:ascii="Consolas" w:eastAsia="Times New Roman" w:hAnsi="Consolas" w:cs="Times New Roman"/>
          <w:color w:val="DCDCAA"/>
          <w:sz w:val="24"/>
          <w:szCs w:val="24"/>
          <w:lang w:eastAsia="en-IN"/>
        </w:rPr>
        <w:t>print</w:t>
      </w:r>
      <w:r w:rsidRPr="008D0FBD">
        <w:rPr>
          <w:rFonts w:ascii="Consolas" w:eastAsia="Times New Roman" w:hAnsi="Consolas" w:cs="Times New Roman"/>
          <w:color w:val="D4D4D4"/>
          <w:sz w:val="24"/>
          <w:szCs w:val="24"/>
          <w:lang w:eastAsia="en-IN"/>
        </w:rPr>
        <w:t>(phone1.model_name)</w:t>
      </w:r>
    </w:p>
    <w:p w:rsidR="008D0FBD" w:rsidRPr="008D0FBD" w:rsidRDefault="008D0FBD" w:rsidP="008D0FBD">
      <w:pPr>
        <w:shd w:val="clear" w:color="auto" w:fill="1E1E1E"/>
        <w:spacing w:after="0" w:line="330" w:lineRule="atLeast"/>
        <w:rPr>
          <w:rFonts w:ascii="Consolas" w:eastAsia="Times New Roman" w:hAnsi="Consolas" w:cs="Times New Roman"/>
          <w:color w:val="D4D4D4"/>
          <w:sz w:val="24"/>
          <w:szCs w:val="24"/>
          <w:lang w:eastAsia="en-IN"/>
        </w:rPr>
      </w:pPr>
      <w:r w:rsidRPr="008D0FBD">
        <w:rPr>
          <w:rFonts w:ascii="Consolas" w:eastAsia="Times New Roman" w:hAnsi="Consolas" w:cs="Times New Roman"/>
          <w:color w:val="DCDCAA"/>
          <w:sz w:val="24"/>
          <w:szCs w:val="24"/>
          <w:lang w:eastAsia="en-IN"/>
        </w:rPr>
        <w:t>print</w:t>
      </w:r>
      <w:r w:rsidRPr="008D0FBD">
        <w:rPr>
          <w:rFonts w:ascii="Consolas" w:eastAsia="Times New Roman" w:hAnsi="Consolas" w:cs="Times New Roman"/>
          <w:color w:val="D4D4D4"/>
          <w:sz w:val="24"/>
          <w:szCs w:val="24"/>
          <w:lang w:eastAsia="en-IN"/>
        </w:rPr>
        <w:t>(phone1.complete_specification)</w:t>
      </w:r>
    </w:p>
    <w:p w:rsidR="008D0FBD" w:rsidRDefault="008D0FBD" w:rsidP="008D0FBD">
      <w:pPr>
        <w:rPr>
          <w:sz w:val="28"/>
          <w:szCs w:val="24"/>
        </w:rPr>
      </w:pPr>
    </w:p>
    <w:p w:rsidR="008D0FBD" w:rsidRDefault="008D0FBD" w:rsidP="008D0FBD">
      <w:pPr>
        <w:rPr>
          <w:sz w:val="28"/>
          <w:szCs w:val="24"/>
        </w:rPr>
      </w:pPr>
      <w:r>
        <w:rPr>
          <w:sz w:val="28"/>
          <w:szCs w:val="24"/>
        </w:rPr>
        <w:t>There three major problem.</w:t>
      </w:r>
    </w:p>
    <w:p w:rsidR="008D0FBD" w:rsidRDefault="008D0FBD" w:rsidP="008D0FBD">
      <w:pPr>
        <w:pStyle w:val="ListParagraph"/>
        <w:numPr>
          <w:ilvl w:val="0"/>
          <w:numId w:val="7"/>
        </w:numPr>
        <w:rPr>
          <w:sz w:val="28"/>
          <w:szCs w:val="24"/>
        </w:rPr>
      </w:pPr>
      <w:r>
        <w:rPr>
          <w:sz w:val="28"/>
          <w:szCs w:val="24"/>
        </w:rPr>
        <w:t>By mistake if we put the price of phone in negative then it will show the negative which practically should not to be happen.</w:t>
      </w:r>
    </w:p>
    <w:p w:rsidR="008D0FBD" w:rsidRDefault="008D0FBD" w:rsidP="008D0FBD">
      <w:pPr>
        <w:pStyle w:val="ListParagraph"/>
        <w:numPr>
          <w:ilvl w:val="0"/>
          <w:numId w:val="7"/>
        </w:numPr>
        <w:rPr>
          <w:sz w:val="28"/>
          <w:szCs w:val="24"/>
        </w:rPr>
      </w:pPr>
      <w:r>
        <w:rPr>
          <w:sz w:val="28"/>
          <w:szCs w:val="24"/>
        </w:rPr>
        <w:t>Now for any phone if we change the price of the phone later then in calling phone price it will show the changed price but in the complete specification it will show the original price that we had set earlier.</w:t>
      </w:r>
    </w:p>
    <w:p w:rsidR="008D0FBD" w:rsidRDefault="008D0FBD" w:rsidP="008D0FBD">
      <w:pPr>
        <w:pStyle w:val="ListParagraph"/>
        <w:numPr>
          <w:ilvl w:val="0"/>
          <w:numId w:val="7"/>
        </w:numPr>
        <w:rPr>
          <w:sz w:val="28"/>
          <w:szCs w:val="24"/>
        </w:rPr>
      </w:pPr>
      <w:r>
        <w:rPr>
          <w:sz w:val="28"/>
          <w:szCs w:val="24"/>
        </w:rPr>
        <w:t>In setting the new price if we put the negative price in that new price but it should not to be happen.</w:t>
      </w:r>
    </w:p>
    <w:p w:rsidR="008D0FBD" w:rsidRDefault="008D0FBD" w:rsidP="008D0FBD">
      <w:pPr>
        <w:ind w:left="360"/>
        <w:rPr>
          <w:sz w:val="28"/>
          <w:szCs w:val="24"/>
        </w:rPr>
      </w:pPr>
    </w:p>
    <w:p w:rsidR="008D0FBD" w:rsidRPr="008D0FBD" w:rsidRDefault="008D0FBD" w:rsidP="008D0FBD">
      <w:pPr>
        <w:shd w:val="clear" w:color="auto" w:fill="1E1E1E"/>
        <w:spacing w:line="330" w:lineRule="atLeast"/>
        <w:rPr>
          <w:rFonts w:ascii="Consolas" w:eastAsia="Times New Roman" w:hAnsi="Consolas" w:cs="Times New Roman"/>
          <w:color w:val="D4D4D4"/>
          <w:sz w:val="24"/>
          <w:szCs w:val="24"/>
          <w:lang w:eastAsia="en-IN"/>
        </w:rPr>
      </w:pPr>
      <w:r>
        <w:rPr>
          <w:sz w:val="28"/>
          <w:szCs w:val="24"/>
        </w:rPr>
        <w:t>To solve the 1</w:t>
      </w:r>
      <w:r w:rsidRPr="008D0FBD">
        <w:rPr>
          <w:sz w:val="28"/>
          <w:szCs w:val="24"/>
          <w:vertAlign w:val="superscript"/>
        </w:rPr>
        <w:t>st</w:t>
      </w:r>
      <w:r>
        <w:rPr>
          <w:sz w:val="28"/>
          <w:szCs w:val="24"/>
        </w:rPr>
        <w:t xml:space="preserve"> problem we use if else statement like as follow:</w:t>
      </w:r>
      <w:r>
        <w:rPr>
          <w:sz w:val="28"/>
          <w:szCs w:val="24"/>
        </w:rPr>
        <w:br/>
      </w:r>
      <w:r w:rsidRPr="008D0FBD">
        <w:rPr>
          <w:rFonts w:ascii="Consolas" w:eastAsia="Times New Roman" w:hAnsi="Consolas" w:cs="Times New Roman"/>
          <w:color w:val="569CD6"/>
          <w:sz w:val="24"/>
          <w:szCs w:val="24"/>
          <w:lang w:eastAsia="en-IN"/>
        </w:rPr>
        <w:t>class</w:t>
      </w:r>
      <w:r w:rsidRPr="008D0FBD">
        <w:rPr>
          <w:rFonts w:ascii="Consolas" w:eastAsia="Times New Roman" w:hAnsi="Consolas" w:cs="Times New Roman"/>
          <w:color w:val="D4D4D4"/>
          <w:sz w:val="24"/>
          <w:szCs w:val="24"/>
          <w:lang w:eastAsia="en-IN"/>
        </w:rPr>
        <w:t> </w:t>
      </w:r>
      <w:r w:rsidRPr="008D0FBD">
        <w:rPr>
          <w:rFonts w:ascii="Consolas" w:eastAsia="Times New Roman" w:hAnsi="Consolas" w:cs="Times New Roman"/>
          <w:color w:val="4EC9B0"/>
          <w:sz w:val="24"/>
          <w:szCs w:val="24"/>
          <w:lang w:eastAsia="en-IN"/>
        </w:rPr>
        <w:t>Phone</w:t>
      </w:r>
      <w:r w:rsidRPr="008D0FBD">
        <w:rPr>
          <w:rFonts w:ascii="Consolas" w:eastAsia="Times New Roman" w:hAnsi="Consolas" w:cs="Times New Roman"/>
          <w:color w:val="D4D4D4"/>
          <w:sz w:val="24"/>
          <w:szCs w:val="24"/>
          <w:lang w:eastAsia="en-IN"/>
        </w:rPr>
        <w:t>:</w:t>
      </w:r>
    </w:p>
    <w:p w:rsidR="008D0FBD" w:rsidRPr="008D0FBD" w:rsidRDefault="008D0FBD" w:rsidP="008D0FBD">
      <w:pPr>
        <w:shd w:val="clear" w:color="auto" w:fill="1E1E1E"/>
        <w:spacing w:after="0" w:line="330" w:lineRule="atLeast"/>
        <w:rPr>
          <w:rFonts w:ascii="Consolas" w:eastAsia="Times New Roman" w:hAnsi="Consolas" w:cs="Times New Roman"/>
          <w:color w:val="D4D4D4"/>
          <w:sz w:val="24"/>
          <w:szCs w:val="24"/>
          <w:lang w:eastAsia="en-IN"/>
        </w:rPr>
      </w:pPr>
      <w:r w:rsidRPr="008D0FBD">
        <w:rPr>
          <w:rFonts w:ascii="Consolas" w:eastAsia="Times New Roman" w:hAnsi="Consolas" w:cs="Times New Roman"/>
          <w:color w:val="D4D4D4"/>
          <w:sz w:val="24"/>
          <w:szCs w:val="24"/>
          <w:lang w:eastAsia="en-IN"/>
        </w:rPr>
        <w:t>    </w:t>
      </w:r>
      <w:r w:rsidRPr="008D0FBD">
        <w:rPr>
          <w:rFonts w:ascii="Consolas" w:eastAsia="Times New Roman" w:hAnsi="Consolas" w:cs="Times New Roman"/>
          <w:color w:val="569CD6"/>
          <w:sz w:val="24"/>
          <w:szCs w:val="24"/>
          <w:lang w:eastAsia="en-IN"/>
        </w:rPr>
        <w:t>def</w:t>
      </w:r>
      <w:r w:rsidRPr="008D0FBD">
        <w:rPr>
          <w:rFonts w:ascii="Consolas" w:eastAsia="Times New Roman" w:hAnsi="Consolas" w:cs="Times New Roman"/>
          <w:color w:val="D4D4D4"/>
          <w:sz w:val="24"/>
          <w:szCs w:val="24"/>
          <w:lang w:eastAsia="en-IN"/>
        </w:rPr>
        <w:t> </w:t>
      </w:r>
      <w:r w:rsidRPr="008D0FBD">
        <w:rPr>
          <w:rFonts w:ascii="Consolas" w:eastAsia="Times New Roman" w:hAnsi="Consolas" w:cs="Times New Roman"/>
          <w:color w:val="DCDCAA"/>
          <w:sz w:val="24"/>
          <w:szCs w:val="24"/>
          <w:lang w:eastAsia="en-IN"/>
        </w:rPr>
        <w:t>__init__</w:t>
      </w:r>
      <w:r w:rsidRPr="008D0FBD">
        <w:rPr>
          <w:rFonts w:ascii="Consolas" w:eastAsia="Times New Roman" w:hAnsi="Consolas" w:cs="Times New Roman"/>
          <w:color w:val="D4D4D4"/>
          <w:sz w:val="24"/>
          <w:szCs w:val="24"/>
          <w:lang w:eastAsia="en-IN"/>
        </w:rPr>
        <w:t>(</w:t>
      </w:r>
      <w:r w:rsidRPr="008D0FBD">
        <w:rPr>
          <w:rFonts w:ascii="Consolas" w:eastAsia="Times New Roman" w:hAnsi="Consolas" w:cs="Times New Roman"/>
          <w:color w:val="9CDCFE"/>
          <w:sz w:val="24"/>
          <w:szCs w:val="24"/>
          <w:lang w:eastAsia="en-IN"/>
        </w:rPr>
        <w:t>self</w:t>
      </w:r>
      <w:r w:rsidRPr="008D0FBD">
        <w:rPr>
          <w:rFonts w:ascii="Consolas" w:eastAsia="Times New Roman" w:hAnsi="Consolas" w:cs="Times New Roman"/>
          <w:color w:val="D4D4D4"/>
          <w:sz w:val="24"/>
          <w:szCs w:val="24"/>
          <w:lang w:eastAsia="en-IN"/>
        </w:rPr>
        <w:t>, </w:t>
      </w:r>
      <w:r w:rsidRPr="008D0FBD">
        <w:rPr>
          <w:rFonts w:ascii="Consolas" w:eastAsia="Times New Roman" w:hAnsi="Consolas" w:cs="Times New Roman"/>
          <w:color w:val="9CDCFE"/>
          <w:sz w:val="24"/>
          <w:szCs w:val="24"/>
          <w:lang w:eastAsia="en-IN"/>
        </w:rPr>
        <w:t>brand_name</w:t>
      </w:r>
      <w:r w:rsidRPr="008D0FBD">
        <w:rPr>
          <w:rFonts w:ascii="Consolas" w:eastAsia="Times New Roman" w:hAnsi="Consolas" w:cs="Times New Roman"/>
          <w:color w:val="D4D4D4"/>
          <w:sz w:val="24"/>
          <w:szCs w:val="24"/>
          <w:lang w:eastAsia="en-IN"/>
        </w:rPr>
        <w:t>, </w:t>
      </w:r>
      <w:r w:rsidRPr="008D0FBD">
        <w:rPr>
          <w:rFonts w:ascii="Consolas" w:eastAsia="Times New Roman" w:hAnsi="Consolas" w:cs="Times New Roman"/>
          <w:color w:val="9CDCFE"/>
          <w:sz w:val="24"/>
          <w:szCs w:val="24"/>
          <w:lang w:eastAsia="en-IN"/>
        </w:rPr>
        <w:t>model_name</w:t>
      </w:r>
      <w:r w:rsidRPr="008D0FBD">
        <w:rPr>
          <w:rFonts w:ascii="Consolas" w:eastAsia="Times New Roman" w:hAnsi="Consolas" w:cs="Times New Roman"/>
          <w:color w:val="D4D4D4"/>
          <w:sz w:val="24"/>
          <w:szCs w:val="24"/>
          <w:lang w:eastAsia="en-IN"/>
        </w:rPr>
        <w:t>, </w:t>
      </w:r>
      <w:r w:rsidRPr="008D0FBD">
        <w:rPr>
          <w:rFonts w:ascii="Consolas" w:eastAsia="Times New Roman" w:hAnsi="Consolas" w:cs="Times New Roman"/>
          <w:color w:val="9CDCFE"/>
          <w:sz w:val="24"/>
          <w:szCs w:val="24"/>
          <w:lang w:eastAsia="en-IN"/>
        </w:rPr>
        <w:t>price</w:t>
      </w:r>
      <w:r w:rsidRPr="008D0FBD">
        <w:rPr>
          <w:rFonts w:ascii="Consolas" w:eastAsia="Times New Roman" w:hAnsi="Consolas" w:cs="Times New Roman"/>
          <w:color w:val="D4D4D4"/>
          <w:sz w:val="24"/>
          <w:szCs w:val="24"/>
          <w:lang w:eastAsia="en-IN"/>
        </w:rPr>
        <w:t>):</w:t>
      </w:r>
    </w:p>
    <w:p w:rsidR="008D0FBD" w:rsidRPr="008D0FBD" w:rsidRDefault="008D0FBD" w:rsidP="008D0FBD">
      <w:pPr>
        <w:shd w:val="clear" w:color="auto" w:fill="1E1E1E"/>
        <w:spacing w:after="0" w:line="330" w:lineRule="atLeast"/>
        <w:rPr>
          <w:rFonts w:ascii="Consolas" w:eastAsia="Times New Roman" w:hAnsi="Consolas" w:cs="Times New Roman"/>
          <w:color w:val="D4D4D4"/>
          <w:sz w:val="24"/>
          <w:szCs w:val="24"/>
          <w:lang w:eastAsia="en-IN"/>
        </w:rPr>
      </w:pPr>
      <w:r w:rsidRPr="008D0FBD">
        <w:rPr>
          <w:rFonts w:ascii="Consolas" w:eastAsia="Times New Roman" w:hAnsi="Consolas" w:cs="Times New Roman"/>
          <w:color w:val="D4D4D4"/>
          <w:sz w:val="24"/>
          <w:szCs w:val="24"/>
          <w:lang w:eastAsia="en-IN"/>
        </w:rPr>
        <w:t>        </w:t>
      </w:r>
      <w:r w:rsidRPr="008D0FBD">
        <w:rPr>
          <w:rFonts w:ascii="Consolas" w:eastAsia="Times New Roman" w:hAnsi="Consolas" w:cs="Times New Roman"/>
          <w:color w:val="569CD6"/>
          <w:sz w:val="24"/>
          <w:szCs w:val="24"/>
          <w:lang w:eastAsia="en-IN"/>
        </w:rPr>
        <w:t>self</w:t>
      </w:r>
      <w:r w:rsidRPr="008D0FBD">
        <w:rPr>
          <w:rFonts w:ascii="Consolas" w:eastAsia="Times New Roman" w:hAnsi="Consolas" w:cs="Times New Roman"/>
          <w:color w:val="D4D4D4"/>
          <w:sz w:val="24"/>
          <w:szCs w:val="24"/>
          <w:lang w:eastAsia="en-IN"/>
        </w:rPr>
        <w:t>.brand_name = brand_name</w:t>
      </w:r>
    </w:p>
    <w:p w:rsidR="008D0FBD" w:rsidRPr="008D0FBD" w:rsidRDefault="008D0FBD" w:rsidP="008D0FBD">
      <w:pPr>
        <w:shd w:val="clear" w:color="auto" w:fill="1E1E1E"/>
        <w:spacing w:after="0" w:line="330" w:lineRule="atLeast"/>
        <w:rPr>
          <w:rFonts w:ascii="Consolas" w:eastAsia="Times New Roman" w:hAnsi="Consolas" w:cs="Times New Roman"/>
          <w:color w:val="D4D4D4"/>
          <w:sz w:val="24"/>
          <w:szCs w:val="24"/>
          <w:lang w:eastAsia="en-IN"/>
        </w:rPr>
      </w:pPr>
      <w:r w:rsidRPr="008D0FBD">
        <w:rPr>
          <w:rFonts w:ascii="Consolas" w:eastAsia="Times New Roman" w:hAnsi="Consolas" w:cs="Times New Roman"/>
          <w:color w:val="D4D4D4"/>
          <w:sz w:val="24"/>
          <w:szCs w:val="24"/>
          <w:lang w:eastAsia="en-IN"/>
        </w:rPr>
        <w:t>        </w:t>
      </w:r>
      <w:r w:rsidRPr="008D0FBD">
        <w:rPr>
          <w:rFonts w:ascii="Consolas" w:eastAsia="Times New Roman" w:hAnsi="Consolas" w:cs="Times New Roman"/>
          <w:color w:val="569CD6"/>
          <w:sz w:val="24"/>
          <w:szCs w:val="24"/>
          <w:lang w:eastAsia="en-IN"/>
        </w:rPr>
        <w:t>self</w:t>
      </w:r>
      <w:r w:rsidRPr="008D0FBD">
        <w:rPr>
          <w:rFonts w:ascii="Consolas" w:eastAsia="Times New Roman" w:hAnsi="Consolas" w:cs="Times New Roman"/>
          <w:color w:val="D4D4D4"/>
          <w:sz w:val="24"/>
          <w:szCs w:val="24"/>
          <w:lang w:eastAsia="en-IN"/>
        </w:rPr>
        <w:t>.model_name = model_name</w:t>
      </w:r>
    </w:p>
    <w:p w:rsidR="008D0FBD" w:rsidRPr="008D0FBD" w:rsidRDefault="008D0FBD" w:rsidP="008D0FBD">
      <w:pPr>
        <w:shd w:val="clear" w:color="auto" w:fill="1E1E1E"/>
        <w:spacing w:after="0" w:line="330" w:lineRule="atLeast"/>
        <w:rPr>
          <w:rFonts w:ascii="Consolas" w:eastAsia="Times New Roman" w:hAnsi="Consolas" w:cs="Times New Roman"/>
          <w:color w:val="D4D4D4"/>
          <w:sz w:val="24"/>
          <w:szCs w:val="24"/>
          <w:lang w:eastAsia="en-IN"/>
        </w:rPr>
      </w:pPr>
      <w:r w:rsidRPr="008D0FBD">
        <w:rPr>
          <w:rFonts w:ascii="Consolas" w:eastAsia="Times New Roman" w:hAnsi="Consolas" w:cs="Times New Roman"/>
          <w:color w:val="D4D4D4"/>
          <w:sz w:val="24"/>
          <w:szCs w:val="24"/>
          <w:lang w:eastAsia="en-IN"/>
        </w:rPr>
        <w:t>        </w:t>
      </w:r>
      <w:r w:rsidRPr="008D0FBD">
        <w:rPr>
          <w:rFonts w:ascii="Consolas" w:eastAsia="Times New Roman" w:hAnsi="Consolas" w:cs="Times New Roman"/>
          <w:color w:val="C586C0"/>
          <w:sz w:val="24"/>
          <w:szCs w:val="24"/>
          <w:lang w:eastAsia="en-IN"/>
        </w:rPr>
        <w:t>if</w:t>
      </w:r>
      <w:r w:rsidRPr="008D0FBD">
        <w:rPr>
          <w:rFonts w:ascii="Consolas" w:eastAsia="Times New Roman" w:hAnsi="Consolas" w:cs="Times New Roman"/>
          <w:color w:val="D4D4D4"/>
          <w:sz w:val="24"/>
          <w:szCs w:val="24"/>
          <w:lang w:eastAsia="en-IN"/>
        </w:rPr>
        <w:t> price &gt; </w:t>
      </w:r>
      <w:r w:rsidRPr="008D0FBD">
        <w:rPr>
          <w:rFonts w:ascii="Consolas" w:eastAsia="Times New Roman" w:hAnsi="Consolas" w:cs="Times New Roman"/>
          <w:color w:val="B5CEA8"/>
          <w:sz w:val="24"/>
          <w:szCs w:val="24"/>
          <w:lang w:eastAsia="en-IN"/>
        </w:rPr>
        <w:t>0</w:t>
      </w:r>
      <w:r w:rsidRPr="008D0FBD">
        <w:rPr>
          <w:rFonts w:ascii="Consolas" w:eastAsia="Times New Roman" w:hAnsi="Consolas" w:cs="Times New Roman"/>
          <w:color w:val="D4D4D4"/>
          <w:sz w:val="24"/>
          <w:szCs w:val="24"/>
          <w:lang w:eastAsia="en-IN"/>
        </w:rPr>
        <w:t>:</w:t>
      </w:r>
    </w:p>
    <w:p w:rsidR="008D0FBD" w:rsidRPr="008D0FBD" w:rsidRDefault="008D0FBD" w:rsidP="008D0FBD">
      <w:pPr>
        <w:shd w:val="clear" w:color="auto" w:fill="1E1E1E"/>
        <w:spacing w:after="0" w:line="330" w:lineRule="atLeast"/>
        <w:rPr>
          <w:rFonts w:ascii="Consolas" w:eastAsia="Times New Roman" w:hAnsi="Consolas" w:cs="Times New Roman"/>
          <w:color w:val="D4D4D4"/>
          <w:sz w:val="24"/>
          <w:szCs w:val="24"/>
          <w:lang w:eastAsia="en-IN"/>
        </w:rPr>
      </w:pPr>
      <w:r w:rsidRPr="008D0FBD">
        <w:rPr>
          <w:rFonts w:ascii="Consolas" w:eastAsia="Times New Roman" w:hAnsi="Consolas" w:cs="Times New Roman"/>
          <w:color w:val="D4D4D4"/>
          <w:sz w:val="24"/>
          <w:szCs w:val="24"/>
          <w:lang w:eastAsia="en-IN"/>
        </w:rPr>
        <w:t>            </w:t>
      </w:r>
      <w:r w:rsidRPr="008D0FBD">
        <w:rPr>
          <w:rFonts w:ascii="Consolas" w:eastAsia="Times New Roman" w:hAnsi="Consolas" w:cs="Times New Roman"/>
          <w:color w:val="569CD6"/>
          <w:sz w:val="24"/>
          <w:szCs w:val="24"/>
          <w:lang w:eastAsia="en-IN"/>
        </w:rPr>
        <w:t>self</w:t>
      </w:r>
      <w:r w:rsidRPr="008D0FBD">
        <w:rPr>
          <w:rFonts w:ascii="Consolas" w:eastAsia="Times New Roman" w:hAnsi="Consolas" w:cs="Times New Roman"/>
          <w:color w:val="D4D4D4"/>
          <w:sz w:val="24"/>
          <w:szCs w:val="24"/>
          <w:lang w:eastAsia="en-IN"/>
        </w:rPr>
        <w:t>.price = price</w:t>
      </w:r>
    </w:p>
    <w:p w:rsidR="008D0FBD" w:rsidRPr="008D0FBD" w:rsidRDefault="008D0FBD" w:rsidP="008D0FBD">
      <w:pPr>
        <w:shd w:val="clear" w:color="auto" w:fill="1E1E1E"/>
        <w:spacing w:after="0" w:line="330" w:lineRule="atLeast"/>
        <w:rPr>
          <w:rFonts w:ascii="Consolas" w:eastAsia="Times New Roman" w:hAnsi="Consolas" w:cs="Times New Roman"/>
          <w:color w:val="D4D4D4"/>
          <w:sz w:val="24"/>
          <w:szCs w:val="24"/>
          <w:lang w:eastAsia="en-IN"/>
        </w:rPr>
      </w:pPr>
      <w:r w:rsidRPr="008D0FBD">
        <w:rPr>
          <w:rFonts w:ascii="Consolas" w:eastAsia="Times New Roman" w:hAnsi="Consolas" w:cs="Times New Roman"/>
          <w:color w:val="D4D4D4"/>
          <w:sz w:val="24"/>
          <w:szCs w:val="24"/>
          <w:lang w:eastAsia="en-IN"/>
        </w:rPr>
        <w:t>        </w:t>
      </w:r>
      <w:r w:rsidRPr="008D0FBD">
        <w:rPr>
          <w:rFonts w:ascii="Consolas" w:eastAsia="Times New Roman" w:hAnsi="Consolas" w:cs="Times New Roman"/>
          <w:color w:val="C586C0"/>
          <w:sz w:val="24"/>
          <w:szCs w:val="24"/>
          <w:lang w:eastAsia="en-IN"/>
        </w:rPr>
        <w:t>else</w:t>
      </w:r>
      <w:r w:rsidRPr="008D0FBD">
        <w:rPr>
          <w:rFonts w:ascii="Consolas" w:eastAsia="Times New Roman" w:hAnsi="Consolas" w:cs="Times New Roman"/>
          <w:color w:val="D4D4D4"/>
          <w:sz w:val="24"/>
          <w:szCs w:val="24"/>
          <w:lang w:eastAsia="en-IN"/>
        </w:rPr>
        <w:t>:</w:t>
      </w:r>
    </w:p>
    <w:p w:rsidR="008D0FBD" w:rsidRPr="008D0FBD" w:rsidRDefault="008D0FBD" w:rsidP="008D0FBD">
      <w:pPr>
        <w:shd w:val="clear" w:color="auto" w:fill="1E1E1E"/>
        <w:spacing w:after="0" w:line="330" w:lineRule="atLeast"/>
        <w:rPr>
          <w:rFonts w:ascii="Consolas" w:eastAsia="Times New Roman" w:hAnsi="Consolas" w:cs="Times New Roman"/>
          <w:color w:val="D4D4D4"/>
          <w:sz w:val="24"/>
          <w:szCs w:val="24"/>
          <w:lang w:eastAsia="en-IN"/>
        </w:rPr>
      </w:pPr>
      <w:r w:rsidRPr="008D0FBD">
        <w:rPr>
          <w:rFonts w:ascii="Consolas" w:eastAsia="Times New Roman" w:hAnsi="Consolas" w:cs="Times New Roman"/>
          <w:color w:val="D4D4D4"/>
          <w:sz w:val="24"/>
          <w:szCs w:val="24"/>
          <w:lang w:eastAsia="en-IN"/>
        </w:rPr>
        <w:t>            </w:t>
      </w:r>
      <w:r w:rsidRPr="008D0FBD">
        <w:rPr>
          <w:rFonts w:ascii="Consolas" w:eastAsia="Times New Roman" w:hAnsi="Consolas" w:cs="Times New Roman"/>
          <w:color w:val="569CD6"/>
          <w:sz w:val="24"/>
          <w:szCs w:val="24"/>
          <w:lang w:eastAsia="en-IN"/>
        </w:rPr>
        <w:t>self</w:t>
      </w:r>
      <w:r w:rsidRPr="008D0FBD">
        <w:rPr>
          <w:rFonts w:ascii="Consolas" w:eastAsia="Times New Roman" w:hAnsi="Consolas" w:cs="Times New Roman"/>
          <w:color w:val="D4D4D4"/>
          <w:sz w:val="24"/>
          <w:szCs w:val="24"/>
          <w:lang w:eastAsia="en-IN"/>
        </w:rPr>
        <w:t>.price = </w:t>
      </w:r>
      <w:r w:rsidRPr="008D0FBD">
        <w:rPr>
          <w:rFonts w:ascii="Consolas" w:eastAsia="Times New Roman" w:hAnsi="Consolas" w:cs="Times New Roman"/>
          <w:color w:val="B5CEA8"/>
          <w:sz w:val="24"/>
          <w:szCs w:val="24"/>
          <w:lang w:eastAsia="en-IN"/>
        </w:rPr>
        <w:t>0</w:t>
      </w:r>
    </w:p>
    <w:p w:rsidR="008D0FBD" w:rsidRPr="008D0FBD" w:rsidRDefault="008D0FBD" w:rsidP="008D0FBD">
      <w:pPr>
        <w:shd w:val="clear" w:color="auto" w:fill="1E1E1E"/>
        <w:spacing w:after="0" w:line="330" w:lineRule="atLeast"/>
        <w:rPr>
          <w:rFonts w:ascii="Consolas" w:eastAsia="Times New Roman" w:hAnsi="Consolas" w:cs="Times New Roman"/>
          <w:color w:val="D4D4D4"/>
          <w:sz w:val="24"/>
          <w:szCs w:val="24"/>
          <w:lang w:eastAsia="en-IN"/>
        </w:rPr>
      </w:pPr>
      <w:r w:rsidRPr="008D0FBD">
        <w:rPr>
          <w:rFonts w:ascii="Consolas" w:eastAsia="Times New Roman" w:hAnsi="Consolas" w:cs="Times New Roman"/>
          <w:color w:val="D4D4D4"/>
          <w:sz w:val="24"/>
          <w:szCs w:val="24"/>
          <w:lang w:eastAsia="en-IN"/>
        </w:rPr>
        <w:t>        </w:t>
      </w:r>
      <w:r w:rsidRPr="008D0FBD">
        <w:rPr>
          <w:rFonts w:ascii="Consolas" w:eastAsia="Times New Roman" w:hAnsi="Consolas" w:cs="Times New Roman"/>
          <w:color w:val="569CD6"/>
          <w:sz w:val="24"/>
          <w:szCs w:val="24"/>
          <w:lang w:eastAsia="en-IN"/>
        </w:rPr>
        <w:t>self</w:t>
      </w:r>
      <w:r w:rsidRPr="008D0FBD">
        <w:rPr>
          <w:rFonts w:ascii="Consolas" w:eastAsia="Times New Roman" w:hAnsi="Consolas" w:cs="Times New Roman"/>
          <w:color w:val="D4D4D4"/>
          <w:sz w:val="24"/>
          <w:szCs w:val="24"/>
          <w:lang w:eastAsia="en-IN"/>
        </w:rPr>
        <w:t>.complete_specification = </w:t>
      </w:r>
      <w:r w:rsidRPr="008D0FBD">
        <w:rPr>
          <w:rFonts w:ascii="Consolas" w:eastAsia="Times New Roman" w:hAnsi="Consolas" w:cs="Times New Roman"/>
          <w:color w:val="569CD6"/>
          <w:sz w:val="24"/>
          <w:szCs w:val="24"/>
          <w:lang w:eastAsia="en-IN"/>
        </w:rPr>
        <w:t>f</w:t>
      </w:r>
      <w:r w:rsidRPr="008D0FBD">
        <w:rPr>
          <w:rFonts w:ascii="Consolas" w:eastAsia="Times New Roman" w:hAnsi="Consolas" w:cs="Times New Roman"/>
          <w:color w:val="CE9178"/>
          <w:sz w:val="24"/>
          <w:szCs w:val="24"/>
          <w:lang w:eastAsia="en-IN"/>
        </w:rPr>
        <w:t>'</w:t>
      </w:r>
      <w:r w:rsidRPr="008D0FBD">
        <w:rPr>
          <w:rFonts w:ascii="Consolas" w:eastAsia="Times New Roman" w:hAnsi="Consolas" w:cs="Times New Roman"/>
          <w:color w:val="569CD6"/>
          <w:sz w:val="24"/>
          <w:szCs w:val="24"/>
          <w:lang w:eastAsia="en-IN"/>
        </w:rPr>
        <w:t>{self</w:t>
      </w:r>
      <w:r w:rsidRPr="008D0FBD">
        <w:rPr>
          <w:rFonts w:ascii="Consolas" w:eastAsia="Times New Roman" w:hAnsi="Consolas" w:cs="Times New Roman"/>
          <w:color w:val="D4D4D4"/>
          <w:sz w:val="24"/>
          <w:szCs w:val="24"/>
          <w:lang w:eastAsia="en-IN"/>
        </w:rPr>
        <w:t>.brand_name</w:t>
      </w:r>
      <w:r w:rsidRPr="008D0FBD">
        <w:rPr>
          <w:rFonts w:ascii="Consolas" w:eastAsia="Times New Roman" w:hAnsi="Consolas" w:cs="Times New Roman"/>
          <w:color w:val="569CD6"/>
          <w:sz w:val="24"/>
          <w:szCs w:val="24"/>
          <w:lang w:eastAsia="en-IN"/>
        </w:rPr>
        <w:t>}</w:t>
      </w:r>
      <w:r w:rsidRPr="008D0FBD">
        <w:rPr>
          <w:rFonts w:ascii="Consolas" w:eastAsia="Times New Roman" w:hAnsi="Consolas" w:cs="Times New Roman"/>
          <w:color w:val="CE9178"/>
          <w:sz w:val="24"/>
          <w:szCs w:val="24"/>
          <w:lang w:eastAsia="en-IN"/>
        </w:rPr>
        <w:t> </w:t>
      </w:r>
      <w:r w:rsidRPr="008D0FBD">
        <w:rPr>
          <w:rFonts w:ascii="Consolas" w:eastAsia="Times New Roman" w:hAnsi="Consolas" w:cs="Times New Roman"/>
          <w:color w:val="569CD6"/>
          <w:sz w:val="24"/>
          <w:szCs w:val="24"/>
          <w:lang w:eastAsia="en-IN"/>
        </w:rPr>
        <w:t>{self</w:t>
      </w:r>
      <w:r w:rsidRPr="008D0FBD">
        <w:rPr>
          <w:rFonts w:ascii="Consolas" w:eastAsia="Times New Roman" w:hAnsi="Consolas" w:cs="Times New Roman"/>
          <w:color w:val="D4D4D4"/>
          <w:sz w:val="24"/>
          <w:szCs w:val="24"/>
          <w:lang w:eastAsia="en-IN"/>
        </w:rPr>
        <w:t>.model_name</w:t>
      </w:r>
      <w:r w:rsidRPr="008D0FBD">
        <w:rPr>
          <w:rFonts w:ascii="Consolas" w:eastAsia="Times New Roman" w:hAnsi="Consolas" w:cs="Times New Roman"/>
          <w:color w:val="569CD6"/>
          <w:sz w:val="24"/>
          <w:szCs w:val="24"/>
          <w:lang w:eastAsia="en-IN"/>
        </w:rPr>
        <w:t>}</w:t>
      </w:r>
      <w:r w:rsidRPr="008D0FBD">
        <w:rPr>
          <w:rFonts w:ascii="Consolas" w:eastAsia="Times New Roman" w:hAnsi="Consolas" w:cs="Times New Roman"/>
          <w:color w:val="CE9178"/>
          <w:sz w:val="24"/>
          <w:szCs w:val="24"/>
          <w:lang w:eastAsia="en-IN"/>
        </w:rPr>
        <w:t> and the price is </w:t>
      </w:r>
      <w:r w:rsidRPr="008D0FBD">
        <w:rPr>
          <w:rFonts w:ascii="Consolas" w:eastAsia="Times New Roman" w:hAnsi="Consolas" w:cs="Times New Roman"/>
          <w:color w:val="569CD6"/>
          <w:sz w:val="24"/>
          <w:szCs w:val="24"/>
          <w:lang w:eastAsia="en-IN"/>
        </w:rPr>
        <w:t>{self</w:t>
      </w:r>
      <w:r w:rsidRPr="008D0FBD">
        <w:rPr>
          <w:rFonts w:ascii="Consolas" w:eastAsia="Times New Roman" w:hAnsi="Consolas" w:cs="Times New Roman"/>
          <w:color w:val="D4D4D4"/>
          <w:sz w:val="24"/>
          <w:szCs w:val="24"/>
          <w:lang w:eastAsia="en-IN"/>
        </w:rPr>
        <w:t>.price</w:t>
      </w:r>
      <w:r w:rsidRPr="008D0FBD">
        <w:rPr>
          <w:rFonts w:ascii="Consolas" w:eastAsia="Times New Roman" w:hAnsi="Consolas" w:cs="Times New Roman"/>
          <w:color w:val="569CD6"/>
          <w:sz w:val="24"/>
          <w:szCs w:val="24"/>
          <w:lang w:eastAsia="en-IN"/>
        </w:rPr>
        <w:t>}</w:t>
      </w:r>
      <w:r w:rsidRPr="008D0FBD">
        <w:rPr>
          <w:rFonts w:ascii="Consolas" w:eastAsia="Times New Roman" w:hAnsi="Consolas" w:cs="Times New Roman"/>
          <w:color w:val="CE9178"/>
          <w:sz w:val="24"/>
          <w:szCs w:val="24"/>
          <w:lang w:eastAsia="en-IN"/>
        </w:rPr>
        <w:t>'</w:t>
      </w:r>
    </w:p>
    <w:p w:rsidR="008D0FBD" w:rsidRPr="008D0FBD" w:rsidRDefault="008D0FBD" w:rsidP="008D0FBD">
      <w:pPr>
        <w:shd w:val="clear" w:color="auto" w:fill="1E1E1E"/>
        <w:spacing w:after="240" w:line="330" w:lineRule="atLeast"/>
        <w:rPr>
          <w:rFonts w:ascii="Consolas" w:eastAsia="Times New Roman" w:hAnsi="Consolas" w:cs="Times New Roman"/>
          <w:color w:val="D4D4D4"/>
          <w:sz w:val="24"/>
          <w:szCs w:val="24"/>
          <w:lang w:eastAsia="en-IN"/>
        </w:rPr>
      </w:pPr>
    </w:p>
    <w:p w:rsidR="008D0FBD" w:rsidRPr="008D0FBD" w:rsidRDefault="008D0FBD" w:rsidP="008D0FBD">
      <w:pPr>
        <w:shd w:val="clear" w:color="auto" w:fill="1E1E1E"/>
        <w:spacing w:after="0" w:line="330" w:lineRule="atLeast"/>
        <w:rPr>
          <w:rFonts w:ascii="Consolas" w:eastAsia="Times New Roman" w:hAnsi="Consolas" w:cs="Times New Roman"/>
          <w:color w:val="D4D4D4"/>
          <w:sz w:val="24"/>
          <w:szCs w:val="24"/>
          <w:lang w:eastAsia="en-IN"/>
        </w:rPr>
      </w:pPr>
      <w:r w:rsidRPr="008D0FBD">
        <w:rPr>
          <w:rFonts w:ascii="Consolas" w:eastAsia="Times New Roman" w:hAnsi="Consolas" w:cs="Times New Roman"/>
          <w:color w:val="D4D4D4"/>
          <w:sz w:val="24"/>
          <w:szCs w:val="24"/>
          <w:lang w:eastAsia="en-IN"/>
        </w:rPr>
        <w:t>    </w:t>
      </w:r>
      <w:r w:rsidRPr="008D0FBD">
        <w:rPr>
          <w:rFonts w:ascii="Consolas" w:eastAsia="Times New Roman" w:hAnsi="Consolas" w:cs="Times New Roman"/>
          <w:color w:val="569CD6"/>
          <w:sz w:val="24"/>
          <w:szCs w:val="24"/>
          <w:lang w:eastAsia="en-IN"/>
        </w:rPr>
        <w:t>def</w:t>
      </w:r>
      <w:r w:rsidRPr="008D0FBD">
        <w:rPr>
          <w:rFonts w:ascii="Consolas" w:eastAsia="Times New Roman" w:hAnsi="Consolas" w:cs="Times New Roman"/>
          <w:color w:val="D4D4D4"/>
          <w:sz w:val="24"/>
          <w:szCs w:val="24"/>
          <w:lang w:eastAsia="en-IN"/>
        </w:rPr>
        <w:t> </w:t>
      </w:r>
      <w:r w:rsidRPr="008D0FBD">
        <w:rPr>
          <w:rFonts w:ascii="Consolas" w:eastAsia="Times New Roman" w:hAnsi="Consolas" w:cs="Times New Roman"/>
          <w:color w:val="DCDCAA"/>
          <w:sz w:val="24"/>
          <w:szCs w:val="24"/>
          <w:lang w:eastAsia="en-IN"/>
        </w:rPr>
        <w:t>make_a_call</w:t>
      </w:r>
      <w:r w:rsidRPr="008D0FBD">
        <w:rPr>
          <w:rFonts w:ascii="Consolas" w:eastAsia="Times New Roman" w:hAnsi="Consolas" w:cs="Times New Roman"/>
          <w:color w:val="D4D4D4"/>
          <w:sz w:val="24"/>
          <w:szCs w:val="24"/>
          <w:lang w:eastAsia="en-IN"/>
        </w:rPr>
        <w:t>(</w:t>
      </w:r>
      <w:r w:rsidRPr="008D0FBD">
        <w:rPr>
          <w:rFonts w:ascii="Consolas" w:eastAsia="Times New Roman" w:hAnsi="Consolas" w:cs="Times New Roman"/>
          <w:color w:val="9CDCFE"/>
          <w:sz w:val="24"/>
          <w:szCs w:val="24"/>
          <w:lang w:eastAsia="en-IN"/>
        </w:rPr>
        <w:t>self</w:t>
      </w:r>
      <w:r w:rsidRPr="008D0FBD">
        <w:rPr>
          <w:rFonts w:ascii="Consolas" w:eastAsia="Times New Roman" w:hAnsi="Consolas" w:cs="Times New Roman"/>
          <w:color w:val="D4D4D4"/>
          <w:sz w:val="24"/>
          <w:szCs w:val="24"/>
          <w:lang w:eastAsia="en-IN"/>
        </w:rPr>
        <w:t>):</w:t>
      </w:r>
    </w:p>
    <w:p w:rsidR="008D0FBD" w:rsidRPr="008D0FBD" w:rsidRDefault="008D0FBD" w:rsidP="008D0FBD">
      <w:pPr>
        <w:shd w:val="clear" w:color="auto" w:fill="1E1E1E"/>
        <w:spacing w:after="0" w:line="330" w:lineRule="atLeast"/>
        <w:rPr>
          <w:rFonts w:ascii="Consolas" w:eastAsia="Times New Roman" w:hAnsi="Consolas" w:cs="Times New Roman"/>
          <w:color w:val="D4D4D4"/>
          <w:sz w:val="24"/>
          <w:szCs w:val="24"/>
          <w:lang w:eastAsia="en-IN"/>
        </w:rPr>
      </w:pPr>
      <w:r w:rsidRPr="008D0FBD">
        <w:rPr>
          <w:rFonts w:ascii="Consolas" w:eastAsia="Times New Roman" w:hAnsi="Consolas" w:cs="Times New Roman"/>
          <w:color w:val="D4D4D4"/>
          <w:sz w:val="24"/>
          <w:szCs w:val="24"/>
          <w:lang w:eastAsia="en-IN"/>
        </w:rPr>
        <w:t>        </w:t>
      </w:r>
      <w:r w:rsidRPr="008D0FBD">
        <w:rPr>
          <w:rFonts w:ascii="Consolas" w:eastAsia="Times New Roman" w:hAnsi="Consolas" w:cs="Times New Roman"/>
          <w:color w:val="DCDCAA"/>
          <w:sz w:val="24"/>
          <w:szCs w:val="24"/>
          <w:lang w:eastAsia="en-IN"/>
        </w:rPr>
        <w:t>print</w:t>
      </w:r>
      <w:r w:rsidRPr="008D0FBD">
        <w:rPr>
          <w:rFonts w:ascii="Consolas" w:eastAsia="Times New Roman" w:hAnsi="Consolas" w:cs="Times New Roman"/>
          <w:color w:val="D4D4D4"/>
          <w:sz w:val="24"/>
          <w:szCs w:val="24"/>
          <w:lang w:eastAsia="en-IN"/>
        </w:rPr>
        <w:t>(</w:t>
      </w:r>
      <w:r w:rsidRPr="008D0FBD">
        <w:rPr>
          <w:rFonts w:ascii="Consolas" w:eastAsia="Times New Roman" w:hAnsi="Consolas" w:cs="Times New Roman"/>
          <w:color w:val="569CD6"/>
          <w:sz w:val="24"/>
          <w:szCs w:val="24"/>
          <w:lang w:eastAsia="en-IN"/>
        </w:rPr>
        <w:t>f</w:t>
      </w:r>
      <w:r w:rsidRPr="008D0FBD">
        <w:rPr>
          <w:rFonts w:ascii="Consolas" w:eastAsia="Times New Roman" w:hAnsi="Consolas" w:cs="Times New Roman"/>
          <w:color w:val="CE9178"/>
          <w:sz w:val="24"/>
          <w:szCs w:val="24"/>
          <w:lang w:eastAsia="en-IN"/>
        </w:rPr>
        <w:t>'calling </w:t>
      </w:r>
      <w:r w:rsidRPr="008D0FBD">
        <w:rPr>
          <w:rFonts w:ascii="Consolas" w:eastAsia="Times New Roman" w:hAnsi="Consolas" w:cs="Times New Roman"/>
          <w:color w:val="569CD6"/>
          <w:sz w:val="24"/>
          <w:szCs w:val="24"/>
          <w:lang w:eastAsia="en-IN"/>
        </w:rPr>
        <w:t>{</w:t>
      </w:r>
      <w:r w:rsidRPr="008D0FBD">
        <w:rPr>
          <w:rFonts w:ascii="Consolas" w:eastAsia="Times New Roman" w:hAnsi="Consolas" w:cs="Times New Roman"/>
          <w:color w:val="D4D4D4"/>
          <w:sz w:val="24"/>
          <w:szCs w:val="24"/>
          <w:lang w:eastAsia="en-IN"/>
        </w:rPr>
        <w:t>Phone_number</w:t>
      </w:r>
      <w:r w:rsidRPr="008D0FBD">
        <w:rPr>
          <w:rFonts w:ascii="Consolas" w:eastAsia="Times New Roman" w:hAnsi="Consolas" w:cs="Times New Roman"/>
          <w:color w:val="569CD6"/>
          <w:sz w:val="24"/>
          <w:szCs w:val="24"/>
          <w:lang w:eastAsia="en-IN"/>
        </w:rPr>
        <w:t>}</w:t>
      </w:r>
      <w:r w:rsidRPr="008D0FBD">
        <w:rPr>
          <w:rFonts w:ascii="Consolas" w:eastAsia="Times New Roman" w:hAnsi="Consolas" w:cs="Times New Roman"/>
          <w:color w:val="CE9178"/>
          <w:sz w:val="24"/>
          <w:szCs w:val="24"/>
          <w:lang w:eastAsia="en-IN"/>
        </w:rPr>
        <w:t> ...'</w:t>
      </w:r>
      <w:r w:rsidRPr="008D0FBD">
        <w:rPr>
          <w:rFonts w:ascii="Consolas" w:eastAsia="Times New Roman" w:hAnsi="Consolas" w:cs="Times New Roman"/>
          <w:color w:val="D4D4D4"/>
          <w:sz w:val="24"/>
          <w:szCs w:val="24"/>
          <w:lang w:eastAsia="en-IN"/>
        </w:rPr>
        <w:t>)</w:t>
      </w:r>
    </w:p>
    <w:p w:rsidR="008D0FBD" w:rsidRPr="008D0FBD" w:rsidRDefault="008D0FBD" w:rsidP="008D0FBD">
      <w:pPr>
        <w:shd w:val="clear" w:color="auto" w:fill="1E1E1E"/>
        <w:spacing w:after="0" w:line="330" w:lineRule="atLeast"/>
        <w:rPr>
          <w:rFonts w:ascii="Consolas" w:eastAsia="Times New Roman" w:hAnsi="Consolas" w:cs="Times New Roman"/>
          <w:color w:val="D4D4D4"/>
          <w:sz w:val="24"/>
          <w:szCs w:val="24"/>
          <w:lang w:eastAsia="en-IN"/>
        </w:rPr>
      </w:pPr>
    </w:p>
    <w:p w:rsidR="008D0FBD" w:rsidRPr="008D0FBD" w:rsidRDefault="008D0FBD" w:rsidP="008D0FBD">
      <w:pPr>
        <w:shd w:val="clear" w:color="auto" w:fill="1E1E1E"/>
        <w:spacing w:after="0" w:line="330" w:lineRule="atLeast"/>
        <w:rPr>
          <w:rFonts w:ascii="Consolas" w:eastAsia="Times New Roman" w:hAnsi="Consolas" w:cs="Times New Roman"/>
          <w:color w:val="D4D4D4"/>
          <w:sz w:val="24"/>
          <w:szCs w:val="24"/>
          <w:lang w:eastAsia="en-IN"/>
        </w:rPr>
      </w:pPr>
      <w:r w:rsidRPr="008D0FBD">
        <w:rPr>
          <w:rFonts w:ascii="Consolas" w:eastAsia="Times New Roman" w:hAnsi="Consolas" w:cs="Times New Roman"/>
          <w:color w:val="D4D4D4"/>
          <w:sz w:val="24"/>
          <w:szCs w:val="24"/>
          <w:lang w:eastAsia="en-IN"/>
        </w:rPr>
        <w:t>    </w:t>
      </w:r>
      <w:r w:rsidRPr="008D0FBD">
        <w:rPr>
          <w:rFonts w:ascii="Consolas" w:eastAsia="Times New Roman" w:hAnsi="Consolas" w:cs="Times New Roman"/>
          <w:color w:val="569CD6"/>
          <w:sz w:val="24"/>
          <w:szCs w:val="24"/>
          <w:lang w:eastAsia="en-IN"/>
        </w:rPr>
        <w:t>def</w:t>
      </w:r>
      <w:r w:rsidRPr="008D0FBD">
        <w:rPr>
          <w:rFonts w:ascii="Consolas" w:eastAsia="Times New Roman" w:hAnsi="Consolas" w:cs="Times New Roman"/>
          <w:color w:val="D4D4D4"/>
          <w:sz w:val="24"/>
          <w:szCs w:val="24"/>
          <w:lang w:eastAsia="en-IN"/>
        </w:rPr>
        <w:t> </w:t>
      </w:r>
      <w:r w:rsidRPr="008D0FBD">
        <w:rPr>
          <w:rFonts w:ascii="Consolas" w:eastAsia="Times New Roman" w:hAnsi="Consolas" w:cs="Times New Roman"/>
          <w:color w:val="DCDCAA"/>
          <w:sz w:val="24"/>
          <w:szCs w:val="24"/>
          <w:lang w:eastAsia="en-IN"/>
        </w:rPr>
        <w:t>full_name</w:t>
      </w:r>
      <w:r w:rsidRPr="008D0FBD">
        <w:rPr>
          <w:rFonts w:ascii="Consolas" w:eastAsia="Times New Roman" w:hAnsi="Consolas" w:cs="Times New Roman"/>
          <w:color w:val="D4D4D4"/>
          <w:sz w:val="24"/>
          <w:szCs w:val="24"/>
          <w:lang w:eastAsia="en-IN"/>
        </w:rPr>
        <w:t>(</w:t>
      </w:r>
      <w:r w:rsidRPr="008D0FBD">
        <w:rPr>
          <w:rFonts w:ascii="Consolas" w:eastAsia="Times New Roman" w:hAnsi="Consolas" w:cs="Times New Roman"/>
          <w:color w:val="9CDCFE"/>
          <w:sz w:val="24"/>
          <w:szCs w:val="24"/>
          <w:lang w:eastAsia="en-IN"/>
        </w:rPr>
        <w:t>self</w:t>
      </w:r>
      <w:r w:rsidRPr="008D0FBD">
        <w:rPr>
          <w:rFonts w:ascii="Consolas" w:eastAsia="Times New Roman" w:hAnsi="Consolas" w:cs="Times New Roman"/>
          <w:color w:val="D4D4D4"/>
          <w:sz w:val="24"/>
          <w:szCs w:val="24"/>
          <w:lang w:eastAsia="en-IN"/>
        </w:rPr>
        <w:t>):</w:t>
      </w:r>
    </w:p>
    <w:p w:rsidR="008D0FBD" w:rsidRPr="008D0FBD" w:rsidRDefault="008D0FBD" w:rsidP="008D0FBD">
      <w:pPr>
        <w:shd w:val="clear" w:color="auto" w:fill="1E1E1E"/>
        <w:spacing w:after="0" w:line="330" w:lineRule="atLeast"/>
        <w:rPr>
          <w:rFonts w:ascii="Consolas" w:eastAsia="Times New Roman" w:hAnsi="Consolas" w:cs="Times New Roman"/>
          <w:color w:val="D4D4D4"/>
          <w:sz w:val="24"/>
          <w:szCs w:val="24"/>
          <w:lang w:eastAsia="en-IN"/>
        </w:rPr>
      </w:pPr>
      <w:r w:rsidRPr="008D0FBD">
        <w:rPr>
          <w:rFonts w:ascii="Consolas" w:eastAsia="Times New Roman" w:hAnsi="Consolas" w:cs="Times New Roman"/>
          <w:color w:val="D4D4D4"/>
          <w:sz w:val="24"/>
          <w:szCs w:val="24"/>
          <w:lang w:eastAsia="en-IN"/>
        </w:rPr>
        <w:t>        </w:t>
      </w:r>
      <w:r w:rsidRPr="008D0FBD">
        <w:rPr>
          <w:rFonts w:ascii="Consolas" w:eastAsia="Times New Roman" w:hAnsi="Consolas" w:cs="Times New Roman"/>
          <w:color w:val="C586C0"/>
          <w:sz w:val="24"/>
          <w:szCs w:val="24"/>
          <w:lang w:eastAsia="en-IN"/>
        </w:rPr>
        <w:t>return</w:t>
      </w:r>
      <w:r w:rsidRPr="008D0FBD">
        <w:rPr>
          <w:rFonts w:ascii="Consolas" w:eastAsia="Times New Roman" w:hAnsi="Consolas" w:cs="Times New Roman"/>
          <w:color w:val="D4D4D4"/>
          <w:sz w:val="24"/>
          <w:szCs w:val="24"/>
          <w:lang w:eastAsia="en-IN"/>
        </w:rPr>
        <w:t> </w:t>
      </w:r>
      <w:r w:rsidRPr="008D0FBD">
        <w:rPr>
          <w:rFonts w:ascii="Consolas" w:eastAsia="Times New Roman" w:hAnsi="Consolas" w:cs="Times New Roman"/>
          <w:color w:val="569CD6"/>
          <w:sz w:val="24"/>
          <w:szCs w:val="24"/>
          <w:lang w:eastAsia="en-IN"/>
        </w:rPr>
        <w:t>f</w:t>
      </w:r>
      <w:r w:rsidRPr="008D0FBD">
        <w:rPr>
          <w:rFonts w:ascii="Consolas" w:eastAsia="Times New Roman" w:hAnsi="Consolas" w:cs="Times New Roman"/>
          <w:color w:val="CE9178"/>
          <w:sz w:val="24"/>
          <w:szCs w:val="24"/>
          <w:lang w:eastAsia="en-IN"/>
        </w:rPr>
        <w:t>'</w:t>
      </w:r>
      <w:r w:rsidRPr="008D0FBD">
        <w:rPr>
          <w:rFonts w:ascii="Consolas" w:eastAsia="Times New Roman" w:hAnsi="Consolas" w:cs="Times New Roman"/>
          <w:color w:val="569CD6"/>
          <w:sz w:val="24"/>
          <w:szCs w:val="24"/>
          <w:lang w:eastAsia="en-IN"/>
        </w:rPr>
        <w:t>{self</w:t>
      </w:r>
      <w:r w:rsidRPr="008D0FBD">
        <w:rPr>
          <w:rFonts w:ascii="Consolas" w:eastAsia="Times New Roman" w:hAnsi="Consolas" w:cs="Times New Roman"/>
          <w:color w:val="D4D4D4"/>
          <w:sz w:val="24"/>
          <w:szCs w:val="24"/>
          <w:lang w:eastAsia="en-IN"/>
        </w:rPr>
        <w:t>.brand_name</w:t>
      </w:r>
      <w:r w:rsidRPr="008D0FBD">
        <w:rPr>
          <w:rFonts w:ascii="Consolas" w:eastAsia="Times New Roman" w:hAnsi="Consolas" w:cs="Times New Roman"/>
          <w:color w:val="569CD6"/>
          <w:sz w:val="24"/>
          <w:szCs w:val="24"/>
          <w:lang w:eastAsia="en-IN"/>
        </w:rPr>
        <w:t>}</w:t>
      </w:r>
      <w:r w:rsidRPr="008D0FBD">
        <w:rPr>
          <w:rFonts w:ascii="Consolas" w:eastAsia="Times New Roman" w:hAnsi="Consolas" w:cs="Times New Roman"/>
          <w:color w:val="CE9178"/>
          <w:sz w:val="24"/>
          <w:szCs w:val="24"/>
          <w:lang w:eastAsia="en-IN"/>
        </w:rPr>
        <w:t> </w:t>
      </w:r>
      <w:r w:rsidRPr="008D0FBD">
        <w:rPr>
          <w:rFonts w:ascii="Consolas" w:eastAsia="Times New Roman" w:hAnsi="Consolas" w:cs="Times New Roman"/>
          <w:color w:val="569CD6"/>
          <w:sz w:val="24"/>
          <w:szCs w:val="24"/>
          <w:lang w:eastAsia="en-IN"/>
        </w:rPr>
        <w:t>{self</w:t>
      </w:r>
      <w:r w:rsidRPr="008D0FBD">
        <w:rPr>
          <w:rFonts w:ascii="Consolas" w:eastAsia="Times New Roman" w:hAnsi="Consolas" w:cs="Times New Roman"/>
          <w:color w:val="D4D4D4"/>
          <w:sz w:val="24"/>
          <w:szCs w:val="24"/>
          <w:lang w:eastAsia="en-IN"/>
        </w:rPr>
        <w:t>.model_name</w:t>
      </w:r>
      <w:r w:rsidRPr="008D0FBD">
        <w:rPr>
          <w:rFonts w:ascii="Consolas" w:eastAsia="Times New Roman" w:hAnsi="Consolas" w:cs="Times New Roman"/>
          <w:color w:val="569CD6"/>
          <w:sz w:val="24"/>
          <w:szCs w:val="24"/>
          <w:lang w:eastAsia="en-IN"/>
        </w:rPr>
        <w:t>}</w:t>
      </w:r>
      <w:r w:rsidRPr="008D0FBD">
        <w:rPr>
          <w:rFonts w:ascii="Consolas" w:eastAsia="Times New Roman" w:hAnsi="Consolas" w:cs="Times New Roman"/>
          <w:color w:val="CE9178"/>
          <w:sz w:val="24"/>
          <w:szCs w:val="24"/>
          <w:lang w:eastAsia="en-IN"/>
        </w:rPr>
        <w:t>'</w:t>
      </w:r>
    </w:p>
    <w:p w:rsidR="008D0FBD" w:rsidRPr="008D0FBD" w:rsidRDefault="008D0FBD" w:rsidP="008D0FBD">
      <w:pPr>
        <w:shd w:val="clear" w:color="auto" w:fill="1E1E1E"/>
        <w:spacing w:after="0" w:line="330" w:lineRule="atLeast"/>
        <w:rPr>
          <w:rFonts w:ascii="Consolas" w:eastAsia="Times New Roman" w:hAnsi="Consolas" w:cs="Times New Roman"/>
          <w:color w:val="D4D4D4"/>
          <w:sz w:val="24"/>
          <w:szCs w:val="24"/>
          <w:lang w:eastAsia="en-IN"/>
        </w:rPr>
      </w:pPr>
    </w:p>
    <w:p w:rsidR="008D0FBD" w:rsidRPr="008D0FBD" w:rsidRDefault="008D0FBD" w:rsidP="008D0FBD">
      <w:pPr>
        <w:shd w:val="clear" w:color="auto" w:fill="1E1E1E"/>
        <w:spacing w:after="0" w:line="330" w:lineRule="atLeast"/>
        <w:rPr>
          <w:rFonts w:ascii="Consolas" w:eastAsia="Times New Roman" w:hAnsi="Consolas" w:cs="Times New Roman"/>
          <w:color w:val="D4D4D4"/>
          <w:sz w:val="24"/>
          <w:szCs w:val="24"/>
          <w:lang w:eastAsia="en-IN"/>
        </w:rPr>
      </w:pPr>
      <w:r w:rsidRPr="008D0FBD">
        <w:rPr>
          <w:rFonts w:ascii="Consolas" w:eastAsia="Times New Roman" w:hAnsi="Consolas" w:cs="Times New Roman"/>
          <w:color w:val="D4D4D4"/>
          <w:sz w:val="24"/>
          <w:szCs w:val="24"/>
          <w:lang w:eastAsia="en-IN"/>
        </w:rPr>
        <w:t>phone1 = Phone(</w:t>
      </w:r>
      <w:r w:rsidRPr="008D0FBD">
        <w:rPr>
          <w:rFonts w:ascii="Consolas" w:eastAsia="Times New Roman" w:hAnsi="Consolas" w:cs="Times New Roman"/>
          <w:color w:val="CE9178"/>
          <w:sz w:val="24"/>
          <w:szCs w:val="24"/>
          <w:lang w:eastAsia="en-IN"/>
        </w:rPr>
        <w:t>'Nokia'</w:t>
      </w:r>
      <w:r w:rsidRPr="008D0FBD">
        <w:rPr>
          <w:rFonts w:ascii="Consolas" w:eastAsia="Times New Roman" w:hAnsi="Consolas" w:cs="Times New Roman"/>
          <w:color w:val="D4D4D4"/>
          <w:sz w:val="24"/>
          <w:szCs w:val="24"/>
          <w:lang w:eastAsia="en-IN"/>
        </w:rPr>
        <w:t>, </w:t>
      </w:r>
      <w:r w:rsidRPr="008D0FBD">
        <w:rPr>
          <w:rFonts w:ascii="Consolas" w:eastAsia="Times New Roman" w:hAnsi="Consolas" w:cs="Times New Roman"/>
          <w:color w:val="CE9178"/>
          <w:sz w:val="24"/>
          <w:szCs w:val="24"/>
          <w:lang w:eastAsia="en-IN"/>
        </w:rPr>
        <w:t>'1100'</w:t>
      </w:r>
      <w:r w:rsidRPr="008D0FBD">
        <w:rPr>
          <w:rFonts w:ascii="Consolas" w:eastAsia="Times New Roman" w:hAnsi="Consolas" w:cs="Times New Roman"/>
          <w:color w:val="D4D4D4"/>
          <w:sz w:val="24"/>
          <w:szCs w:val="24"/>
          <w:lang w:eastAsia="en-IN"/>
        </w:rPr>
        <w:t>, </w:t>
      </w:r>
      <w:r w:rsidRPr="008D0FBD">
        <w:rPr>
          <w:rFonts w:ascii="Consolas" w:eastAsia="Times New Roman" w:hAnsi="Consolas" w:cs="Times New Roman"/>
          <w:color w:val="B5CEA8"/>
          <w:sz w:val="24"/>
          <w:szCs w:val="24"/>
          <w:lang w:eastAsia="en-IN"/>
        </w:rPr>
        <w:t>1000</w:t>
      </w:r>
      <w:r w:rsidRPr="008D0FBD">
        <w:rPr>
          <w:rFonts w:ascii="Consolas" w:eastAsia="Times New Roman" w:hAnsi="Consolas" w:cs="Times New Roman"/>
          <w:color w:val="D4D4D4"/>
          <w:sz w:val="24"/>
          <w:szCs w:val="24"/>
          <w:lang w:eastAsia="en-IN"/>
        </w:rPr>
        <w:t>)</w:t>
      </w:r>
    </w:p>
    <w:p w:rsidR="008D0FBD" w:rsidRPr="008D0FBD" w:rsidRDefault="008D0FBD" w:rsidP="008D0FBD">
      <w:pPr>
        <w:shd w:val="clear" w:color="auto" w:fill="1E1E1E"/>
        <w:spacing w:after="0" w:line="330" w:lineRule="atLeast"/>
        <w:rPr>
          <w:rFonts w:ascii="Consolas" w:eastAsia="Times New Roman" w:hAnsi="Consolas" w:cs="Times New Roman"/>
          <w:color w:val="D4D4D4"/>
          <w:sz w:val="24"/>
          <w:szCs w:val="24"/>
          <w:lang w:eastAsia="en-IN"/>
        </w:rPr>
      </w:pPr>
    </w:p>
    <w:p w:rsidR="008D0FBD" w:rsidRPr="008D0FBD" w:rsidRDefault="008D0FBD" w:rsidP="008D0FBD">
      <w:pPr>
        <w:shd w:val="clear" w:color="auto" w:fill="1E1E1E"/>
        <w:spacing w:after="0" w:line="330" w:lineRule="atLeast"/>
        <w:rPr>
          <w:rFonts w:ascii="Consolas" w:eastAsia="Times New Roman" w:hAnsi="Consolas" w:cs="Times New Roman"/>
          <w:color w:val="D4D4D4"/>
          <w:sz w:val="24"/>
          <w:szCs w:val="24"/>
          <w:lang w:eastAsia="en-IN"/>
        </w:rPr>
      </w:pPr>
      <w:r w:rsidRPr="008D0FBD">
        <w:rPr>
          <w:rFonts w:ascii="Consolas" w:eastAsia="Times New Roman" w:hAnsi="Consolas" w:cs="Times New Roman"/>
          <w:color w:val="DCDCAA"/>
          <w:sz w:val="24"/>
          <w:szCs w:val="24"/>
          <w:lang w:eastAsia="en-IN"/>
        </w:rPr>
        <w:t>print</w:t>
      </w:r>
      <w:r w:rsidRPr="008D0FBD">
        <w:rPr>
          <w:rFonts w:ascii="Consolas" w:eastAsia="Times New Roman" w:hAnsi="Consolas" w:cs="Times New Roman"/>
          <w:color w:val="D4D4D4"/>
          <w:sz w:val="24"/>
          <w:szCs w:val="24"/>
          <w:lang w:eastAsia="en-IN"/>
        </w:rPr>
        <w:t>(phone1.brand_name)</w:t>
      </w:r>
    </w:p>
    <w:p w:rsidR="008D0FBD" w:rsidRPr="008D0FBD" w:rsidRDefault="008D0FBD" w:rsidP="008D0FBD">
      <w:pPr>
        <w:shd w:val="clear" w:color="auto" w:fill="1E1E1E"/>
        <w:spacing w:after="0" w:line="330" w:lineRule="atLeast"/>
        <w:rPr>
          <w:rFonts w:ascii="Consolas" w:eastAsia="Times New Roman" w:hAnsi="Consolas" w:cs="Times New Roman"/>
          <w:color w:val="D4D4D4"/>
          <w:sz w:val="24"/>
          <w:szCs w:val="24"/>
          <w:lang w:eastAsia="en-IN"/>
        </w:rPr>
      </w:pPr>
      <w:r w:rsidRPr="008D0FBD">
        <w:rPr>
          <w:rFonts w:ascii="Consolas" w:eastAsia="Times New Roman" w:hAnsi="Consolas" w:cs="Times New Roman"/>
          <w:color w:val="DCDCAA"/>
          <w:sz w:val="24"/>
          <w:szCs w:val="24"/>
          <w:lang w:eastAsia="en-IN"/>
        </w:rPr>
        <w:lastRenderedPageBreak/>
        <w:t>print</w:t>
      </w:r>
      <w:r w:rsidRPr="008D0FBD">
        <w:rPr>
          <w:rFonts w:ascii="Consolas" w:eastAsia="Times New Roman" w:hAnsi="Consolas" w:cs="Times New Roman"/>
          <w:color w:val="D4D4D4"/>
          <w:sz w:val="24"/>
          <w:szCs w:val="24"/>
          <w:lang w:eastAsia="en-IN"/>
        </w:rPr>
        <w:t>(phone1.model_name)</w:t>
      </w:r>
    </w:p>
    <w:p w:rsidR="008D0FBD" w:rsidRPr="008D0FBD" w:rsidRDefault="008D0FBD" w:rsidP="008D0FBD">
      <w:pPr>
        <w:shd w:val="clear" w:color="auto" w:fill="1E1E1E"/>
        <w:spacing w:after="0" w:line="330" w:lineRule="atLeast"/>
        <w:rPr>
          <w:rFonts w:ascii="Consolas" w:eastAsia="Times New Roman" w:hAnsi="Consolas" w:cs="Times New Roman"/>
          <w:color w:val="D4D4D4"/>
          <w:sz w:val="24"/>
          <w:szCs w:val="24"/>
          <w:lang w:eastAsia="en-IN"/>
        </w:rPr>
      </w:pPr>
      <w:r w:rsidRPr="008D0FBD">
        <w:rPr>
          <w:rFonts w:ascii="Consolas" w:eastAsia="Times New Roman" w:hAnsi="Consolas" w:cs="Times New Roman"/>
          <w:color w:val="DCDCAA"/>
          <w:sz w:val="24"/>
          <w:szCs w:val="24"/>
          <w:lang w:eastAsia="en-IN"/>
        </w:rPr>
        <w:t>print</w:t>
      </w:r>
      <w:r w:rsidRPr="008D0FBD">
        <w:rPr>
          <w:rFonts w:ascii="Consolas" w:eastAsia="Times New Roman" w:hAnsi="Consolas" w:cs="Times New Roman"/>
          <w:color w:val="D4D4D4"/>
          <w:sz w:val="24"/>
          <w:szCs w:val="24"/>
          <w:lang w:eastAsia="en-IN"/>
        </w:rPr>
        <w:t>(phone1.complete_specification)</w:t>
      </w:r>
    </w:p>
    <w:p w:rsidR="008D0FBD" w:rsidRDefault="0044134F" w:rsidP="008D0FBD">
      <w:pPr>
        <w:ind w:left="360"/>
        <w:rPr>
          <w:sz w:val="28"/>
          <w:szCs w:val="24"/>
        </w:rPr>
      </w:pPr>
      <w:r>
        <w:rPr>
          <w:sz w:val="28"/>
          <w:szCs w:val="24"/>
        </w:rPr>
        <w:t>instead using the if else statement we can use the max function trick.</w:t>
      </w:r>
    </w:p>
    <w:p w:rsidR="0044134F" w:rsidRPr="0044134F" w:rsidRDefault="0044134F" w:rsidP="0044134F">
      <w:pPr>
        <w:shd w:val="clear" w:color="auto" w:fill="1E1E1E"/>
        <w:spacing w:after="0" w:line="330" w:lineRule="atLeast"/>
        <w:rPr>
          <w:rFonts w:ascii="Consolas" w:eastAsia="Times New Roman" w:hAnsi="Consolas" w:cs="Times New Roman"/>
          <w:color w:val="D4D4D4"/>
          <w:sz w:val="24"/>
          <w:szCs w:val="24"/>
          <w:lang w:eastAsia="en-IN"/>
        </w:rPr>
      </w:pPr>
      <w:r w:rsidRPr="0044134F">
        <w:rPr>
          <w:rFonts w:ascii="Consolas" w:eastAsia="Times New Roman" w:hAnsi="Consolas" w:cs="Times New Roman"/>
          <w:color w:val="569CD6"/>
          <w:sz w:val="24"/>
          <w:szCs w:val="24"/>
          <w:lang w:eastAsia="en-IN"/>
        </w:rPr>
        <w:t>self</w:t>
      </w:r>
      <w:r w:rsidRPr="0044134F">
        <w:rPr>
          <w:rFonts w:ascii="Consolas" w:eastAsia="Times New Roman" w:hAnsi="Consolas" w:cs="Times New Roman"/>
          <w:color w:val="D4D4D4"/>
          <w:sz w:val="24"/>
          <w:szCs w:val="24"/>
          <w:lang w:eastAsia="en-IN"/>
        </w:rPr>
        <w:t>.price = </w:t>
      </w:r>
      <w:r w:rsidRPr="0044134F">
        <w:rPr>
          <w:rFonts w:ascii="Consolas" w:eastAsia="Times New Roman" w:hAnsi="Consolas" w:cs="Times New Roman"/>
          <w:color w:val="DCDCAA"/>
          <w:sz w:val="24"/>
          <w:szCs w:val="24"/>
          <w:lang w:eastAsia="en-IN"/>
        </w:rPr>
        <w:t>max</w:t>
      </w:r>
      <w:r w:rsidRPr="0044134F">
        <w:rPr>
          <w:rFonts w:ascii="Consolas" w:eastAsia="Times New Roman" w:hAnsi="Consolas" w:cs="Times New Roman"/>
          <w:color w:val="D4D4D4"/>
          <w:sz w:val="24"/>
          <w:szCs w:val="24"/>
          <w:lang w:eastAsia="en-IN"/>
        </w:rPr>
        <w:t>(price, </w:t>
      </w:r>
      <w:r w:rsidRPr="0044134F">
        <w:rPr>
          <w:rFonts w:ascii="Consolas" w:eastAsia="Times New Roman" w:hAnsi="Consolas" w:cs="Times New Roman"/>
          <w:color w:val="B5CEA8"/>
          <w:sz w:val="24"/>
          <w:szCs w:val="24"/>
          <w:lang w:eastAsia="en-IN"/>
        </w:rPr>
        <w:t>0</w:t>
      </w:r>
      <w:r w:rsidRPr="0044134F">
        <w:rPr>
          <w:rFonts w:ascii="Consolas" w:eastAsia="Times New Roman" w:hAnsi="Consolas" w:cs="Times New Roman"/>
          <w:color w:val="D4D4D4"/>
          <w:sz w:val="24"/>
          <w:szCs w:val="24"/>
          <w:lang w:eastAsia="en-IN"/>
        </w:rPr>
        <w:t>)</w:t>
      </w:r>
    </w:p>
    <w:p w:rsidR="0044134F" w:rsidRDefault="0044134F" w:rsidP="0044134F">
      <w:pPr>
        <w:rPr>
          <w:sz w:val="28"/>
          <w:szCs w:val="24"/>
        </w:rPr>
      </w:pPr>
      <w:r>
        <w:rPr>
          <w:sz w:val="28"/>
          <w:szCs w:val="24"/>
        </w:rPr>
        <w:t>this max function will choose the greater from the price and the 0.</w:t>
      </w:r>
    </w:p>
    <w:p w:rsidR="0044134F" w:rsidRDefault="0044134F" w:rsidP="0044134F">
      <w:pPr>
        <w:rPr>
          <w:sz w:val="28"/>
          <w:szCs w:val="24"/>
        </w:rPr>
      </w:pPr>
      <w:r>
        <w:rPr>
          <w:sz w:val="28"/>
          <w:szCs w:val="24"/>
        </w:rPr>
        <w:t>Now for the complete specification price problem we can do as follow.</w:t>
      </w:r>
    </w:p>
    <w:p w:rsidR="0044134F" w:rsidRDefault="0044134F" w:rsidP="0044134F">
      <w:pPr>
        <w:rPr>
          <w:sz w:val="28"/>
          <w:szCs w:val="24"/>
        </w:rPr>
      </w:pPr>
      <w:r>
        <w:rPr>
          <w:sz w:val="28"/>
          <w:szCs w:val="24"/>
        </w:rPr>
        <w:t>Instead of making the instance variable we can make the function of complete specification. That function will take the self as a argument.</w:t>
      </w:r>
    </w:p>
    <w:p w:rsidR="0044134F" w:rsidRPr="0044134F" w:rsidRDefault="0044134F" w:rsidP="0044134F">
      <w:pPr>
        <w:shd w:val="clear" w:color="auto" w:fill="1E1E1E"/>
        <w:spacing w:after="0" w:line="330" w:lineRule="atLeast"/>
        <w:rPr>
          <w:rFonts w:ascii="Consolas" w:eastAsia="Times New Roman" w:hAnsi="Consolas" w:cs="Times New Roman"/>
          <w:color w:val="D4D4D4"/>
          <w:sz w:val="24"/>
          <w:szCs w:val="24"/>
          <w:lang w:eastAsia="en-IN"/>
        </w:rPr>
      </w:pPr>
      <w:r w:rsidRPr="0044134F">
        <w:rPr>
          <w:rFonts w:ascii="Consolas" w:eastAsia="Times New Roman" w:hAnsi="Consolas" w:cs="Times New Roman"/>
          <w:color w:val="569CD6"/>
          <w:sz w:val="24"/>
          <w:szCs w:val="24"/>
          <w:lang w:eastAsia="en-IN"/>
        </w:rPr>
        <w:t>class</w:t>
      </w:r>
      <w:r w:rsidRPr="0044134F">
        <w:rPr>
          <w:rFonts w:ascii="Consolas" w:eastAsia="Times New Roman" w:hAnsi="Consolas" w:cs="Times New Roman"/>
          <w:color w:val="D4D4D4"/>
          <w:sz w:val="24"/>
          <w:szCs w:val="24"/>
          <w:lang w:eastAsia="en-IN"/>
        </w:rPr>
        <w:t> </w:t>
      </w:r>
      <w:r w:rsidRPr="0044134F">
        <w:rPr>
          <w:rFonts w:ascii="Consolas" w:eastAsia="Times New Roman" w:hAnsi="Consolas" w:cs="Times New Roman"/>
          <w:color w:val="4EC9B0"/>
          <w:sz w:val="24"/>
          <w:szCs w:val="24"/>
          <w:lang w:eastAsia="en-IN"/>
        </w:rPr>
        <w:t>Phone</w:t>
      </w:r>
      <w:r w:rsidRPr="0044134F">
        <w:rPr>
          <w:rFonts w:ascii="Consolas" w:eastAsia="Times New Roman" w:hAnsi="Consolas" w:cs="Times New Roman"/>
          <w:color w:val="D4D4D4"/>
          <w:sz w:val="24"/>
          <w:szCs w:val="24"/>
          <w:lang w:eastAsia="en-IN"/>
        </w:rPr>
        <w:t>:</w:t>
      </w:r>
    </w:p>
    <w:p w:rsidR="0044134F" w:rsidRPr="0044134F" w:rsidRDefault="0044134F" w:rsidP="0044134F">
      <w:pPr>
        <w:shd w:val="clear" w:color="auto" w:fill="1E1E1E"/>
        <w:spacing w:after="0" w:line="330" w:lineRule="atLeast"/>
        <w:rPr>
          <w:rFonts w:ascii="Consolas" w:eastAsia="Times New Roman" w:hAnsi="Consolas" w:cs="Times New Roman"/>
          <w:color w:val="D4D4D4"/>
          <w:sz w:val="24"/>
          <w:szCs w:val="24"/>
          <w:lang w:eastAsia="en-IN"/>
        </w:rPr>
      </w:pPr>
      <w:r w:rsidRPr="0044134F">
        <w:rPr>
          <w:rFonts w:ascii="Consolas" w:eastAsia="Times New Roman" w:hAnsi="Consolas" w:cs="Times New Roman"/>
          <w:color w:val="D4D4D4"/>
          <w:sz w:val="24"/>
          <w:szCs w:val="24"/>
          <w:lang w:eastAsia="en-IN"/>
        </w:rPr>
        <w:t>    </w:t>
      </w:r>
      <w:r w:rsidRPr="0044134F">
        <w:rPr>
          <w:rFonts w:ascii="Consolas" w:eastAsia="Times New Roman" w:hAnsi="Consolas" w:cs="Times New Roman"/>
          <w:color w:val="569CD6"/>
          <w:sz w:val="24"/>
          <w:szCs w:val="24"/>
          <w:lang w:eastAsia="en-IN"/>
        </w:rPr>
        <w:t>def</w:t>
      </w:r>
      <w:r w:rsidRPr="0044134F">
        <w:rPr>
          <w:rFonts w:ascii="Consolas" w:eastAsia="Times New Roman" w:hAnsi="Consolas" w:cs="Times New Roman"/>
          <w:color w:val="D4D4D4"/>
          <w:sz w:val="24"/>
          <w:szCs w:val="24"/>
          <w:lang w:eastAsia="en-IN"/>
        </w:rPr>
        <w:t> </w:t>
      </w:r>
      <w:r w:rsidRPr="0044134F">
        <w:rPr>
          <w:rFonts w:ascii="Consolas" w:eastAsia="Times New Roman" w:hAnsi="Consolas" w:cs="Times New Roman"/>
          <w:color w:val="DCDCAA"/>
          <w:sz w:val="24"/>
          <w:szCs w:val="24"/>
          <w:lang w:eastAsia="en-IN"/>
        </w:rPr>
        <w:t>__init__</w:t>
      </w:r>
      <w:r w:rsidRPr="0044134F">
        <w:rPr>
          <w:rFonts w:ascii="Consolas" w:eastAsia="Times New Roman" w:hAnsi="Consolas" w:cs="Times New Roman"/>
          <w:color w:val="D4D4D4"/>
          <w:sz w:val="24"/>
          <w:szCs w:val="24"/>
          <w:lang w:eastAsia="en-IN"/>
        </w:rPr>
        <w:t>(</w:t>
      </w:r>
      <w:r w:rsidRPr="0044134F">
        <w:rPr>
          <w:rFonts w:ascii="Consolas" w:eastAsia="Times New Roman" w:hAnsi="Consolas" w:cs="Times New Roman"/>
          <w:color w:val="9CDCFE"/>
          <w:sz w:val="24"/>
          <w:szCs w:val="24"/>
          <w:lang w:eastAsia="en-IN"/>
        </w:rPr>
        <w:t>self</w:t>
      </w:r>
      <w:r w:rsidRPr="0044134F">
        <w:rPr>
          <w:rFonts w:ascii="Consolas" w:eastAsia="Times New Roman" w:hAnsi="Consolas" w:cs="Times New Roman"/>
          <w:color w:val="D4D4D4"/>
          <w:sz w:val="24"/>
          <w:szCs w:val="24"/>
          <w:lang w:eastAsia="en-IN"/>
        </w:rPr>
        <w:t>, </w:t>
      </w:r>
      <w:r w:rsidRPr="0044134F">
        <w:rPr>
          <w:rFonts w:ascii="Consolas" w:eastAsia="Times New Roman" w:hAnsi="Consolas" w:cs="Times New Roman"/>
          <w:color w:val="9CDCFE"/>
          <w:sz w:val="24"/>
          <w:szCs w:val="24"/>
          <w:lang w:eastAsia="en-IN"/>
        </w:rPr>
        <w:t>brand_name</w:t>
      </w:r>
      <w:r w:rsidRPr="0044134F">
        <w:rPr>
          <w:rFonts w:ascii="Consolas" w:eastAsia="Times New Roman" w:hAnsi="Consolas" w:cs="Times New Roman"/>
          <w:color w:val="D4D4D4"/>
          <w:sz w:val="24"/>
          <w:szCs w:val="24"/>
          <w:lang w:eastAsia="en-IN"/>
        </w:rPr>
        <w:t>, </w:t>
      </w:r>
      <w:r w:rsidRPr="0044134F">
        <w:rPr>
          <w:rFonts w:ascii="Consolas" w:eastAsia="Times New Roman" w:hAnsi="Consolas" w:cs="Times New Roman"/>
          <w:color w:val="9CDCFE"/>
          <w:sz w:val="24"/>
          <w:szCs w:val="24"/>
          <w:lang w:eastAsia="en-IN"/>
        </w:rPr>
        <w:t>model_name</w:t>
      </w:r>
      <w:r w:rsidRPr="0044134F">
        <w:rPr>
          <w:rFonts w:ascii="Consolas" w:eastAsia="Times New Roman" w:hAnsi="Consolas" w:cs="Times New Roman"/>
          <w:color w:val="D4D4D4"/>
          <w:sz w:val="24"/>
          <w:szCs w:val="24"/>
          <w:lang w:eastAsia="en-IN"/>
        </w:rPr>
        <w:t>, </w:t>
      </w:r>
      <w:r w:rsidRPr="0044134F">
        <w:rPr>
          <w:rFonts w:ascii="Consolas" w:eastAsia="Times New Roman" w:hAnsi="Consolas" w:cs="Times New Roman"/>
          <w:color w:val="9CDCFE"/>
          <w:sz w:val="24"/>
          <w:szCs w:val="24"/>
          <w:lang w:eastAsia="en-IN"/>
        </w:rPr>
        <w:t>price</w:t>
      </w:r>
      <w:r w:rsidRPr="0044134F">
        <w:rPr>
          <w:rFonts w:ascii="Consolas" w:eastAsia="Times New Roman" w:hAnsi="Consolas" w:cs="Times New Roman"/>
          <w:color w:val="D4D4D4"/>
          <w:sz w:val="24"/>
          <w:szCs w:val="24"/>
          <w:lang w:eastAsia="en-IN"/>
        </w:rPr>
        <w:t>):</w:t>
      </w:r>
    </w:p>
    <w:p w:rsidR="0044134F" w:rsidRPr="0044134F" w:rsidRDefault="0044134F" w:rsidP="0044134F">
      <w:pPr>
        <w:shd w:val="clear" w:color="auto" w:fill="1E1E1E"/>
        <w:spacing w:after="0" w:line="330" w:lineRule="atLeast"/>
        <w:rPr>
          <w:rFonts w:ascii="Consolas" w:eastAsia="Times New Roman" w:hAnsi="Consolas" w:cs="Times New Roman"/>
          <w:color w:val="D4D4D4"/>
          <w:sz w:val="24"/>
          <w:szCs w:val="24"/>
          <w:lang w:eastAsia="en-IN"/>
        </w:rPr>
      </w:pPr>
      <w:r w:rsidRPr="0044134F">
        <w:rPr>
          <w:rFonts w:ascii="Consolas" w:eastAsia="Times New Roman" w:hAnsi="Consolas" w:cs="Times New Roman"/>
          <w:color w:val="D4D4D4"/>
          <w:sz w:val="24"/>
          <w:szCs w:val="24"/>
          <w:lang w:eastAsia="en-IN"/>
        </w:rPr>
        <w:t>        </w:t>
      </w:r>
      <w:r w:rsidRPr="0044134F">
        <w:rPr>
          <w:rFonts w:ascii="Consolas" w:eastAsia="Times New Roman" w:hAnsi="Consolas" w:cs="Times New Roman"/>
          <w:color w:val="569CD6"/>
          <w:sz w:val="24"/>
          <w:szCs w:val="24"/>
          <w:lang w:eastAsia="en-IN"/>
        </w:rPr>
        <w:t>self</w:t>
      </w:r>
      <w:r w:rsidRPr="0044134F">
        <w:rPr>
          <w:rFonts w:ascii="Consolas" w:eastAsia="Times New Roman" w:hAnsi="Consolas" w:cs="Times New Roman"/>
          <w:color w:val="D4D4D4"/>
          <w:sz w:val="24"/>
          <w:szCs w:val="24"/>
          <w:lang w:eastAsia="en-IN"/>
        </w:rPr>
        <w:t>.brand_name = brand_name</w:t>
      </w:r>
    </w:p>
    <w:p w:rsidR="0044134F" w:rsidRPr="0044134F" w:rsidRDefault="0044134F" w:rsidP="0044134F">
      <w:pPr>
        <w:shd w:val="clear" w:color="auto" w:fill="1E1E1E"/>
        <w:spacing w:after="0" w:line="330" w:lineRule="atLeast"/>
        <w:rPr>
          <w:rFonts w:ascii="Consolas" w:eastAsia="Times New Roman" w:hAnsi="Consolas" w:cs="Times New Roman"/>
          <w:color w:val="D4D4D4"/>
          <w:sz w:val="24"/>
          <w:szCs w:val="24"/>
          <w:lang w:eastAsia="en-IN"/>
        </w:rPr>
      </w:pPr>
      <w:r w:rsidRPr="0044134F">
        <w:rPr>
          <w:rFonts w:ascii="Consolas" w:eastAsia="Times New Roman" w:hAnsi="Consolas" w:cs="Times New Roman"/>
          <w:color w:val="D4D4D4"/>
          <w:sz w:val="24"/>
          <w:szCs w:val="24"/>
          <w:lang w:eastAsia="en-IN"/>
        </w:rPr>
        <w:t>        </w:t>
      </w:r>
      <w:r w:rsidRPr="0044134F">
        <w:rPr>
          <w:rFonts w:ascii="Consolas" w:eastAsia="Times New Roman" w:hAnsi="Consolas" w:cs="Times New Roman"/>
          <w:color w:val="569CD6"/>
          <w:sz w:val="24"/>
          <w:szCs w:val="24"/>
          <w:lang w:eastAsia="en-IN"/>
        </w:rPr>
        <w:t>self</w:t>
      </w:r>
      <w:r w:rsidRPr="0044134F">
        <w:rPr>
          <w:rFonts w:ascii="Consolas" w:eastAsia="Times New Roman" w:hAnsi="Consolas" w:cs="Times New Roman"/>
          <w:color w:val="D4D4D4"/>
          <w:sz w:val="24"/>
          <w:szCs w:val="24"/>
          <w:lang w:eastAsia="en-IN"/>
        </w:rPr>
        <w:t>.model_name = model_name</w:t>
      </w:r>
    </w:p>
    <w:p w:rsidR="0044134F" w:rsidRPr="0044134F" w:rsidRDefault="0044134F" w:rsidP="0044134F">
      <w:pPr>
        <w:shd w:val="clear" w:color="auto" w:fill="1E1E1E"/>
        <w:spacing w:after="0" w:line="330" w:lineRule="atLeast"/>
        <w:rPr>
          <w:rFonts w:ascii="Consolas" w:eastAsia="Times New Roman" w:hAnsi="Consolas" w:cs="Times New Roman"/>
          <w:color w:val="D4D4D4"/>
          <w:sz w:val="24"/>
          <w:szCs w:val="24"/>
          <w:lang w:eastAsia="en-IN"/>
        </w:rPr>
      </w:pPr>
      <w:r w:rsidRPr="0044134F">
        <w:rPr>
          <w:rFonts w:ascii="Consolas" w:eastAsia="Times New Roman" w:hAnsi="Consolas" w:cs="Times New Roman"/>
          <w:color w:val="D4D4D4"/>
          <w:sz w:val="24"/>
          <w:szCs w:val="24"/>
          <w:lang w:eastAsia="en-IN"/>
        </w:rPr>
        <w:t>        </w:t>
      </w:r>
      <w:r w:rsidRPr="0044134F">
        <w:rPr>
          <w:rFonts w:ascii="Consolas" w:eastAsia="Times New Roman" w:hAnsi="Consolas" w:cs="Times New Roman"/>
          <w:color w:val="569CD6"/>
          <w:sz w:val="24"/>
          <w:szCs w:val="24"/>
          <w:lang w:eastAsia="en-IN"/>
        </w:rPr>
        <w:t>self</w:t>
      </w:r>
      <w:r w:rsidRPr="0044134F">
        <w:rPr>
          <w:rFonts w:ascii="Consolas" w:eastAsia="Times New Roman" w:hAnsi="Consolas" w:cs="Times New Roman"/>
          <w:color w:val="D4D4D4"/>
          <w:sz w:val="24"/>
          <w:szCs w:val="24"/>
          <w:lang w:eastAsia="en-IN"/>
        </w:rPr>
        <w:t>.price = </w:t>
      </w:r>
      <w:r w:rsidRPr="0044134F">
        <w:rPr>
          <w:rFonts w:ascii="Consolas" w:eastAsia="Times New Roman" w:hAnsi="Consolas" w:cs="Times New Roman"/>
          <w:color w:val="DCDCAA"/>
          <w:sz w:val="24"/>
          <w:szCs w:val="24"/>
          <w:lang w:eastAsia="en-IN"/>
        </w:rPr>
        <w:t>max</w:t>
      </w:r>
      <w:r w:rsidRPr="0044134F">
        <w:rPr>
          <w:rFonts w:ascii="Consolas" w:eastAsia="Times New Roman" w:hAnsi="Consolas" w:cs="Times New Roman"/>
          <w:color w:val="D4D4D4"/>
          <w:sz w:val="24"/>
          <w:szCs w:val="24"/>
          <w:lang w:eastAsia="en-IN"/>
        </w:rPr>
        <w:t>(price, </w:t>
      </w:r>
      <w:r w:rsidRPr="0044134F">
        <w:rPr>
          <w:rFonts w:ascii="Consolas" w:eastAsia="Times New Roman" w:hAnsi="Consolas" w:cs="Times New Roman"/>
          <w:color w:val="B5CEA8"/>
          <w:sz w:val="24"/>
          <w:szCs w:val="24"/>
          <w:lang w:eastAsia="en-IN"/>
        </w:rPr>
        <w:t>0</w:t>
      </w:r>
      <w:r w:rsidRPr="0044134F">
        <w:rPr>
          <w:rFonts w:ascii="Consolas" w:eastAsia="Times New Roman" w:hAnsi="Consolas" w:cs="Times New Roman"/>
          <w:color w:val="D4D4D4"/>
          <w:sz w:val="24"/>
          <w:szCs w:val="24"/>
          <w:lang w:eastAsia="en-IN"/>
        </w:rPr>
        <w:t>) </w:t>
      </w:r>
      <w:r w:rsidRPr="0044134F">
        <w:rPr>
          <w:rFonts w:ascii="Consolas" w:eastAsia="Times New Roman" w:hAnsi="Consolas" w:cs="Times New Roman"/>
          <w:color w:val="6A9955"/>
          <w:sz w:val="24"/>
          <w:szCs w:val="24"/>
          <w:lang w:eastAsia="en-IN"/>
        </w:rPr>
        <w:t># this will help us from giving the negative price.</w:t>
      </w:r>
    </w:p>
    <w:p w:rsidR="0044134F" w:rsidRPr="0044134F" w:rsidRDefault="0044134F" w:rsidP="0044134F">
      <w:pPr>
        <w:shd w:val="clear" w:color="auto" w:fill="1E1E1E"/>
        <w:spacing w:after="0" w:line="330" w:lineRule="atLeast"/>
        <w:rPr>
          <w:rFonts w:ascii="Consolas" w:eastAsia="Times New Roman" w:hAnsi="Consolas" w:cs="Times New Roman"/>
          <w:color w:val="D4D4D4"/>
          <w:sz w:val="24"/>
          <w:szCs w:val="24"/>
          <w:lang w:eastAsia="en-IN"/>
        </w:rPr>
      </w:pPr>
    </w:p>
    <w:p w:rsidR="0044134F" w:rsidRPr="0044134F" w:rsidRDefault="0044134F" w:rsidP="0044134F">
      <w:pPr>
        <w:shd w:val="clear" w:color="auto" w:fill="1E1E1E"/>
        <w:spacing w:after="0" w:line="330" w:lineRule="atLeast"/>
        <w:rPr>
          <w:rFonts w:ascii="Consolas" w:eastAsia="Times New Roman" w:hAnsi="Consolas" w:cs="Times New Roman"/>
          <w:color w:val="D4D4D4"/>
          <w:sz w:val="24"/>
          <w:szCs w:val="24"/>
          <w:lang w:eastAsia="en-IN"/>
        </w:rPr>
      </w:pPr>
      <w:r w:rsidRPr="0044134F">
        <w:rPr>
          <w:rFonts w:ascii="Consolas" w:eastAsia="Times New Roman" w:hAnsi="Consolas" w:cs="Times New Roman"/>
          <w:color w:val="D4D4D4"/>
          <w:sz w:val="24"/>
          <w:szCs w:val="24"/>
          <w:lang w:eastAsia="en-IN"/>
        </w:rPr>
        <w:t>    </w:t>
      </w:r>
      <w:r w:rsidRPr="0044134F">
        <w:rPr>
          <w:rFonts w:ascii="Consolas" w:eastAsia="Times New Roman" w:hAnsi="Consolas" w:cs="Times New Roman"/>
          <w:color w:val="569CD6"/>
          <w:sz w:val="24"/>
          <w:szCs w:val="24"/>
          <w:lang w:eastAsia="en-IN"/>
        </w:rPr>
        <w:t>def</w:t>
      </w:r>
      <w:r w:rsidRPr="0044134F">
        <w:rPr>
          <w:rFonts w:ascii="Consolas" w:eastAsia="Times New Roman" w:hAnsi="Consolas" w:cs="Times New Roman"/>
          <w:color w:val="D4D4D4"/>
          <w:sz w:val="24"/>
          <w:szCs w:val="24"/>
          <w:lang w:eastAsia="en-IN"/>
        </w:rPr>
        <w:t> </w:t>
      </w:r>
      <w:r w:rsidRPr="0044134F">
        <w:rPr>
          <w:rFonts w:ascii="Consolas" w:eastAsia="Times New Roman" w:hAnsi="Consolas" w:cs="Times New Roman"/>
          <w:color w:val="DCDCAA"/>
          <w:sz w:val="24"/>
          <w:szCs w:val="24"/>
          <w:lang w:eastAsia="en-IN"/>
        </w:rPr>
        <w:t>complete_specification</w:t>
      </w:r>
      <w:r w:rsidRPr="0044134F">
        <w:rPr>
          <w:rFonts w:ascii="Consolas" w:eastAsia="Times New Roman" w:hAnsi="Consolas" w:cs="Times New Roman"/>
          <w:color w:val="D4D4D4"/>
          <w:sz w:val="24"/>
          <w:szCs w:val="24"/>
          <w:lang w:eastAsia="en-IN"/>
        </w:rPr>
        <w:t>(</w:t>
      </w:r>
      <w:r w:rsidRPr="0044134F">
        <w:rPr>
          <w:rFonts w:ascii="Consolas" w:eastAsia="Times New Roman" w:hAnsi="Consolas" w:cs="Times New Roman"/>
          <w:color w:val="9CDCFE"/>
          <w:sz w:val="24"/>
          <w:szCs w:val="24"/>
          <w:lang w:eastAsia="en-IN"/>
        </w:rPr>
        <w:t>self</w:t>
      </w:r>
      <w:r w:rsidRPr="0044134F">
        <w:rPr>
          <w:rFonts w:ascii="Consolas" w:eastAsia="Times New Roman" w:hAnsi="Consolas" w:cs="Times New Roman"/>
          <w:color w:val="D4D4D4"/>
          <w:sz w:val="24"/>
          <w:szCs w:val="24"/>
          <w:lang w:eastAsia="en-IN"/>
        </w:rPr>
        <w:t>):</w:t>
      </w:r>
    </w:p>
    <w:p w:rsidR="0044134F" w:rsidRPr="0044134F" w:rsidRDefault="0044134F" w:rsidP="0044134F">
      <w:pPr>
        <w:shd w:val="clear" w:color="auto" w:fill="1E1E1E"/>
        <w:spacing w:after="0" w:line="330" w:lineRule="atLeast"/>
        <w:rPr>
          <w:rFonts w:ascii="Consolas" w:eastAsia="Times New Roman" w:hAnsi="Consolas" w:cs="Times New Roman"/>
          <w:color w:val="D4D4D4"/>
          <w:sz w:val="24"/>
          <w:szCs w:val="24"/>
          <w:lang w:eastAsia="en-IN"/>
        </w:rPr>
      </w:pPr>
      <w:r w:rsidRPr="0044134F">
        <w:rPr>
          <w:rFonts w:ascii="Consolas" w:eastAsia="Times New Roman" w:hAnsi="Consolas" w:cs="Times New Roman"/>
          <w:color w:val="D4D4D4"/>
          <w:sz w:val="24"/>
          <w:szCs w:val="24"/>
          <w:lang w:eastAsia="en-IN"/>
        </w:rPr>
        <w:t>        </w:t>
      </w:r>
      <w:r w:rsidRPr="0044134F">
        <w:rPr>
          <w:rFonts w:ascii="Consolas" w:eastAsia="Times New Roman" w:hAnsi="Consolas" w:cs="Times New Roman"/>
          <w:color w:val="C586C0"/>
          <w:sz w:val="24"/>
          <w:szCs w:val="24"/>
          <w:lang w:eastAsia="en-IN"/>
        </w:rPr>
        <w:t>return</w:t>
      </w:r>
      <w:r w:rsidRPr="0044134F">
        <w:rPr>
          <w:rFonts w:ascii="Consolas" w:eastAsia="Times New Roman" w:hAnsi="Consolas" w:cs="Times New Roman"/>
          <w:color w:val="D4D4D4"/>
          <w:sz w:val="24"/>
          <w:szCs w:val="24"/>
          <w:lang w:eastAsia="en-IN"/>
        </w:rPr>
        <w:t> </w:t>
      </w:r>
      <w:r w:rsidRPr="0044134F">
        <w:rPr>
          <w:rFonts w:ascii="Consolas" w:eastAsia="Times New Roman" w:hAnsi="Consolas" w:cs="Times New Roman"/>
          <w:color w:val="569CD6"/>
          <w:sz w:val="24"/>
          <w:szCs w:val="24"/>
          <w:lang w:eastAsia="en-IN"/>
        </w:rPr>
        <w:t>f</w:t>
      </w:r>
      <w:r w:rsidRPr="0044134F">
        <w:rPr>
          <w:rFonts w:ascii="Consolas" w:eastAsia="Times New Roman" w:hAnsi="Consolas" w:cs="Times New Roman"/>
          <w:color w:val="CE9178"/>
          <w:sz w:val="24"/>
          <w:szCs w:val="24"/>
          <w:lang w:eastAsia="en-IN"/>
        </w:rPr>
        <w:t>'</w:t>
      </w:r>
      <w:r w:rsidRPr="0044134F">
        <w:rPr>
          <w:rFonts w:ascii="Consolas" w:eastAsia="Times New Roman" w:hAnsi="Consolas" w:cs="Times New Roman"/>
          <w:color w:val="569CD6"/>
          <w:sz w:val="24"/>
          <w:szCs w:val="24"/>
          <w:lang w:eastAsia="en-IN"/>
        </w:rPr>
        <w:t>{self</w:t>
      </w:r>
      <w:r w:rsidRPr="0044134F">
        <w:rPr>
          <w:rFonts w:ascii="Consolas" w:eastAsia="Times New Roman" w:hAnsi="Consolas" w:cs="Times New Roman"/>
          <w:color w:val="D4D4D4"/>
          <w:sz w:val="24"/>
          <w:szCs w:val="24"/>
          <w:lang w:eastAsia="en-IN"/>
        </w:rPr>
        <w:t>.brand_name</w:t>
      </w:r>
      <w:r w:rsidRPr="0044134F">
        <w:rPr>
          <w:rFonts w:ascii="Consolas" w:eastAsia="Times New Roman" w:hAnsi="Consolas" w:cs="Times New Roman"/>
          <w:color w:val="569CD6"/>
          <w:sz w:val="24"/>
          <w:szCs w:val="24"/>
          <w:lang w:eastAsia="en-IN"/>
        </w:rPr>
        <w:t>}</w:t>
      </w:r>
      <w:r w:rsidRPr="0044134F">
        <w:rPr>
          <w:rFonts w:ascii="Consolas" w:eastAsia="Times New Roman" w:hAnsi="Consolas" w:cs="Times New Roman"/>
          <w:color w:val="CE9178"/>
          <w:sz w:val="24"/>
          <w:szCs w:val="24"/>
          <w:lang w:eastAsia="en-IN"/>
        </w:rPr>
        <w:t> </w:t>
      </w:r>
      <w:r w:rsidRPr="0044134F">
        <w:rPr>
          <w:rFonts w:ascii="Consolas" w:eastAsia="Times New Roman" w:hAnsi="Consolas" w:cs="Times New Roman"/>
          <w:color w:val="569CD6"/>
          <w:sz w:val="24"/>
          <w:szCs w:val="24"/>
          <w:lang w:eastAsia="en-IN"/>
        </w:rPr>
        <w:t>{self</w:t>
      </w:r>
      <w:r w:rsidRPr="0044134F">
        <w:rPr>
          <w:rFonts w:ascii="Consolas" w:eastAsia="Times New Roman" w:hAnsi="Consolas" w:cs="Times New Roman"/>
          <w:color w:val="D4D4D4"/>
          <w:sz w:val="24"/>
          <w:szCs w:val="24"/>
          <w:lang w:eastAsia="en-IN"/>
        </w:rPr>
        <w:t>.model_name</w:t>
      </w:r>
      <w:r w:rsidRPr="0044134F">
        <w:rPr>
          <w:rFonts w:ascii="Consolas" w:eastAsia="Times New Roman" w:hAnsi="Consolas" w:cs="Times New Roman"/>
          <w:color w:val="569CD6"/>
          <w:sz w:val="24"/>
          <w:szCs w:val="24"/>
          <w:lang w:eastAsia="en-IN"/>
        </w:rPr>
        <w:t>}</w:t>
      </w:r>
      <w:r w:rsidRPr="0044134F">
        <w:rPr>
          <w:rFonts w:ascii="Consolas" w:eastAsia="Times New Roman" w:hAnsi="Consolas" w:cs="Times New Roman"/>
          <w:color w:val="CE9178"/>
          <w:sz w:val="24"/>
          <w:szCs w:val="24"/>
          <w:lang w:eastAsia="en-IN"/>
        </w:rPr>
        <w:t> and the price is </w:t>
      </w:r>
      <w:r w:rsidRPr="0044134F">
        <w:rPr>
          <w:rFonts w:ascii="Consolas" w:eastAsia="Times New Roman" w:hAnsi="Consolas" w:cs="Times New Roman"/>
          <w:color w:val="569CD6"/>
          <w:sz w:val="24"/>
          <w:szCs w:val="24"/>
          <w:lang w:eastAsia="en-IN"/>
        </w:rPr>
        <w:t>{self</w:t>
      </w:r>
      <w:r w:rsidRPr="0044134F">
        <w:rPr>
          <w:rFonts w:ascii="Consolas" w:eastAsia="Times New Roman" w:hAnsi="Consolas" w:cs="Times New Roman"/>
          <w:color w:val="D4D4D4"/>
          <w:sz w:val="24"/>
          <w:szCs w:val="24"/>
          <w:lang w:eastAsia="en-IN"/>
        </w:rPr>
        <w:t>.price</w:t>
      </w:r>
      <w:r w:rsidRPr="0044134F">
        <w:rPr>
          <w:rFonts w:ascii="Consolas" w:eastAsia="Times New Roman" w:hAnsi="Consolas" w:cs="Times New Roman"/>
          <w:color w:val="569CD6"/>
          <w:sz w:val="24"/>
          <w:szCs w:val="24"/>
          <w:lang w:eastAsia="en-IN"/>
        </w:rPr>
        <w:t>}</w:t>
      </w:r>
      <w:r w:rsidRPr="0044134F">
        <w:rPr>
          <w:rFonts w:ascii="Consolas" w:eastAsia="Times New Roman" w:hAnsi="Consolas" w:cs="Times New Roman"/>
          <w:color w:val="CE9178"/>
          <w:sz w:val="24"/>
          <w:szCs w:val="24"/>
          <w:lang w:eastAsia="en-IN"/>
        </w:rPr>
        <w:t>'</w:t>
      </w:r>
    </w:p>
    <w:p w:rsidR="0044134F" w:rsidRPr="0044134F" w:rsidRDefault="0044134F" w:rsidP="0044134F">
      <w:pPr>
        <w:shd w:val="clear" w:color="auto" w:fill="1E1E1E"/>
        <w:spacing w:after="240" w:line="330" w:lineRule="atLeast"/>
        <w:rPr>
          <w:rFonts w:ascii="Consolas" w:eastAsia="Times New Roman" w:hAnsi="Consolas" w:cs="Times New Roman"/>
          <w:color w:val="D4D4D4"/>
          <w:sz w:val="24"/>
          <w:szCs w:val="24"/>
          <w:lang w:eastAsia="en-IN"/>
        </w:rPr>
      </w:pPr>
    </w:p>
    <w:p w:rsidR="0044134F" w:rsidRPr="0044134F" w:rsidRDefault="0044134F" w:rsidP="0044134F">
      <w:pPr>
        <w:shd w:val="clear" w:color="auto" w:fill="1E1E1E"/>
        <w:spacing w:after="0" w:line="330" w:lineRule="atLeast"/>
        <w:rPr>
          <w:rFonts w:ascii="Consolas" w:eastAsia="Times New Roman" w:hAnsi="Consolas" w:cs="Times New Roman"/>
          <w:color w:val="D4D4D4"/>
          <w:sz w:val="24"/>
          <w:szCs w:val="24"/>
          <w:lang w:eastAsia="en-IN"/>
        </w:rPr>
      </w:pPr>
      <w:r w:rsidRPr="0044134F">
        <w:rPr>
          <w:rFonts w:ascii="Consolas" w:eastAsia="Times New Roman" w:hAnsi="Consolas" w:cs="Times New Roman"/>
          <w:color w:val="D4D4D4"/>
          <w:sz w:val="24"/>
          <w:szCs w:val="24"/>
          <w:lang w:eastAsia="en-IN"/>
        </w:rPr>
        <w:t>    </w:t>
      </w:r>
      <w:r w:rsidRPr="0044134F">
        <w:rPr>
          <w:rFonts w:ascii="Consolas" w:eastAsia="Times New Roman" w:hAnsi="Consolas" w:cs="Times New Roman"/>
          <w:color w:val="569CD6"/>
          <w:sz w:val="24"/>
          <w:szCs w:val="24"/>
          <w:lang w:eastAsia="en-IN"/>
        </w:rPr>
        <w:t>def</w:t>
      </w:r>
      <w:r w:rsidRPr="0044134F">
        <w:rPr>
          <w:rFonts w:ascii="Consolas" w:eastAsia="Times New Roman" w:hAnsi="Consolas" w:cs="Times New Roman"/>
          <w:color w:val="D4D4D4"/>
          <w:sz w:val="24"/>
          <w:szCs w:val="24"/>
          <w:lang w:eastAsia="en-IN"/>
        </w:rPr>
        <w:t> </w:t>
      </w:r>
      <w:r w:rsidRPr="0044134F">
        <w:rPr>
          <w:rFonts w:ascii="Consolas" w:eastAsia="Times New Roman" w:hAnsi="Consolas" w:cs="Times New Roman"/>
          <w:color w:val="DCDCAA"/>
          <w:sz w:val="24"/>
          <w:szCs w:val="24"/>
          <w:lang w:eastAsia="en-IN"/>
        </w:rPr>
        <w:t>make_a_call</w:t>
      </w:r>
      <w:r w:rsidRPr="0044134F">
        <w:rPr>
          <w:rFonts w:ascii="Consolas" w:eastAsia="Times New Roman" w:hAnsi="Consolas" w:cs="Times New Roman"/>
          <w:color w:val="D4D4D4"/>
          <w:sz w:val="24"/>
          <w:szCs w:val="24"/>
          <w:lang w:eastAsia="en-IN"/>
        </w:rPr>
        <w:t>(</w:t>
      </w:r>
      <w:r w:rsidRPr="0044134F">
        <w:rPr>
          <w:rFonts w:ascii="Consolas" w:eastAsia="Times New Roman" w:hAnsi="Consolas" w:cs="Times New Roman"/>
          <w:color w:val="9CDCFE"/>
          <w:sz w:val="24"/>
          <w:szCs w:val="24"/>
          <w:lang w:eastAsia="en-IN"/>
        </w:rPr>
        <w:t>self</w:t>
      </w:r>
      <w:r w:rsidRPr="0044134F">
        <w:rPr>
          <w:rFonts w:ascii="Consolas" w:eastAsia="Times New Roman" w:hAnsi="Consolas" w:cs="Times New Roman"/>
          <w:color w:val="D4D4D4"/>
          <w:sz w:val="24"/>
          <w:szCs w:val="24"/>
          <w:lang w:eastAsia="en-IN"/>
        </w:rPr>
        <w:t>):</w:t>
      </w:r>
    </w:p>
    <w:p w:rsidR="0044134F" w:rsidRPr="0044134F" w:rsidRDefault="0044134F" w:rsidP="0044134F">
      <w:pPr>
        <w:shd w:val="clear" w:color="auto" w:fill="1E1E1E"/>
        <w:spacing w:after="0" w:line="330" w:lineRule="atLeast"/>
        <w:rPr>
          <w:rFonts w:ascii="Consolas" w:eastAsia="Times New Roman" w:hAnsi="Consolas" w:cs="Times New Roman"/>
          <w:color w:val="D4D4D4"/>
          <w:sz w:val="24"/>
          <w:szCs w:val="24"/>
          <w:lang w:eastAsia="en-IN"/>
        </w:rPr>
      </w:pPr>
      <w:r w:rsidRPr="0044134F">
        <w:rPr>
          <w:rFonts w:ascii="Consolas" w:eastAsia="Times New Roman" w:hAnsi="Consolas" w:cs="Times New Roman"/>
          <w:color w:val="D4D4D4"/>
          <w:sz w:val="24"/>
          <w:szCs w:val="24"/>
          <w:lang w:eastAsia="en-IN"/>
        </w:rPr>
        <w:t>        </w:t>
      </w:r>
      <w:r w:rsidRPr="0044134F">
        <w:rPr>
          <w:rFonts w:ascii="Consolas" w:eastAsia="Times New Roman" w:hAnsi="Consolas" w:cs="Times New Roman"/>
          <w:color w:val="DCDCAA"/>
          <w:sz w:val="24"/>
          <w:szCs w:val="24"/>
          <w:lang w:eastAsia="en-IN"/>
        </w:rPr>
        <w:t>print</w:t>
      </w:r>
      <w:r w:rsidRPr="0044134F">
        <w:rPr>
          <w:rFonts w:ascii="Consolas" w:eastAsia="Times New Roman" w:hAnsi="Consolas" w:cs="Times New Roman"/>
          <w:color w:val="D4D4D4"/>
          <w:sz w:val="24"/>
          <w:szCs w:val="24"/>
          <w:lang w:eastAsia="en-IN"/>
        </w:rPr>
        <w:t>(</w:t>
      </w:r>
      <w:r w:rsidRPr="0044134F">
        <w:rPr>
          <w:rFonts w:ascii="Consolas" w:eastAsia="Times New Roman" w:hAnsi="Consolas" w:cs="Times New Roman"/>
          <w:color w:val="569CD6"/>
          <w:sz w:val="24"/>
          <w:szCs w:val="24"/>
          <w:lang w:eastAsia="en-IN"/>
        </w:rPr>
        <w:t>f</w:t>
      </w:r>
      <w:r w:rsidRPr="0044134F">
        <w:rPr>
          <w:rFonts w:ascii="Consolas" w:eastAsia="Times New Roman" w:hAnsi="Consolas" w:cs="Times New Roman"/>
          <w:color w:val="CE9178"/>
          <w:sz w:val="24"/>
          <w:szCs w:val="24"/>
          <w:lang w:eastAsia="en-IN"/>
        </w:rPr>
        <w:t>'calling </w:t>
      </w:r>
      <w:r w:rsidRPr="0044134F">
        <w:rPr>
          <w:rFonts w:ascii="Consolas" w:eastAsia="Times New Roman" w:hAnsi="Consolas" w:cs="Times New Roman"/>
          <w:color w:val="569CD6"/>
          <w:sz w:val="24"/>
          <w:szCs w:val="24"/>
          <w:lang w:eastAsia="en-IN"/>
        </w:rPr>
        <w:t>{</w:t>
      </w:r>
      <w:r w:rsidRPr="0044134F">
        <w:rPr>
          <w:rFonts w:ascii="Consolas" w:eastAsia="Times New Roman" w:hAnsi="Consolas" w:cs="Times New Roman"/>
          <w:color w:val="D4D4D4"/>
          <w:sz w:val="24"/>
          <w:szCs w:val="24"/>
          <w:lang w:eastAsia="en-IN"/>
        </w:rPr>
        <w:t>Phone_number</w:t>
      </w:r>
      <w:r w:rsidRPr="0044134F">
        <w:rPr>
          <w:rFonts w:ascii="Consolas" w:eastAsia="Times New Roman" w:hAnsi="Consolas" w:cs="Times New Roman"/>
          <w:color w:val="569CD6"/>
          <w:sz w:val="24"/>
          <w:szCs w:val="24"/>
          <w:lang w:eastAsia="en-IN"/>
        </w:rPr>
        <w:t>}</w:t>
      </w:r>
      <w:r w:rsidRPr="0044134F">
        <w:rPr>
          <w:rFonts w:ascii="Consolas" w:eastAsia="Times New Roman" w:hAnsi="Consolas" w:cs="Times New Roman"/>
          <w:color w:val="CE9178"/>
          <w:sz w:val="24"/>
          <w:szCs w:val="24"/>
          <w:lang w:eastAsia="en-IN"/>
        </w:rPr>
        <w:t> ...'</w:t>
      </w:r>
      <w:r w:rsidRPr="0044134F">
        <w:rPr>
          <w:rFonts w:ascii="Consolas" w:eastAsia="Times New Roman" w:hAnsi="Consolas" w:cs="Times New Roman"/>
          <w:color w:val="D4D4D4"/>
          <w:sz w:val="24"/>
          <w:szCs w:val="24"/>
          <w:lang w:eastAsia="en-IN"/>
        </w:rPr>
        <w:t>)</w:t>
      </w:r>
    </w:p>
    <w:p w:rsidR="0044134F" w:rsidRPr="0044134F" w:rsidRDefault="0044134F" w:rsidP="0044134F">
      <w:pPr>
        <w:shd w:val="clear" w:color="auto" w:fill="1E1E1E"/>
        <w:spacing w:after="0" w:line="330" w:lineRule="atLeast"/>
        <w:rPr>
          <w:rFonts w:ascii="Consolas" w:eastAsia="Times New Roman" w:hAnsi="Consolas" w:cs="Times New Roman"/>
          <w:color w:val="D4D4D4"/>
          <w:sz w:val="24"/>
          <w:szCs w:val="24"/>
          <w:lang w:eastAsia="en-IN"/>
        </w:rPr>
      </w:pPr>
    </w:p>
    <w:p w:rsidR="0044134F" w:rsidRPr="0044134F" w:rsidRDefault="0044134F" w:rsidP="0044134F">
      <w:pPr>
        <w:shd w:val="clear" w:color="auto" w:fill="1E1E1E"/>
        <w:spacing w:after="0" w:line="330" w:lineRule="atLeast"/>
        <w:rPr>
          <w:rFonts w:ascii="Consolas" w:eastAsia="Times New Roman" w:hAnsi="Consolas" w:cs="Times New Roman"/>
          <w:color w:val="D4D4D4"/>
          <w:sz w:val="24"/>
          <w:szCs w:val="24"/>
          <w:lang w:eastAsia="en-IN"/>
        </w:rPr>
      </w:pPr>
      <w:r w:rsidRPr="0044134F">
        <w:rPr>
          <w:rFonts w:ascii="Consolas" w:eastAsia="Times New Roman" w:hAnsi="Consolas" w:cs="Times New Roman"/>
          <w:color w:val="D4D4D4"/>
          <w:sz w:val="24"/>
          <w:szCs w:val="24"/>
          <w:lang w:eastAsia="en-IN"/>
        </w:rPr>
        <w:t>    </w:t>
      </w:r>
      <w:r w:rsidRPr="0044134F">
        <w:rPr>
          <w:rFonts w:ascii="Consolas" w:eastAsia="Times New Roman" w:hAnsi="Consolas" w:cs="Times New Roman"/>
          <w:color w:val="569CD6"/>
          <w:sz w:val="24"/>
          <w:szCs w:val="24"/>
          <w:lang w:eastAsia="en-IN"/>
        </w:rPr>
        <w:t>def</w:t>
      </w:r>
      <w:r w:rsidRPr="0044134F">
        <w:rPr>
          <w:rFonts w:ascii="Consolas" w:eastAsia="Times New Roman" w:hAnsi="Consolas" w:cs="Times New Roman"/>
          <w:color w:val="D4D4D4"/>
          <w:sz w:val="24"/>
          <w:szCs w:val="24"/>
          <w:lang w:eastAsia="en-IN"/>
        </w:rPr>
        <w:t> </w:t>
      </w:r>
      <w:r w:rsidRPr="0044134F">
        <w:rPr>
          <w:rFonts w:ascii="Consolas" w:eastAsia="Times New Roman" w:hAnsi="Consolas" w:cs="Times New Roman"/>
          <w:color w:val="DCDCAA"/>
          <w:sz w:val="24"/>
          <w:szCs w:val="24"/>
          <w:lang w:eastAsia="en-IN"/>
        </w:rPr>
        <w:t>full_name</w:t>
      </w:r>
      <w:r w:rsidRPr="0044134F">
        <w:rPr>
          <w:rFonts w:ascii="Consolas" w:eastAsia="Times New Roman" w:hAnsi="Consolas" w:cs="Times New Roman"/>
          <w:color w:val="D4D4D4"/>
          <w:sz w:val="24"/>
          <w:szCs w:val="24"/>
          <w:lang w:eastAsia="en-IN"/>
        </w:rPr>
        <w:t>(</w:t>
      </w:r>
      <w:r w:rsidRPr="0044134F">
        <w:rPr>
          <w:rFonts w:ascii="Consolas" w:eastAsia="Times New Roman" w:hAnsi="Consolas" w:cs="Times New Roman"/>
          <w:color w:val="9CDCFE"/>
          <w:sz w:val="24"/>
          <w:szCs w:val="24"/>
          <w:lang w:eastAsia="en-IN"/>
        </w:rPr>
        <w:t>self</w:t>
      </w:r>
      <w:r w:rsidRPr="0044134F">
        <w:rPr>
          <w:rFonts w:ascii="Consolas" w:eastAsia="Times New Roman" w:hAnsi="Consolas" w:cs="Times New Roman"/>
          <w:color w:val="D4D4D4"/>
          <w:sz w:val="24"/>
          <w:szCs w:val="24"/>
          <w:lang w:eastAsia="en-IN"/>
        </w:rPr>
        <w:t>):</w:t>
      </w:r>
    </w:p>
    <w:p w:rsidR="0044134F" w:rsidRPr="0044134F" w:rsidRDefault="0044134F" w:rsidP="0044134F">
      <w:pPr>
        <w:shd w:val="clear" w:color="auto" w:fill="1E1E1E"/>
        <w:spacing w:after="0" w:line="330" w:lineRule="atLeast"/>
        <w:rPr>
          <w:rFonts w:ascii="Consolas" w:eastAsia="Times New Roman" w:hAnsi="Consolas" w:cs="Times New Roman"/>
          <w:color w:val="D4D4D4"/>
          <w:sz w:val="24"/>
          <w:szCs w:val="24"/>
          <w:lang w:eastAsia="en-IN"/>
        </w:rPr>
      </w:pPr>
      <w:r w:rsidRPr="0044134F">
        <w:rPr>
          <w:rFonts w:ascii="Consolas" w:eastAsia="Times New Roman" w:hAnsi="Consolas" w:cs="Times New Roman"/>
          <w:color w:val="D4D4D4"/>
          <w:sz w:val="24"/>
          <w:szCs w:val="24"/>
          <w:lang w:eastAsia="en-IN"/>
        </w:rPr>
        <w:t>        </w:t>
      </w:r>
      <w:r w:rsidRPr="0044134F">
        <w:rPr>
          <w:rFonts w:ascii="Consolas" w:eastAsia="Times New Roman" w:hAnsi="Consolas" w:cs="Times New Roman"/>
          <w:color w:val="C586C0"/>
          <w:sz w:val="24"/>
          <w:szCs w:val="24"/>
          <w:lang w:eastAsia="en-IN"/>
        </w:rPr>
        <w:t>return</w:t>
      </w:r>
      <w:r w:rsidRPr="0044134F">
        <w:rPr>
          <w:rFonts w:ascii="Consolas" w:eastAsia="Times New Roman" w:hAnsi="Consolas" w:cs="Times New Roman"/>
          <w:color w:val="D4D4D4"/>
          <w:sz w:val="24"/>
          <w:szCs w:val="24"/>
          <w:lang w:eastAsia="en-IN"/>
        </w:rPr>
        <w:t> </w:t>
      </w:r>
      <w:r w:rsidRPr="0044134F">
        <w:rPr>
          <w:rFonts w:ascii="Consolas" w:eastAsia="Times New Roman" w:hAnsi="Consolas" w:cs="Times New Roman"/>
          <w:color w:val="569CD6"/>
          <w:sz w:val="24"/>
          <w:szCs w:val="24"/>
          <w:lang w:eastAsia="en-IN"/>
        </w:rPr>
        <w:t>f</w:t>
      </w:r>
      <w:r w:rsidRPr="0044134F">
        <w:rPr>
          <w:rFonts w:ascii="Consolas" w:eastAsia="Times New Roman" w:hAnsi="Consolas" w:cs="Times New Roman"/>
          <w:color w:val="CE9178"/>
          <w:sz w:val="24"/>
          <w:szCs w:val="24"/>
          <w:lang w:eastAsia="en-IN"/>
        </w:rPr>
        <w:t>'</w:t>
      </w:r>
      <w:r w:rsidRPr="0044134F">
        <w:rPr>
          <w:rFonts w:ascii="Consolas" w:eastAsia="Times New Roman" w:hAnsi="Consolas" w:cs="Times New Roman"/>
          <w:color w:val="569CD6"/>
          <w:sz w:val="24"/>
          <w:szCs w:val="24"/>
          <w:lang w:eastAsia="en-IN"/>
        </w:rPr>
        <w:t>{self</w:t>
      </w:r>
      <w:r w:rsidRPr="0044134F">
        <w:rPr>
          <w:rFonts w:ascii="Consolas" w:eastAsia="Times New Roman" w:hAnsi="Consolas" w:cs="Times New Roman"/>
          <w:color w:val="D4D4D4"/>
          <w:sz w:val="24"/>
          <w:szCs w:val="24"/>
          <w:lang w:eastAsia="en-IN"/>
        </w:rPr>
        <w:t>.brand_name</w:t>
      </w:r>
      <w:r w:rsidRPr="0044134F">
        <w:rPr>
          <w:rFonts w:ascii="Consolas" w:eastAsia="Times New Roman" w:hAnsi="Consolas" w:cs="Times New Roman"/>
          <w:color w:val="569CD6"/>
          <w:sz w:val="24"/>
          <w:szCs w:val="24"/>
          <w:lang w:eastAsia="en-IN"/>
        </w:rPr>
        <w:t>}</w:t>
      </w:r>
      <w:r w:rsidRPr="0044134F">
        <w:rPr>
          <w:rFonts w:ascii="Consolas" w:eastAsia="Times New Roman" w:hAnsi="Consolas" w:cs="Times New Roman"/>
          <w:color w:val="CE9178"/>
          <w:sz w:val="24"/>
          <w:szCs w:val="24"/>
          <w:lang w:eastAsia="en-IN"/>
        </w:rPr>
        <w:t> </w:t>
      </w:r>
      <w:r w:rsidRPr="0044134F">
        <w:rPr>
          <w:rFonts w:ascii="Consolas" w:eastAsia="Times New Roman" w:hAnsi="Consolas" w:cs="Times New Roman"/>
          <w:color w:val="569CD6"/>
          <w:sz w:val="24"/>
          <w:szCs w:val="24"/>
          <w:lang w:eastAsia="en-IN"/>
        </w:rPr>
        <w:t>{self</w:t>
      </w:r>
      <w:r w:rsidRPr="0044134F">
        <w:rPr>
          <w:rFonts w:ascii="Consolas" w:eastAsia="Times New Roman" w:hAnsi="Consolas" w:cs="Times New Roman"/>
          <w:color w:val="D4D4D4"/>
          <w:sz w:val="24"/>
          <w:szCs w:val="24"/>
          <w:lang w:eastAsia="en-IN"/>
        </w:rPr>
        <w:t>.model_name</w:t>
      </w:r>
      <w:r w:rsidRPr="0044134F">
        <w:rPr>
          <w:rFonts w:ascii="Consolas" w:eastAsia="Times New Roman" w:hAnsi="Consolas" w:cs="Times New Roman"/>
          <w:color w:val="569CD6"/>
          <w:sz w:val="24"/>
          <w:szCs w:val="24"/>
          <w:lang w:eastAsia="en-IN"/>
        </w:rPr>
        <w:t>}</w:t>
      </w:r>
      <w:r w:rsidRPr="0044134F">
        <w:rPr>
          <w:rFonts w:ascii="Consolas" w:eastAsia="Times New Roman" w:hAnsi="Consolas" w:cs="Times New Roman"/>
          <w:color w:val="CE9178"/>
          <w:sz w:val="24"/>
          <w:szCs w:val="24"/>
          <w:lang w:eastAsia="en-IN"/>
        </w:rPr>
        <w:t>'</w:t>
      </w:r>
    </w:p>
    <w:p w:rsidR="0044134F" w:rsidRPr="0044134F" w:rsidRDefault="0044134F" w:rsidP="0044134F">
      <w:pPr>
        <w:shd w:val="clear" w:color="auto" w:fill="1E1E1E"/>
        <w:spacing w:after="0" w:line="330" w:lineRule="atLeast"/>
        <w:rPr>
          <w:rFonts w:ascii="Consolas" w:eastAsia="Times New Roman" w:hAnsi="Consolas" w:cs="Times New Roman"/>
          <w:color w:val="D4D4D4"/>
          <w:sz w:val="24"/>
          <w:szCs w:val="24"/>
          <w:lang w:eastAsia="en-IN"/>
        </w:rPr>
      </w:pPr>
    </w:p>
    <w:p w:rsidR="0044134F" w:rsidRPr="0044134F" w:rsidRDefault="0044134F" w:rsidP="0044134F">
      <w:pPr>
        <w:shd w:val="clear" w:color="auto" w:fill="1E1E1E"/>
        <w:spacing w:after="0" w:line="330" w:lineRule="atLeast"/>
        <w:rPr>
          <w:rFonts w:ascii="Consolas" w:eastAsia="Times New Roman" w:hAnsi="Consolas" w:cs="Times New Roman"/>
          <w:color w:val="D4D4D4"/>
          <w:sz w:val="24"/>
          <w:szCs w:val="24"/>
          <w:lang w:eastAsia="en-IN"/>
        </w:rPr>
      </w:pPr>
      <w:r w:rsidRPr="0044134F">
        <w:rPr>
          <w:rFonts w:ascii="Consolas" w:eastAsia="Times New Roman" w:hAnsi="Consolas" w:cs="Times New Roman"/>
          <w:color w:val="D4D4D4"/>
          <w:sz w:val="24"/>
          <w:szCs w:val="24"/>
          <w:lang w:eastAsia="en-IN"/>
        </w:rPr>
        <w:t>phone1 = Phone(</w:t>
      </w:r>
      <w:r w:rsidRPr="0044134F">
        <w:rPr>
          <w:rFonts w:ascii="Consolas" w:eastAsia="Times New Roman" w:hAnsi="Consolas" w:cs="Times New Roman"/>
          <w:color w:val="CE9178"/>
          <w:sz w:val="24"/>
          <w:szCs w:val="24"/>
          <w:lang w:eastAsia="en-IN"/>
        </w:rPr>
        <w:t>'Nokia'</w:t>
      </w:r>
      <w:r w:rsidRPr="0044134F">
        <w:rPr>
          <w:rFonts w:ascii="Consolas" w:eastAsia="Times New Roman" w:hAnsi="Consolas" w:cs="Times New Roman"/>
          <w:color w:val="D4D4D4"/>
          <w:sz w:val="24"/>
          <w:szCs w:val="24"/>
          <w:lang w:eastAsia="en-IN"/>
        </w:rPr>
        <w:t>, </w:t>
      </w:r>
      <w:r w:rsidRPr="0044134F">
        <w:rPr>
          <w:rFonts w:ascii="Consolas" w:eastAsia="Times New Roman" w:hAnsi="Consolas" w:cs="Times New Roman"/>
          <w:color w:val="CE9178"/>
          <w:sz w:val="24"/>
          <w:szCs w:val="24"/>
          <w:lang w:eastAsia="en-IN"/>
        </w:rPr>
        <w:t>'1100'</w:t>
      </w:r>
      <w:r w:rsidRPr="0044134F">
        <w:rPr>
          <w:rFonts w:ascii="Consolas" w:eastAsia="Times New Roman" w:hAnsi="Consolas" w:cs="Times New Roman"/>
          <w:color w:val="D4D4D4"/>
          <w:sz w:val="24"/>
          <w:szCs w:val="24"/>
          <w:lang w:eastAsia="en-IN"/>
        </w:rPr>
        <w:t>, </w:t>
      </w:r>
      <w:r w:rsidRPr="0044134F">
        <w:rPr>
          <w:rFonts w:ascii="Consolas" w:eastAsia="Times New Roman" w:hAnsi="Consolas" w:cs="Times New Roman"/>
          <w:color w:val="B5CEA8"/>
          <w:sz w:val="24"/>
          <w:szCs w:val="24"/>
          <w:lang w:eastAsia="en-IN"/>
        </w:rPr>
        <w:t>1000</w:t>
      </w:r>
      <w:r w:rsidRPr="0044134F">
        <w:rPr>
          <w:rFonts w:ascii="Consolas" w:eastAsia="Times New Roman" w:hAnsi="Consolas" w:cs="Times New Roman"/>
          <w:color w:val="D4D4D4"/>
          <w:sz w:val="24"/>
          <w:szCs w:val="24"/>
          <w:lang w:eastAsia="en-IN"/>
        </w:rPr>
        <w:t>)</w:t>
      </w:r>
    </w:p>
    <w:p w:rsidR="0044134F" w:rsidRPr="0044134F" w:rsidRDefault="0044134F" w:rsidP="0044134F">
      <w:pPr>
        <w:shd w:val="clear" w:color="auto" w:fill="1E1E1E"/>
        <w:spacing w:after="0" w:line="330" w:lineRule="atLeast"/>
        <w:rPr>
          <w:rFonts w:ascii="Consolas" w:eastAsia="Times New Roman" w:hAnsi="Consolas" w:cs="Times New Roman"/>
          <w:color w:val="D4D4D4"/>
          <w:sz w:val="24"/>
          <w:szCs w:val="24"/>
          <w:lang w:eastAsia="en-IN"/>
        </w:rPr>
      </w:pPr>
    </w:p>
    <w:p w:rsidR="0044134F" w:rsidRPr="0044134F" w:rsidRDefault="0044134F" w:rsidP="0044134F">
      <w:pPr>
        <w:shd w:val="clear" w:color="auto" w:fill="1E1E1E"/>
        <w:spacing w:after="0" w:line="330" w:lineRule="atLeast"/>
        <w:rPr>
          <w:rFonts w:ascii="Consolas" w:eastAsia="Times New Roman" w:hAnsi="Consolas" w:cs="Times New Roman"/>
          <w:color w:val="D4D4D4"/>
          <w:sz w:val="24"/>
          <w:szCs w:val="24"/>
          <w:lang w:eastAsia="en-IN"/>
        </w:rPr>
      </w:pPr>
      <w:r w:rsidRPr="0044134F">
        <w:rPr>
          <w:rFonts w:ascii="Consolas" w:eastAsia="Times New Roman" w:hAnsi="Consolas" w:cs="Times New Roman"/>
          <w:color w:val="DCDCAA"/>
          <w:sz w:val="24"/>
          <w:szCs w:val="24"/>
          <w:lang w:eastAsia="en-IN"/>
        </w:rPr>
        <w:t>print</w:t>
      </w:r>
      <w:r w:rsidRPr="0044134F">
        <w:rPr>
          <w:rFonts w:ascii="Consolas" w:eastAsia="Times New Roman" w:hAnsi="Consolas" w:cs="Times New Roman"/>
          <w:color w:val="D4D4D4"/>
          <w:sz w:val="24"/>
          <w:szCs w:val="24"/>
          <w:lang w:eastAsia="en-IN"/>
        </w:rPr>
        <w:t>(phone1.brand_name)</w:t>
      </w:r>
    </w:p>
    <w:p w:rsidR="0044134F" w:rsidRPr="0044134F" w:rsidRDefault="0044134F" w:rsidP="0044134F">
      <w:pPr>
        <w:shd w:val="clear" w:color="auto" w:fill="1E1E1E"/>
        <w:spacing w:after="0" w:line="330" w:lineRule="atLeast"/>
        <w:rPr>
          <w:rFonts w:ascii="Consolas" w:eastAsia="Times New Roman" w:hAnsi="Consolas" w:cs="Times New Roman"/>
          <w:color w:val="D4D4D4"/>
          <w:sz w:val="24"/>
          <w:szCs w:val="24"/>
          <w:lang w:eastAsia="en-IN"/>
        </w:rPr>
      </w:pPr>
      <w:r w:rsidRPr="0044134F">
        <w:rPr>
          <w:rFonts w:ascii="Consolas" w:eastAsia="Times New Roman" w:hAnsi="Consolas" w:cs="Times New Roman"/>
          <w:color w:val="DCDCAA"/>
          <w:sz w:val="24"/>
          <w:szCs w:val="24"/>
          <w:lang w:eastAsia="en-IN"/>
        </w:rPr>
        <w:t>print</w:t>
      </w:r>
      <w:r w:rsidRPr="0044134F">
        <w:rPr>
          <w:rFonts w:ascii="Consolas" w:eastAsia="Times New Roman" w:hAnsi="Consolas" w:cs="Times New Roman"/>
          <w:color w:val="D4D4D4"/>
          <w:sz w:val="24"/>
          <w:szCs w:val="24"/>
          <w:lang w:eastAsia="en-IN"/>
        </w:rPr>
        <w:t>(phone1.model_name)</w:t>
      </w:r>
    </w:p>
    <w:p w:rsidR="0044134F" w:rsidRPr="0044134F" w:rsidRDefault="0044134F" w:rsidP="0044134F">
      <w:pPr>
        <w:shd w:val="clear" w:color="auto" w:fill="1E1E1E"/>
        <w:spacing w:after="0" w:line="330" w:lineRule="atLeast"/>
        <w:rPr>
          <w:rFonts w:ascii="Consolas" w:eastAsia="Times New Roman" w:hAnsi="Consolas" w:cs="Times New Roman"/>
          <w:color w:val="D4D4D4"/>
          <w:sz w:val="24"/>
          <w:szCs w:val="24"/>
          <w:lang w:eastAsia="en-IN"/>
        </w:rPr>
      </w:pPr>
      <w:r w:rsidRPr="0044134F">
        <w:rPr>
          <w:rFonts w:ascii="Consolas" w:eastAsia="Times New Roman" w:hAnsi="Consolas" w:cs="Times New Roman"/>
          <w:color w:val="DCDCAA"/>
          <w:sz w:val="24"/>
          <w:szCs w:val="24"/>
          <w:lang w:eastAsia="en-IN"/>
        </w:rPr>
        <w:t>print</w:t>
      </w:r>
      <w:r w:rsidRPr="0044134F">
        <w:rPr>
          <w:rFonts w:ascii="Consolas" w:eastAsia="Times New Roman" w:hAnsi="Consolas" w:cs="Times New Roman"/>
          <w:color w:val="D4D4D4"/>
          <w:sz w:val="24"/>
          <w:szCs w:val="24"/>
          <w:lang w:eastAsia="en-IN"/>
        </w:rPr>
        <w:t>(phone1.complete_specification()) </w:t>
      </w:r>
      <w:r w:rsidRPr="0044134F">
        <w:rPr>
          <w:rFonts w:ascii="Consolas" w:eastAsia="Times New Roman" w:hAnsi="Consolas" w:cs="Times New Roman"/>
          <w:color w:val="6A9955"/>
          <w:sz w:val="24"/>
          <w:szCs w:val="24"/>
          <w:lang w:eastAsia="en-IN"/>
        </w:rPr>
        <w:t># this will give the price as 1000</w:t>
      </w:r>
    </w:p>
    <w:p w:rsidR="0044134F" w:rsidRPr="0044134F" w:rsidRDefault="0044134F" w:rsidP="0044134F">
      <w:pPr>
        <w:shd w:val="clear" w:color="auto" w:fill="1E1E1E"/>
        <w:spacing w:after="0" w:line="330" w:lineRule="atLeast"/>
        <w:rPr>
          <w:rFonts w:ascii="Consolas" w:eastAsia="Times New Roman" w:hAnsi="Consolas" w:cs="Times New Roman"/>
          <w:color w:val="D4D4D4"/>
          <w:sz w:val="24"/>
          <w:szCs w:val="24"/>
          <w:lang w:eastAsia="en-IN"/>
        </w:rPr>
      </w:pPr>
    </w:p>
    <w:p w:rsidR="0044134F" w:rsidRPr="0044134F" w:rsidRDefault="0044134F" w:rsidP="0044134F">
      <w:pPr>
        <w:shd w:val="clear" w:color="auto" w:fill="1E1E1E"/>
        <w:spacing w:after="0" w:line="330" w:lineRule="atLeast"/>
        <w:rPr>
          <w:rFonts w:ascii="Consolas" w:eastAsia="Times New Roman" w:hAnsi="Consolas" w:cs="Times New Roman"/>
          <w:color w:val="D4D4D4"/>
          <w:sz w:val="24"/>
          <w:szCs w:val="24"/>
          <w:lang w:eastAsia="en-IN"/>
        </w:rPr>
      </w:pPr>
      <w:r w:rsidRPr="0044134F">
        <w:rPr>
          <w:rFonts w:ascii="Consolas" w:eastAsia="Times New Roman" w:hAnsi="Consolas" w:cs="Times New Roman"/>
          <w:color w:val="D4D4D4"/>
          <w:sz w:val="24"/>
          <w:szCs w:val="24"/>
          <w:lang w:eastAsia="en-IN"/>
        </w:rPr>
        <w:t>phone1.price = </w:t>
      </w:r>
      <w:r w:rsidRPr="0044134F">
        <w:rPr>
          <w:rFonts w:ascii="Consolas" w:eastAsia="Times New Roman" w:hAnsi="Consolas" w:cs="Times New Roman"/>
          <w:color w:val="B5CEA8"/>
          <w:sz w:val="24"/>
          <w:szCs w:val="24"/>
          <w:lang w:eastAsia="en-IN"/>
        </w:rPr>
        <w:t>500</w:t>
      </w:r>
    </w:p>
    <w:p w:rsidR="0044134F" w:rsidRPr="0044134F" w:rsidRDefault="0044134F" w:rsidP="0044134F">
      <w:pPr>
        <w:shd w:val="clear" w:color="auto" w:fill="1E1E1E"/>
        <w:spacing w:after="0" w:line="330" w:lineRule="atLeast"/>
        <w:rPr>
          <w:rFonts w:ascii="Consolas" w:eastAsia="Times New Roman" w:hAnsi="Consolas" w:cs="Times New Roman"/>
          <w:color w:val="D4D4D4"/>
          <w:sz w:val="24"/>
          <w:szCs w:val="24"/>
          <w:lang w:eastAsia="en-IN"/>
        </w:rPr>
      </w:pPr>
    </w:p>
    <w:p w:rsidR="0044134F" w:rsidRPr="0044134F" w:rsidRDefault="0044134F" w:rsidP="0044134F">
      <w:pPr>
        <w:shd w:val="clear" w:color="auto" w:fill="1E1E1E"/>
        <w:spacing w:after="0" w:line="330" w:lineRule="atLeast"/>
        <w:rPr>
          <w:rFonts w:ascii="Consolas" w:eastAsia="Times New Roman" w:hAnsi="Consolas" w:cs="Times New Roman"/>
          <w:color w:val="D4D4D4"/>
          <w:sz w:val="24"/>
          <w:szCs w:val="24"/>
          <w:lang w:eastAsia="en-IN"/>
        </w:rPr>
      </w:pPr>
      <w:r w:rsidRPr="0044134F">
        <w:rPr>
          <w:rFonts w:ascii="Consolas" w:eastAsia="Times New Roman" w:hAnsi="Consolas" w:cs="Times New Roman"/>
          <w:color w:val="DCDCAA"/>
          <w:sz w:val="24"/>
          <w:szCs w:val="24"/>
          <w:lang w:eastAsia="en-IN"/>
        </w:rPr>
        <w:t>print</w:t>
      </w:r>
      <w:r w:rsidRPr="0044134F">
        <w:rPr>
          <w:rFonts w:ascii="Consolas" w:eastAsia="Times New Roman" w:hAnsi="Consolas" w:cs="Times New Roman"/>
          <w:color w:val="D4D4D4"/>
          <w:sz w:val="24"/>
          <w:szCs w:val="24"/>
          <w:lang w:eastAsia="en-IN"/>
        </w:rPr>
        <w:t>(phone1.complete_specification())  </w:t>
      </w:r>
      <w:r w:rsidRPr="0044134F">
        <w:rPr>
          <w:rFonts w:ascii="Consolas" w:eastAsia="Times New Roman" w:hAnsi="Consolas" w:cs="Times New Roman"/>
          <w:color w:val="6A9955"/>
          <w:sz w:val="24"/>
          <w:szCs w:val="24"/>
          <w:lang w:eastAsia="en-IN"/>
        </w:rPr>
        <w:t># this will give the price as 500</w:t>
      </w:r>
    </w:p>
    <w:p w:rsidR="0044134F" w:rsidRDefault="0044134F" w:rsidP="0044134F">
      <w:pPr>
        <w:rPr>
          <w:sz w:val="28"/>
          <w:szCs w:val="24"/>
        </w:rPr>
      </w:pPr>
    </w:p>
    <w:p w:rsidR="00D6700F" w:rsidRDefault="00D6700F" w:rsidP="0044134F">
      <w:pPr>
        <w:rPr>
          <w:sz w:val="28"/>
          <w:szCs w:val="24"/>
        </w:rPr>
      </w:pPr>
      <w:r>
        <w:rPr>
          <w:sz w:val="28"/>
          <w:szCs w:val="24"/>
        </w:rPr>
        <w:t>now if we write the predefine decorator called property decorator in the complete specification then we don’t need to call the that method as a function. We can treat it as the attribute.</w:t>
      </w:r>
    </w:p>
    <w:p w:rsidR="006F23E1" w:rsidRDefault="006F23E1">
      <w:pPr>
        <w:rPr>
          <w:sz w:val="28"/>
          <w:szCs w:val="24"/>
        </w:rPr>
      </w:pPr>
      <w:r>
        <w:rPr>
          <w:sz w:val="28"/>
          <w:szCs w:val="24"/>
        </w:rPr>
        <w:br w:type="page"/>
      </w:r>
    </w:p>
    <w:p w:rsidR="006F23E1" w:rsidRDefault="006F23E1" w:rsidP="0044134F">
      <w:pPr>
        <w:rPr>
          <w:sz w:val="28"/>
          <w:szCs w:val="24"/>
        </w:rPr>
      </w:pPr>
      <w:r>
        <w:rPr>
          <w:sz w:val="28"/>
          <w:szCs w:val="24"/>
        </w:rPr>
        <w:lastRenderedPageBreak/>
        <w:t>Eg:</w:t>
      </w:r>
    </w:p>
    <w:p w:rsidR="006F23E1" w:rsidRPr="006F23E1" w:rsidRDefault="006F23E1" w:rsidP="006F23E1">
      <w:pPr>
        <w:shd w:val="clear" w:color="auto" w:fill="1E1E1E"/>
        <w:spacing w:after="0" w:line="330" w:lineRule="atLeast"/>
        <w:rPr>
          <w:rFonts w:ascii="Consolas" w:eastAsia="Times New Roman" w:hAnsi="Consolas" w:cs="Times New Roman"/>
          <w:color w:val="D4D4D4"/>
          <w:sz w:val="24"/>
          <w:szCs w:val="24"/>
          <w:lang w:eastAsia="en-IN"/>
        </w:rPr>
      </w:pPr>
      <w:r w:rsidRPr="006F23E1">
        <w:rPr>
          <w:rFonts w:ascii="Consolas" w:eastAsia="Times New Roman" w:hAnsi="Consolas" w:cs="Times New Roman"/>
          <w:color w:val="DCDCAA"/>
          <w:sz w:val="24"/>
          <w:szCs w:val="24"/>
          <w:lang w:eastAsia="en-IN"/>
        </w:rPr>
        <w:t>@</w:t>
      </w:r>
      <w:r w:rsidRPr="006F23E1">
        <w:rPr>
          <w:rFonts w:ascii="Consolas" w:eastAsia="Times New Roman" w:hAnsi="Consolas" w:cs="Times New Roman"/>
          <w:color w:val="4EC9B0"/>
          <w:sz w:val="24"/>
          <w:szCs w:val="24"/>
          <w:lang w:eastAsia="en-IN"/>
        </w:rPr>
        <w:t>property</w:t>
      </w:r>
    </w:p>
    <w:p w:rsidR="006F23E1" w:rsidRPr="006F23E1" w:rsidRDefault="006F23E1" w:rsidP="006F23E1">
      <w:pPr>
        <w:shd w:val="clear" w:color="auto" w:fill="1E1E1E"/>
        <w:spacing w:after="0" w:line="330" w:lineRule="atLeast"/>
        <w:rPr>
          <w:rFonts w:ascii="Consolas" w:eastAsia="Times New Roman" w:hAnsi="Consolas" w:cs="Times New Roman"/>
          <w:color w:val="D4D4D4"/>
          <w:sz w:val="24"/>
          <w:szCs w:val="24"/>
          <w:lang w:eastAsia="en-IN"/>
        </w:rPr>
      </w:pPr>
      <w:r w:rsidRPr="006F23E1">
        <w:rPr>
          <w:rFonts w:ascii="Consolas" w:eastAsia="Times New Roman" w:hAnsi="Consolas" w:cs="Times New Roman"/>
          <w:color w:val="D4D4D4"/>
          <w:sz w:val="24"/>
          <w:szCs w:val="24"/>
          <w:lang w:eastAsia="en-IN"/>
        </w:rPr>
        <w:t>    </w:t>
      </w:r>
      <w:r w:rsidRPr="006F23E1">
        <w:rPr>
          <w:rFonts w:ascii="Consolas" w:eastAsia="Times New Roman" w:hAnsi="Consolas" w:cs="Times New Roman"/>
          <w:color w:val="569CD6"/>
          <w:sz w:val="24"/>
          <w:szCs w:val="24"/>
          <w:lang w:eastAsia="en-IN"/>
        </w:rPr>
        <w:t>def</w:t>
      </w:r>
      <w:r w:rsidRPr="006F23E1">
        <w:rPr>
          <w:rFonts w:ascii="Consolas" w:eastAsia="Times New Roman" w:hAnsi="Consolas" w:cs="Times New Roman"/>
          <w:color w:val="D4D4D4"/>
          <w:sz w:val="24"/>
          <w:szCs w:val="24"/>
          <w:lang w:eastAsia="en-IN"/>
        </w:rPr>
        <w:t> </w:t>
      </w:r>
      <w:r w:rsidRPr="006F23E1">
        <w:rPr>
          <w:rFonts w:ascii="Consolas" w:eastAsia="Times New Roman" w:hAnsi="Consolas" w:cs="Times New Roman"/>
          <w:color w:val="DCDCAA"/>
          <w:sz w:val="24"/>
          <w:szCs w:val="24"/>
          <w:lang w:eastAsia="en-IN"/>
        </w:rPr>
        <w:t>complete_specification</w:t>
      </w:r>
      <w:r w:rsidRPr="006F23E1">
        <w:rPr>
          <w:rFonts w:ascii="Consolas" w:eastAsia="Times New Roman" w:hAnsi="Consolas" w:cs="Times New Roman"/>
          <w:color w:val="D4D4D4"/>
          <w:sz w:val="24"/>
          <w:szCs w:val="24"/>
          <w:lang w:eastAsia="en-IN"/>
        </w:rPr>
        <w:t>(</w:t>
      </w:r>
      <w:r w:rsidRPr="006F23E1">
        <w:rPr>
          <w:rFonts w:ascii="Consolas" w:eastAsia="Times New Roman" w:hAnsi="Consolas" w:cs="Times New Roman"/>
          <w:color w:val="9CDCFE"/>
          <w:sz w:val="24"/>
          <w:szCs w:val="24"/>
          <w:lang w:eastAsia="en-IN"/>
        </w:rPr>
        <w:t>self</w:t>
      </w:r>
      <w:r w:rsidRPr="006F23E1">
        <w:rPr>
          <w:rFonts w:ascii="Consolas" w:eastAsia="Times New Roman" w:hAnsi="Consolas" w:cs="Times New Roman"/>
          <w:color w:val="D4D4D4"/>
          <w:sz w:val="24"/>
          <w:szCs w:val="24"/>
          <w:lang w:eastAsia="en-IN"/>
        </w:rPr>
        <w:t>):</w:t>
      </w:r>
    </w:p>
    <w:p w:rsidR="006F23E1" w:rsidRPr="006F23E1" w:rsidRDefault="006F23E1" w:rsidP="006F23E1">
      <w:pPr>
        <w:shd w:val="clear" w:color="auto" w:fill="1E1E1E"/>
        <w:spacing w:after="0" w:line="330" w:lineRule="atLeast"/>
        <w:rPr>
          <w:rFonts w:ascii="Consolas" w:eastAsia="Times New Roman" w:hAnsi="Consolas" w:cs="Times New Roman"/>
          <w:color w:val="D4D4D4"/>
          <w:sz w:val="24"/>
          <w:szCs w:val="24"/>
          <w:lang w:eastAsia="en-IN"/>
        </w:rPr>
      </w:pPr>
      <w:r w:rsidRPr="006F23E1">
        <w:rPr>
          <w:rFonts w:ascii="Consolas" w:eastAsia="Times New Roman" w:hAnsi="Consolas" w:cs="Times New Roman"/>
          <w:color w:val="D4D4D4"/>
          <w:sz w:val="24"/>
          <w:szCs w:val="24"/>
          <w:lang w:eastAsia="en-IN"/>
        </w:rPr>
        <w:t>        </w:t>
      </w:r>
      <w:r w:rsidRPr="006F23E1">
        <w:rPr>
          <w:rFonts w:ascii="Consolas" w:eastAsia="Times New Roman" w:hAnsi="Consolas" w:cs="Times New Roman"/>
          <w:color w:val="C586C0"/>
          <w:sz w:val="24"/>
          <w:szCs w:val="24"/>
          <w:lang w:eastAsia="en-IN"/>
        </w:rPr>
        <w:t>return</w:t>
      </w:r>
      <w:r w:rsidRPr="006F23E1">
        <w:rPr>
          <w:rFonts w:ascii="Consolas" w:eastAsia="Times New Roman" w:hAnsi="Consolas" w:cs="Times New Roman"/>
          <w:color w:val="D4D4D4"/>
          <w:sz w:val="24"/>
          <w:szCs w:val="24"/>
          <w:lang w:eastAsia="en-IN"/>
        </w:rPr>
        <w:t> </w:t>
      </w:r>
      <w:r w:rsidRPr="006F23E1">
        <w:rPr>
          <w:rFonts w:ascii="Consolas" w:eastAsia="Times New Roman" w:hAnsi="Consolas" w:cs="Times New Roman"/>
          <w:color w:val="569CD6"/>
          <w:sz w:val="24"/>
          <w:szCs w:val="24"/>
          <w:lang w:eastAsia="en-IN"/>
        </w:rPr>
        <w:t>f</w:t>
      </w:r>
      <w:r w:rsidRPr="006F23E1">
        <w:rPr>
          <w:rFonts w:ascii="Consolas" w:eastAsia="Times New Roman" w:hAnsi="Consolas" w:cs="Times New Roman"/>
          <w:color w:val="CE9178"/>
          <w:sz w:val="24"/>
          <w:szCs w:val="24"/>
          <w:lang w:eastAsia="en-IN"/>
        </w:rPr>
        <w:t>'</w:t>
      </w:r>
      <w:r w:rsidRPr="006F23E1">
        <w:rPr>
          <w:rFonts w:ascii="Consolas" w:eastAsia="Times New Roman" w:hAnsi="Consolas" w:cs="Times New Roman"/>
          <w:color w:val="569CD6"/>
          <w:sz w:val="24"/>
          <w:szCs w:val="24"/>
          <w:lang w:eastAsia="en-IN"/>
        </w:rPr>
        <w:t>{self</w:t>
      </w:r>
      <w:r w:rsidRPr="006F23E1">
        <w:rPr>
          <w:rFonts w:ascii="Consolas" w:eastAsia="Times New Roman" w:hAnsi="Consolas" w:cs="Times New Roman"/>
          <w:color w:val="D4D4D4"/>
          <w:sz w:val="24"/>
          <w:szCs w:val="24"/>
          <w:lang w:eastAsia="en-IN"/>
        </w:rPr>
        <w:t>.brand_name</w:t>
      </w:r>
      <w:r w:rsidRPr="006F23E1">
        <w:rPr>
          <w:rFonts w:ascii="Consolas" w:eastAsia="Times New Roman" w:hAnsi="Consolas" w:cs="Times New Roman"/>
          <w:color w:val="569CD6"/>
          <w:sz w:val="24"/>
          <w:szCs w:val="24"/>
          <w:lang w:eastAsia="en-IN"/>
        </w:rPr>
        <w:t>}</w:t>
      </w:r>
      <w:r w:rsidRPr="006F23E1">
        <w:rPr>
          <w:rFonts w:ascii="Consolas" w:eastAsia="Times New Roman" w:hAnsi="Consolas" w:cs="Times New Roman"/>
          <w:color w:val="CE9178"/>
          <w:sz w:val="24"/>
          <w:szCs w:val="24"/>
          <w:lang w:eastAsia="en-IN"/>
        </w:rPr>
        <w:t> </w:t>
      </w:r>
      <w:r w:rsidRPr="006F23E1">
        <w:rPr>
          <w:rFonts w:ascii="Consolas" w:eastAsia="Times New Roman" w:hAnsi="Consolas" w:cs="Times New Roman"/>
          <w:color w:val="569CD6"/>
          <w:sz w:val="24"/>
          <w:szCs w:val="24"/>
          <w:lang w:eastAsia="en-IN"/>
        </w:rPr>
        <w:t>{self</w:t>
      </w:r>
      <w:r w:rsidRPr="006F23E1">
        <w:rPr>
          <w:rFonts w:ascii="Consolas" w:eastAsia="Times New Roman" w:hAnsi="Consolas" w:cs="Times New Roman"/>
          <w:color w:val="D4D4D4"/>
          <w:sz w:val="24"/>
          <w:szCs w:val="24"/>
          <w:lang w:eastAsia="en-IN"/>
        </w:rPr>
        <w:t>.model_name</w:t>
      </w:r>
      <w:r w:rsidRPr="006F23E1">
        <w:rPr>
          <w:rFonts w:ascii="Consolas" w:eastAsia="Times New Roman" w:hAnsi="Consolas" w:cs="Times New Roman"/>
          <w:color w:val="569CD6"/>
          <w:sz w:val="24"/>
          <w:szCs w:val="24"/>
          <w:lang w:eastAsia="en-IN"/>
        </w:rPr>
        <w:t>}</w:t>
      </w:r>
      <w:r w:rsidRPr="006F23E1">
        <w:rPr>
          <w:rFonts w:ascii="Consolas" w:eastAsia="Times New Roman" w:hAnsi="Consolas" w:cs="Times New Roman"/>
          <w:color w:val="CE9178"/>
          <w:sz w:val="24"/>
          <w:szCs w:val="24"/>
          <w:lang w:eastAsia="en-IN"/>
        </w:rPr>
        <w:t> and the price is </w:t>
      </w:r>
      <w:r w:rsidRPr="006F23E1">
        <w:rPr>
          <w:rFonts w:ascii="Consolas" w:eastAsia="Times New Roman" w:hAnsi="Consolas" w:cs="Times New Roman"/>
          <w:color w:val="569CD6"/>
          <w:sz w:val="24"/>
          <w:szCs w:val="24"/>
          <w:lang w:eastAsia="en-IN"/>
        </w:rPr>
        <w:t>{self</w:t>
      </w:r>
      <w:r w:rsidRPr="006F23E1">
        <w:rPr>
          <w:rFonts w:ascii="Consolas" w:eastAsia="Times New Roman" w:hAnsi="Consolas" w:cs="Times New Roman"/>
          <w:color w:val="D4D4D4"/>
          <w:sz w:val="24"/>
          <w:szCs w:val="24"/>
          <w:lang w:eastAsia="en-IN"/>
        </w:rPr>
        <w:t>.price</w:t>
      </w:r>
      <w:r w:rsidRPr="006F23E1">
        <w:rPr>
          <w:rFonts w:ascii="Consolas" w:eastAsia="Times New Roman" w:hAnsi="Consolas" w:cs="Times New Roman"/>
          <w:color w:val="569CD6"/>
          <w:sz w:val="24"/>
          <w:szCs w:val="24"/>
          <w:lang w:eastAsia="en-IN"/>
        </w:rPr>
        <w:t>}</w:t>
      </w:r>
      <w:r w:rsidRPr="006F23E1">
        <w:rPr>
          <w:rFonts w:ascii="Consolas" w:eastAsia="Times New Roman" w:hAnsi="Consolas" w:cs="Times New Roman"/>
          <w:color w:val="CE9178"/>
          <w:sz w:val="24"/>
          <w:szCs w:val="24"/>
          <w:lang w:eastAsia="en-IN"/>
        </w:rPr>
        <w:t>'</w:t>
      </w:r>
    </w:p>
    <w:p w:rsidR="006F23E1" w:rsidRDefault="006F23E1" w:rsidP="0044134F">
      <w:pPr>
        <w:rPr>
          <w:sz w:val="28"/>
          <w:szCs w:val="24"/>
        </w:rPr>
      </w:pPr>
    </w:p>
    <w:p w:rsidR="0044134F" w:rsidRDefault="006F23E1" w:rsidP="0044134F">
      <w:pPr>
        <w:rPr>
          <w:sz w:val="28"/>
          <w:szCs w:val="24"/>
        </w:rPr>
      </w:pPr>
      <w:r>
        <w:rPr>
          <w:sz w:val="28"/>
          <w:szCs w:val="24"/>
        </w:rPr>
        <w:t xml:space="preserve">Now the third problem is to new set price can be </w:t>
      </w:r>
      <w:r w:rsidR="00B43B26">
        <w:rPr>
          <w:sz w:val="28"/>
          <w:szCs w:val="24"/>
        </w:rPr>
        <w:t xml:space="preserve">negative as well </w:t>
      </w:r>
    </w:p>
    <w:p w:rsidR="00B43B26" w:rsidRDefault="00B43B26" w:rsidP="0044134F">
      <w:pPr>
        <w:rPr>
          <w:sz w:val="28"/>
          <w:szCs w:val="24"/>
        </w:rPr>
      </w:pPr>
      <w:r>
        <w:rPr>
          <w:sz w:val="28"/>
          <w:szCs w:val="24"/>
        </w:rPr>
        <w:t>To solve this in other programming language they use the method called getter, setter etc.</w:t>
      </w:r>
    </w:p>
    <w:p w:rsidR="00B43B26" w:rsidRDefault="00B43B26" w:rsidP="0044134F">
      <w:pPr>
        <w:rPr>
          <w:sz w:val="28"/>
          <w:szCs w:val="24"/>
        </w:rPr>
      </w:pPr>
      <w:r>
        <w:rPr>
          <w:sz w:val="28"/>
          <w:szCs w:val="24"/>
        </w:rPr>
        <w:t>Similarly we can use the property decorator instead of getter and instead of setter we can use the setter decorator</w:t>
      </w:r>
    </w:p>
    <w:p w:rsidR="00B43B26" w:rsidRDefault="00B43B26" w:rsidP="0044134F">
      <w:pPr>
        <w:rPr>
          <w:sz w:val="28"/>
          <w:szCs w:val="24"/>
        </w:rPr>
      </w:pPr>
      <w:r>
        <w:rPr>
          <w:sz w:val="28"/>
          <w:szCs w:val="24"/>
        </w:rPr>
        <w:t xml:space="preserve">Using the property decorator we define a function inside the class which return us that price which we have define in the attribute. </w:t>
      </w:r>
    </w:p>
    <w:p w:rsidR="00B43B26" w:rsidRDefault="00B43B26" w:rsidP="0044134F">
      <w:pPr>
        <w:rPr>
          <w:sz w:val="28"/>
          <w:szCs w:val="24"/>
        </w:rPr>
      </w:pPr>
      <w:r>
        <w:rPr>
          <w:sz w:val="28"/>
          <w:szCs w:val="24"/>
        </w:rPr>
        <w:t>Then we define the another function using setter decorator as follow:</w:t>
      </w:r>
    </w:p>
    <w:p w:rsidR="005709A1" w:rsidRPr="005709A1" w:rsidRDefault="005709A1" w:rsidP="005709A1">
      <w:pPr>
        <w:shd w:val="clear" w:color="auto" w:fill="1E1E1E"/>
        <w:spacing w:after="0" w:line="330" w:lineRule="atLeast"/>
        <w:rPr>
          <w:rFonts w:ascii="Consolas" w:eastAsia="Times New Roman" w:hAnsi="Consolas" w:cs="Times New Roman"/>
          <w:color w:val="D4D4D4"/>
          <w:sz w:val="24"/>
          <w:szCs w:val="24"/>
          <w:lang w:eastAsia="en-IN"/>
        </w:rPr>
      </w:pPr>
    </w:p>
    <w:p w:rsidR="005709A1" w:rsidRPr="005709A1" w:rsidRDefault="005709A1" w:rsidP="005709A1">
      <w:pPr>
        <w:shd w:val="clear" w:color="auto" w:fill="1E1E1E"/>
        <w:spacing w:after="0" w:line="330" w:lineRule="atLeast"/>
        <w:rPr>
          <w:rFonts w:ascii="Consolas" w:eastAsia="Times New Roman" w:hAnsi="Consolas" w:cs="Times New Roman"/>
          <w:color w:val="D4D4D4"/>
          <w:sz w:val="24"/>
          <w:szCs w:val="24"/>
          <w:lang w:eastAsia="en-IN"/>
        </w:rPr>
      </w:pPr>
      <w:r w:rsidRPr="005709A1">
        <w:rPr>
          <w:rFonts w:ascii="Consolas" w:eastAsia="Times New Roman" w:hAnsi="Consolas" w:cs="Times New Roman"/>
          <w:color w:val="D4D4D4"/>
          <w:sz w:val="24"/>
          <w:szCs w:val="24"/>
          <w:lang w:eastAsia="en-IN"/>
        </w:rPr>
        <w:t>    </w:t>
      </w:r>
      <w:r w:rsidRPr="005709A1">
        <w:rPr>
          <w:rFonts w:ascii="Consolas" w:eastAsia="Times New Roman" w:hAnsi="Consolas" w:cs="Times New Roman"/>
          <w:color w:val="DCDCAA"/>
          <w:sz w:val="24"/>
          <w:szCs w:val="24"/>
          <w:lang w:eastAsia="en-IN"/>
        </w:rPr>
        <w:t>@</w:t>
      </w:r>
      <w:r w:rsidRPr="005709A1">
        <w:rPr>
          <w:rFonts w:ascii="Consolas" w:eastAsia="Times New Roman" w:hAnsi="Consolas" w:cs="Times New Roman"/>
          <w:color w:val="4EC9B0"/>
          <w:sz w:val="24"/>
          <w:szCs w:val="24"/>
          <w:lang w:eastAsia="en-IN"/>
        </w:rPr>
        <w:t>property</w:t>
      </w:r>
    </w:p>
    <w:p w:rsidR="005709A1" w:rsidRPr="005709A1" w:rsidRDefault="005709A1" w:rsidP="005709A1">
      <w:pPr>
        <w:shd w:val="clear" w:color="auto" w:fill="1E1E1E"/>
        <w:spacing w:after="0" w:line="330" w:lineRule="atLeast"/>
        <w:rPr>
          <w:rFonts w:ascii="Consolas" w:eastAsia="Times New Roman" w:hAnsi="Consolas" w:cs="Times New Roman"/>
          <w:color w:val="D4D4D4"/>
          <w:sz w:val="24"/>
          <w:szCs w:val="24"/>
          <w:lang w:eastAsia="en-IN"/>
        </w:rPr>
      </w:pPr>
      <w:r w:rsidRPr="005709A1">
        <w:rPr>
          <w:rFonts w:ascii="Consolas" w:eastAsia="Times New Roman" w:hAnsi="Consolas" w:cs="Times New Roman"/>
          <w:color w:val="D4D4D4"/>
          <w:sz w:val="24"/>
          <w:szCs w:val="24"/>
          <w:lang w:eastAsia="en-IN"/>
        </w:rPr>
        <w:t>    </w:t>
      </w:r>
      <w:r w:rsidRPr="005709A1">
        <w:rPr>
          <w:rFonts w:ascii="Consolas" w:eastAsia="Times New Roman" w:hAnsi="Consolas" w:cs="Times New Roman"/>
          <w:color w:val="569CD6"/>
          <w:sz w:val="24"/>
          <w:szCs w:val="24"/>
          <w:lang w:eastAsia="en-IN"/>
        </w:rPr>
        <w:t>def</w:t>
      </w:r>
      <w:r w:rsidRPr="005709A1">
        <w:rPr>
          <w:rFonts w:ascii="Consolas" w:eastAsia="Times New Roman" w:hAnsi="Consolas" w:cs="Times New Roman"/>
          <w:color w:val="D4D4D4"/>
          <w:sz w:val="24"/>
          <w:szCs w:val="24"/>
          <w:lang w:eastAsia="en-IN"/>
        </w:rPr>
        <w:t> </w:t>
      </w:r>
      <w:r w:rsidRPr="005709A1">
        <w:rPr>
          <w:rFonts w:ascii="Consolas" w:eastAsia="Times New Roman" w:hAnsi="Consolas" w:cs="Times New Roman"/>
          <w:color w:val="DCDCAA"/>
          <w:sz w:val="24"/>
          <w:szCs w:val="24"/>
          <w:lang w:eastAsia="en-IN"/>
        </w:rPr>
        <w:t>price</w:t>
      </w:r>
      <w:r w:rsidRPr="005709A1">
        <w:rPr>
          <w:rFonts w:ascii="Consolas" w:eastAsia="Times New Roman" w:hAnsi="Consolas" w:cs="Times New Roman"/>
          <w:color w:val="D4D4D4"/>
          <w:sz w:val="24"/>
          <w:szCs w:val="24"/>
          <w:lang w:eastAsia="en-IN"/>
        </w:rPr>
        <w:t>(</w:t>
      </w:r>
      <w:r w:rsidRPr="005709A1">
        <w:rPr>
          <w:rFonts w:ascii="Consolas" w:eastAsia="Times New Roman" w:hAnsi="Consolas" w:cs="Times New Roman"/>
          <w:color w:val="9CDCFE"/>
          <w:sz w:val="24"/>
          <w:szCs w:val="24"/>
          <w:lang w:eastAsia="en-IN"/>
        </w:rPr>
        <w:t>self</w:t>
      </w:r>
      <w:r w:rsidRPr="005709A1">
        <w:rPr>
          <w:rFonts w:ascii="Consolas" w:eastAsia="Times New Roman" w:hAnsi="Consolas" w:cs="Times New Roman"/>
          <w:color w:val="D4D4D4"/>
          <w:sz w:val="24"/>
          <w:szCs w:val="24"/>
          <w:lang w:eastAsia="en-IN"/>
        </w:rPr>
        <w:t>):</w:t>
      </w:r>
    </w:p>
    <w:p w:rsidR="005709A1" w:rsidRPr="005709A1" w:rsidRDefault="005709A1" w:rsidP="005709A1">
      <w:pPr>
        <w:shd w:val="clear" w:color="auto" w:fill="1E1E1E"/>
        <w:spacing w:after="0" w:line="330" w:lineRule="atLeast"/>
        <w:rPr>
          <w:rFonts w:ascii="Consolas" w:eastAsia="Times New Roman" w:hAnsi="Consolas" w:cs="Times New Roman"/>
          <w:color w:val="D4D4D4"/>
          <w:sz w:val="24"/>
          <w:szCs w:val="24"/>
          <w:lang w:eastAsia="en-IN"/>
        </w:rPr>
      </w:pPr>
      <w:r w:rsidRPr="005709A1">
        <w:rPr>
          <w:rFonts w:ascii="Consolas" w:eastAsia="Times New Roman" w:hAnsi="Consolas" w:cs="Times New Roman"/>
          <w:color w:val="D4D4D4"/>
          <w:sz w:val="24"/>
          <w:szCs w:val="24"/>
          <w:lang w:eastAsia="en-IN"/>
        </w:rPr>
        <w:t>        </w:t>
      </w:r>
      <w:r w:rsidRPr="005709A1">
        <w:rPr>
          <w:rFonts w:ascii="Consolas" w:eastAsia="Times New Roman" w:hAnsi="Consolas" w:cs="Times New Roman"/>
          <w:color w:val="C586C0"/>
          <w:sz w:val="24"/>
          <w:szCs w:val="24"/>
          <w:lang w:eastAsia="en-IN"/>
        </w:rPr>
        <w:t>return</w:t>
      </w:r>
      <w:r w:rsidRPr="005709A1">
        <w:rPr>
          <w:rFonts w:ascii="Consolas" w:eastAsia="Times New Roman" w:hAnsi="Consolas" w:cs="Times New Roman"/>
          <w:color w:val="D4D4D4"/>
          <w:sz w:val="24"/>
          <w:szCs w:val="24"/>
          <w:lang w:eastAsia="en-IN"/>
        </w:rPr>
        <w:t> </w:t>
      </w:r>
      <w:r w:rsidRPr="005709A1">
        <w:rPr>
          <w:rFonts w:ascii="Consolas" w:eastAsia="Times New Roman" w:hAnsi="Consolas" w:cs="Times New Roman"/>
          <w:color w:val="569CD6"/>
          <w:sz w:val="24"/>
          <w:szCs w:val="24"/>
          <w:lang w:eastAsia="en-IN"/>
        </w:rPr>
        <w:t>self</w:t>
      </w:r>
      <w:r w:rsidRPr="005709A1">
        <w:rPr>
          <w:rFonts w:ascii="Consolas" w:eastAsia="Times New Roman" w:hAnsi="Consolas" w:cs="Times New Roman"/>
          <w:color w:val="D4D4D4"/>
          <w:sz w:val="24"/>
          <w:szCs w:val="24"/>
          <w:lang w:eastAsia="en-IN"/>
        </w:rPr>
        <w:t>._price</w:t>
      </w:r>
    </w:p>
    <w:p w:rsidR="005709A1" w:rsidRPr="005709A1" w:rsidRDefault="005709A1" w:rsidP="005709A1">
      <w:pPr>
        <w:shd w:val="clear" w:color="auto" w:fill="1E1E1E"/>
        <w:spacing w:after="0" w:line="330" w:lineRule="atLeast"/>
        <w:rPr>
          <w:rFonts w:ascii="Consolas" w:eastAsia="Times New Roman" w:hAnsi="Consolas" w:cs="Times New Roman"/>
          <w:color w:val="D4D4D4"/>
          <w:sz w:val="24"/>
          <w:szCs w:val="24"/>
          <w:lang w:eastAsia="en-IN"/>
        </w:rPr>
      </w:pPr>
    </w:p>
    <w:p w:rsidR="005709A1" w:rsidRPr="005709A1" w:rsidRDefault="005709A1" w:rsidP="005709A1">
      <w:pPr>
        <w:shd w:val="clear" w:color="auto" w:fill="1E1E1E"/>
        <w:spacing w:after="0" w:line="330" w:lineRule="atLeast"/>
        <w:rPr>
          <w:rFonts w:ascii="Consolas" w:eastAsia="Times New Roman" w:hAnsi="Consolas" w:cs="Times New Roman"/>
          <w:color w:val="D4D4D4"/>
          <w:sz w:val="24"/>
          <w:szCs w:val="24"/>
          <w:lang w:eastAsia="en-IN"/>
        </w:rPr>
      </w:pPr>
      <w:r w:rsidRPr="005709A1">
        <w:rPr>
          <w:rFonts w:ascii="Consolas" w:eastAsia="Times New Roman" w:hAnsi="Consolas" w:cs="Times New Roman"/>
          <w:color w:val="D4D4D4"/>
          <w:sz w:val="24"/>
          <w:szCs w:val="24"/>
          <w:lang w:eastAsia="en-IN"/>
        </w:rPr>
        <w:t>    </w:t>
      </w:r>
      <w:r w:rsidRPr="005709A1">
        <w:rPr>
          <w:rFonts w:ascii="Consolas" w:eastAsia="Times New Roman" w:hAnsi="Consolas" w:cs="Times New Roman"/>
          <w:color w:val="DCDCAA"/>
          <w:sz w:val="24"/>
          <w:szCs w:val="24"/>
          <w:lang w:eastAsia="en-IN"/>
        </w:rPr>
        <w:t>@price.setter</w:t>
      </w:r>
    </w:p>
    <w:p w:rsidR="005709A1" w:rsidRPr="005709A1" w:rsidRDefault="005709A1" w:rsidP="005709A1">
      <w:pPr>
        <w:shd w:val="clear" w:color="auto" w:fill="1E1E1E"/>
        <w:spacing w:after="0" w:line="330" w:lineRule="atLeast"/>
        <w:rPr>
          <w:rFonts w:ascii="Consolas" w:eastAsia="Times New Roman" w:hAnsi="Consolas" w:cs="Times New Roman"/>
          <w:color w:val="D4D4D4"/>
          <w:sz w:val="24"/>
          <w:szCs w:val="24"/>
          <w:lang w:eastAsia="en-IN"/>
        </w:rPr>
      </w:pPr>
      <w:r w:rsidRPr="005709A1">
        <w:rPr>
          <w:rFonts w:ascii="Consolas" w:eastAsia="Times New Roman" w:hAnsi="Consolas" w:cs="Times New Roman"/>
          <w:color w:val="D4D4D4"/>
          <w:sz w:val="24"/>
          <w:szCs w:val="24"/>
          <w:lang w:eastAsia="en-IN"/>
        </w:rPr>
        <w:t>    </w:t>
      </w:r>
      <w:r w:rsidRPr="005709A1">
        <w:rPr>
          <w:rFonts w:ascii="Consolas" w:eastAsia="Times New Roman" w:hAnsi="Consolas" w:cs="Times New Roman"/>
          <w:color w:val="569CD6"/>
          <w:sz w:val="24"/>
          <w:szCs w:val="24"/>
          <w:lang w:eastAsia="en-IN"/>
        </w:rPr>
        <w:t>def</w:t>
      </w:r>
      <w:r w:rsidRPr="005709A1">
        <w:rPr>
          <w:rFonts w:ascii="Consolas" w:eastAsia="Times New Roman" w:hAnsi="Consolas" w:cs="Times New Roman"/>
          <w:color w:val="D4D4D4"/>
          <w:sz w:val="24"/>
          <w:szCs w:val="24"/>
          <w:lang w:eastAsia="en-IN"/>
        </w:rPr>
        <w:t> </w:t>
      </w:r>
      <w:r w:rsidRPr="005709A1">
        <w:rPr>
          <w:rFonts w:ascii="Consolas" w:eastAsia="Times New Roman" w:hAnsi="Consolas" w:cs="Times New Roman"/>
          <w:color w:val="DCDCAA"/>
          <w:sz w:val="24"/>
          <w:szCs w:val="24"/>
          <w:lang w:eastAsia="en-IN"/>
        </w:rPr>
        <w:t>price</w:t>
      </w:r>
      <w:r w:rsidRPr="005709A1">
        <w:rPr>
          <w:rFonts w:ascii="Consolas" w:eastAsia="Times New Roman" w:hAnsi="Consolas" w:cs="Times New Roman"/>
          <w:color w:val="D4D4D4"/>
          <w:sz w:val="24"/>
          <w:szCs w:val="24"/>
          <w:lang w:eastAsia="en-IN"/>
        </w:rPr>
        <w:t>(</w:t>
      </w:r>
      <w:r w:rsidRPr="005709A1">
        <w:rPr>
          <w:rFonts w:ascii="Consolas" w:eastAsia="Times New Roman" w:hAnsi="Consolas" w:cs="Times New Roman"/>
          <w:color w:val="9CDCFE"/>
          <w:sz w:val="24"/>
          <w:szCs w:val="24"/>
          <w:lang w:eastAsia="en-IN"/>
        </w:rPr>
        <w:t>self</w:t>
      </w:r>
      <w:r w:rsidRPr="005709A1">
        <w:rPr>
          <w:rFonts w:ascii="Consolas" w:eastAsia="Times New Roman" w:hAnsi="Consolas" w:cs="Times New Roman"/>
          <w:color w:val="D4D4D4"/>
          <w:sz w:val="24"/>
          <w:szCs w:val="24"/>
          <w:lang w:eastAsia="en-IN"/>
        </w:rPr>
        <w:t>, </w:t>
      </w:r>
      <w:r w:rsidRPr="005709A1">
        <w:rPr>
          <w:rFonts w:ascii="Consolas" w:eastAsia="Times New Roman" w:hAnsi="Consolas" w:cs="Times New Roman"/>
          <w:color w:val="9CDCFE"/>
          <w:sz w:val="24"/>
          <w:szCs w:val="24"/>
          <w:lang w:eastAsia="en-IN"/>
        </w:rPr>
        <w:t>new_price</w:t>
      </w:r>
      <w:r w:rsidRPr="005709A1">
        <w:rPr>
          <w:rFonts w:ascii="Consolas" w:eastAsia="Times New Roman" w:hAnsi="Consolas" w:cs="Times New Roman"/>
          <w:color w:val="D4D4D4"/>
          <w:sz w:val="24"/>
          <w:szCs w:val="24"/>
          <w:lang w:eastAsia="en-IN"/>
        </w:rPr>
        <w:t>):</w:t>
      </w:r>
    </w:p>
    <w:p w:rsidR="005709A1" w:rsidRPr="005709A1" w:rsidRDefault="005709A1" w:rsidP="005709A1">
      <w:pPr>
        <w:shd w:val="clear" w:color="auto" w:fill="1E1E1E"/>
        <w:spacing w:after="0" w:line="330" w:lineRule="atLeast"/>
        <w:rPr>
          <w:rFonts w:ascii="Consolas" w:eastAsia="Times New Roman" w:hAnsi="Consolas" w:cs="Times New Roman"/>
          <w:color w:val="D4D4D4"/>
          <w:sz w:val="24"/>
          <w:szCs w:val="24"/>
          <w:lang w:eastAsia="en-IN"/>
        </w:rPr>
      </w:pPr>
      <w:r w:rsidRPr="005709A1">
        <w:rPr>
          <w:rFonts w:ascii="Consolas" w:eastAsia="Times New Roman" w:hAnsi="Consolas" w:cs="Times New Roman"/>
          <w:color w:val="D4D4D4"/>
          <w:sz w:val="24"/>
          <w:szCs w:val="24"/>
          <w:lang w:eastAsia="en-IN"/>
        </w:rPr>
        <w:t>        </w:t>
      </w:r>
      <w:r w:rsidRPr="005709A1">
        <w:rPr>
          <w:rFonts w:ascii="Consolas" w:eastAsia="Times New Roman" w:hAnsi="Consolas" w:cs="Times New Roman"/>
          <w:color w:val="C586C0"/>
          <w:sz w:val="24"/>
          <w:szCs w:val="24"/>
          <w:lang w:eastAsia="en-IN"/>
        </w:rPr>
        <w:t>return</w:t>
      </w:r>
      <w:r w:rsidRPr="005709A1">
        <w:rPr>
          <w:rFonts w:ascii="Consolas" w:eastAsia="Times New Roman" w:hAnsi="Consolas" w:cs="Times New Roman"/>
          <w:color w:val="D4D4D4"/>
          <w:sz w:val="24"/>
          <w:szCs w:val="24"/>
          <w:lang w:eastAsia="en-IN"/>
        </w:rPr>
        <w:t> </w:t>
      </w:r>
      <w:r w:rsidRPr="005709A1">
        <w:rPr>
          <w:rFonts w:ascii="Consolas" w:eastAsia="Times New Roman" w:hAnsi="Consolas" w:cs="Times New Roman"/>
          <w:color w:val="569CD6"/>
          <w:sz w:val="24"/>
          <w:szCs w:val="24"/>
          <w:lang w:eastAsia="en-IN"/>
        </w:rPr>
        <w:t>self</w:t>
      </w:r>
      <w:r w:rsidRPr="005709A1">
        <w:rPr>
          <w:rFonts w:ascii="Consolas" w:eastAsia="Times New Roman" w:hAnsi="Consolas" w:cs="Times New Roman"/>
          <w:color w:val="D4D4D4"/>
          <w:sz w:val="24"/>
          <w:szCs w:val="24"/>
          <w:lang w:eastAsia="en-IN"/>
        </w:rPr>
        <w:t>._price = </w:t>
      </w:r>
      <w:r w:rsidRPr="005709A1">
        <w:rPr>
          <w:rFonts w:ascii="Consolas" w:eastAsia="Times New Roman" w:hAnsi="Consolas" w:cs="Times New Roman"/>
          <w:color w:val="DCDCAA"/>
          <w:sz w:val="24"/>
          <w:szCs w:val="24"/>
          <w:lang w:eastAsia="en-IN"/>
        </w:rPr>
        <w:t>max</w:t>
      </w:r>
      <w:r w:rsidRPr="005709A1">
        <w:rPr>
          <w:rFonts w:ascii="Consolas" w:eastAsia="Times New Roman" w:hAnsi="Consolas" w:cs="Times New Roman"/>
          <w:color w:val="D4D4D4"/>
          <w:sz w:val="24"/>
          <w:szCs w:val="24"/>
          <w:lang w:eastAsia="en-IN"/>
        </w:rPr>
        <w:t>(new_price, </w:t>
      </w:r>
      <w:r w:rsidRPr="005709A1">
        <w:rPr>
          <w:rFonts w:ascii="Consolas" w:eastAsia="Times New Roman" w:hAnsi="Consolas" w:cs="Times New Roman"/>
          <w:color w:val="B5CEA8"/>
          <w:sz w:val="24"/>
          <w:szCs w:val="24"/>
          <w:lang w:eastAsia="en-IN"/>
        </w:rPr>
        <w:t>0</w:t>
      </w:r>
      <w:r w:rsidRPr="005709A1">
        <w:rPr>
          <w:rFonts w:ascii="Consolas" w:eastAsia="Times New Roman" w:hAnsi="Consolas" w:cs="Times New Roman"/>
          <w:color w:val="D4D4D4"/>
          <w:sz w:val="24"/>
          <w:szCs w:val="24"/>
          <w:lang w:eastAsia="en-IN"/>
        </w:rPr>
        <w:t>)</w:t>
      </w:r>
    </w:p>
    <w:p w:rsidR="005709A1" w:rsidRPr="005709A1" w:rsidRDefault="005709A1" w:rsidP="005709A1">
      <w:pPr>
        <w:shd w:val="clear" w:color="auto" w:fill="1E1E1E"/>
        <w:spacing w:after="0" w:line="330" w:lineRule="atLeast"/>
        <w:rPr>
          <w:rFonts w:ascii="Consolas" w:eastAsia="Times New Roman" w:hAnsi="Consolas" w:cs="Times New Roman"/>
          <w:color w:val="D4D4D4"/>
          <w:sz w:val="24"/>
          <w:szCs w:val="24"/>
          <w:lang w:eastAsia="en-IN"/>
        </w:rPr>
      </w:pPr>
    </w:p>
    <w:p w:rsidR="00B43B26" w:rsidRDefault="00B43B26" w:rsidP="0044134F">
      <w:pPr>
        <w:rPr>
          <w:sz w:val="28"/>
          <w:szCs w:val="24"/>
        </w:rPr>
      </w:pPr>
    </w:p>
    <w:p w:rsidR="00B43B26" w:rsidRDefault="00B43B26" w:rsidP="0044134F">
      <w:pPr>
        <w:rPr>
          <w:sz w:val="28"/>
          <w:szCs w:val="24"/>
        </w:rPr>
      </w:pPr>
    </w:p>
    <w:p w:rsidR="0044134F" w:rsidRPr="00B43B26" w:rsidRDefault="00B43B26" w:rsidP="0044134F">
      <w:pPr>
        <w:rPr>
          <w:b/>
          <w:bCs/>
          <w:color w:val="FF0000"/>
          <w:sz w:val="28"/>
          <w:szCs w:val="24"/>
          <w:u w:val="single"/>
        </w:rPr>
      </w:pPr>
      <w:r w:rsidRPr="00B43B26">
        <w:rPr>
          <w:b/>
          <w:bCs/>
          <w:color w:val="FF0000"/>
          <w:sz w:val="28"/>
          <w:szCs w:val="24"/>
          <w:u w:val="single"/>
        </w:rPr>
        <w:t>Note: we first define the property decorator then we define the setter decorator  otherwise it will show the error.</w:t>
      </w:r>
    </w:p>
    <w:p w:rsidR="00551F61" w:rsidRDefault="00551F61" w:rsidP="00CA1D6F">
      <w:pPr>
        <w:rPr>
          <w:sz w:val="28"/>
          <w:szCs w:val="24"/>
        </w:rPr>
      </w:pPr>
    </w:p>
    <w:p w:rsidR="005709A1" w:rsidRDefault="005709A1" w:rsidP="00CA1D6F">
      <w:pPr>
        <w:rPr>
          <w:sz w:val="32"/>
          <w:szCs w:val="28"/>
        </w:rPr>
      </w:pPr>
      <w:r w:rsidRPr="005709A1">
        <w:rPr>
          <w:sz w:val="32"/>
          <w:szCs w:val="28"/>
        </w:rPr>
        <w:t>Inheritence</w:t>
      </w:r>
      <w:r>
        <w:rPr>
          <w:sz w:val="32"/>
          <w:szCs w:val="28"/>
        </w:rPr>
        <w:t>:</w:t>
      </w:r>
    </w:p>
    <w:p w:rsidR="000868DC" w:rsidRDefault="000868DC" w:rsidP="00CA1D6F">
      <w:pPr>
        <w:rPr>
          <w:sz w:val="32"/>
          <w:szCs w:val="28"/>
        </w:rPr>
      </w:pPr>
      <w:r>
        <w:rPr>
          <w:sz w:val="32"/>
          <w:szCs w:val="28"/>
        </w:rPr>
        <w:t>Inheritance is the property of python which allow us to use the property any predefined class in defining the new class.</w:t>
      </w:r>
    </w:p>
    <w:p w:rsidR="000868DC" w:rsidRDefault="000868DC" w:rsidP="00CA1D6F">
      <w:pPr>
        <w:rPr>
          <w:sz w:val="32"/>
          <w:szCs w:val="28"/>
        </w:rPr>
      </w:pPr>
      <w:r>
        <w:rPr>
          <w:sz w:val="32"/>
          <w:szCs w:val="28"/>
        </w:rPr>
        <w:t>Eg:</w:t>
      </w:r>
    </w:p>
    <w:p w:rsidR="00233F4B" w:rsidRPr="00233F4B" w:rsidRDefault="00233F4B" w:rsidP="00233F4B">
      <w:pPr>
        <w:shd w:val="clear" w:color="auto" w:fill="1E1E1E"/>
        <w:spacing w:after="0" w:line="330" w:lineRule="atLeast"/>
        <w:rPr>
          <w:rFonts w:ascii="Consolas" w:eastAsia="Times New Roman" w:hAnsi="Consolas" w:cs="Times New Roman"/>
          <w:color w:val="D4D4D4"/>
          <w:sz w:val="24"/>
          <w:szCs w:val="24"/>
          <w:lang w:eastAsia="en-IN"/>
        </w:rPr>
      </w:pPr>
      <w:r w:rsidRPr="00233F4B">
        <w:rPr>
          <w:rFonts w:ascii="Consolas" w:eastAsia="Times New Roman" w:hAnsi="Consolas" w:cs="Times New Roman"/>
          <w:color w:val="569CD6"/>
          <w:sz w:val="24"/>
          <w:szCs w:val="24"/>
          <w:lang w:eastAsia="en-IN"/>
        </w:rPr>
        <w:t>class</w:t>
      </w:r>
      <w:r w:rsidRPr="00233F4B">
        <w:rPr>
          <w:rFonts w:ascii="Consolas" w:eastAsia="Times New Roman" w:hAnsi="Consolas" w:cs="Times New Roman"/>
          <w:color w:val="D4D4D4"/>
          <w:sz w:val="24"/>
          <w:szCs w:val="24"/>
          <w:lang w:eastAsia="en-IN"/>
        </w:rPr>
        <w:t> </w:t>
      </w:r>
      <w:r w:rsidRPr="00233F4B">
        <w:rPr>
          <w:rFonts w:ascii="Consolas" w:eastAsia="Times New Roman" w:hAnsi="Consolas" w:cs="Times New Roman"/>
          <w:color w:val="4EC9B0"/>
          <w:sz w:val="24"/>
          <w:szCs w:val="24"/>
          <w:lang w:eastAsia="en-IN"/>
        </w:rPr>
        <w:t>Phone</w:t>
      </w:r>
      <w:r w:rsidRPr="00233F4B">
        <w:rPr>
          <w:rFonts w:ascii="Consolas" w:eastAsia="Times New Roman" w:hAnsi="Consolas" w:cs="Times New Roman"/>
          <w:color w:val="D4D4D4"/>
          <w:sz w:val="24"/>
          <w:szCs w:val="24"/>
          <w:lang w:eastAsia="en-IN"/>
        </w:rPr>
        <w:t>:</w:t>
      </w:r>
    </w:p>
    <w:p w:rsidR="00233F4B" w:rsidRPr="00233F4B" w:rsidRDefault="00233F4B" w:rsidP="00233F4B">
      <w:pPr>
        <w:shd w:val="clear" w:color="auto" w:fill="1E1E1E"/>
        <w:spacing w:after="0" w:line="330" w:lineRule="atLeast"/>
        <w:rPr>
          <w:rFonts w:ascii="Consolas" w:eastAsia="Times New Roman" w:hAnsi="Consolas" w:cs="Times New Roman"/>
          <w:color w:val="D4D4D4"/>
          <w:sz w:val="24"/>
          <w:szCs w:val="24"/>
          <w:lang w:eastAsia="en-IN"/>
        </w:rPr>
      </w:pPr>
      <w:r w:rsidRPr="00233F4B">
        <w:rPr>
          <w:rFonts w:ascii="Consolas" w:eastAsia="Times New Roman" w:hAnsi="Consolas" w:cs="Times New Roman"/>
          <w:color w:val="D4D4D4"/>
          <w:sz w:val="24"/>
          <w:szCs w:val="24"/>
          <w:lang w:eastAsia="en-IN"/>
        </w:rPr>
        <w:t>    </w:t>
      </w:r>
      <w:r w:rsidRPr="00233F4B">
        <w:rPr>
          <w:rFonts w:ascii="Consolas" w:eastAsia="Times New Roman" w:hAnsi="Consolas" w:cs="Times New Roman"/>
          <w:color w:val="569CD6"/>
          <w:sz w:val="24"/>
          <w:szCs w:val="24"/>
          <w:lang w:eastAsia="en-IN"/>
        </w:rPr>
        <w:t>def</w:t>
      </w:r>
      <w:r w:rsidRPr="00233F4B">
        <w:rPr>
          <w:rFonts w:ascii="Consolas" w:eastAsia="Times New Roman" w:hAnsi="Consolas" w:cs="Times New Roman"/>
          <w:color w:val="D4D4D4"/>
          <w:sz w:val="24"/>
          <w:szCs w:val="24"/>
          <w:lang w:eastAsia="en-IN"/>
        </w:rPr>
        <w:t> </w:t>
      </w:r>
      <w:r w:rsidRPr="00233F4B">
        <w:rPr>
          <w:rFonts w:ascii="Consolas" w:eastAsia="Times New Roman" w:hAnsi="Consolas" w:cs="Times New Roman"/>
          <w:color w:val="DCDCAA"/>
          <w:sz w:val="24"/>
          <w:szCs w:val="24"/>
          <w:lang w:eastAsia="en-IN"/>
        </w:rPr>
        <w:t>__init__</w:t>
      </w:r>
      <w:r w:rsidRPr="00233F4B">
        <w:rPr>
          <w:rFonts w:ascii="Consolas" w:eastAsia="Times New Roman" w:hAnsi="Consolas" w:cs="Times New Roman"/>
          <w:color w:val="D4D4D4"/>
          <w:sz w:val="24"/>
          <w:szCs w:val="24"/>
          <w:lang w:eastAsia="en-IN"/>
        </w:rPr>
        <w:t>(</w:t>
      </w:r>
      <w:r w:rsidRPr="00233F4B">
        <w:rPr>
          <w:rFonts w:ascii="Consolas" w:eastAsia="Times New Roman" w:hAnsi="Consolas" w:cs="Times New Roman"/>
          <w:color w:val="9CDCFE"/>
          <w:sz w:val="24"/>
          <w:szCs w:val="24"/>
          <w:lang w:eastAsia="en-IN"/>
        </w:rPr>
        <w:t>self</w:t>
      </w:r>
      <w:r w:rsidRPr="00233F4B">
        <w:rPr>
          <w:rFonts w:ascii="Consolas" w:eastAsia="Times New Roman" w:hAnsi="Consolas" w:cs="Times New Roman"/>
          <w:color w:val="D4D4D4"/>
          <w:sz w:val="24"/>
          <w:szCs w:val="24"/>
          <w:lang w:eastAsia="en-IN"/>
        </w:rPr>
        <w:t>, </w:t>
      </w:r>
      <w:r w:rsidRPr="00233F4B">
        <w:rPr>
          <w:rFonts w:ascii="Consolas" w:eastAsia="Times New Roman" w:hAnsi="Consolas" w:cs="Times New Roman"/>
          <w:color w:val="9CDCFE"/>
          <w:sz w:val="24"/>
          <w:szCs w:val="24"/>
          <w:lang w:eastAsia="en-IN"/>
        </w:rPr>
        <w:t>brand</w:t>
      </w:r>
      <w:r w:rsidRPr="00233F4B">
        <w:rPr>
          <w:rFonts w:ascii="Consolas" w:eastAsia="Times New Roman" w:hAnsi="Consolas" w:cs="Times New Roman"/>
          <w:color w:val="D4D4D4"/>
          <w:sz w:val="24"/>
          <w:szCs w:val="24"/>
          <w:lang w:eastAsia="en-IN"/>
        </w:rPr>
        <w:t>, </w:t>
      </w:r>
      <w:r w:rsidRPr="00233F4B">
        <w:rPr>
          <w:rFonts w:ascii="Consolas" w:eastAsia="Times New Roman" w:hAnsi="Consolas" w:cs="Times New Roman"/>
          <w:color w:val="9CDCFE"/>
          <w:sz w:val="24"/>
          <w:szCs w:val="24"/>
          <w:lang w:eastAsia="en-IN"/>
        </w:rPr>
        <w:t>model_name</w:t>
      </w:r>
      <w:r w:rsidRPr="00233F4B">
        <w:rPr>
          <w:rFonts w:ascii="Consolas" w:eastAsia="Times New Roman" w:hAnsi="Consolas" w:cs="Times New Roman"/>
          <w:color w:val="D4D4D4"/>
          <w:sz w:val="24"/>
          <w:szCs w:val="24"/>
          <w:lang w:eastAsia="en-IN"/>
        </w:rPr>
        <w:t>, </w:t>
      </w:r>
      <w:r w:rsidRPr="00233F4B">
        <w:rPr>
          <w:rFonts w:ascii="Consolas" w:eastAsia="Times New Roman" w:hAnsi="Consolas" w:cs="Times New Roman"/>
          <w:color w:val="9CDCFE"/>
          <w:sz w:val="24"/>
          <w:szCs w:val="24"/>
          <w:lang w:eastAsia="en-IN"/>
        </w:rPr>
        <w:t>price</w:t>
      </w:r>
      <w:r w:rsidRPr="00233F4B">
        <w:rPr>
          <w:rFonts w:ascii="Consolas" w:eastAsia="Times New Roman" w:hAnsi="Consolas" w:cs="Times New Roman"/>
          <w:color w:val="D4D4D4"/>
          <w:sz w:val="24"/>
          <w:szCs w:val="24"/>
          <w:lang w:eastAsia="en-IN"/>
        </w:rPr>
        <w:t>):</w:t>
      </w:r>
    </w:p>
    <w:p w:rsidR="00233F4B" w:rsidRPr="00233F4B" w:rsidRDefault="00233F4B" w:rsidP="00233F4B">
      <w:pPr>
        <w:shd w:val="clear" w:color="auto" w:fill="1E1E1E"/>
        <w:spacing w:after="0" w:line="330" w:lineRule="atLeast"/>
        <w:rPr>
          <w:rFonts w:ascii="Consolas" w:eastAsia="Times New Roman" w:hAnsi="Consolas" w:cs="Times New Roman"/>
          <w:color w:val="D4D4D4"/>
          <w:sz w:val="24"/>
          <w:szCs w:val="24"/>
          <w:lang w:eastAsia="en-IN"/>
        </w:rPr>
      </w:pPr>
      <w:r w:rsidRPr="00233F4B">
        <w:rPr>
          <w:rFonts w:ascii="Consolas" w:eastAsia="Times New Roman" w:hAnsi="Consolas" w:cs="Times New Roman"/>
          <w:color w:val="D4D4D4"/>
          <w:sz w:val="24"/>
          <w:szCs w:val="24"/>
          <w:lang w:eastAsia="en-IN"/>
        </w:rPr>
        <w:t>        </w:t>
      </w:r>
      <w:r w:rsidRPr="00233F4B">
        <w:rPr>
          <w:rFonts w:ascii="Consolas" w:eastAsia="Times New Roman" w:hAnsi="Consolas" w:cs="Times New Roman"/>
          <w:color w:val="569CD6"/>
          <w:sz w:val="24"/>
          <w:szCs w:val="24"/>
          <w:lang w:eastAsia="en-IN"/>
        </w:rPr>
        <w:t>self</w:t>
      </w:r>
      <w:r w:rsidRPr="00233F4B">
        <w:rPr>
          <w:rFonts w:ascii="Consolas" w:eastAsia="Times New Roman" w:hAnsi="Consolas" w:cs="Times New Roman"/>
          <w:color w:val="D4D4D4"/>
          <w:sz w:val="24"/>
          <w:szCs w:val="24"/>
          <w:lang w:eastAsia="en-IN"/>
        </w:rPr>
        <w:t>.brand = brand</w:t>
      </w:r>
    </w:p>
    <w:p w:rsidR="00233F4B" w:rsidRPr="00233F4B" w:rsidRDefault="00233F4B" w:rsidP="00233F4B">
      <w:pPr>
        <w:shd w:val="clear" w:color="auto" w:fill="1E1E1E"/>
        <w:spacing w:after="0" w:line="330" w:lineRule="atLeast"/>
        <w:rPr>
          <w:rFonts w:ascii="Consolas" w:eastAsia="Times New Roman" w:hAnsi="Consolas" w:cs="Times New Roman"/>
          <w:color w:val="D4D4D4"/>
          <w:sz w:val="24"/>
          <w:szCs w:val="24"/>
          <w:lang w:eastAsia="en-IN"/>
        </w:rPr>
      </w:pPr>
      <w:r w:rsidRPr="00233F4B">
        <w:rPr>
          <w:rFonts w:ascii="Consolas" w:eastAsia="Times New Roman" w:hAnsi="Consolas" w:cs="Times New Roman"/>
          <w:color w:val="D4D4D4"/>
          <w:sz w:val="24"/>
          <w:szCs w:val="24"/>
          <w:lang w:eastAsia="en-IN"/>
        </w:rPr>
        <w:t>        </w:t>
      </w:r>
      <w:r w:rsidRPr="00233F4B">
        <w:rPr>
          <w:rFonts w:ascii="Consolas" w:eastAsia="Times New Roman" w:hAnsi="Consolas" w:cs="Times New Roman"/>
          <w:color w:val="569CD6"/>
          <w:sz w:val="24"/>
          <w:szCs w:val="24"/>
          <w:lang w:eastAsia="en-IN"/>
        </w:rPr>
        <w:t>self</w:t>
      </w:r>
      <w:r w:rsidRPr="00233F4B">
        <w:rPr>
          <w:rFonts w:ascii="Consolas" w:eastAsia="Times New Roman" w:hAnsi="Consolas" w:cs="Times New Roman"/>
          <w:color w:val="D4D4D4"/>
          <w:sz w:val="24"/>
          <w:szCs w:val="24"/>
          <w:lang w:eastAsia="en-IN"/>
        </w:rPr>
        <w:t>.model_name = model_name</w:t>
      </w:r>
    </w:p>
    <w:p w:rsidR="00233F4B" w:rsidRPr="00233F4B" w:rsidRDefault="00233F4B" w:rsidP="00233F4B">
      <w:pPr>
        <w:shd w:val="clear" w:color="auto" w:fill="1E1E1E"/>
        <w:spacing w:after="0" w:line="330" w:lineRule="atLeast"/>
        <w:rPr>
          <w:rFonts w:ascii="Consolas" w:eastAsia="Times New Roman" w:hAnsi="Consolas" w:cs="Times New Roman"/>
          <w:color w:val="D4D4D4"/>
          <w:sz w:val="24"/>
          <w:szCs w:val="24"/>
          <w:lang w:eastAsia="en-IN"/>
        </w:rPr>
      </w:pPr>
      <w:r w:rsidRPr="00233F4B">
        <w:rPr>
          <w:rFonts w:ascii="Consolas" w:eastAsia="Times New Roman" w:hAnsi="Consolas" w:cs="Times New Roman"/>
          <w:color w:val="D4D4D4"/>
          <w:sz w:val="24"/>
          <w:szCs w:val="24"/>
          <w:lang w:eastAsia="en-IN"/>
        </w:rPr>
        <w:t>        </w:t>
      </w:r>
      <w:r w:rsidRPr="00233F4B">
        <w:rPr>
          <w:rFonts w:ascii="Consolas" w:eastAsia="Times New Roman" w:hAnsi="Consolas" w:cs="Times New Roman"/>
          <w:color w:val="569CD6"/>
          <w:sz w:val="24"/>
          <w:szCs w:val="24"/>
          <w:lang w:eastAsia="en-IN"/>
        </w:rPr>
        <w:t>self</w:t>
      </w:r>
      <w:r w:rsidRPr="00233F4B">
        <w:rPr>
          <w:rFonts w:ascii="Consolas" w:eastAsia="Times New Roman" w:hAnsi="Consolas" w:cs="Times New Roman"/>
          <w:color w:val="D4D4D4"/>
          <w:sz w:val="24"/>
          <w:szCs w:val="24"/>
          <w:lang w:eastAsia="en-IN"/>
        </w:rPr>
        <w:t>.price = price</w:t>
      </w:r>
    </w:p>
    <w:p w:rsidR="00233F4B" w:rsidRPr="00233F4B" w:rsidRDefault="00233F4B" w:rsidP="00233F4B">
      <w:pPr>
        <w:shd w:val="clear" w:color="auto" w:fill="1E1E1E"/>
        <w:spacing w:after="0" w:line="330" w:lineRule="atLeast"/>
        <w:rPr>
          <w:rFonts w:ascii="Consolas" w:eastAsia="Times New Roman" w:hAnsi="Consolas" w:cs="Times New Roman"/>
          <w:color w:val="D4D4D4"/>
          <w:sz w:val="24"/>
          <w:szCs w:val="24"/>
          <w:lang w:eastAsia="en-IN"/>
        </w:rPr>
      </w:pPr>
    </w:p>
    <w:p w:rsidR="00233F4B" w:rsidRPr="00233F4B" w:rsidRDefault="00233F4B" w:rsidP="00233F4B">
      <w:pPr>
        <w:shd w:val="clear" w:color="auto" w:fill="1E1E1E"/>
        <w:spacing w:after="0" w:line="330" w:lineRule="atLeast"/>
        <w:rPr>
          <w:rFonts w:ascii="Consolas" w:eastAsia="Times New Roman" w:hAnsi="Consolas" w:cs="Times New Roman"/>
          <w:color w:val="D4D4D4"/>
          <w:sz w:val="24"/>
          <w:szCs w:val="24"/>
          <w:lang w:eastAsia="en-IN"/>
        </w:rPr>
      </w:pPr>
      <w:r w:rsidRPr="00233F4B">
        <w:rPr>
          <w:rFonts w:ascii="Consolas" w:eastAsia="Times New Roman" w:hAnsi="Consolas" w:cs="Times New Roman"/>
          <w:color w:val="D4D4D4"/>
          <w:sz w:val="24"/>
          <w:szCs w:val="24"/>
          <w:lang w:eastAsia="en-IN"/>
        </w:rPr>
        <w:lastRenderedPageBreak/>
        <w:t>    </w:t>
      </w:r>
      <w:r w:rsidRPr="00233F4B">
        <w:rPr>
          <w:rFonts w:ascii="Consolas" w:eastAsia="Times New Roman" w:hAnsi="Consolas" w:cs="Times New Roman"/>
          <w:color w:val="DCDCAA"/>
          <w:sz w:val="24"/>
          <w:szCs w:val="24"/>
          <w:lang w:eastAsia="en-IN"/>
        </w:rPr>
        <w:t>@</w:t>
      </w:r>
      <w:r w:rsidRPr="00233F4B">
        <w:rPr>
          <w:rFonts w:ascii="Consolas" w:eastAsia="Times New Roman" w:hAnsi="Consolas" w:cs="Times New Roman"/>
          <w:color w:val="4EC9B0"/>
          <w:sz w:val="24"/>
          <w:szCs w:val="24"/>
          <w:lang w:eastAsia="en-IN"/>
        </w:rPr>
        <w:t>property</w:t>
      </w:r>
    </w:p>
    <w:p w:rsidR="00233F4B" w:rsidRPr="00233F4B" w:rsidRDefault="00233F4B" w:rsidP="00233F4B">
      <w:pPr>
        <w:shd w:val="clear" w:color="auto" w:fill="1E1E1E"/>
        <w:spacing w:after="0" w:line="330" w:lineRule="atLeast"/>
        <w:rPr>
          <w:rFonts w:ascii="Consolas" w:eastAsia="Times New Roman" w:hAnsi="Consolas" w:cs="Times New Roman"/>
          <w:color w:val="D4D4D4"/>
          <w:sz w:val="24"/>
          <w:szCs w:val="24"/>
          <w:lang w:eastAsia="en-IN"/>
        </w:rPr>
      </w:pPr>
      <w:r w:rsidRPr="00233F4B">
        <w:rPr>
          <w:rFonts w:ascii="Consolas" w:eastAsia="Times New Roman" w:hAnsi="Consolas" w:cs="Times New Roman"/>
          <w:color w:val="D4D4D4"/>
          <w:sz w:val="24"/>
          <w:szCs w:val="24"/>
          <w:lang w:eastAsia="en-IN"/>
        </w:rPr>
        <w:t>    </w:t>
      </w:r>
      <w:r w:rsidRPr="00233F4B">
        <w:rPr>
          <w:rFonts w:ascii="Consolas" w:eastAsia="Times New Roman" w:hAnsi="Consolas" w:cs="Times New Roman"/>
          <w:color w:val="569CD6"/>
          <w:sz w:val="24"/>
          <w:szCs w:val="24"/>
          <w:lang w:eastAsia="en-IN"/>
        </w:rPr>
        <w:t>def</w:t>
      </w:r>
      <w:r w:rsidRPr="00233F4B">
        <w:rPr>
          <w:rFonts w:ascii="Consolas" w:eastAsia="Times New Roman" w:hAnsi="Consolas" w:cs="Times New Roman"/>
          <w:color w:val="D4D4D4"/>
          <w:sz w:val="24"/>
          <w:szCs w:val="24"/>
          <w:lang w:eastAsia="en-IN"/>
        </w:rPr>
        <w:t> </w:t>
      </w:r>
      <w:r w:rsidRPr="00233F4B">
        <w:rPr>
          <w:rFonts w:ascii="Consolas" w:eastAsia="Times New Roman" w:hAnsi="Consolas" w:cs="Times New Roman"/>
          <w:color w:val="DCDCAA"/>
          <w:sz w:val="24"/>
          <w:szCs w:val="24"/>
          <w:lang w:eastAsia="en-IN"/>
        </w:rPr>
        <w:t>complete_specification</w:t>
      </w:r>
      <w:r w:rsidRPr="00233F4B">
        <w:rPr>
          <w:rFonts w:ascii="Consolas" w:eastAsia="Times New Roman" w:hAnsi="Consolas" w:cs="Times New Roman"/>
          <w:color w:val="D4D4D4"/>
          <w:sz w:val="24"/>
          <w:szCs w:val="24"/>
          <w:lang w:eastAsia="en-IN"/>
        </w:rPr>
        <w:t>(</w:t>
      </w:r>
      <w:r w:rsidRPr="00233F4B">
        <w:rPr>
          <w:rFonts w:ascii="Consolas" w:eastAsia="Times New Roman" w:hAnsi="Consolas" w:cs="Times New Roman"/>
          <w:color w:val="9CDCFE"/>
          <w:sz w:val="24"/>
          <w:szCs w:val="24"/>
          <w:lang w:eastAsia="en-IN"/>
        </w:rPr>
        <w:t>self</w:t>
      </w:r>
      <w:r w:rsidRPr="00233F4B">
        <w:rPr>
          <w:rFonts w:ascii="Consolas" w:eastAsia="Times New Roman" w:hAnsi="Consolas" w:cs="Times New Roman"/>
          <w:color w:val="D4D4D4"/>
          <w:sz w:val="24"/>
          <w:szCs w:val="24"/>
          <w:lang w:eastAsia="en-IN"/>
        </w:rPr>
        <w:t>):</w:t>
      </w:r>
    </w:p>
    <w:p w:rsidR="00233F4B" w:rsidRPr="00233F4B" w:rsidRDefault="00233F4B" w:rsidP="00233F4B">
      <w:pPr>
        <w:shd w:val="clear" w:color="auto" w:fill="1E1E1E"/>
        <w:spacing w:after="0" w:line="330" w:lineRule="atLeast"/>
        <w:rPr>
          <w:rFonts w:ascii="Consolas" w:eastAsia="Times New Roman" w:hAnsi="Consolas" w:cs="Times New Roman"/>
          <w:color w:val="D4D4D4"/>
          <w:sz w:val="24"/>
          <w:szCs w:val="24"/>
          <w:lang w:eastAsia="en-IN"/>
        </w:rPr>
      </w:pPr>
      <w:r w:rsidRPr="00233F4B">
        <w:rPr>
          <w:rFonts w:ascii="Consolas" w:eastAsia="Times New Roman" w:hAnsi="Consolas" w:cs="Times New Roman"/>
          <w:color w:val="D4D4D4"/>
          <w:sz w:val="24"/>
          <w:szCs w:val="24"/>
          <w:lang w:eastAsia="en-IN"/>
        </w:rPr>
        <w:t>        </w:t>
      </w:r>
      <w:r w:rsidRPr="00233F4B">
        <w:rPr>
          <w:rFonts w:ascii="Consolas" w:eastAsia="Times New Roman" w:hAnsi="Consolas" w:cs="Times New Roman"/>
          <w:color w:val="C586C0"/>
          <w:sz w:val="24"/>
          <w:szCs w:val="24"/>
          <w:lang w:eastAsia="en-IN"/>
        </w:rPr>
        <w:t>return</w:t>
      </w:r>
      <w:r w:rsidRPr="00233F4B">
        <w:rPr>
          <w:rFonts w:ascii="Consolas" w:eastAsia="Times New Roman" w:hAnsi="Consolas" w:cs="Times New Roman"/>
          <w:color w:val="D4D4D4"/>
          <w:sz w:val="24"/>
          <w:szCs w:val="24"/>
          <w:lang w:eastAsia="en-IN"/>
        </w:rPr>
        <w:t> </w:t>
      </w:r>
      <w:r w:rsidRPr="00233F4B">
        <w:rPr>
          <w:rFonts w:ascii="Consolas" w:eastAsia="Times New Roman" w:hAnsi="Consolas" w:cs="Times New Roman"/>
          <w:color w:val="569CD6"/>
          <w:sz w:val="24"/>
          <w:szCs w:val="24"/>
          <w:lang w:eastAsia="en-IN"/>
        </w:rPr>
        <w:t>f</w:t>
      </w:r>
      <w:r w:rsidRPr="00233F4B">
        <w:rPr>
          <w:rFonts w:ascii="Consolas" w:eastAsia="Times New Roman" w:hAnsi="Consolas" w:cs="Times New Roman"/>
          <w:color w:val="CE9178"/>
          <w:sz w:val="24"/>
          <w:szCs w:val="24"/>
          <w:lang w:eastAsia="en-IN"/>
        </w:rPr>
        <w:t>'</w:t>
      </w:r>
      <w:r w:rsidRPr="00233F4B">
        <w:rPr>
          <w:rFonts w:ascii="Consolas" w:eastAsia="Times New Roman" w:hAnsi="Consolas" w:cs="Times New Roman"/>
          <w:color w:val="569CD6"/>
          <w:sz w:val="24"/>
          <w:szCs w:val="24"/>
          <w:lang w:eastAsia="en-IN"/>
        </w:rPr>
        <w:t>{self</w:t>
      </w:r>
      <w:r w:rsidRPr="00233F4B">
        <w:rPr>
          <w:rFonts w:ascii="Consolas" w:eastAsia="Times New Roman" w:hAnsi="Consolas" w:cs="Times New Roman"/>
          <w:color w:val="D4D4D4"/>
          <w:sz w:val="24"/>
          <w:szCs w:val="24"/>
          <w:lang w:eastAsia="en-IN"/>
        </w:rPr>
        <w:t>.brand</w:t>
      </w:r>
      <w:r w:rsidRPr="00233F4B">
        <w:rPr>
          <w:rFonts w:ascii="Consolas" w:eastAsia="Times New Roman" w:hAnsi="Consolas" w:cs="Times New Roman"/>
          <w:color w:val="569CD6"/>
          <w:sz w:val="24"/>
          <w:szCs w:val="24"/>
          <w:lang w:eastAsia="en-IN"/>
        </w:rPr>
        <w:t>}</w:t>
      </w:r>
      <w:r w:rsidRPr="00233F4B">
        <w:rPr>
          <w:rFonts w:ascii="Consolas" w:eastAsia="Times New Roman" w:hAnsi="Consolas" w:cs="Times New Roman"/>
          <w:color w:val="CE9178"/>
          <w:sz w:val="24"/>
          <w:szCs w:val="24"/>
          <w:lang w:eastAsia="en-IN"/>
        </w:rPr>
        <w:t> </w:t>
      </w:r>
      <w:r w:rsidRPr="00233F4B">
        <w:rPr>
          <w:rFonts w:ascii="Consolas" w:eastAsia="Times New Roman" w:hAnsi="Consolas" w:cs="Times New Roman"/>
          <w:color w:val="569CD6"/>
          <w:sz w:val="24"/>
          <w:szCs w:val="24"/>
          <w:lang w:eastAsia="en-IN"/>
        </w:rPr>
        <w:t>{self</w:t>
      </w:r>
      <w:r w:rsidRPr="00233F4B">
        <w:rPr>
          <w:rFonts w:ascii="Consolas" w:eastAsia="Times New Roman" w:hAnsi="Consolas" w:cs="Times New Roman"/>
          <w:color w:val="D4D4D4"/>
          <w:sz w:val="24"/>
          <w:szCs w:val="24"/>
          <w:lang w:eastAsia="en-IN"/>
        </w:rPr>
        <w:t>.model_name</w:t>
      </w:r>
      <w:r w:rsidRPr="00233F4B">
        <w:rPr>
          <w:rFonts w:ascii="Consolas" w:eastAsia="Times New Roman" w:hAnsi="Consolas" w:cs="Times New Roman"/>
          <w:color w:val="569CD6"/>
          <w:sz w:val="24"/>
          <w:szCs w:val="24"/>
          <w:lang w:eastAsia="en-IN"/>
        </w:rPr>
        <w:t>}</w:t>
      </w:r>
      <w:r w:rsidRPr="00233F4B">
        <w:rPr>
          <w:rFonts w:ascii="Consolas" w:eastAsia="Times New Roman" w:hAnsi="Consolas" w:cs="Times New Roman"/>
          <w:color w:val="CE9178"/>
          <w:sz w:val="24"/>
          <w:szCs w:val="24"/>
          <w:lang w:eastAsia="en-IN"/>
        </w:rPr>
        <w:t> and the price is </w:t>
      </w:r>
      <w:r w:rsidRPr="00233F4B">
        <w:rPr>
          <w:rFonts w:ascii="Consolas" w:eastAsia="Times New Roman" w:hAnsi="Consolas" w:cs="Times New Roman"/>
          <w:color w:val="569CD6"/>
          <w:sz w:val="24"/>
          <w:szCs w:val="24"/>
          <w:lang w:eastAsia="en-IN"/>
        </w:rPr>
        <w:t>{self</w:t>
      </w:r>
      <w:r w:rsidRPr="00233F4B">
        <w:rPr>
          <w:rFonts w:ascii="Consolas" w:eastAsia="Times New Roman" w:hAnsi="Consolas" w:cs="Times New Roman"/>
          <w:color w:val="D4D4D4"/>
          <w:sz w:val="24"/>
          <w:szCs w:val="24"/>
          <w:lang w:eastAsia="en-IN"/>
        </w:rPr>
        <w:t>.price</w:t>
      </w:r>
      <w:r w:rsidRPr="00233F4B">
        <w:rPr>
          <w:rFonts w:ascii="Consolas" w:eastAsia="Times New Roman" w:hAnsi="Consolas" w:cs="Times New Roman"/>
          <w:color w:val="569CD6"/>
          <w:sz w:val="24"/>
          <w:szCs w:val="24"/>
          <w:lang w:eastAsia="en-IN"/>
        </w:rPr>
        <w:t>}</w:t>
      </w:r>
      <w:r w:rsidRPr="00233F4B">
        <w:rPr>
          <w:rFonts w:ascii="Consolas" w:eastAsia="Times New Roman" w:hAnsi="Consolas" w:cs="Times New Roman"/>
          <w:color w:val="CE9178"/>
          <w:sz w:val="24"/>
          <w:szCs w:val="24"/>
          <w:lang w:eastAsia="en-IN"/>
        </w:rPr>
        <w:t>'</w:t>
      </w:r>
    </w:p>
    <w:p w:rsidR="00233F4B" w:rsidRPr="00233F4B" w:rsidRDefault="00233F4B" w:rsidP="00233F4B">
      <w:pPr>
        <w:shd w:val="clear" w:color="auto" w:fill="1E1E1E"/>
        <w:spacing w:after="0" w:line="330" w:lineRule="atLeast"/>
        <w:rPr>
          <w:rFonts w:ascii="Consolas" w:eastAsia="Times New Roman" w:hAnsi="Consolas" w:cs="Times New Roman"/>
          <w:color w:val="D4D4D4"/>
          <w:sz w:val="24"/>
          <w:szCs w:val="24"/>
          <w:lang w:eastAsia="en-IN"/>
        </w:rPr>
      </w:pPr>
    </w:p>
    <w:p w:rsidR="00233F4B" w:rsidRPr="00233F4B" w:rsidRDefault="00233F4B" w:rsidP="00233F4B">
      <w:pPr>
        <w:shd w:val="clear" w:color="auto" w:fill="1E1E1E"/>
        <w:spacing w:after="0" w:line="330" w:lineRule="atLeast"/>
        <w:rPr>
          <w:rFonts w:ascii="Consolas" w:eastAsia="Times New Roman" w:hAnsi="Consolas" w:cs="Times New Roman"/>
          <w:color w:val="D4D4D4"/>
          <w:sz w:val="24"/>
          <w:szCs w:val="24"/>
          <w:lang w:eastAsia="en-IN"/>
        </w:rPr>
      </w:pPr>
      <w:r w:rsidRPr="00233F4B">
        <w:rPr>
          <w:rFonts w:ascii="Consolas" w:eastAsia="Times New Roman" w:hAnsi="Consolas" w:cs="Times New Roman"/>
          <w:color w:val="D4D4D4"/>
          <w:sz w:val="24"/>
          <w:szCs w:val="24"/>
          <w:lang w:eastAsia="en-IN"/>
        </w:rPr>
        <w:t>    </w:t>
      </w:r>
      <w:r w:rsidRPr="00233F4B">
        <w:rPr>
          <w:rFonts w:ascii="Consolas" w:eastAsia="Times New Roman" w:hAnsi="Consolas" w:cs="Times New Roman"/>
          <w:color w:val="DCDCAA"/>
          <w:sz w:val="24"/>
          <w:szCs w:val="24"/>
          <w:lang w:eastAsia="en-IN"/>
        </w:rPr>
        <w:t>@</w:t>
      </w:r>
      <w:r w:rsidRPr="00233F4B">
        <w:rPr>
          <w:rFonts w:ascii="Consolas" w:eastAsia="Times New Roman" w:hAnsi="Consolas" w:cs="Times New Roman"/>
          <w:color w:val="4EC9B0"/>
          <w:sz w:val="24"/>
          <w:szCs w:val="24"/>
          <w:lang w:eastAsia="en-IN"/>
        </w:rPr>
        <w:t>property</w:t>
      </w:r>
    </w:p>
    <w:p w:rsidR="00233F4B" w:rsidRPr="00233F4B" w:rsidRDefault="00233F4B" w:rsidP="00233F4B">
      <w:pPr>
        <w:shd w:val="clear" w:color="auto" w:fill="1E1E1E"/>
        <w:spacing w:after="0" w:line="330" w:lineRule="atLeast"/>
        <w:rPr>
          <w:rFonts w:ascii="Consolas" w:eastAsia="Times New Roman" w:hAnsi="Consolas" w:cs="Times New Roman"/>
          <w:color w:val="D4D4D4"/>
          <w:sz w:val="24"/>
          <w:szCs w:val="24"/>
          <w:lang w:eastAsia="en-IN"/>
        </w:rPr>
      </w:pPr>
      <w:r w:rsidRPr="00233F4B">
        <w:rPr>
          <w:rFonts w:ascii="Consolas" w:eastAsia="Times New Roman" w:hAnsi="Consolas" w:cs="Times New Roman"/>
          <w:color w:val="D4D4D4"/>
          <w:sz w:val="24"/>
          <w:szCs w:val="24"/>
          <w:lang w:eastAsia="en-IN"/>
        </w:rPr>
        <w:t>    </w:t>
      </w:r>
      <w:r w:rsidRPr="00233F4B">
        <w:rPr>
          <w:rFonts w:ascii="Consolas" w:eastAsia="Times New Roman" w:hAnsi="Consolas" w:cs="Times New Roman"/>
          <w:color w:val="569CD6"/>
          <w:sz w:val="24"/>
          <w:szCs w:val="24"/>
          <w:lang w:eastAsia="en-IN"/>
        </w:rPr>
        <w:t>def</w:t>
      </w:r>
      <w:r w:rsidRPr="00233F4B">
        <w:rPr>
          <w:rFonts w:ascii="Consolas" w:eastAsia="Times New Roman" w:hAnsi="Consolas" w:cs="Times New Roman"/>
          <w:color w:val="D4D4D4"/>
          <w:sz w:val="24"/>
          <w:szCs w:val="24"/>
          <w:lang w:eastAsia="en-IN"/>
        </w:rPr>
        <w:t> </w:t>
      </w:r>
      <w:r w:rsidRPr="00233F4B">
        <w:rPr>
          <w:rFonts w:ascii="Consolas" w:eastAsia="Times New Roman" w:hAnsi="Consolas" w:cs="Times New Roman"/>
          <w:color w:val="DCDCAA"/>
          <w:sz w:val="24"/>
          <w:szCs w:val="24"/>
          <w:lang w:eastAsia="en-IN"/>
        </w:rPr>
        <w:t>full_name</w:t>
      </w:r>
      <w:r w:rsidRPr="00233F4B">
        <w:rPr>
          <w:rFonts w:ascii="Consolas" w:eastAsia="Times New Roman" w:hAnsi="Consolas" w:cs="Times New Roman"/>
          <w:color w:val="D4D4D4"/>
          <w:sz w:val="24"/>
          <w:szCs w:val="24"/>
          <w:lang w:eastAsia="en-IN"/>
        </w:rPr>
        <w:t>(</w:t>
      </w:r>
      <w:r w:rsidRPr="00233F4B">
        <w:rPr>
          <w:rFonts w:ascii="Consolas" w:eastAsia="Times New Roman" w:hAnsi="Consolas" w:cs="Times New Roman"/>
          <w:color w:val="9CDCFE"/>
          <w:sz w:val="24"/>
          <w:szCs w:val="24"/>
          <w:lang w:eastAsia="en-IN"/>
        </w:rPr>
        <w:t>self</w:t>
      </w:r>
      <w:r w:rsidRPr="00233F4B">
        <w:rPr>
          <w:rFonts w:ascii="Consolas" w:eastAsia="Times New Roman" w:hAnsi="Consolas" w:cs="Times New Roman"/>
          <w:color w:val="D4D4D4"/>
          <w:sz w:val="24"/>
          <w:szCs w:val="24"/>
          <w:lang w:eastAsia="en-IN"/>
        </w:rPr>
        <w:t>):</w:t>
      </w:r>
    </w:p>
    <w:p w:rsidR="00233F4B" w:rsidRPr="00233F4B" w:rsidRDefault="00233F4B" w:rsidP="00233F4B">
      <w:pPr>
        <w:shd w:val="clear" w:color="auto" w:fill="1E1E1E"/>
        <w:spacing w:after="0" w:line="330" w:lineRule="atLeast"/>
        <w:rPr>
          <w:rFonts w:ascii="Consolas" w:eastAsia="Times New Roman" w:hAnsi="Consolas" w:cs="Times New Roman"/>
          <w:color w:val="D4D4D4"/>
          <w:sz w:val="24"/>
          <w:szCs w:val="24"/>
          <w:lang w:eastAsia="en-IN"/>
        </w:rPr>
      </w:pPr>
      <w:r w:rsidRPr="00233F4B">
        <w:rPr>
          <w:rFonts w:ascii="Consolas" w:eastAsia="Times New Roman" w:hAnsi="Consolas" w:cs="Times New Roman"/>
          <w:color w:val="D4D4D4"/>
          <w:sz w:val="24"/>
          <w:szCs w:val="24"/>
          <w:lang w:eastAsia="en-IN"/>
        </w:rPr>
        <w:t>        </w:t>
      </w:r>
      <w:r w:rsidRPr="00233F4B">
        <w:rPr>
          <w:rFonts w:ascii="Consolas" w:eastAsia="Times New Roman" w:hAnsi="Consolas" w:cs="Times New Roman"/>
          <w:color w:val="C586C0"/>
          <w:sz w:val="24"/>
          <w:szCs w:val="24"/>
          <w:lang w:eastAsia="en-IN"/>
        </w:rPr>
        <w:t>return</w:t>
      </w:r>
      <w:r w:rsidRPr="00233F4B">
        <w:rPr>
          <w:rFonts w:ascii="Consolas" w:eastAsia="Times New Roman" w:hAnsi="Consolas" w:cs="Times New Roman"/>
          <w:color w:val="D4D4D4"/>
          <w:sz w:val="24"/>
          <w:szCs w:val="24"/>
          <w:lang w:eastAsia="en-IN"/>
        </w:rPr>
        <w:t> </w:t>
      </w:r>
      <w:r w:rsidRPr="00233F4B">
        <w:rPr>
          <w:rFonts w:ascii="Consolas" w:eastAsia="Times New Roman" w:hAnsi="Consolas" w:cs="Times New Roman"/>
          <w:color w:val="569CD6"/>
          <w:sz w:val="24"/>
          <w:szCs w:val="24"/>
          <w:lang w:eastAsia="en-IN"/>
        </w:rPr>
        <w:t>f</w:t>
      </w:r>
      <w:r w:rsidRPr="00233F4B">
        <w:rPr>
          <w:rFonts w:ascii="Consolas" w:eastAsia="Times New Roman" w:hAnsi="Consolas" w:cs="Times New Roman"/>
          <w:color w:val="CE9178"/>
          <w:sz w:val="24"/>
          <w:szCs w:val="24"/>
          <w:lang w:eastAsia="en-IN"/>
        </w:rPr>
        <w:t>'</w:t>
      </w:r>
      <w:r w:rsidRPr="00233F4B">
        <w:rPr>
          <w:rFonts w:ascii="Consolas" w:eastAsia="Times New Roman" w:hAnsi="Consolas" w:cs="Times New Roman"/>
          <w:color w:val="569CD6"/>
          <w:sz w:val="24"/>
          <w:szCs w:val="24"/>
          <w:lang w:eastAsia="en-IN"/>
        </w:rPr>
        <w:t>{self</w:t>
      </w:r>
      <w:r w:rsidRPr="00233F4B">
        <w:rPr>
          <w:rFonts w:ascii="Consolas" w:eastAsia="Times New Roman" w:hAnsi="Consolas" w:cs="Times New Roman"/>
          <w:color w:val="D4D4D4"/>
          <w:sz w:val="24"/>
          <w:szCs w:val="24"/>
          <w:lang w:eastAsia="en-IN"/>
        </w:rPr>
        <w:t>.brand</w:t>
      </w:r>
      <w:r w:rsidRPr="00233F4B">
        <w:rPr>
          <w:rFonts w:ascii="Consolas" w:eastAsia="Times New Roman" w:hAnsi="Consolas" w:cs="Times New Roman"/>
          <w:color w:val="569CD6"/>
          <w:sz w:val="24"/>
          <w:szCs w:val="24"/>
          <w:lang w:eastAsia="en-IN"/>
        </w:rPr>
        <w:t>}</w:t>
      </w:r>
      <w:r w:rsidRPr="00233F4B">
        <w:rPr>
          <w:rFonts w:ascii="Consolas" w:eastAsia="Times New Roman" w:hAnsi="Consolas" w:cs="Times New Roman"/>
          <w:color w:val="CE9178"/>
          <w:sz w:val="24"/>
          <w:szCs w:val="24"/>
          <w:lang w:eastAsia="en-IN"/>
        </w:rPr>
        <w:t> </w:t>
      </w:r>
      <w:r w:rsidRPr="00233F4B">
        <w:rPr>
          <w:rFonts w:ascii="Consolas" w:eastAsia="Times New Roman" w:hAnsi="Consolas" w:cs="Times New Roman"/>
          <w:color w:val="569CD6"/>
          <w:sz w:val="24"/>
          <w:szCs w:val="24"/>
          <w:lang w:eastAsia="en-IN"/>
        </w:rPr>
        <w:t>{self</w:t>
      </w:r>
      <w:r w:rsidRPr="00233F4B">
        <w:rPr>
          <w:rFonts w:ascii="Consolas" w:eastAsia="Times New Roman" w:hAnsi="Consolas" w:cs="Times New Roman"/>
          <w:color w:val="D4D4D4"/>
          <w:sz w:val="24"/>
          <w:szCs w:val="24"/>
          <w:lang w:eastAsia="en-IN"/>
        </w:rPr>
        <w:t>.model_name</w:t>
      </w:r>
      <w:r w:rsidRPr="00233F4B">
        <w:rPr>
          <w:rFonts w:ascii="Consolas" w:eastAsia="Times New Roman" w:hAnsi="Consolas" w:cs="Times New Roman"/>
          <w:color w:val="569CD6"/>
          <w:sz w:val="24"/>
          <w:szCs w:val="24"/>
          <w:lang w:eastAsia="en-IN"/>
        </w:rPr>
        <w:t>}</w:t>
      </w:r>
      <w:r w:rsidRPr="00233F4B">
        <w:rPr>
          <w:rFonts w:ascii="Consolas" w:eastAsia="Times New Roman" w:hAnsi="Consolas" w:cs="Times New Roman"/>
          <w:color w:val="CE9178"/>
          <w:sz w:val="24"/>
          <w:szCs w:val="24"/>
          <w:lang w:eastAsia="en-IN"/>
        </w:rPr>
        <w:t>'</w:t>
      </w:r>
    </w:p>
    <w:p w:rsidR="00233F4B" w:rsidRPr="00233F4B" w:rsidRDefault="00233F4B" w:rsidP="00233F4B">
      <w:pPr>
        <w:shd w:val="clear" w:color="auto" w:fill="1E1E1E"/>
        <w:spacing w:after="0" w:line="330" w:lineRule="atLeast"/>
        <w:rPr>
          <w:rFonts w:ascii="Consolas" w:eastAsia="Times New Roman" w:hAnsi="Consolas" w:cs="Times New Roman"/>
          <w:color w:val="D4D4D4"/>
          <w:sz w:val="24"/>
          <w:szCs w:val="24"/>
          <w:lang w:eastAsia="en-IN"/>
        </w:rPr>
      </w:pPr>
    </w:p>
    <w:p w:rsidR="00233F4B" w:rsidRPr="00233F4B" w:rsidRDefault="00233F4B" w:rsidP="00233F4B">
      <w:pPr>
        <w:shd w:val="clear" w:color="auto" w:fill="1E1E1E"/>
        <w:spacing w:after="0" w:line="330" w:lineRule="atLeast"/>
        <w:rPr>
          <w:rFonts w:ascii="Consolas" w:eastAsia="Times New Roman" w:hAnsi="Consolas" w:cs="Times New Roman"/>
          <w:color w:val="D4D4D4"/>
          <w:sz w:val="24"/>
          <w:szCs w:val="24"/>
          <w:lang w:eastAsia="en-IN"/>
        </w:rPr>
      </w:pPr>
      <w:r w:rsidRPr="00233F4B">
        <w:rPr>
          <w:rFonts w:ascii="Consolas" w:eastAsia="Times New Roman" w:hAnsi="Consolas" w:cs="Times New Roman"/>
          <w:color w:val="569CD6"/>
          <w:sz w:val="24"/>
          <w:szCs w:val="24"/>
          <w:lang w:eastAsia="en-IN"/>
        </w:rPr>
        <w:t>class</w:t>
      </w:r>
      <w:r w:rsidRPr="00233F4B">
        <w:rPr>
          <w:rFonts w:ascii="Consolas" w:eastAsia="Times New Roman" w:hAnsi="Consolas" w:cs="Times New Roman"/>
          <w:color w:val="D4D4D4"/>
          <w:sz w:val="24"/>
          <w:szCs w:val="24"/>
          <w:lang w:eastAsia="en-IN"/>
        </w:rPr>
        <w:t> </w:t>
      </w:r>
      <w:r w:rsidRPr="00233F4B">
        <w:rPr>
          <w:rFonts w:ascii="Consolas" w:eastAsia="Times New Roman" w:hAnsi="Consolas" w:cs="Times New Roman"/>
          <w:color w:val="4EC9B0"/>
          <w:sz w:val="24"/>
          <w:szCs w:val="24"/>
          <w:lang w:eastAsia="en-IN"/>
        </w:rPr>
        <w:t>Smartphone</w:t>
      </w:r>
      <w:r w:rsidRPr="00233F4B">
        <w:rPr>
          <w:rFonts w:ascii="Consolas" w:eastAsia="Times New Roman" w:hAnsi="Consolas" w:cs="Times New Roman"/>
          <w:color w:val="D4D4D4"/>
          <w:sz w:val="24"/>
          <w:szCs w:val="24"/>
          <w:lang w:eastAsia="en-IN"/>
        </w:rPr>
        <w:t>(</w:t>
      </w:r>
      <w:r w:rsidRPr="00233F4B">
        <w:rPr>
          <w:rFonts w:ascii="Consolas" w:eastAsia="Times New Roman" w:hAnsi="Consolas" w:cs="Times New Roman"/>
          <w:color w:val="4EC9B0"/>
          <w:sz w:val="24"/>
          <w:szCs w:val="24"/>
          <w:lang w:eastAsia="en-IN"/>
        </w:rPr>
        <w:t>Phone</w:t>
      </w:r>
      <w:r w:rsidRPr="00233F4B">
        <w:rPr>
          <w:rFonts w:ascii="Consolas" w:eastAsia="Times New Roman" w:hAnsi="Consolas" w:cs="Times New Roman"/>
          <w:color w:val="D4D4D4"/>
          <w:sz w:val="24"/>
          <w:szCs w:val="24"/>
          <w:lang w:eastAsia="en-IN"/>
        </w:rPr>
        <w:t>):</w:t>
      </w:r>
    </w:p>
    <w:p w:rsidR="00233F4B" w:rsidRPr="00233F4B" w:rsidRDefault="00233F4B" w:rsidP="00233F4B">
      <w:pPr>
        <w:shd w:val="clear" w:color="auto" w:fill="1E1E1E"/>
        <w:spacing w:after="0" w:line="330" w:lineRule="atLeast"/>
        <w:rPr>
          <w:rFonts w:ascii="Consolas" w:eastAsia="Times New Roman" w:hAnsi="Consolas" w:cs="Times New Roman"/>
          <w:color w:val="D4D4D4"/>
          <w:sz w:val="24"/>
          <w:szCs w:val="24"/>
          <w:lang w:eastAsia="en-IN"/>
        </w:rPr>
      </w:pPr>
      <w:r w:rsidRPr="00233F4B">
        <w:rPr>
          <w:rFonts w:ascii="Consolas" w:eastAsia="Times New Roman" w:hAnsi="Consolas" w:cs="Times New Roman"/>
          <w:color w:val="D4D4D4"/>
          <w:sz w:val="24"/>
          <w:szCs w:val="24"/>
          <w:lang w:eastAsia="en-IN"/>
        </w:rPr>
        <w:t>    </w:t>
      </w:r>
      <w:r w:rsidRPr="00233F4B">
        <w:rPr>
          <w:rFonts w:ascii="Consolas" w:eastAsia="Times New Roman" w:hAnsi="Consolas" w:cs="Times New Roman"/>
          <w:color w:val="569CD6"/>
          <w:sz w:val="24"/>
          <w:szCs w:val="24"/>
          <w:lang w:eastAsia="en-IN"/>
        </w:rPr>
        <w:t>def</w:t>
      </w:r>
      <w:r w:rsidRPr="00233F4B">
        <w:rPr>
          <w:rFonts w:ascii="Consolas" w:eastAsia="Times New Roman" w:hAnsi="Consolas" w:cs="Times New Roman"/>
          <w:color w:val="D4D4D4"/>
          <w:sz w:val="24"/>
          <w:szCs w:val="24"/>
          <w:lang w:eastAsia="en-IN"/>
        </w:rPr>
        <w:t> </w:t>
      </w:r>
      <w:r w:rsidRPr="00233F4B">
        <w:rPr>
          <w:rFonts w:ascii="Consolas" w:eastAsia="Times New Roman" w:hAnsi="Consolas" w:cs="Times New Roman"/>
          <w:color w:val="DCDCAA"/>
          <w:sz w:val="24"/>
          <w:szCs w:val="24"/>
          <w:lang w:eastAsia="en-IN"/>
        </w:rPr>
        <w:t>__init__</w:t>
      </w:r>
      <w:r w:rsidRPr="00233F4B">
        <w:rPr>
          <w:rFonts w:ascii="Consolas" w:eastAsia="Times New Roman" w:hAnsi="Consolas" w:cs="Times New Roman"/>
          <w:color w:val="D4D4D4"/>
          <w:sz w:val="24"/>
          <w:szCs w:val="24"/>
          <w:lang w:eastAsia="en-IN"/>
        </w:rPr>
        <w:t>(</w:t>
      </w:r>
      <w:r w:rsidRPr="00233F4B">
        <w:rPr>
          <w:rFonts w:ascii="Consolas" w:eastAsia="Times New Roman" w:hAnsi="Consolas" w:cs="Times New Roman"/>
          <w:color w:val="9CDCFE"/>
          <w:sz w:val="24"/>
          <w:szCs w:val="24"/>
          <w:lang w:eastAsia="en-IN"/>
        </w:rPr>
        <w:t>self</w:t>
      </w:r>
      <w:r w:rsidRPr="00233F4B">
        <w:rPr>
          <w:rFonts w:ascii="Consolas" w:eastAsia="Times New Roman" w:hAnsi="Consolas" w:cs="Times New Roman"/>
          <w:color w:val="D4D4D4"/>
          <w:sz w:val="24"/>
          <w:szCs w:val="24"/>
          <w:lang w:eastAsia="en-IN"/>
        </w:rPr>
        <w:t>, </w:t>
      </w:r>
      <w:r w:rsidRPr="00233F4B">
        <w:rPr>
          <w:rFonts w:ascii="Consolas" w:eastAsia="Times New Roman" w:hAnsi="Consolas" w:cs="Times New Roman"/>
          <w:color w:val="9CDCFE"/>
          <w:sz w:val="24"/>
          <w:szCs w:val="24"/>
          <w:lang w:eastAsia="en-IN"/>
        </w:rPr>
        <w:t>brand</w:t>
      </w:r>
      <w:r w:rsidRPr="00233F4B">
        <w:rPr>
          <w:rFonts w:ascii="Consolas" w:eastAsia="Times New Roman" w:hAnsi="Consolas" w:cs="Times New Roman"/>
          <w:color w:val="D4D4D4"/>
          <w:sz w:val="24"/>
          <w:szCs w:val="24"/>
          <w:lang w:eastAsia="en-IN"/>
        </w:rPr>
        <w:t>, </w:t>
      </w:r>
      <w:r w:rsidRPr="00233F4B">
        <w:rPr>
          <w:rFonts w:ascii="Consolas" w:eastAsia="Times New Roman" w:hAnsi="Consolas" w:cs="Times New Roman"/>
          <w:color w:val="9CDCFE"/>
          <w:sz w:val="24"/>
          <w:szCs w:val="24"/>
          <w:lang w:eastAsia="en-IN"/>
        </w:rPr>
        <w:t>model_name</w:t>
      </w:r>
      <w:r w:rsidRPr="00233F4B">
        <w:rPr>
          <w:rFonts w:ascii="Consolas" w:eastAsia="Times New Roman" w:hAnsi="Consolas" w:cs="Times New Roman"/>
          <w:color w:val="D4D4D4"/>
          <w:sz w:val="24"/>
          <w:szCs w:val="24"/>
          <w:lang w:eastAsia="en-IN"/>
        </w:rPr>
        <w:t>, </w:t>
      </w:r>
      <w:r w:rsidRPr="00233F4B">
        <w:rPr>
          <w:rFonts w:ascii="Consolas" w:eastAsia="Times New Roman" w:hAnsi="Consolas" w:cs="Times New Roman"/>
          <w:color w:val="9CDCFE"/>
          <w:sz w:val="24"/>
          <w:szCs w:val="24"/>
          <w:lang w:eastAsia="en-IN"/>
        </w:rPr>
        <w:t>price</w:t>
      </w:r>
      <w:r w:rsidRPr="00233F4B">
        <w:rPr>
          <w:rFonts w:ascii="Consolas" w:eastAsia="Times New Roman" w:hAnsi="Consolas" w:cs="Times New Roman"/>
          <w:color w:val="D4D4D4"/>
          <w:sz w:val="24"/>
          <w:szCs w:val="24"/>
          <w:lang w:eastAsia="en-IN"/>
        </w:rPr>
        <w:t>, </w:t>
      </w:r>
      <w:r w:rsidRPr="00233F4B">
        <w:rPr>
          <w:rFonts w:ascii="Consolas" w:eastAsia="Times New Roman" w:hAnsi="Consolas" w:cs="Times New Roman"/>
          <w:color w:val="9CDCFE"/>
          <w:sz w:val="24"/>
          <w:szCs w:val="24"/>
          <w:lang w:eastAsia="en-IN"/>
        </w:rPr>
        <w:t>ram</w:t>
      </w:r>
      <w:r w:rsidRPr="00233F4B">
        <w:rPr>
          <w:rFonts w:ascii="Consolas" w:eastAsia="Times New Roman" w:hAnsi="Consolas" w:cs="Times New Roman"/>
          <w:color w:val="D4D4D4"/>
          <w:sz w:val="24"/>
          <w:szCs w:val="24"/>
          <w:lang w:eastAsia="en-IN"/>
        </w:rPr>
        <w:t>, </w:t>
      </w:r>
      <w:r w:rsidRPr="00233F4B">
        <w:rPr>
          <w:rFonts w:ascii="Consolas" w:eastAsia="Times New Roman" w:hAnsi="Consolas" w:cs="Times New Roman"/>
          <w:color w:val="9CDCFE"/>
          <w:sz w:val="24"/>
          <w:szCs w:val="24"/>
          <w:lang w:eastAsia="en-IN"/>
        </w:rPr>
        <w:t>internal_memeory</w:t>
      </w:r>
      <w:r w:rsidRPr="00233F4B">
        <w:rPr>
          <w:rFonts w:ascii="Consolas" w:eastAsia="Times New Roman" w:hAnsi="Consolas" w:cs="Times New Roman"/>
          <w:color w:val="D4D4D4"/>
          <w:sz w:val="24"/>
          <w:szCs w:val="24"/>
          <w:lang w:eastAsia="en-IN"/>
        </w:rPr>
        <w:t>, </w:t>
      </w:r>
      <w:r w:rsidRPr="00233F4B">
        <w:rPr>
          <w:rFonts w:ascii="Consolas" w:eastAsia="Times New Roman" w:hAnsi="Consolas" w:cs="Times New Roman"/>
          <w:color w:val="9CDCFE"/>
          <w:sz w:val="24"/>
          <w:szCs w:val="24"/>
          <w:lang w:eastAsia="en-IN"/>
        </w:rPr>
        <w:t>rear_camera</w:t>
      </w:r>
      <w:r w:rsidRPr="00233F4B">
        <w:rPr>
          <w:rFonts w:ascii="Consolas" w:eastAsia="Times New Roman" w:hAnsi="Consolas" w:cs="Times New Roman"/>
          <w:color w:val="D4D4D4"/>
          <w:sz w:val="24"/>
          <w:szCs w:val="24"/>
          <w:lang w:eastAsia="en-IN"/>
        </w:rPr>
        <w:t>):</w:t>
      </w:r>
    </w:p>
    <w:p w:rsidR="00233F4B" w:rsidRPr="00233F4B" w:rsidRDefault="00233F4B" w:rsidP="00233F4B">
      <w:pPr>
        <w:shd w:val="clear" w:color="auto" w:fill="1E1E1E"/>
        <w:spacing w:after="0" w:line="330" w:lineRule="atLeast"/>
        <w:rPr>
          <w:rFonts w:ascii="Consolas" w:eastAsia="Times New Roman" w:hAnsi="Consolas" w:cs="Times New Roman"/>
          <w:color w:val="D4D4D4"/>
          <w:sz w:val="24"/>
          <w:szCs w:val="24"/>
          <w:lang w:eastAsia="en-IN"/>
        </w:rPr>
      </w:pPr>
      <w:r w:rsidRPr="00233F4B">
        <w:rPr>
          <w:rFonts w:ascii="Consolas" w:eastAsia="Times New Roman" w:hAnsi="Consolas" w:cs="Times New Roman"/>
          <w:color w:val="D4D4D4"/>
          <w:sz w:val="24"/>
          <w:szCs w:val="24"/>
          <w:lang w:eastAsia="en-IN"/>
        </w:rPr>
        <w:t>        Phone.</w:t>
      </w:r>
      <w:r w:rsidRPr="00233F4B">
        <w:rPr>
          <w:rFonts w:ascii="Consolas" w:eastAsia="Times New Roman" w:hAnsi="Consolas" w:cs="Times New Roman"/>
          <w:color w:val="DCDCAA"/>
          <w:sz w:val="24"/>
          <w:szCs w:val="24"/>
          <w:lang w:eastAsia="en-IN"/>
        </w:rPr>
        <w:t>__init__</w:t>
      </w:r>
      <w:r w:rsidRPr="00233F4B">
        <w:rPr>
          <w:rFonts w:ascii="Consolas" w:eastAsia="Times New Roman" w:hAnsi="Consolas" w:cs="Times New Roman"/>
          <w:color w:val="D4D4D4"/>
          <w:sz w:val="24"/>
          <w:szCs w:val="24"/>
          <w:lang w:eastAsia="en-IN"/>
        </w:rPr>
        <w:t>(</w:t>
      </w:r>
      <w:r w:rsidRPr="00233F4B">
        <w:rPr>
          <w:rFonts w:ascii="Consolas" w:eastAsia="Times New Roman" w:hAnsi="Consolas" w:cs="Times New Roman"/>
          <w:color w:val="569CD6"/>
          <w:sz w:val="24"/>
          <w:szCs w:val="24"/>
          <w:lang w:eastAsia="en-IN"/>
        </w:rPr>
        <w:t>self</w:t>
      </w:r>
      <w:r w:rsidRPr="00233F4B">
        <w:rPr>
          <w:rFonts w:ascii="Consolas" w:eastAsia="Times New Roman" w:hAnsi="Consolas" w:cs="Times New Roman"/>
          <w:color w:val="D4D4D4"/>
          <w:sz w:val="24"/>
          <w:szCs w:val="24"/>
          <w:lang w:eastAsia="en-IN"/>
        </w:rPr>
        <w:t>, brand, model_name, price)</w:t>
      </w:r>
    </w:p>
    <w:p w:rsidR="00233F4B" w:rsidRPr="00233F4B" w:rsidRDefault="00233F4B" w:rsidP="00233F4B">
      <w:pPr>
        <w:shd w:val="clear" w:color="auto" w:fill="1E1E1E"/>
        <w:spacing w:after="0" w:line="330" w:lineRule="atLeast"/>
        <w:rPr>
          <w:rFonts w:ascii="Consolas" w:eastAsia="Times New Roman" w:hAnsi="Consolas" w:cs="Times New Roman"/>
          <w:color w:val="D4D4D4"/>
          <w:sz w:val="24"/>
          <w:szCs w:val="24"/>
          <w:lang w:eastAsia="en-IN"/>
        </w:rPr>
      </w:pPr>
      <w:r w:rsidRPr="00233F4B">
        <w:rPr>
          <w:rFonts w:ascii="Consolas" w:eastAsia="Times New Roman" w:hAnsi="Consolas" w:cs="Times New Roman"/>
          <w:color w:val="D4D4D4"/>
          <w:sz w:val="24"/>
          <w:szCs w:val="24"/>
          <w:lang w:eastAsia="en-IN"/>
        </w:rPr>
        <w:t>        </w:t>
      </w:r>
      <w:r w:rsidRPr="00233F4B">
        <w:rPr>
          <w:rFonts w:ascii="Consolas" w:eastAsia="Times New Roman" w:hAnsi="Consolas" w:cs="Times New Roman"/>
          <w:color w:val="569CD6"/>
          <w:sz w:val="24"/>
          <w:szCs w:val="24"/>
          <w:lang w:eastAsia="en-IN"/>
        </w:rPr>
        <w:t>self</w:t>
      </w:r>
      <w:r w:rsidRPr="00233F4B">
        <w:rPr>
          <w:rFonts w:ascii="Consolas" w:eastAsia="Times New Roman" w:hAnsi="Consolas" w:cs="Times New Roman"/>
          <w:color w:val="D4D4D4"/>
          <w:sz w:val="24"/>
          <w:szCs w:val="24"/>
          <w:lang w:eastAsia="en-IN"/>
        </w:rPr>
        <w:t>.ram = ram</w:t>
      </w:r>
    </w:p>
    <w:p w:rsidR="00233F4B" w:rsidRPr="00233F4B" w:rsidRDefault="00233F4B" w:rsidP="00233F4B">
      <w:pPr>
        <w:shd w:val="clear" w:color="auto" w:fill="1E1E1E"/>
        <w:spacing w:after="0" w:line="330" w:lineRule="atLeast"/>
        <w:rPr>
          <w:rFonts w:ascii="Consolas" w:eastAsia="Times New Roman" w:hAnsi="Consolas" w:cs="Times New Roman"/>
          <w:color w:val="D4D4D4"/>
          <w:sz w:val="24"/>
          <w:szCs w:val="24"/>
          <w:lang w:eastAsia="en-IN"/>
        </w:rPr>
      </w:pPr>
      <w:r w:rsidRPr="00233F4B">
        <w:rPr>
          <w:rFonts w:ascii="Consolas" w:eastAsia="Times New Roman" w:hAnsi="Consolas" w:cs="Times New Roman"/>
          <w:color w:val="D4D4D4"/>
          <w:sz w:val="24"/>
          <w:szCs w:val="24"/>
          <w:lang w:eastAsia="en-IN"/>
        </w:rPr>
        <w:t>        </w:t>
      </w:r>
      <w:r w:rsidRPr="00233F4B">
        <w:rPr>
          <w:rFonts w:ascii="Consolas" w:eastAsia="Times New Roman" w:hAnsi="Consolas" w:cs="Times New Roman"/>
          <w:color w:val="569CD6"/>
          <w:sz w:val="24"/>
          <w:szCs w:val="24"/>
          <w:lang w:eastAsia="en-IN"/>
        </w:rPr>
        <w:t>self</w:t>
      </w:r>
      <w:r w:rsidRPr="00233F4B">
        <w:rPr>
          <w:rFonts w:ascii="Consolas" w:eastAsia="Times New Roman" w:hAnsi="Consolas" w:cs="Times New Roman"/>
          <w:color w:val="D4D4D4"/>
          <w:sz w:val="24"/>
          <w:szCs w:val="24"/>
          <w:lang w:eastAsia="en-IN"/>
        </w:rPr>
        <w:t>.internal_memeory = internal_memeory</w:t>
      </w:r>
    </w:p>
    <w:p w:rsidR="00233F4B" w:rsidRPr="00233F4B" w:rsidRDefault="00233F4B" w:rsidP="00233F4B">
      <w:pPr>
        <w:shd w:val="clear" w:color="auto" w:fill="1E1E1E"/>
        <w:spacing w:after="0" w:line="330" w:lineRule="atLeast"/>
        <w:rPr>
          <w:rFonts w:ascii="Consolas" w:eastAsia="Times New Roman" w:hAnsi="Consolas" w:cs="Times New Roman"/>
          <w:color w:val="D4D4D4"/>
          <w:sz w:val="24"/>
          <w:szCs w:val="24"/>
          <w:lang w:eastAsia="en-IN"/>
        </w:rPr>
      </w:pPr>
      <w:r w:rsidRPr="00233F4B">
        <w:rPr>
          <w:rFonts w:ascii="Consolas" w:eastAsia="Times New Roman" w:hAnsi="Consolas" w:cs="Times New Roman"/>
          <w:color w:val="D4D4D4"/>
          <w:sz w:val="24"/>
          <w:szCs w:val="24"/>
          <w:lang w:eastAsia="en-IN"/>
        </w:rPr>
        <w:t>        </w:t>
      </w:r>
      <w:r w:rsidRPr="00233F4B">
        <w:rPr>
          <w:rFonts w:ascii="Consolas" w:eastAsia="Times New Roman" w:hAnsi="Consolas" w:cs="Times New Roman"/>
          <w:color w:val="569CD6"/>
          <w:sz w:val="24"/>
          <w:szCs w:val="24"/>
          <w:lang w:eastAsia="en-IN"/>
        </w:rPr>
        <w:t>self</w:t>
      </w:r>
      <w:r w:rsidRPr="00233F4B">
        <w:rPr>
          <w:rFonts w:ascii="Consolas" w:eastAsia="Times New Roman" w:hAnsi="Consolas" w:cs="Times New Roman"/>
          <w:color w:val="D4D4D4"/>
          <w:sz w:val="24"/>
          <w:szCs w:val="24"/>
          <w:lang w:eastAsia="en-IN"/>
        </w:rPr>
        <w:t>.rear_camera = rear_camera</w:t>
      </w:r>
    </w:p>
    <w:p w:rsidR="00233F4B" w:rsidRPr="00233F4B" w:rsidRDefault="00233F4B" w:rsidP="00233F4B">
      <w:pPr>
        <w:shd w:val="clear" w:color="auto" w:fill="1E1E1E"/>
        <w:spacing w:after="240" w:line="330" w:lineRule="atLeast"/>
        <w:rPr>
          <w:rFonts w:ascii="Consolas" w:eastAsia="Times New Roman" w:hAnsi="Consolas" w:cs="Times New Roman"/>
          <w:color w:val="D4D4D4"/>
          <w:sz w:val="24"/>
          <w:szCs w:val="24"/>
          <w:lang w:eastAsia="en-IN"/>
        </w:rPr>
      </w:pPr>
      <w:r w:rsidRPr="00233F4B">
        <w:rPr>
          <w:rFonts w:ascii="Consolas" w:eastAsia="Times New Roman" w:hAnsi="Consolas" w:cs="Times New Roman"/>
          <w:color w:val="D4D4D4"/>
          <w:sz w:val="24"/>
          <w:szCs w:val="24"/>
          <w:lang w:eastAsia="en-IN"/>
        </w:rPr>
        <w:br/>
      </w:r>
    </w:p>
    <w:p w:rsidR="00233F4B" w:rsidRPr="00233F4B" w:rsidRDefault="00233F4B" w:rsidP="00233F4B">
      <w:pPr>
        <w:shd w:val="clear" w:color="auto" w:fill="1E1E1E"/>
        <w:spacing w:after="0" w:line="330" w:lineRule="atLeast"/>
        <w:rPr>
          <w:rFonts w:ascii="Consolas" w:eastAsia="Times New Roman" w:hAnsi="Consolas" w:cs="Times New Roman"/>
          <w:color w:val="D4D4D4"/>
          <w:sz w:val="24"/>
          <w:szCs w:val="24"/>
          <w:lang w:eastAsia="en-IN"/>
        </w:rPr>
      </w:pPr>
      <w:r w:rsidRPr="00233F4B">
        <w:rPr>
          <w:rFonts w:ascii="Consolas" w:eastAsia="Times New Roman" w:hAnsi="Consolas" w:cs="Times New Roman"/>
          <w:color w:val="D4D4D4"/>
          <w:sz w:val="24"/>
          <w:szCs w:val="24"/>
          <w:lang w:eastAsia="en-IN"/>
        </w:rPr>
        <w:t>phone1 = Phone(</w:t>
      </w:r>
      <w:r w:rsidRPr="00233F4B">
        <w:rPr>
          <w:rFonts w:ascii="Consolas" w:eastAsia="Times New Roman" w:hAnsi="Consolas" w:cs="Times New Roman"/>
          <w:color w:val="CE9178"/>
          <w:sz w:val="24"/>
          <w:szCs w:val="24"/>
          <w:lang w:eastAsia="en-IN"/>
        </w:rPr>
        <w:t>'Nokia'</w:t>
      </w:r>
      <w:r w:rsidRPr="00233F4B">
        <w:rPr>
          <w:rFonts w:ascii="Consolas" w:eastAsia="Times New Roman" w:hAnsi="Consolas" w:cs="Times New Roman"/>
          <w:color w:val="D4D4D4"/>
          <w:sz w:val="24"/>
          <w:szCs w:val="24"/>
          <w:lang w:eastAsia="en-IN"/>
        </w:rPr>
        <w:t>, </w:t>
      </w:r>
      <w:r w:rsidRPr="00233F4B">
        <w:rPr>
          <w:rFonts w:ascii="Consolas" w:eastAsia="Times New Roman" w:hAnsi="Consolas" w:cs="Times New Roman"/>
          <w:color w:val="CE9178"/>
          <w:sz w:val="24"/>
          <w:szCs w:val="24"/>
          <w:lang w:eastAsia="en-IN"/>
        </w:rPr>
        <w:t>'1100'</w:t>
      </w:r>
      <w:r w:rsidRPr="00233F4B">
        <w:rPr>
          <w:rFonts w:ascii="Consolas" w:eastAsia="Times New Roman" w:hAnsi="Consolas" w:cs="Times New Roman"/>
          <w:color w:val="D4D4D4"/>
          <w:sz w:val="24"/>
          <w:szCs w:val="24"/>
          <w:lang w:eastAsia="en-IN"/>
        </w:rPr>
        <w:t>, </w:t>
      </w:r>
      <w:r w:rsidRPr="00233F4B">
        <w:rPr>
          <w:rFonts w:ascii="Consolas" w:eastAsia="Times New Roman" w:hAnsi="Consolas" w:cs="Times New Roman"/>
          <w:color w:val="B5CEA8"/>
          <w:sz w:val="24"/>
          <w:szCs w:val="24"/>
          <w:lang w:eastAsia="en-IN"/>
        </w:rPr>
        <w:t>1000</w:t>
      </w:r>
      <w:r w:rsidRPr="00233F4B">
        <w:rPr>
          <w:rFonts w:ascii="Consolas" w:eastAsia="Times New Roman" w:hAnsi="Consolas" w:cs="Times New Roman"/>
          <w:color w:val="D4D4D4"/>
          <w:sz w:val="24"/>
          <w:szCs w:val="24"/>
          <w:lang w:eastAsia="en-IN"/>
        </w:rPr>
        <w:t>)</w:t>
      </w:r>
    </w:p>
    <w:p w:rsidR="00233F4B" w:rsidRPr="00233F4B" w:rsidRDefault="00233F4B" w:rsidP="00233F4B">
      <w:pPr>
        <w:shd w:val="clear" w:color="auto" w:fill="1E1E1E"/>
        <w:spacing w:after="0" w:line="330" w:lineRule="atLeast"/>
        <w:rPr>
          <w:rFonts w:ascii="Consolas" w:eastAsia="Times New Roman" w:hAnsi="Consolas" w:cs="Times New Roman"/>
          <w:color w:val="D4D4D4"/>
          <w:sz w:val="24"/>
          <w:szCs w:val="24"/>
          <w:lang w:eastAsia="en-IN"/>
        </w:rPr>
      </w:pPr>
      <w:r w:rsidRPr="00233F4B">
        <w:rPr>
          <w:rFonts w:ascii="Consolas" w:eastAsia="Times New Roman" w:hAnsi="Consolas" w:cs="Times New Roman"/>
          <w:color w:val="D4D4D4"/>
          <w:sz w:val="24"/>
          <w:szCs w:val="24"/>
          <w:lang w:eastAsia="en-IN"/>
        </w:rPr>
        <w:t>phone2 = Smartphone(</w:t>
      </w:r>
      <w:r w:rsidRPr="00233F4B">
        <w:rPr>
          <w:rFonts w:ascii="Consolas" w:eastAsia="Times New Roman" w:hAnsi="Consolas" w:cs="Times New Roman"/>
          <w:color w:val="CE9178"/>
          <w:sz w:val="24"/>
          <w:szCs w:val="24"/>
          <w:lang w:eastAsia="en-IN"/>
        </w:rPr>
        <w:t>'Oneplus'</w:t>
      </w:r>
      <w:r w:rsidRPr="00233F4B">
        <w:rPr>
          <w:rFonts w:ascii="Consolas" w:eastAsia="Times New Roman" w:hAnsi="Consolas" w:cs="Times New Roman"/>
          <w:color w:val="D4D4D4"/>
          <w:sz w:val="24"/>
          <w:szCs w:val="24"/>
          <w:lang w:eastAsia="en-IN"/>
        </w:rPr>
        <w:t>, </w:t>
      </w:r>
      <w:r w:rsidRPr="00233F4B">
        <w:rPr>
          <w:rFonts w:ascii="Consolas" w:eastAsia="Times New Roman" w:hAnsi="Consolas" w:cs="Times New Roman"/>
          <w:color w:val="CE9178"/>
          <w:sz w:val="24"/>
          <w:szCs w:val="24"/>
          <w:lang w:eastAsia="en-IN"/>
        </w:rPr>
        <w:t>'nord'</w:t>
      </w:r>
      <w:r w:rsidRPr="00233F4B">
        <w:rPr>
          <w:rFonts w:ascii="Consolas" w:eastAsia="Times New Roman" w:hAnsi="Consolas" w:cs="Times New Roman"/>
          <w:color w:val="D4D4D4"/>
          <w:sz w:val="24"/>
          <w:szCs w:val="24"/>
          <w:lang w:eastAsia="en-IN"/>
        </w:rPr>
        <w:t>, </w:t>
      </w:r>
      <w:r w:rsidRPr="00233F4B">
        <w:rPr>
          <w:rFonts w:ascii="Consolas" w:eastAsia="Times New Roman" w:hAnsi="Consolas" w:cs="Times New Roman"/>
          <w:color w:val="B5CEA8"/>
          <w:sz w:val="24"/>
          <w:szCs w:val="24"/>
          <w:lang w:eastAsia="en-IN"/>
        </w:rPr>
        <w:t>28000</w:t>
      </w:r>
      <w:r w:rsidRPr="00233F4B">
        <w:rPr>
          <w:rFonts w:ascii="Consolas" w:eastAsia="Times New Roman" w:hAnsi="Consolas" w:cs="Times New Roman"/>
          <w:color w:val="D4D4D4"/>
          <w:sz w:val="24"/>
          <w:szCs w:val="24"/>
          <w:lang w:eastAsia="en-IN"/>
        </w:rPr>
        <w:t>, </w:t>
      </w:r>
      <w:r w:rsidRPr="00233F4B">
        <w:rPr>
          <w:rFonts w:ascii="Consolas" w:eastAsia="Times New Roman" w:hAnsi="Consolas" w:cs="Times New Roman"/>
          <w:color w:val="CE9178"/>
          <w:sz w:val="24"/>
          <w:szCs w:val="24"/>
          <w:lang w:eastAsia="en-IN"/>
        </w:rPr>
        <w:t>'4gb'</w:t>
      </w:r>
      <w:r w:rsidRPr="00233F4B">
        <w:rPr>
          <w:rFonts w:ascii="Consolas" w:eastAsia="Times New Roman" w:hAnsi="Consolas" w:cs="Times New Roman"/>
          <w:color w:val="D4D4D4"/>
          <w:sz w:val="24"/>
          <w:szCs w:val="24"/>
          <w:lang w:eastAsia="en-IN"/>
        </w:rPr>
        <w:t>, </w:t>
      </w:r>
      <w:r w:rsidRPr="00233F4B">
        <w:rPr>
          <w:rFonts w:ascii="Consolas" w:eastAsia="Times New Roman" w:hAnsi="Consolas" w:cs="Times New Roman"/>
          <w:color w:val="CE9178"/>
          <w:sz w:val="24"/>
          <w:szCs w:val="24"/>
          <w:lang w:eastAsia="en-IN"/>
        </w:rPr>
        <w:t>'128gb'</w:t>
      </w:r>
      <w:r w:rsidRPr="00233F4B">
        <w:rPr>
          <w:rFonts w:ascii="Consolas" w:eastAsia="Times New Roman" w:hAnsi="Consolas" w:cs="Times New Roman"/>
          <w:color w:val="D4D4D4"/>
          <w:sz w:val="24"/>
          <w:szCs w:val="24"/>
          <w:lang w:eastAsia="en-IN"/>
        </w:rPr>
        <w:t>, </w:t>
      </w:r>
      <w:r w:rsidRPr="00233F4B">
        <w:rPr>
          <w:rFonts w:ascii="Consolas" w:eastAsia="Times New Roman" w:hAnsi="Consolas" w:cs="Times New Roman"/>
          <w:color w:val="CE9178"/>
          <w:sz w:val="24"/>
          <w:szCs w:val="24"/>
          <w:lang w:eastAsia="en-IN"/>
        </w:rPr>
        <w:t>'48mp'</w:t>
      </w:r>
      <w:r w:rsidRPr="00233F4B">
        <w:rPr>
          <w:rFonts w:ascii="Consolas" w:eastAsia="Times New Roman" w:hAnsi="Consolas" w:cs="Times New Roman"/>
          <w:color w:val="D4D4D4"/>
          <w:sz w:val="24"/>
          <w:szCs w:val="24"/>
          <w:lang w:eastAsia="en-IN"/>
        </w:rPr>
        <w:t>)</w:t>
      </w:r>
    </w:p>
    <w:p w:rsidR="00233F4B" w:rsidRPr="00233F4B" w:rsidRDefault="00233F4B" w:rsidP="00233F4B">
      <w:pPr>
        <w:shd w:val="clear" w:color="auto" w:fill="1E1E1E"/>
        <w:spacing w:after="240" w:line="330" w:lineRule="atLeast"/>
        <w:rPr>
          <w:rFonts w:ascii="Consolas" w:eastAsia="Times New Roman" w:hAnsi="Consolas" w:cs="Times New Roman"/>
          <w:color w:val="D4D4D4"/>
          <w:sz w:val="24"/>
          <w:szCs w:val="24"/>
          <w:lang w:eastAsia="en-IN"/>
        </w:rPr>
      </w:pPr>
    </w:p>
    <w:p w:rsidR="00233F4B" w:rsidRPr="00233F4B" w:rsidRDefault="00233F4B" w:rsidP="00233F4B">
      <w:pPr>
        <w:shd w:val="clear" w:color="auto" w:fill="1E1E1E"/>
        <w:spacing w:after="0" w:line="330" w:lineRule="atLeast"/>
        <w:rPr>
          <w:rFonts w:ascii="Consolas" w:eastAsia="Times New Roman" w:hAnsi="Consolas" w:cs="Times New Roman"/>
          <w:color w:val="D4D4D4"/>
          <w:sz w:val="24"/>
          <w:szCs w:val="24"/>
          <w:lang w:eastAsia="en-IN"/>
        </w:rPr>
      </w:pPr>
      <w:r w:rsidRPr="00233F4B">
        <w:rPr>
          <w:rFonts w:ascii="Consolas" w:eastAsia="Times New Roman" w:hAnsi="Consolas" w:cs="Times New Roman"/>
          <w:color w:val="DCDCAA"/>
          <w:sz w:val="24"/>
          <w:szCs w:val="24"/>
          <w:lang w:eastAsia="en-IN"/>
        </w:rPr>
        <w:t>print</w:t>
      </w:r>
      <w:r w:rsidRPr="00233F4B">
        <w:rPr>
          <w:rFonts w:ascii="Consolas" w:eastAsia="Times New Roman" w:hAnsi="Consolas" w:cs="Times New Roman"/>
          <w:color w:val="D4D4D4"/>
          <w:sz w:val="24"/>
          <w:szCs w:val="24"/>
          <w:lang w:eastAsia="en-IN"/>
        </w:rPr>
        <w:t>(phone2.full_name)</w:t>
      </w:r>
    </w:p>
    <w:p w:rsidR="00233F4B" w:rsidRPr="00233F4B" w:rsidRDefault="00233F4B" w:rsidP="00233F4B">
      <w:pPr>
        <w:shd w:val="clear" w:color="auto" w:fill="1E1E1E"/>
        <w:spacing w:after="0" w:line="330" w:lineRule="atLeast"/>
        <w:rPr>
          <w:rFonts w:ascii="Consolas" w:eastAsia="Times New Roman" w:hAnsi="Consolas" w:cs="Times New Roman"/>
          <w:color w:val="D4D4D4"/>
          <w:sz w:val="24"/>
          <w:szCs w:val="24"/>
          <w:lang w:eastAsia="en-IN"/>
        </w:rPr>
      </w:pPr>
    </w:p>
    <w:p w:rsidR="00233F4B" w:rsidRPr="00233F4B" w:rsidRDefault="00233F4B" w:rsidP="00233F4B">
      <w:pPr>
        <w:shd w:val="clear" w:color="auto" w:fill="1E1E1E"/>
        <w:spacing w:after="0" w:line="330" w:lineRule="atLeast"/>
        <w:rPr>
          <w:rFonts w:ascii="Consolas" w:eastAsia="Times New Roman" w:hAnsi="Consolas" w:cs="Times New Roman"/>
          <w:color w:val="D4D4D4"/>
          <w:sz w:val="24"/>
          <w:szCs w:val="24"/>
          <w:lang w:eastAsia="en-IN"/>
        </w:rPr>
      </w:pPr>
      <w:r w:rsidRPr="00233F4B">
        <w:rPr>
          <w:rFonts w:ascii="Consolas" w:eastAsia="Times New Roman" w:hAnsi="Consolas" w:cs="Times New Roman"/>
          <w:color w:val="DCDCAA"/>
          <w:sz w:val="24"/>
          <w:szCs w:val="24"/>
          <w:lang w:eastAsia="en-IN"/>
        </w:rPr>
        <w:t>print</w:t>
      </w:r>
      <w:r w:rsidRPr="00233F4B">
        <w:rPr>
          <w:rFonts w:ascii="Consolas" w:eastAsia="Times New Roman" w:hAnsi="Consolas" w:cs="Times New Roman"/>
          <w:color w:val="D4D4D4"/>
          <w:sz w:val="24"/>
          <w:szCs w:val="24"/>
          <w:lang w:eastAsia="en-IN"/>
        </w:rPr>
        <w:t>(phone2.complete_specification)  </w:t>
      </w:r>
      <w:r w:rsidRPr="00233F4B">
        <w:rPr>
          <w:rFonts w:ascii="Consolas" w:eastAsia="Times New Roman" w:hAnsi="Consolas" w:cs="Times New Roman"/>
          <w:color w:val="6A9955"/>
          <w:sz w:val="24"/>
          <w:szCs w:val="24"/>
          <w:lang w:eastAsia="en-IN"/>
        </w:rPr>
        <w:t># This will give the brand model_name and the price, not giving the ram internal etc.</w:t>
      </w:r>
    </w:p>
    <w:p w:rsidR="000868DC" w:rsidRDefault="00A44CC9" w:rsidP="00CA1D6F">
      <w:pPr>
        <w:rPr>
          <w:sz w:val="32"/>
          <w:szCs w:val="28"/>
        </w:rPr>
      </w:pPr>
      <w:r>
        <w:rPr>
          <w:sz w:val="32"/>
          <w:szCs w:val="28"/>
        </w:rPr>
        <w:t>In this example we write  the Phone class inside the smartphone class and define the init function inside the Smartphone class two times.</w:t>
      </w:r>
    </w:p>
    <w:p w:rsidR="00A44CC9" w:rsidRDefault="00A44CC9" w:rsidP="00CA1D6F">
      <w:pPr>
        <w:rPr>
          <w:sz w:val="32"/>
          <w:szCs w:val="28"/>
        </w:rPr>
      </w:pPr>
    </w:p>
    <w:p w:rsidR="00A44CC9" w:rsidRDefault="00A44CC9" w:rsidP="00CA1D6F">
      <w:pPr>
        <w:rPr>
          <w:sz w:val="32"/>
          <w:szCs w:val="28"/>
        </w:rPr>
      </w:pPr>
      <w:r>
        <w:rPr>
          <w:sz w:val="32"/>
          <w:szCs w:val="28"/>
        </w:rPr>
        <w:t>Another way to use the inhertence which is most commonly used is :</w:t>
      </w:r>
    </w:p>
    <w:p w:rsidR="00A44CC9" w:rsidRPr="00A44CC9" w:rsidRDefault="00A44CC9" w:rsidP="00A44CC9">
      <w:pPr>
        <w:shd w:val="clear" w:color="auto" w:fill="1E1E1E"/>
        <w:spacing w:after="0" w:line="330" w:lineRule="atLeast"/>
        <w:rPr>
          <w:rFonts w:ascii="Consolas" w:eastAsia="Times New Roman" w:hAnsi="Consolas" w:cs="Times New Roman"/>
          <w:color w:val="D4D4D4"/>
          <w:sz w:val="24"/>
          <w:szCs w:val="24"/>
          <w:lang w:eastAsia="en-IN"/>
        </w:rPr>
      </w:pPr>
      <w:r w:rsidRPr="00A44CC9">
        <w:rPr>
          <w:rFonts w:ascii="Consolas" w:eastAsia="Times New Roman" w:hAnsi="Consolas" w:cs="Times New Roman"/>
          <w:color w:val="569CD6"/>
          <w:sz w:val="24"/>
          <w:szCs w:val="24"/>
          <w:lang w:eastAsia="en-IN"/>
        </w:rPr>
        <w:t>class</w:t>
      </w:r>
      <w:r w:rsidRPr="00A44CC9">
        <w:rPr>
          <w:rFonts w:ascii="Consolas" w:eastAsia="Times New Roman" w:hAnsi="Consolas" w:cs="Times New Roman"/>
          <w:color w:val="D4D4D4"/>
          <w:sz w:val="24"/>
          <w:szCs w:val="24"/>
          <w:lang w:eastAsia="en-IN"/>
        </w:rPr>
        <w:t> </w:t>
      </w:r>
      <w:r w:rsidRPr="00A44CC9">
        <w:rPr>
          <w:rFonts w:ascii="Consolas" w:eastAsia="Times New Roman" w:hAnsi="Consolas" w:cs="Times New Roman"/>
          <w:color w:val="4EC9B0"/>
          <w:sz w:val="24"/>
          <w:szCs w:val="24"/>
          <w:lang w:eastAsia="en-IN"/>
        </w:rPr>
        <w:t>Phone</w:t>
      </w:r>
      <w:r w:rsidRPr="00A44CC9">
        <w:rPr>
          <w:rFonts w:ascii="Consolas" w:eastAsia="Times New Roman" w:hAnsi="Consolas" w:cs="Times New Roman"/>
          <w:color w:val="D4D4D4"/>
          <w:sz w:val="24"/>
          <w:szCs w:val="24"/>
          <w:lang w:eastAsia="en-IN"/>
        </w:rPr>
        <w:t>:</w:t>
      </w:r>
    </w:p>
    <w:p w:rsidR="00A44CC9" w:rsidRPr="00A44CC9" w:rsidRDefault="00A44CC9" w:rsidP="00A44CC9">
      <w:pPr>
        <w:shd w:val="clear" w:color="auto" w:fill="1E1E1E"/>
        <w:spacing w:after="0" w:line="330" w:lineRule="atLeast"/>
        <w:rPr>
          <w:rFonts w:ascii="Consolas" w:eastAsia="Times New Roman" w:hAnsi="Consolas" w:cs="Times New Roman"/>
          <w:color w:val="D4D4D4"/>
          <w:sz w:val="24"/>
          <w:szCs w:val="24"/>
          <w:lang w:eastAsia="en-IN"/>
        </w:rPr>
      </w:pPr>
      <w:r w:rsidRPr="00A44CC9">
        <w:rPr>
          <w:rFonts w:ascii="Consolas" w:eastAsia="Times New Roman" w:hAnsi="Consolas" w:cs="Times New Roman"/>
          <w:color w:val="D4D4D4"/>
          <w:sz w:val="24"/>
          <w:szCs w:val="24"/>
          <w:lang w:eastAsia="en-IN"/>
        </w:rPr>
        <w:t>    </w:t>
      </w:r>
      <w:r w:rsidRPr="00A44CC9">
        <w:rPr>
          <w:rFonts w:ascii="Consolas" w:eastAsia="Times New Roman" w:hAnsi="Consolas" w:cs="Times New Roman"/>
          <w:color w:val="569CD6"/>
          <w:sz w:val="24"/>
          <w:szCs w:val="24"/>
          <w:lang w:eastAsia="en-IN"/>
        </w:rPr>
        <w:t>def</w:t>
      </w:r>
      <w:r w:rsidRPr="00A44CC9">
        <w:rPr>
          <w:rFonts w:ascii="Consolas" w:eastAsia="Times New Roman" w:hAnsi="Consolas" w:cs="Times New Roman"/>
          <w:color w:val="D4D4D4"/>
          <w:sz w:val="24"/>
          <w:szCs w:val="24"/>
          <w:lang w:eastAsia="en-IN"/>
        </w:rPr>
        <w:t> </w:t>
      </w:r>
      <w:r w:rsidRPr="00A44CC9">
        <w:rPr>
          <w:rFonts w:ascii="Consolas" w:eastAsia="Times New Roman" w:hAnsi="Consolas" w:cs="Times New Roman"/>
          <w:color w:val="DCDCAA"/>
          <w:sz w:val="24"/>
          <w:szCs w:val="24"/>
          <w:lang w:eastAsia="en-IN"/>
        </w:rPr>
        <w:t>__init__</w:t>
      </w:r>
      <w:r w:rsidRPr="00A44CC9">
        <w:rPr>
          <w:rFonts w:ascii="Consolas" w:eastAsia="Times New Roman" w:hAnsi="Consolas" w:cs="Times New Roman"/>
          <w:color w:val="D4D4D4"/>
          <w:sz w:val="24"/>
          <w:szCs w:val="24"/>
          <w:lang w:eastAsia="en-IN"/>
        </w:rPr>
        <w:t>(</w:t>
      </w:r>
      <w:r w:rsidRPr="00A44CC9">
        <w:rPr>
          <w:rFonts w:ascii="Consolas" w:eastAsia="Times New Roman" w:hAnsi="Consolas" w:cs="Times New Roman"/>
          <w:color w:val="9CDCFE"/>
          <w:sz w:val="24"/>
          <w:szCs w:val="24"/>
          <w:lang w:eastAsia="en-IN"/>
        </w:rPr>
        <w:t>self</w:t>
      </w:r>
      <w:r w:rsidRPr="00A44CC9">
        <w:rPr>
          <w:rFonts w:ascii="Consolas" w:eastAsia="Times New Roman" w:hAnsi="Consolas" w:cs="Times New Roman"/>
          <w:color w:val="D4D4D4"/>
          <w:sz w:val="24"/>
          <w:szCs w:val="24"/>
          <w:lang w:eastAsia="en-IN"/>
        </w:rPr>
        <w:t>, </w:t>
      </w:r>
      <w:r w:rsidRPr="00A44CC9">
        <w:rPr>
          <w:rFonts w:ascii="Consolas" w:eastAsia="Times New Roman" w:hAnsi="Consolas" w:cs="Times New Roman"/>
          <w:color w:val="9CDCFE"/>
          <w:sz w:val="24"/>
          <w:szCs w:val="24"/>
          <w:lang w:eastAsia="en-IN"/>
        </w:rPr>
        <w:t>brand</w:t>
      </w:r>
      <w:r w:rsidRPr="00A44CC9">
        <w:rPr>
          <w:rFonts w:ascii="Consolas" w:eastAsia="Times New Roman" w:hAnsi="Consolas" w:cs="Times New Roman"/>
          <w:color w:val="D4D4D4"/>
          <w:sz w:val="24"/>
          <w:szCs w:val="24"/>
          <w:lang w:eastAsia="en-IN"/>
        </w:rPr>
        <w:t>, </w:t>
      </w:r>
      <w:r w:rsidRPr="00A44CC9">
        <w:rPr>
          <w:rFonts w:ascii="Consolas" w:eastAsia="Times New Roman" w:hAnsi="Consolas" w:cs="Times New Roman"/>
          <w:color w:val="9CDCFE"/>
          <w:sz w:val="24"/>
          <w:szCs w:val="24"/>
          <w:lang w:eastAsia="en-IN"/>
        </w:rPr>
        <w:t>model_name</w:t>
      </w:r>
      <w:r w:rsidRPr="00A44CC9">
        <w:rPr>
          <w:rFonts w:ascii="Consolas" w:eastAsia="Times New Roman" w:hAnsi="Consolas" w:cs="Times New Roman"/>
          <w:color w:val="D4D4D4"/>
          <w:sz w:val="24"/>
          <w:szCs w:val="24"/>
          <w:lang w:eastAsia="en-IN"/>
        </w:rPr>
        <w:t>, </w:t>
      </w:r>
      <w:r w:rsidRPr="00A44CC9">
        <w:rPr>
          <w:rFonts w:ascii="Consolas" w:eastAsia="Times New Roman" w:hAnsi="Consolas" w:cs="Times New Roman"/>
          <w:color w:val="9CDCFE"/>
          <w:sz w:val="24"/>
          <w:szCs w:val="24"/>
          <w:lang w:eastAsia="en-IN"/>
        </w:rPr>
        <w:t>price</w:t>
      </w:r>
      <w:r w:rsidRPr="00A44CC9">
        <w:rPr>
          <w:rFonts w:ascii="Consolas" w:eastAsia="Times New Roman" w:hAnsi="Consolas" w:cs="Times New Roman"/>
          <w:color w:val="D4D4D4"/>
          <w:sz w:val="24"/>
          <w:szCs w:val="24"/>
          <w:lang w:eastAsia="en-IN"/>
        </w:rPr>
        <w:t>):</w:t>
      </w:r>
    </w:p>
    <w:p w:rsidR="00A44CC9" w:rsidRPr="00A44CC9" w:rsidRDefault="00A44CC9" w:rsidP="00A44CC9">
      <w:pPr>
        <w:shd w:val="clear" w:color="auto" w:fill="1E1E1E"/>
        <w:spacing w:after="0" w:line="330" w:lineRule="atLeast"/>
        <w:rPr>
          <w:rFonts w:ascii="Consolas" w:eastAsia="Times New Roman" w:hAnsi="Consolas" w:cs="Times New Roman"/>
          <w:color w:val="D4D4D4"/>
          <w:sz w:val="24"/>
          <w:szCs w:val="24"/>
          <w:lang w:eastAsia="en-IN"/>
        </w:rPr>
      </w:pPr>
      <w:r w:rsidRPr="00A44CC9">
        <w:rPr>
          <w:rFonts w:ascii="Consolas" w:eastAsia="Times New Roman" w:hAnsi="Consolas" w:cs="Times New Roman"/>
          <w:color w:val="D4D4D4"/>
          <w:sz w:val="24"/>
          <w:szCs w:val="24"/>
          <w:lang w:eastAsia="en-IN"/>
        </w:rPr>
        <w:t>        </w:t>
      </w:r>
      <w:r w:rsidRPr="00A44CC9">
        <w:rPr>
          <w:rFonts w:ascii="Consolas" w:eastAsia="Times New Roman" w:hAnsi="Consolas" w:cs="Times New Roman"/>
          <w:color w:val="569CD6"/>
          <w:sz w:val="24"/>
          <w:szCs w:val="24"/>
          <w:lang w:eastAsia="en-IN"/>
        </w:rPr>
        <w:t>self</w:t>
      </w:r>
      <w:r w:rsidRPr="00A44CC9">
        <w:rPr>
          <w:rFonts w:ascii="Consolas" w:eastAsia="Times New Roman" w:hAnsi="Consolas" w:cs="Times New Roman"/>
          <w:color w:val="D4D4D4"/>
          <w:sz w:val="24"/>
          <w:szCs w:val="24"/>
          <w:lang w:eastAsia="en-IN"/>
        </w:rPr>
        <w:t>.brand = brand</w:t>
      </w:r>
    </w:p>
    <w:p w:rsidR="00A44CC9" w:rsidRPr="00A44CC9" w:rsidRDefault="00A44CC9" w:rsidP="00A44CC9">
      <w:pPr>
        <w:shd w:val="clear" w:color="auto" w:fill="1E1E1E"/>
        <w:spacing w:after="0" w:line="330" w:lineRule="atLeast"/>
        <w:rPr>
          <w:rFonts w:ascii="Consolas" w:eastAsia="Times New Roman" w:hAnsi="Consolas" w:cs="Times New Roman"/>
          <w:color w:val="D4D4D4"/>
          <w:sz w:val="24"/>
          <w:szCs w:val="24"/>
          <w:lang w:eastAsia="en-IN"/>
        </w:rPr>
      </w:pPr>
      <w:r w:rsidRPr="00A44CC9">
        <w:rPr>
          <w:rFonts w:ascii="Consolas" w:eastAsia="Times New Roman" w:hAnsi="Consolas" w:cs="Times New Roman"/>
          <w:color w:val="D4D4D4"/>
          <w:sz w:val="24"/>
          <w:szCs w:val="24"/>
          <w:lang w:eastAsia="en-IN"/>
        </w:rPr>
        <w:t>        </w:t>
      </w:r>
      <w:r w:rsidRPr="00A44CC9">
        <w:rPr>
          <w:rFonts w:ascii="Consolas" w:eastAsia="Times New Roman" w:hAnsi="Consolas" w:cs="Times New Roman"/>
          <w:color w:val="569CD6"/>
          <w:sz w:val="24"/>
          <w:szCs w:val="24"/>
          <w:lang w:eastAsia="en-IN"/>
        </w:rPr>
        <w:t>self</w:t>
      </w:r>
      <w:r w:rsidRPr="00A44CC9">
        <w:rPr>
          <w:rFonts w:ascii="Consolas" w:eastAsia="Times New Roman" w:hAnsi="Consolas" w:cs="Times New Roman"/>
          <w:color w:val="D4D4D4"/>
          <w:sz w:val="24"/>
          <w:szCs w:val="24"/>
          <w:lang w:eastAsia="en-IN"/>
        </w:rPr>
        <w:t>.model_name = model_name</w:t>
      </w:r>
    </w:p>
    <w:p w:rsidR="00A44CC9" w:rsidRPr="00A44CC9" w:rsidRDefault="00A44CC9" w:rsidP="00A44CC9">
      <w:pPr>
        <w:shd w:val="clear" w:color="auto" w:fill="1E1E1E"/>
        <w:spacing w:after="0" w:line="330" w:lineRule="atLeast"/>
        <w:rPr>
          <w:rFonts w:ascii="Consolas" w:eastAsia="Times New Roman" w:hAnsi="Consolas" w:cs="Times New Roman"/>
          <w:color w:val="D4D4D4"/>
          <w:sz w:val="24"/>
          <w:szCs w:val="24"/>
          <w:lang w:eastAsia="en-IN"/>
        </w:rPr>
      </w:pPr>
      <w:r w:rsidRPr="00A44CC9">
        <w:rPr>
          <w:rFonts w:ascii="Consolas" w:eastAsia="Times New Roman" w:hAnsi="Consolas" w:cs="Times New Roman"/>
          <w:color w:val="D4D4D4"/>
          <w:sz w:val="24"/>
          <w:szCs w:val="24"/>
          <w:lang w:eastAsia="en-IN"/>
        </w:rPr>
        <w:t>        </w:t>
      </w:r>
      <w:r w:rsidRPr="00A44CC9">
        <w:rPr>
          <w:rFonts w:ascii="Consolas" w:eastAsia="Times New Roman" w:hAnsi="Consolas" w:cs="Times New Roman"/>
          <w:color w:val="569CD6"/>
          <w:sz w:val="24"/>
          <w:szCs w:val="24"/>
          <w:lang w:eastAsia="en-IN"/>
        </w:rPr>
        <w:t>self</w:t>
      </w:r>
      <w:r w:rsidRPr="00A44CC9">
        <w:rPr>
          <w:rFonts w:ascii="Consolas" w:eastAsia="Times New Roman" w:hAnsi="Consolas" w:cs="Times New Roman"/>
          <w:color w:val="D4D4D4"/>
          <w:sz w:val="24"/>
          <w:szCs w:val="24"/>
          <w:lang w:eastAsia="en-IN"/>
        </w:rPr>
        <w:t>.price = price</w:t>
      </w:r>
    </w:p>
    <w:p w:rsidR="00A44CC9" w:rsidRPr="00A44CC9" w:rsidRDefault="00A44CC9" w:rsidP="00A44CC9">
      <w:pPr>
        <w:shd w:val="clear" w:color="auto" w:fill="1E1E1E"/>
        <w:spacing w:after="0" w:line="330" w:lineRule="atLeast"/>
        <w:rPr>
          <w:rFonts w:ascii="Consolas" w:eastAsia="Times New Roman" w:hAnsi="Consolas" w:cs="Times New Roman"/>
          <w:color w:val="D4D4D4"/>
          <w:sz w:val="24"/>
          <w:szCs w:val="24"/>
          <w:lang w:eastAsia="en-IN"/>
        </w:rPr>
      </w:pPr>
    </w:p>
    <w:p w:rsidR="00A44CC9" w:rsidRPr="00A44CC9" w:rsidRDefault="00A44CC9" w:rsidP="00A44CC9">
      <w:pPr>
        <w:shd w:val="clear" w:color="auto" w:fill="1E1E1E"/>
        <w:spacing w:after="0" w:line="330" w:lineRule="atLeast"/>
        <w:rPr>
          <w:rFonts w:ascii="Consolas" w:eastAsia="Times New Roman" w:hAnsi="Consolas" w:cs="Times New Roman"/>
          <w:color w:val="D4D4D4"/>
          <w:sz w:val="24"/>
          <w:szCs w:val="24"/>
          <w:lang w:eastAsia="en-IN"/>
        </w:rPr>
      </w:pPr>
      <w:r w:rsidRPr="00A44CC9">
        <w:rPr>
          <w:rFonts w:ascii="Consolas" w:eastAsia="Times New Roman" w:hAnsi="Consolas" w:cs="Times New Roman"/>
          <w:color w:val="D4D4D4"/>
          <w:sz w:val="24"/>
          <w:szCs w:val="24"/>
          <w:lang w:eastAsia="en-IN"/>
        </w:rPr>
        <w:t>    </w:t>
      </w:r>
      <w:r w:rsidRPr="00A44CC9">
        <w:rPr>
          <w:rFonts w:ascii="Consolas" w:eastAsia="Times New Roman" w:hAnsi="Consolas" w:cs="Times New Roman"/>
          <w:color w:val="DCDCAA"/>
          <w:sz w:val="24"/>
          <w:szCs w:val="24"/>
          <w:lang w:eastAsia="en-IN"/>
        </w:rPr>
        <w:t>@</w:t>
      </w:r>
      <w:r w:rsidRPr="00A44CC9">
        <w:rPr>
          <w:rFonts w:ascii="Consolas" w:eastAsia="Times New Roman" w:hAnsi="Consolas" w:cs="Times New Roman"/>
          <w:color w:val="4EC9B0"/>
          <w:sz w:val="24"/>
          <w:szCs w:val="24"/>
          <w:lang w:eastAsia="en-IN"/>
        </w:rPr>
        <w:t>property</w:t>
      </w:r>
    </w:p>
    <w:p w:rsidR="00A44CC9" w:rsidRPr="00A44CC9" w:rsidRDefault="00A44CC9" w:rsidP="00A44CC9">
      <w:pPr>
        <w:shd w:val="clear" w:color="auto" w:fill="1E1E1E"/>
        <w:spacing w:after="0" w:line="330" w:lineRule="atLeast"/>
        <w:rPr>
          <w:rFonts w:ascii="Consolas" w:eastAsia="Times New Roman" w:hAnsi="Consolas" w:cs="Times New Roman"/>
          <w:color w:val="D4D4D4"/>
          <w:sz w:val="24"/>
          <w:szCs w:val="24"/>
          <w:lang w:eastAsia="en-IN"/>
        </w:rPr>
      </w:pPr>
      <w:r w:rsidRPr="00A44CC9">
        <w:rPr>
          <w:rFonts w:ascii="Consolas" w:eastAsia="Times New Roman" w:hAnsi="Consolas" w:cs="Times New Roman"/>
          <w:color w:val="D4D4D4"/>
          <w:sz w:val="24"/>
          <w:szCs w:val="24"/>
          <w:lang w:eastAsia="en-IN"/>
        </w:rPr>
        <w:t>    </w:t>
      </w:r>
      <w:r w:rsidRPr="00A44CC9">
        <w:rPr>
          <w:rFonts w:ascii="Consolas" w:eastAsia="Times New Roman" w:hAnsi="Consolas" w:cs="Times New Roman"/>
          <w:color w:val="569CD6"/>
          <w:sz w:val="24"/>
          <w:szCs w:val="24"/>
          <w:lang w:eastAsia="en-IN"/>
        </w:rPr>
        <w:t>def</w:t>
      </w:r>
      <w:r w:rsidRPr="00A44CC9">
        <w:rPr>
          <w:rFonts w:ascii="Consolas" w:eastAsia="Times New Roman" w:hAnsi="Consolas" w:cs="Times New Roman"/>
          <w:color w:val="D4D4D4"/>
          <w:sz w:val="24"/>
          <w:szCs w:val="24"/>
          <w:lang w:eastAsia="en-IN"/>
        </w:rPr>
        <w:t> </w:t>
      </w:r>
      <w:r w:rsidRPr="00A44CC9">
        <w:rPr>
          <w:rFonts w:ascii="Consolas" w:eastAsia="Times New Roman" w:hAnsi="Consolas" w:cs="Times New Roman"/>
          <w:color w:val="DCDCAA"/>
          <w:sz w:val="24"/>
          <w:szCs w:val="24"/>
          <w:lang w:eastAsia="en-IN"/>
        </w:rPr>
        <w:t>complete_specification</w:t>
      </w:r>
      <w:r w:rsidRPr="00A44CC9">
        <w:rPr>
          <w:rFonts w:ascii="Consolas" w:eastAsia="Times New Roman" w:hAnsi="Consolas" w:cs="Times New Roman"/>
          <w:color w:val="D4D4D4"/>
          <w:sz w:val="24"/>
          <w:szCs w:val="24"/>
          <w:lang w:eastAsia="en-IN"/>
        </w:rPr>
        <w:t>(</w:t>
      </w:r>
      <w:r w:rsidRPr="00A44CC9">
        <w:rPr>
          <w:rFonts w:ascii="Consolas" w:eastAsia="Times New Roman" w:hAnsi="Consolas" w:cs="Times New Roman"/>
          <w:color w:val="9CDCFE"/>
          <w:sz w:val="24"/>
          <w:szCs w:val="24"/>
          <w:lang w:eastAsia="en-IN"/>
        </w:rPr>
        <w:t>self</w:t>
      </w:r>
      <w:r w:rsidRPr="00A44CC9">
        <w:rPr>
          <w:rFonts w:ascii="Consolas" w:eastAsia="Times New Roman" w:hAnsi="Consolas" w:cs="Times New Roman"/>
          <w:color w:val="D4D4D4"/>
          <w:sz w:val="24"/>
          <w:szCs w:val="24"/>
          <w:lang w:eastAsia="en-IN"/>
        </w:rPr>
        <w:t>):</w:t>
      </w:r>
    </w:p>
    <w:p w:rsidR="00A44CC9" w:rsidRPr="00A44CC9" w:rsidRDefault="00A44CC9" w:rsidP="00A44CC9">
      <w:pPr>
        <w:shd w:val="clear" w:color="auto" w:fill="1E1E1E"/>
        <w:spacing w:after="0" w:line="330" w:lineRule="atLeast"/>
        <w:rPr>
          <w:rFonts w:ascii="Consolas" w:eastAsia="Times New Roman" w:hAnsi="Consolas" w:cs="Times New Roman"/>
          <w:color w:val="D4D4D4"/>
          <w:sz w:val="24"/>
          <w:szCs w:val="24"/>
          <w:lang w:eastAsia="en-IN"/>
        </w:rPr>
      </w:pPr>
      <w:r w:rsidRPr="00A44CC9">
        <w:rPr>
          <w:rFonts w:ascii="Consolas" w:eastAsia="Times New Roman" w:hAnsi="Consolas" w:cs="Times New Roman"/>
          <w:color w:val="D4D4D4"/>
          <w:sz w:val="24"/>
          <w:szCs w:val="24"/>
          <w:lang w:eastAsia="en-IN"/>
        </w:rPr>
        <w:t>        </w:t>
      </w:r>
      <w:r w:rsidRPr="00A44CC9">
        <w:rPr>
          <w:rFonts w:ascii="Consolas" w:eastAsia="Times New Roman" w:hAnsi="Consolas" w:cs="Times New Roman"/>
          <w:color w:val="C586C0"/>
          <w:sz w:val="24"/>
          <w:szCs w:val="24"/>
          <w:lang w:eastAsia="en-IN"/>
        </w:rPr>
        <w:t>return</w:t>
      </w:r>
      <w:r w:rsidRPr="00A44CC9">
        <w:rPr>
          <w:rFonts w:ascii="Consolas" w:eastAsia="Times New Roman" w:hAnsi="Consolas" w:cs="Times New Roman"/>
          <w:color w:val="D4D4D4"/>
          <w:sz w:val="24"/>
          <w:szCs w:val="24"/>
          <w:lang w:eastAsia="en-IN"/>
        </w:rPr>
        <w:t> </w:t>
      </w:r>
      <w:r w:rsidRPr="00A44CC9">
        <w:rPr>
          <w:rFonts w:ascii="Consolas" w:eastAsia="Times New Roman" w:hAnsi="Consolas" w:cs="Times New Roman"/>
          <w:color w:val="569CD6"/>
          <w:sz w:val="24"/>
          <w:szCs w:val="24"/>
          <w:lang w:eastAsia="en-IN"/>
        </w:rPr>
        <w:t>f</w:t>
      </w:r>
      <w:r w:rsidRPr="00A44CC9">
        <w:rPr>
          <w:rFonts w:ascii="Consolas" w:eastAsia="Times New Roman" w:hAnsi="Consolas" w:cs="Times New Roman"/>
          <w:color w:val="CE9178"/>
          <w:sz w:val="24"/>
          <w:szCs w:val="24"/>
          <w:lang w:eastAsia="en-IN"/>
        </w:rPr>
        <w:t>'</w:t>
      </w:r>
      <w:r w:rsidRPr="00A44CC9">
        <w:rPr>
          <w:rFonts w:ascii="Consolas" w:eastAsia="Times New Roman" w:hAnsi="Consolas" w:cs="Times New Roman"/>
          <w:color w:val="569CD6"/>
          <w:sz w:val="24"/>
          <w:szCs w:val="24"/>
          <w:lang w:eastAsia="en-IN"/>
        </w:rPr>
        <w:t>{self</w:t>
      </w:r>
      <w:r w:rsidRPr="00A44CC9">
        <w:rPr>
          <w:rFonts w:ascii="Consolas" w:eastAsia="Times New Roman" w:hAnsi="Consolas" w:cs="Times New Roman"/>
          <w:color w:val="D4D4D4"/>
          <w:sz w:val="24"/>
          <w:szCs w:val="24"/>
          <w:lang w:eastAsia="en-IN"/>
        </w:rPr>
        <w:t>.brand</w:t>
      </w:r>
      <w:r w:rsidRPr="00A44CC9">
        <w:rPr>
          <w:rFonts w:ascii="Consolas" w:eastAsia="Times New Roman" w:hAnsi="Consolas" w:cs="Times New Roman"/>
          <w:color w:val="569CD6"/>
          <w:sz w:val="24"/>
          <w:szCs w:val="24"/>
          <w:lang w:eastAsia="en-IN"/>
        </w:rPr>
        <w:t>}</w:t>
      </w:r>
      <w:r w:rsidRPr="00A44CC9">
        <w:rPr>
          <w:rFonts w:ascii="Consolas" w:eastAsia="Times New Roman" w:hAnsi="Consolas" w:cs="Times New Roman"/>
          <w:color w:val="CE9178"/>
          <w:sz w:val="24"/>
          <w:szCs w:val="24"/>
          <w:lang w:eastAsia="en-IN"/>
        </w:rPr>
        <w:t> </w:t>
      </w:r>
      <w:r w:rsidRPr="00A44CC9">
        <w:rPr>
          <w:rFonts w:ascii="Consolas" w:eastAsia="Times New Roman" w:hAnsi="Consolas" w:cs="Times New Roman"/>
          <w:color w:val="569CD6"/>
          <w:sz w:val="24"/>
          <w:szCs w:val="24"/>
          <w:lang w:eastAsia="en-IN"/>
        </w:rPr>
        <w:t>{self</w:t>
      </w:r>
      <w:r w:rsidRPr="00A44CC9">
        <w:rPr>
          <w:rFonts w:ascii="Consolas" w:eastAsia="Times New Roman" w:hAnsi="Consolas" w:cs="Times New Roman"/>
          <w:color w:val="D4D4D4"/>
          <w:sz w:val="24"/>
          <w:szCs w:val="24"/>
          <w:lang w:eastAsia="en-IN"/>
        </w:rPr>
        <w:t>.model_name</w:t>
      </w:r>
      <w:r w:rsidRPr="00A44CC9">
        <w:rPr>
          <w:rFonts w:ascii="Consolas" w:eastAsia="Times New Roman" w:hAnsi="Consolas" w:cs="Times New Roman"/>
          <w:color w:val="569CD6"/>
          <w:sz w:val="24"/>
          <w:szCs w:val="24"/>
          <w:lang w:eastAsia="en-IN"/>
        </w:rPr>
        <w:t>}</w:t>
      </w:r>
      <w:r w:rsidRPr="00A44CC9">
        <w:rPr>
          <w:rFonts w:ascii="Consolas" w:eastAsia="Times New Roman" w:hAnsi="Consolas" w:cs="Times New Roman"/>
          <w:color w:val="CE9178"/>
          <w:sz w:val="24"/>
          <w:szCs w:val="24"/>
          <w:lang w:eastAsia="en-IN"/>
        </w:rPr>
        <w:t> and the price is </w:t>
      </w:r>
      <w:r w:rsidRPr="00A44CC9">
        <w:rPr>
          <w:rFonts w:ascii="Consolas" w:eastAsia="Times New Roman" w:hAnsi="Consolas" w:cs="Times New Roman"/>
          <w:color w:val="569CD6"/>
          <w:sz w:val="24"/>
          <w:szCs w:val="24"/>
          <w:lang w:eastAsia="en-IN"/>
        </w:rPr>
        <w:t>{self</w:t>
      </w:r>
      <w:r w:rsidRPr="00A44CC9">
        <w:rPr>
          <w:rFonts w:ascii="Consolas" w:eastAsia="Times New Roman" w:hAnsi="Consolas" w:cs="Times New Roman"/>
          <w:color w:val="D4D4D4"/>
          <w:sz w:val="24"/>
          <w:szCs w:val="24"/>
          <w:lang w:eastAsia="en-IN"/>
        </w:rPr>
        <w:t>.price</w:t>
      </w:r>
      <w:r w:rsidRPr="00A44CC9">
        <w:rPr>
          <w:rFonts w:ascii="Consolas" w:eastAsia="Times New Roman" w:hAnsi="Consolas" w:cs="Times New Roman"/>
          <w:color w:val="569CD6"/>
          <w:sz w:val="24"/>
          <w:szCs w:val="24"/>
          <w:lang w:eastAsia="en-IN"/>
        </w:rPr>
        <w:t>}</w:t>
      </w:r>
      <w:r w:rsidRPr="00A44CC9">
        <w:rPr>
          <w:rFonts w:ascii="Consolas" w:eastAsia="Times New Roman" w:hAnsi="Consolas" w:cs="Times New Roman"/>
          <w:color w:val="CE9178"/>
          <w:sz w:val="24"/>
          <w:szCs w:val="24"/>
          <w:lang w:eastAsia="en-IN"/>
        </w:rPr>
        <w:t>'</w:t>
      </w:r>
    </w:p>
    <w:p w:rsidR="00A44CC9" w:rsidRPr="00A44CC9" w:rsidRDefault="00A44CC9" w:rsidP="00A44CC9">
      <w:pPr>
        <w:shd w:val="clear" w:color="auto" w:fill="1E1E1E"/>
        <w:spacing w:after="0" w:line="330" w:lineRule="atLeast"/>
        <w:rPr>
          <w:rFonts w:ascii="Consolas" w:eastAsia="Times New Roman" w:hAnsi="Consolas" w:cs="Times New Roman"/>
          <w:color w:val="D4D4D4"/>
          <w:sz w:val="24"/>
          <w:szCs w:val="24"/>
          <w:lang w:eastAsia="en-IN"/>
        </w:rPr>
      </w:pPr>
    </w:p>
    <w:p w:rsidR="00A44CC9" w:rsidRPr="00A44CC9" w:rsidRDefault="00A44CC9" w:rsidP="00A44CC9">
      <w:pPr>
        <w:shd w:val="clear" w:color="auto" w:fill="1E1E1E"/>
        <w:spacing w:after="0" w:line="330" w:lineRule="atLeast"/>
        <w:rPr>
          <w:rFonts w:ascii="Consolas" w:eastAsia="Times New Roman" w:hAnsi="Consolas" w:cs="Times New Roman"/>
          <w:color w:val="D4D4D4"/>
          <w:sz w:val="24"/>
          <w:szCs w:val="24"/>
          <w:lang w:eastAsia="en-IN"/>
        </w:rPr>
      </w:pPr>
      <w:r w:rsidRPr="00A44CC9">
        <w:rPr>
          <w:rFonts w:ascii="Consolas" w:eastAsia="Times New Roman" w:hAnsi="Consolas" w:cs="Times New Roman"/>
          <w:color w:val="D4D4D4"/>
          <w:sz w:val="24"/>
          <w:szCs w:val="24"/>
          <w:lang w:eastAsia="en-IN"/>
        </w:rPr>
        <w:t>    </w:t>
      </w:r>
      <w:r w:rsidRPr="00A44CC9">
        <w:rPr>
          <w:rFonts w:ascii="Consolas" w:eastAsia="Times New Roman" w:hAnsi="Consolas" w:cs="Times New Roman"/>
          <w:color w:val="DCDCAA"/>
          <w:sz w:val="24"/>
          <w:szCs w:val="24"/>
          <w:lang w:eastAsia="en-IN"/>
        </w:rPr>
        <w:t>@</w:t>
      </w:r>
      <w:r w:rsidRPr="00A44CC9">
        <w:rPr>
          <w:rFonts w:ascii="Consolas" w:eastAsia="Times New Roman" w:hAnsi="Consolas" w:cs="Times New Roman"/>
          <w:color w:val="4EC9B0"/>
          <w:sz w:val="24"/>
          <w:szCs w:val="24"/>
          <w:lang w:eastAsia="en-IN"/>
        </w:rPr>
        <w:t>property</w:t>
      </w:r>
    </w:p>
    <w:p w:rsidR="00A44CC9" w:rsidRPr="00A44CC9" w:rsidRDefault="00A44CC9" w:rsidP="00A44CC9">
      <w:pPr>
        <w:shd w:val="clear" w:color="auto" w:fill="1E1E1E"/>
        <w:spacing w:after="0" w:line="330" w:lineRule="atLeast"/>
        <w:rPr>
          <w:rFonts w:ascii="Consolas" w:eastAsia="Times New Roman" w:hAnsi="Consolas" w:cs="Times New Roman"/>
          <w:color w:val="D4D4D4"/>
          <w:sz w:val="24"/>
          <w:szCs w:val="24"/>
          <w:lang w:eastAsia="en-IN"/>
        </w:rPr>
      </w:pPr>
      <w:r w:rsidRPr="00A44CC9">
        <w:rPr>
          <w:rFonts w:ascii="Consolas" w:eastAsia="Times New Roman" w:hAnsi="Consolas" w:cs="Times New Roman"/>
          <w:color w:val="D4D4D4"/>
          <w:sz w:val="24"/>
          <w:szCs w:val="24"/>
          <w:lang w:eastAsia="en-IN"/>
        </w:rPr>
        <w:t>    </w:t>
      </w:r>
      <w:r w:rsidRPr="00A44CC9">
        <w:rPr>
          <w:rFonts w:ascii="Consolas" w:eastAsia="Times New Roman" w:hAnsi="Consolas" w:cs="Times New Roman"/>
          <w:color w:val="569CD6"/>
          <w:sz w:val="24"/>
          <w:szCs w:val="24"/>
          <w:lang w:eastAsia="en-IN"/>
        </w:rPr>
        <w:t>def</w:t>
      </w:r>
      <w:r w:rsidRPr="00A44CC9">
        <w:rPr>
          <w:rFonts w:ascii="Consolas" w:eastAsia="Times New Roman" w:hAnsi="Consolas" w:cs="Times New Roman"/>
          <w:color w:val="D4D4D4"/>
          <w:sz w:val="24"/>
          <w:szCs w:val="24"/>
          <w:lang w:eastAsia="en-IN"/>
        </w:rPr>
        <w:t> </w:t>
      </w:r>
      <w:r w:rsidRPr="00A44CC9">
        <w:rPr>
          <w:rFonts w:ascii="Consolas" w:eastAsia="Times New Roman" w:hAnsi="Consolas" w:cs="Times New Roman"/>
          <w:color w:val="DCDCAA"/>
          <w:sz w:val="24"/>
          <w:szCs w:val="24"/>
          <w:lang w:eastAsia="en-IN"/>
        </w:rPr>
        <w:t>full_name</w:t>
      </w:r>
      <w:r w:rsidRPr="00A44CC9">
        <w:rPr>
          <w:rFonts w:ascii="Consolas" w:eastAsia="Times New Roman" w:hAnsi="Consolas" w:cs="Times New Roman"/>
          <w:color w:val="D4D4D4"/>
          <w:sz w:val="24"/>
          <w:szCs w:val="24"/>
          <w:lang w:eastAsia="en-IN"/>
        </w:rPr>
        <w:t>(</w:t>
      </w:r>
      <w:r w:rsidRPr="00A44CC9">
        <w:rPr>
          <w:rFonts w:ascii="Consolas" w:eastAsia="Times New Roman" w:hAnsi="Consolas" w:cs="Times New Roman"/>
          <w:color w:val="9CDCFE"/>
          <w:sz w:val="24"/>
          <w:szCs w:val="24"/>
          <w:lang w:eastAsia="en-IN"/>
        </w:rPr>
        <w:t>self</w:t>
      </w:r>
      <w:r w:rsidRPr="00A44CC9">
        <w:rPr>
          <w:rFonts w:ascii="Consolas" w:eastAsia="Times New Roman" w:hAnsi="Consolas" w:cs="Times New Roman"/>
          <w:color w:val="D4D4D4"/>
          <w:sz w:val="24"/>
          <w:szCs w:val="24"/>
          <w:lang w:eastAsia="en-IN"/>
        </w:rPr>
        <w:t>):</w:t>
      </w:r>
    </w:p>
    <w:p w:rsidR="00A44CC9" w:rsidRPr="00A44CC9" w:rsidRDefault="00A44CC9" w:rsidP="00A44CC9">
      <w:pPr>
        <w:shd w:val="clear" w:color="auto" w:fill="1E1E1E"/>
        <w:spacing w:after="0" w:line="330" w:lineRule="atLeast"/>
        <w:rPr>
          <w:rFonts w:ascii="Consolas" w:eastAsia="Times New Roman" w:hAnsi="Consolas" w:cs="Times New Roman"/>
          <w:color w:val="D4D4D4"/>
          <w:sz w:val="24"/>
          <w:szCs w:val="24"/>
          <w:lang w:eastAsia="en-IN"/>
        </w:rPr>
      </w:pPr>
      <w:r w:rsidRPr="00A44CC9">
        <w:rPr>
          <w:rFonts w:ascii="Consolas" w:eastAsia="Times New Roman" w:hAnsi="Consolas" w:cs="Times New Roman"/>
          <w:color w:val="D4D4D4"/>
          <w:sz w:val="24"/>
          <w:szCs w:val="24"/>
          <w:lang w:eastAsia="en-IN"/>
        </w:rPr>
        <w:t>        </w:t>
      </w:r>
      <w:r w:rsidRPr="00A44CC9">
        <w:rPr>
          <w:rFonts w:ascii="Consolas" w:eastAsia="Times New Roman" w:hAnsi="Consolas" w:cs="Times New Roman"/>
          <w:color w:val="C586C0"/>
          <w:sz w:val="24"/>
          <w:szCs w:val="24"/>
          <w:lang w:eastAsia="en-IN"/>
        </w:rPr>
        <w:t>return</w:t>
      </w:r>
      <w:r w:rsidRPr="00A44CC9">
        <w:rPr>
          <w:rFonts w:ascii="Consolas" w:eastAsia="Times New Roman" w:hAnsi="Consolas" w:cs="Times New Roman"/>
          <w:color w:val="D4D4D4"/>
          <w:sz w:val="24"/>
          <w:szCs w:val="24"/>
          <w:lang w:eastAsia="en-IN"/>
        </w:rPr>
        <w:t> </w:t>
      </w:r>
      <w:r w:rsidRPr="00A44CC9">
        <w:rPr>
          <w:rFonts w:ascii="Consolas" w:eastAsia="Times New Roman" w:hAnsi="Consolas" w:cs="Times New Roman"/>
          <w:color w:val="569CD6"/>
          <w:sz w:val="24"/>
          <w:szCs w:val="24"/>
          <w:lang w:eastAsia="en-IN"/>
        </w:rPr>
        <w:t>f</w:t>
      </w:r>
      <w:r w:rsidRPr="00A44CC9">
        <w:rPr>
          <w:rFonts w:ascii="Consolas" w:eastAsia="Times New Roman" w:hAnsi="Consolas" w:cs="Times New Roman"/>
          <w:color w:val="CE9178"/>
          <w:sz w:val="24"/>
          <w:szCs w:val="24"/>
          <w:lang w:eastAsia="en-IN"/>
        </w:rPr>
        <w:t>'</w:t>
      </w:r>
      <w:r w:rsidRPr="00A44CC9">
        <w:rPr>
          <w:rFonts w:ascii="Consolas" w:eastAsia="Times New Roman" w:hAnsi="Consolas" w:cs="Times New Roman"/>
          <w:color w:val="569CD6"/>
          <w:sz w:val="24"/>
          <w:szCs w:val="24"/>
          <w:lang w:eastAsia="en-IN"/>
        </w:rPr>
        <w:t>{self</w:t>
      </w:r>
      <w:r w:rsidRPr="00A44CC9">
        <w:rPr>
          <w:rFonts w:ascii="Consolas" w:eastAsia="Times New Roman" w:hAnsi="Consolas" w:cs="Times New Roman"/>
          <w:color w:val="D4D4D4"/>
          <w:sz w:val="24"/>
          <w:szCs w:val="24"/>
          <w:lang w:eastAsia="en-IN"/>
        </w:rPr>
        <w:t>.brand</w:t>
      </w:r>
      <w:r w:rsidRPr="00A44CC9">
        <w:rPr>
          <w:rFonts w:ascii="Consolas" w:eastAsia="Times New Roman" w:hAnsi="Consolas" w:cs="Times New Roman"/>
          <w:color w:val="569CD6"/>
          <w:sz w:val="24"/>
          <w:szCs w:val="24"/>
          <w:lang w:eastAsia="en-IN"/>
        </w:rPr>
        <w:t>}</w:t>
      </w:r>
      <w:r w:rsidRPr="00A44CC9">
        <w:rPr>
          <w:rFonts w:ascii="Consolas" w:eastAsia="Times New Roman" w:hAnsi="Consolas" w:cs="Times New Roman"/>
          <w:color w:val="CE9178"/>
          <w:sz w:val="24"/>
          <w:szCs w:val="24"/>
          <w:lang w:eastAsia="en-IN"/>
        </w:rPr>
        <w:t> </w:t>
      </w:r>
      <w:r w:rsidRPr="00A44CC9">
        <w:rPr>
          <w:rFonts w:ascii="Consolas" w:eastAsia="Times New Roman" w:hAnsi="Consolas" w:cs="Times New Roman"/>
          <w:color w:val="569CD6"/>
          <w:sz w:val="24"/>
          <w:szCs w:val="24"/>
          <w:lang w:eastAsia="en-IN"/>
        </w:rPr>
        <w:t>{self</w:t>
      </w:r>
      <w:r w:rsidRPr="00A44CC9">
        <w:rPr>
          <w:rFonts w:ascii="Consolas" w:eastAsia="Times New Roman" w:hAnsi="Consolas" w:cs="Times New Roman"/>
          <w:color w:val="D4D4D4"/>
          <w:sz w:val="24"/>
          <w:szCs w:val="24"/>
          <w:lang w:eastAsia="en-IN"/>
        </w:rPr>
        <w:t>.model_name</w:t>
      </w:r>
      <w:r w:rsidRPr="00A44CC9">
        <w:rPr>
          <w:rFonts w:ascii="Consolas" w:eastAsia="Times New Roman" w:hAnsi="Consolas" w:cs="Times New Roman"/>
          <w:color w:val="569CD6"/>
          <w:sz w:val="24"/>
          <w:szCs w:val="24"/>
          <w:lang w:eastAsia="en-IN"/>
        </w:rPr>
        <w:t>}</w:t>
      </w:r>
      <w:r w:rsidRPr="00A44CC9">
        <w:rPr>
          <w:rFonts w:ascii="Consolas" w:eastAsia="Times New Roman" w:hAnsi="Consolas" w:cs="Times New Roman"/>
          <w:color w:val="CE9178"/>
          <w:sz w:val="24"/>
          <w:szCs w:val="24"/>
          <w:lang w:eastAsia="en-IN"/>
        </w:rPr>
        <w:t>'</w:t>
      </w:r>
    </w:p>
    <w:p w:rsidR="00A44CC9" w:rsidRPr="00A44CC9" w:rsidRDefault="00A44CC9" w:rsidP="00A44CC9">
      <w:pPr>
        <w:shd w:val="clear" w:color="auto" w:fill="1E1E1E"/>
        <w:spacing w:after="0" w:line="330" w:lineRule="atLeast"/>
        <w:rPr>
          <w:rFonts w:ascii="Consolas" w:eastAsia="Times New Roman" w:hAnsi="Consolas" w:cs="Times New Roman"/>
          <w:color w:val="D4D4D4"/>
          <w:sz w:val="24"/>
          <w:szCs w:val="24"/>
          <w:lang w:eastAsia="en-IN"/>
        </w:rPr>
      </w:pPr>
    </w:p>
    <w:p w:rsidR="00A44CC9" w:rsidRPr="00A44CC9" w:rsidRDefault="00A44CC9" w:rsidP="00A44CC9">
      <w:pPr>
        <w:shd w:val="clear" w:color="auto" w:fill="1E1E1E"/>
        <w:spacing w:after="0" w:line="330" w:lineRule="atLeast"/>
        <w:rPr>
          <w:rFonts w:ascii="Consolas" w:eastAsia="Times New Roman" w:hAnsi="Consolas" w:cs="Times New Roman"/>
          <w:color w:val="D4D4D4"/>
          <w:sz w:val="24"/>
          <w:szCs w:val="24"/>
          <w:lang w:eastAsia="en-IN"/>
        </w:rPr>
      </w:pPr>
      <w:r w:rsidRPr="00A44CC9">
        <w:rPr>
          <w:rFonts w:ascii="Consolas" w:eastAsia="Times New Roman" w:hAnsi="Consolas" w:cs="Times New Roman"/>
          <w:color w:val="569CD6"/>
          <w:sz w:val="24"/>
          <w:szCs w:val="24"/>
          <w:lang w:eastAsia="en-IN"/>
        </w:rPr>
        <w:lastRenderedPageBreak/>
        <w:t>class</w:t>
      </w:r>
      <w:r w:rsidRPr="00A44CC9">
        <w:rPr>
          <w:rFonts w:ascii="Consolas" w:eastAsia="Times New Roman" w:hAnsi="Consolas" w:cs="Times New Roman"/>
          <w:color w:val="D4D4D4"/>
          <w:sz w:val="24"/>
          <w:szCs w:val="24"/>
          <w:lang w:eastAsia="en-IN"/>
        </w:rPr>
        <w:t> </w:t>
      </w:r>
      <w:r w:rsidRPr="00A44CC9">
        <w:rPr>
          <w:rFonts w:ascii="Consolas" w:eastAsia="Times New Roman" w:hAnsi="Consolas" w:cs="Times New Roman"/>
          <w:color w:val="4EC9B0"/>
          <w:sz w:val="24"/>
          <w:szCs w:val="24"/>
          <w:lang w:eastAsia="en-IN"/>
        </w:rPr>
        <w:t>Smartphone</w:t>
      </w:r>
      <w:r w:rsidRPr="00A44CC9">
        <w:rPr>
          <w:rFonts w:ascii="Consolas" w:eastAsia="Times New Roman" w:hAnsi="Consolas" w:cs="Times New Roman"/>
          <w:color w:val="D4D4D4"/>
          <w:sz w:val="24"/>
          <w:szCs w:val="24"/>
          <w:lang w:eastAsia="en-IN"/>
        </w:rPr>
        <w:t>(</w:t>
      </w:r>
      <w:r w:rsidRPr="00A44CC9">
        <w:rPr>
          <w:rFonts w:ascii="Consolas" w:eastAsia="Times New Roman" w:hAnsi="Consolas" w:cs="Times New Roman"/>
          <w:color w:val="4EC9B0"/>
          <w:sz w:val="24"/>
          <w:szCs w:val="24"/>
          <w:lang w:eastAsia="en-IN"/>
        </w:rPr>
        <w:t>Phone</w:t>
      </w:r>
      <w:r w:rsidRPr="00A44CC9">
        <w:rPr>
          <w:rFonts w:ascii="Consolas" w:eastAsia="Times New Roman" w:hAnsi="Consolas" w:cs="Times New Roman"/>
          <w:color w:val="D4D4D4"/>
          <w:sz w:val="24"/>
          <w:szCs w:val="24"/>
          <w:lang w:eastAsia="en-IN"/>
        </w:rPr>
        <w:t>):</w:t>
      </w:r>
    </w:p>
    <w:p w:rsidR="00A44CC9" w:rsidRPr="00A44CC9" w:rsidRDefault="00A44CC9" w:rsidP="00A44CC9">
      <w:pPr>
        <w:shd w:val="clear" w:color="auto" w:fill="1E1E1E"/>
        <w:spacing w:after="0" w:line="330" w:lineRule="atLeast"/>
        <w:rPr>
          <w:rFonts w:ascii="Consolas" w:eastAsia="Times New Roman" w:hAnsi="Consolas" w:cs="Times New Roman"/>
          <w:color w:val="D4D4D4"/>
          <w:sz w:val="24"/>
          <w:szCs w:val="24"/>
          <w:lang w:eastAsia="en-IN"/>
        </w:rPr>
      </w:pPr>
      <w:r w:rsidRPr="00A44CC9">
        <w:rPr>
          <w:rFonts w:ascii="Consolas" w:eastAsia="Times New Roman" w:hAnsi="Consolas" w:cs="Times New Roman"/>
          <w:color w:val="D4D4D4"/>
          <w:sz w:val="24"/>
          <w:szCs w:val="24"/>
          <w:lang w:eastAsia="en-IN"/>
        </w:rPr>
        <w:t>    </w:t>
      </w:r>
      <w:r w:rsidRPr="00A44CC9">
        <w:rPr>
          <w:rFonts w:ascii="Consolas" w:eastAsia="Times New Roman" w:hAnsi="Consolas" w:cs="Times New Roman"/>
          <w:color w:val="569CD6"/>
          <w:sz w:val="24"/>
          <w:szCs w:val="24"/>
          <w:lang w:eastAsia="en-IN"/>
        </w:rPr>
        <w:t>def</w:t>
      </w:r>
      <w:r w:rsidRPr="00A44CC9">
        <w:rPr>
          <w:rFonts w:ascii="Consolas" w:eastAsia="Times New Roman" w:hAnsi="Consolas" w:cs="Times New Roman"/>
          <w:color w:val="D4D4D4"/>
          <w:sz w:val="24"/>
          <w:szCs w:val="24"/>
          <w:lang w:eastAsia="en-IN"/>
        </w:rPr>
        <w:t> </w:t>
      </w:r>
      <w:r w:rsidRPr="00A44CC9">
        <w:rPr>
          <w:rFonts w:ascii="Consolas" w:eastAsia="Times New Roman" w:hAnsi="Consolas" w:cs="Times New Roman"/>
          <w:color w:val="DCDCAA"/>
          <w:sz w:val="24"/>
          <w:szCs w:val="24"/>
          <w:lang w:eastAsia="en-IN"/>
        </w:rPr>
        <w:t>__init__</w:t>
      </w:r>
      <w:r w:rsidRPr="00A44CC9">
        <w:rPr>
          <w:rFonts w:ascii="Consolas" w:eastAsia="Times New Roman" w:hAnsi="Consolas" w:cs="Times New Roman"/>
          <w:color w:val="D4D4D4"/>
          <w:sz w:val="24"/>
          <w:szCs w:val="24"/>
          <w:lang w:eastAsia="en-IN"/>
        </w:rPr>
        <w:t>(</w:t>
      </w:r>
      <w:r w:rsidRPr="00A44CC9">
        <w:rPr>
          <w:rFonts w:ascii="Consolas" w:eastAsia="Times New Roman" w:hAnsi="Consolas" w:cs="Times New Roman"/>
          <w:color w:val="9CDCFE"/>
          <w:sz w:val="24"/>
          <w:szCs w:val="24"/>
          <w:lang w:eastAsia="en-IN"/>
        </w:rPr>
        <w:t>self</w:t>
      </w:r>
      <w:r w:rsidRPr="00A44CC9">
        <w:rPr>
          <w:rFonts w:ascii="Consolas" w:eastAsia="Times New Roman" w:hAnsi="Consolas" w:cs="Times New Roman"/>
          <w:color w:val="D4D4D4"/>
          <w:sz w:val="24"/>
          <w:szCs w:val="24"/>
          <w:lang w:eastAsia="en-IN"/>
        </w:rPr>
        <w:t>, </w:t>
      </w:r>
      <w:r w:rsidRPr="00A44CC9">
        <w:rPr>
          <w:rFonts w:ascii="Consolas" w:eastAsia="Times New Roman" w:hAnsi="Consolas" w:cs="Times New Roman"/>
          <w:color w:val="9CDCFE"/>
          <w:sz w:val="24"/>
          <w:szCs w:val="24"/>
          <w:lang w:eastAsia="en-IN"/>
        </w:rPr>
        <w:t>brand</w:t>
      </w:r>
      <w:r w:rsidRPr="00A44CC9">
        <w:rPr>
          <w:rFonts w:ascii="Consolas" w:eastAsia="Times New Roman" w:hAnsi="Consolas" w:cs="Times New Roman"/>
          <w:color w:val="D4D4D4"/>
          <w:sz w:val="24"/>
          <w:szCs w:val="24"/>
          <w:lang w:eastAsia="en-IN"/>
        </w:rPr>
        <w:t>, </w:t>
      </w:r>
      <w:r w:rsidRPr="00A44CC9">
        <w:rPr>
          <w:rFonts w:ascii="Consolas" w:eastAsia="Times New Roman" w:hAnsi="Consolas" w:cs="Times New Roman"/>
          <w:color w:val="9CDCFE"/>
          <w:sz w:val="24"/>
          <w:szCs w:val="24"/>
          <w:lang w:eastAsia="en-IN"/>
        </w:rPr>
        <w:t>model_name</w:t>
      </w:r>
      <w:r w:rsidRPr="00A44CC9">
        <w:rPr>
          <w:rFonts w:ascii="Consolas" w:eastAsia="Times New Roman" w:hAnsi="Consolas" w:cs="Times New Roman"/>
          <w:color w:val="D4D4D4"/>
          <w:sz w:val="24"/>
          <w:szCs w:val="24"/>
          <w:lang w:eastAsia="en-IN"/>
        </w:rPr>
        <w:t>, </w:t>
      </w:r>
      <w:r w:rsidRPr="00A44CC9">
        <w:rPr>
          <w:rFonts w:ascii="Consolas" w:eastAsia="Times New Roman" w:hAnsi="Consolas" w:cs="Times New Roman"/>
          <w:color w:val="9CDCFE"/>
          <w:sz w:val="24"/>
          <w:szCs w:val="24"/>
          <w:lang w:eastAsia="en-IN"/>
        </w:rPr>
        <w:t>price</w:t>
      </w:r>
      <w:r w:rsidRPr="00A44CC9">
        <w:rPr>
          <w:rFonts w:ascii="Consolas" w:eastAsia="Times New Roman" w:hAnsi="Consolas" w:cs="Times New Roman"/>
          <w:color w:val="D4D4D4"/>
          <w:sz w:val="24"/>
          <w:szCs w:val="24"/>
          <w:lang w:eastAsia="en-IN"/>
        </w:rPr>
        <w:t>, </w:t>
      </w:r>
      <w:r w:rsidRPr="00A44CC9">
        <w:rPr>
          <w:rFonts w:ascii="Consolas" w:eastAsia="Times New Roman" w:hAnsi="Consolas" w:cs="Times New Roman"/>
          <w:color w:val="9CDCFE"/>
          <w:sz w:val="24"/>
          <w:szCs w:val="24"/>
          <w:lang w:eastAsia="en-IN"/>
        </w:rPr>
        <w:t>ram</w:t>
      </w:r>
      <w:r w:rsidRPr="00A44CC9">
        <w:rPr>
          <w:rFonts w:ascii="Consolas" w:eastAsia="Times New Roman" w:hAnsi="Consolas" w:cs="Times New Roman"/>
          <w:color w:val="D4D4D4"/>
          <w:sz w:val="24"/>
          <w:szCs w:val="24"/>
          <w:lang w:eastAsia="en-IN"/>
        </w:rPr>
        <w:t>, </w:t>
      </w:r>
      <w:r w:rsidRPr="00A44CC9">
        <w:rPr>
          <w:rFonts w:ascii="Consolas" w:eastAsia="Times New Roman" w:hAnsi="Consolas" w:cs="Times New Roman"/>
          <w:color w:val="9CDCFE"/>
          <w:sz w:val="24"/>
          <w:szCs w:val="24"/>
          <w:lang w:eastAsia="en-IN"/>
        </w:rPr>
        <w:t>internal_memeory</w:t>
      </w:r>
      <w:r w:rsidRPr="00A44CC9">
        <w:rPr>
          <w:rFonts w:ascii="Consolas" w:eastAsia="Times New Roman" w:hAnsi="Consolas" w:cs="Times New Roman"/>
          <w:color w:val="D4D4D4"/>
          <w:sz w:val="24"/>
          <w:szCs w:val="24"/>
          <w:lang w:eastAsia="en-IN"/>
        </w:rPr>
        <w:t>, </w:t>
      </w:r>
      <w:r w:rsidRPr="00A44CC9">
        <w:rPr>
          <w:rFonts w:ascii="Consolas" w:eastAsia="Times New Roman" w:hAnsi="Consolas" w:cs="Times New Roman"/>
          <w:color w:val="9CDCFE"/>
          <w:sz w:val="24"/>
          <w:szCs w:val="24"/>
          <w:lang w:eastAsia="en-IN"/>
        </w:rPr>
        <w:t>rear_camera</w:t>
      </w:r>
      <w:r w:rsidRPr="00A44CC9">
        <w:rPr>
          <w:rFonts w:ascii="Consolas" w:eastAsia="Times New Roman" w:hAnsi="Consolas" w:cs="Times New Roman"/>
          <w:color w:val="D4D4D4"/>
          <w:sz w:val="24"/>
          <w:szCs w:val="24"/>
          <w:lang w:eastAsia="en-IN"/>
        </w:rPr>
        <w:t>):</w:t>
      </w:r>
    </w:p>
    <w:p w:rsidR="00A44CC9" w:rsidRPr="00A44CC9" w:rsidRDefault="00A44CC9" w:rsidP="00A44CC9">
      <w:pPr>
        <w:shd w:val="clear" w:color="auto" w:fill="1E1E1E"/>
        <w:spacing w:after="0" w:line="330" w:lineRule="atLeast"/>
        <w:rPr>
          <w:rFonts w:ascii="Consolas" w:eastAsia="Times New Roman" w:hAnsi="Consolas" w:cs="Times New Roman"/>
          <w:color w:val="D4D4D4"/>
          <w:sz w:val="24"/>
          <w:szCs w:val="24"/>
          <w:lang w:eastAsia="en-IN"/>
        </w:rPr>
      </w:pPr>
      <w:r w:rsidRPr="00A44CC9">
        <w:rPr>
          <w:rFonts w:ascii="Consolas" w:eastAsia="Times New Roman" w:hAnsi="Consolas" w:cs="Times New Roman"/>
          <w:color w:val="D4D4D4"/>
          <w:sz w:val="24"/>
          <w:szCs w:val="24"/>
          <w:lang w:eastAsia="en-IN"/>
        </w:rPr>
        <w:t>        </w:t>
      </w:r>
      <w:r w:rsidRPr="00A44CC9">
        <w:rPr>
          <w:rFonts w:ascii="Consolas" w:eastAsia="Times New Roman" w:hAnsi="Consolas" w:cs="Times New Roman"/>
          <w:color w:val="4EC9B0"/>
          <w:sz w:val="24"/>
          <w:szCs w:val="24"/>
          <w:lang w:eastAsia="en-IN"/>
        </w:rPr>
        <w:t>super</w:t>
      </w:r>
      <w:r w:rsidRPr="00A44CC9">
        <w:rPr>
          <w:rFonts w:ascii="Consolas" w:eastAsia="Times New Roman" w:hAnsi="Consolas" w:cs="Times New Roman"/>
          <w:color w:val="D4D4D4"/>
          <w:sz w:val="24"/>
          <w:szCs w:val="24"/>
          <w:lang w:eastAsia="en-IN"/>
        </w:rPr>
        <w:t>().</w:t>
      </w:r>
      <w:r w:rsidRPr="00A44CC9">
        <w:rPr>
          <w:rFonts w:ascii="Consolas" w:eastAsia="Times New Roman" w:hAnsi="Consolas" w:cs="Times New Roman"/>
          <w:color w:val="DCDCAA"/>
          <w:sz w:val="24"/>
          <w:szCs w:val="24"/>
          <w:lang w:eastAsia="en-IN"/>
        </w:rPr>
        <w:t>__init__</w:t>
      </w:r>
      <w:r w:rsidRPr="00A44CC9">
        <w:rPr>
          <w:rFonts w:ascii="Consolas" w:eastAsia="Times New Roman" w:hAnsi="Consolas" w:cs="Times New Roman"/>
          <w:color w:val="D4D4D4"/>
          <w:sz w:val="24"/>
          <w:szCs w:val="24"/>
          <w:lang w:eastAsia="en-IN"/>
        </w:rPr>
        <w:t>(brand, model_name, price)  </w:t>
      </w:r>
      <w:r w:rsidRPr="00A44CC9">
        <w:rPr>
          <w:rFonts w:ascii="Consolas" w:eastAsia="Times New Roman" w:hAnsi="Consolas" w:cs="Times New Roman"/>
          <w:color w:val="6A9955"/>
          <w:sz w:val="24"/>
          <w:szCs w:val="24"/>
          <w:lang w:eastAsia="en-IN"/>
        </w:rPr>
        <w:t># This is the most common ways to use the inhertance</w:t>
      </w:r>
    </w:p>
    <w:p w:rsidR="00A44CC9" w:rsidRPr="00A44CC9" w:rsidRDefault="00A44CC9" w:rsidP="00A44CC9">
      <w:pPr>
        <w:shd w:val="clear" w:color="auto" w:fill="1E1E1E"/>
        <w:spacing w:after="0" w:line="330" w:lineRule="atLeast"/>
        <w:rPr>
          <w:rFonts w:ascii="Consolas" w:eastAsia="Times New Roman" w:hAnsi="Consolas" w:cs="Times New Roman"/>
          <w:color w:val="D4D4D4"/>
          <w:sz w:val="24"/>
          <w:szCs w:val="24"/>
          <w:lang w:eastAsia="en-IN"/>
        </w:rPr>
      </w:pPr>
      <w:r w:rsidRPr="00A44CC9">
        <w:rPr>
          <w:rFonts w:ascii="Consolas" w:eastAsia="Times New Roman" w:hAnsi="Consolas" w:cs="Times New Roman"/>
          <w:color w:val="D4D4D4"/>
          <w:sz w:val="24"/>
          <w:szCs w:val="24"/>
          <w:lang w:eastAsia="en-IN"/>
        </w:rPr>
        <w:t>        </w:t>
      </w:r>
      <w:r w:rsidRPr="00A44CC9">
        <w:rPr>
          <w:rFonts w:ascii="Consolas" w:eastAsia="Times New Roman" w:hAnsi="Consolas" w:cs="Times New Roman"/>
          <w:color w:val="569CD6"/>
          <w:sz w:val="24"/>
          <w:szCs w:val="24"/>
          <w:lang w:eastAsia="en-IN"/>
        </w:rPr>
        <w:t>self</w:t>
      </w:r>
      <w:r w:rsidRPr="00A44CC9">
        <w:rPr>
          <w:rFonts w:ascii="Consolas" w:eastAsia="Times New Roman" w:hAnsi="Consolas" w:cs="Times New Roman"/>
          <w:color w:val="D4D4D4"/>
          <w:sz w:val="24"/>
          <w:szCs w:val="24"/>
          <w:lang w:eastAsia="en-IN"/>
        </w:rPr>
        <w:t>.ram = ram</w:t>
      </w:r>
    </w:p>
    <w:p w:rsidR="00A44CC9" w:rsidRPr="00A44CC9" w:rsidRDefault="00A44CC9" w:rsidP="00A44CC9">
      <w:pPr>
        <w:shd w:val="clear" w:color="auto" w:fill="1E1E1E"/>
        <w:spacing w:after="0" w:line="330" w:lineRule="atLeast"/>
        <w:rPr>
          <w:rFonts w:ascii="Consolas" w:eastAsia="Times New Roman" w:hAnsi="Consolas" w:cs="Times New Roman"/>
          <w:color w:val="D4D4D4"/>
          <w:sz w:val="24"/>
          <w:szCs w:val="24"/>
          <w:lang w:eastAsia="en-IN"/>
        </w:rPr>
      </w:pPr>
      <w:r w:rsidRPr="00A44CC9">
        <w:rPr>
          <w:rFonts w:ascii="Consolas" w:eastAsia="Times New Roman" w:hAnsi="Consolas" w:cs="Times New Roman"/>
          <w:color w:val="D4D4D4"/>
          <w:sz w:val="24"/>
          <w:szCs w:val="24"/>
          <w:lang w:eastAsia="en-IN"/>
        </w:rPr>
        <w:t>        </w:t>
      </w:r>
      <w:r w:rsidRPr="00A44CC9">
        <w:rPr>
          <w:rFonts w:ascii="Consolas" w:eastAsia="Times New Roman" w:hAnsi="Consolas" w:cs="Times New Roman"/>
          <w:color w:val="569CD6"/>
          <w:sz w:val="24"/>
          <w:szCs w:val="24"/>
          <w:lang w:eastAsia="en-IN"/>
        </w:rPr>
        <w:t>self</w:t>
      </w:r>
      <w:r w:rsidRPr="00A44CC9">
        <w:rPr>
          <w:rFonts w:ascii="Consolas" w:eastAsia="Times New Roman" w:hAnsi="Consolas" w:cs="Times New Roman"/>
          <w:color w:val="D4D4D4"/>
          <w:sz w:val="24"/>
          <w:szCs w:val="24"/>
          <w:lang w:eastAsia="en-IN"/>
        </w:rPr>
        <w:t>.internal_memeory = internal_memeory</w:t>
      </w:r>
    </w:p>
    <w:p w:rsidR="00A44CC9" w:rsidRPr="00A44CC9" w:rsidRDefault="00A44CC9" w:rsidP="00A44CC9">
      <w:pPr>
        <w:shd w:val="clear" w:color="auto" w:fill="1E1E1E"/>
        <w:spacing w:after="0" w:line="330" w:lineRule="atLeast"/>
        <w:rPr>
          <w:rFonts w:ascii="Consolas" w:eastAsia="Times New Roman" w:hAnsi="Consolas" w:cs="Times New Roman"/>
          <w:color w:val="D4D4D4"/>
          <w:sz w:val="24"/>
          <w:szCs w:val="24"/>
          <w:lang w:eastAsia="en-IN"/>
        </w:rPr>
      </w:pPr>
      <w:r w:rsidRPr="00A44CC9">
        <w:rPr>
          <w:rFonts w:ascii="Consolas" w:eastAsia="Times New Roman" w:hAnsi="Consolas" w:cs="Times New Roman"/>
          <w:color w:val="D4D4D4"/>
          <w:sz w:val="24"/>
          <w:szCs w:val="24"/>
          <w:lang w:eastAsia="en-IN"/>
        </w:rPr>
        <w:t>        </w:t>
      </w:r>
      <w:r w:rsidRPr="00A44CC9">
        <w:rPr>
          <w:rFonts w:ascii="Consolas" w:eastAsia="Times New Roman" w:hAnsi="Consolas" w:cs="Times New Roman"/>
          <w:color w:val="569CD6"/>
          <w:sz w:val="24"/>
          <w:szCs w:val="24"/>
          <w:lang w:eastAsia="en-IN"/>
        </w:rPr>
        <w:t>self</w:t>
      </w:r>
      <w:r w:rsidRPr="00A44CC9">
        <w:rPr>
          <w:rFonts w:ascii="Consolas" w:eastAsia="Times New Roman" w:hAnsi="Consolas" w:cs="Times New Roman"/>
          <w:color w:val="D4D4D4"/>
          <w:sz w:val="24"/>
          <w:szCs w:val="24"/>
          <w:lang w:eastAsia="en-IN"/>
        </w:rPr>
        <w:t>.rear_camera = rear_camera</w:t>
      </w:r>
    </w:p>
    <w:p w:rsidR="00A44CC9" w:rsidRPr="00A44CC9" w:rsidRDefault="00A44CC9" w:rsidP="00A44CC9">
      <w:pPr>
        <w:shd w:val="clear" w:color="auto" w:fill="1E1E1E"/>
        <w:spacing w:after="240" w:line="330" w:lineRule="atLeast"/>
        <w:rPr>
          <w:rFonts w:ascii="Consolas" w:eastAsia="Times New Roman" w:hAnsi="Consolas" w:cs="Times New Roman"/>
          <w:color w:val="D4D4D4"/>
          <w:sz w:val="24"/>
          <w:szCs w:val="24"/>
          <w:lang w:eastAsia="en-IN"/>
        </w:rPr>
      </w:pPr>
      <w:r w:rsidRPr="00A44CC9">
        <w:rPr>
          <w:rFonts w:ascii="Consolas" w:eastAsia="Times New Roman" w:hAnsi="Consolas" w:cs="Times New Roman"/>
          <w:color w:val="D4D4D4"/>
          <w:sz w:val="24"/>
          <w:szCs w:val="24"/>
          <w:lang w:eastAsia="en-IN"/>
        </w:rPr>
        <w:br/>
      </w:r>
    </w:p>
    <w:p w:rsidR="00A44CC9" w:rsidRPr="00A44CC9" w:rsidRDefault="00A44CC9" w:rsidP="00A44CC9">
      <w:pPr>
        <w:shd w:val="clear" w:color="auto" w:fill="1E1E1E"/>
        <w:spacing w:after="0" w:line="330" w:lineRule="atLeast"/>
        <w:rPr>
          <w:rFonts w:ascii="Consolas" w:eastAsia="Times New Roman" w:hAnsi="Consolas" w:cs="Times New Roman"/>
          <w:color w:val="D4D4D4"/>
          <w:sz w:val="24"/>
          <w:szCs w:val="24"/>
          <w:lang w:eastAsia="en-IN"/>
        </w:rPr>
      </w:pPr>
      <w:r w:rsidRPr="00A44CC9">
        <w:rPr>
          <w:rFonts w:ascii="Consolas" w:eastAsia="Times New Roman" w:hAnsi="Consolas" w:cs="Times New Roman"/>
          <w:color w:val="D4D4D4"/>
          <w:sz w:val="24"/>
          <w:szCs w:val="24"/>
          <w:lang w:eastAsia="en-IN"/>
        </w:rPr>
        <w:t>phone1 = Phone(</w:t>
      </w:r>
      <w:r w:rsidRPr="00A44CC9">
        <w:rPr>
          <w:rFonts w:ascii="Consolas" w:eastAsia="Times New Roman" w:hAnsi="Consolas" w:cs="Times New Roman"/>
          <w:color w:val="CE9178"/>
          <w:sz w:val="24"/>
          <w:szCs w:val="24"/>
          <w:lang w:eastAsia="en-IN"/>
        </w:rPr>
        <w:t>'Nokia'</w:t>
      </w:r>
      <w:r w:rsidRPr="00A44CC9">
        <w:rPr>
          <w:rFonts w:ascii="Consolas" w:eastAsia="Times New Roman" w:hAnsi="Consolas" w:cs="Times New Roman"/>
          <w:color w:val="D4D4D4"/>
          <w:sz w:val="24"/>
          <w:szCs w:val="24"/>
          <w:lang w:eastAsia="en-IN"/>
        </w:rPr>
        <w:t>, </w:t>
      </w:r>
      <w:r w:rsidRPr="00A44CC9">
        <w:rPr>
          <w:rFonts w:ascii="Consolas" w:eastAsia="Times New Roman" w:hAnsi="Consolas" w:cs="Times New Roman"/>
          <w:color w:val="CE9178"/>
          <w:sz w:val="24"/>
          <w:szCs w:val="24"/>
          <w:lang w:eastAsia="en-IN"/>
        </w:rPr>
        <w:t>'1100'</w:t>
      </w:r>
      <w:r w:rsidRPr="00A44CC9">
        <w:rPr>
          <w:rFonts w:ascii="Consolas" w:eastAsia="Times New Roman" w:hAnsi="Consolas" w:cs="Times New Roman"/>
          <w:color w:val="D4D4D4"/>
          <w:sz w:val="24"/>
          <w:szCs w:val="24"/>
          <w:lang w:eastAsia="en-IN"/>
        </w:rPr>
        <w:t>, </w:t>
      </w:r>
      <w:r w:rsidRPr="00A44CC9">
        <w:rPr>
          <w:rFonts w:ascii="Consolas" w:eastAsia="Times New Roman" w:hAnsi="Consolas" w:cs="Times New Roman"/>
          <w:color w:val="B5CEA8"/>
          <w:sz w:val="24"/>
          <w:szCs w:val="24"/>
          <w:lang w:eastAsia="en-IN"/>
        </w:rPr>
        <w:t>1000</w:t>
      </w:r>
      <w:r w:rsidRPr="00A44CC9">
        <w:rPr>
          <w:rFonts w:ascii="Consolas" w:eastAsia="Times New Roman" w:hAnsi="Consolas" w:cs="Times New Roman"/>
          <w:color w:val="D4D4D4"/>
          <w:sz w:val="24"/>
          <w:szCs w:val="24"/>
          <w:lang w:eastAsia="en-IN"/>
        </w:rPr>
        <w:t>)</w:t>
      </w:r>
    </w:p>
    <w:p w:rsidR="00A44CC9" w:rsidRPr="00A44CC9" w:rsidRDefault="00A44CC9" w:rsidP="00A44CC9">
      <w:pPr>
        <w:shd w:val="clear" w:color="auto" w:fill="1E1E1E"/>
        <w:spacing w:after="0" w:line="330" w:lineRule="atLeast"/>
        <w:rPr>
          <w:rFonts w:ascii="Consolas" w:eastAsia="Times New Roman" w:hAnsi="Consolas" w:cs="Times New Roman"/>
          <w:color w:val="D4D4D4"/>
          <w:sz w:val="24"/>
          <w:szCs w:val="24"/>
          <w:lang w:eastAsia="en-IN"/>
        </w:rPr>
      </w:pPr>
      <w:r w:rsidRPr="00A44CC9">
        <w:rPr>
          <w:rFonts w:ascii="Consolas" w:eastAsia="Times New Roman" w:hAnsi="Consolas" w:cs="Times New Roman"/>
          <w:color w:val="D4D4D4"/>
          <w:sz w:val="24"/>
          <w:szCs w:val="24"/>
          <w:lang w:eastAsia="en-IN"/>
        </w:rPr>
        <w:t>phone2 = Smartphone(</w:t>
      </w:r>
      <w:r w:rsidRPr="00A44CC9">
        <w:rPr>
          <w:rFonts w:ascii="Consolas" w:eastAsia="Times New Roman" w:hAnsi="Consolas" w:cs="Times New Roman"/>
          <w:color w:val="CE9178"/>
          <w:sz w:val="24"/>
          <w:szCs w:val="24"/>
          <w:lang w:eastAsia="en-IN"/>
        </w:rPr>
        <w:t>'Oneplus'</w:t>
      </w:r>
      <w:r w:rsidRPr="00A44CC9">
        <w:rPr>
          <w:rFonts w:ascii="Consolas" w:eastAsia="Times New Roman" w:hAnsi="Consolas" w:cs="Times New Roman"/>
          <w:color w:val="D4D4D4"/>
          <w:sz w:val="24"/>
          <w:szCs w:val="24"/>
          <w:lang w:eastAsia="en-IN"/>
        </w:rPr>
        <w:t>, </w:t>
      </w:r>
      <w:r w:rsidRPr="00A44CC9">
        <w:rPr>
          <w:rFonts w:ascii="Consolas" w:eastAsia="Times New Roman" w:hAnsi="Consolas" w:cs="Times New Roman"/>
          <w:color w:val="CE9178"/>
          <w:sz w:val="24"/>
          <w:szCs w:val="24"/>
          <w:lang w:eastAsia="en-IN"/>
        </w:rPr>
        <w:t>'nord'</w:t>
      </w:r>
      <w:r w:rsidRPr="00A44CC9">
        <w:rPr>
          <w:rFonts w:ascii="Consolas" w:eastAsia="Times New Roman" w:hAnsi="Consolas" w:cs="Times New Roman"/>
          <w:color w:val="D4D4D4"/>
          <w:sz w:val="24"/>
          <w:szCs w:val="24"/>
          <w:lang w:eastAsia="en-IN"/>
        </w:rPr>
        <w:t>, </w:t>
      </w:r>
      <w:r w:rsidRPr="00A44CC9">
        <w:rPr>
          <w:rFonts w:ascii="Consolas" w:eastAsia="Times New Roman" w:hAnsi="Consolas" w:cs="Times New Roman"/>
          <w:color w:val="B5CEA8"/>
          <w:sz w:val="24"/>
          <w:szCs w:val="24"/>
          <w:lang w:eastAsia="en-IN"/>
        </w:rPr>
        <w:t>28000</w:t>
      </w:r>
      <w:r w:rsidRPr="00A44CC9">
        <w:rPr>
          <w:rFonts w:ascii="Consolas" w:eastAsia="Times New Roman" w:hAnsi="Consolas" w:cs="Times New Roman"/>
          <w:color w:val="D4D4D4"/>
          <w:sz w:val="24"/>
          <w:szCs w:val="24"/>
          <w:lang w:eastAsia="en-IN"/>
        </w:rPr>
        <w:t>, </w:t>
      </w:r>
      <w:r w:rsidRPr="00A44CC9">
        <w:rPr>
          <w:rFonts w:ascii="Consolas" w:eastAsia="Times New Roman" w:hAnsi="Consolas" w:cs="Times New Roman"/>
          <w:color w:val="CE9178"/>
          <w:sz w:val="24"/>
          <w:szCs w:val="24"/>
          <w:lang w:eastAsia="en-IN"/>
        </w:rPr>
        <w:t>'4gb'</w:t>
      </w:r>
      <w:r w:rsidRPr="00A44CC9">
        <w:rPr>
          <w:rFonts w:ascii="Consolas" w:eastAsia="Times New Roman" w:hAnsi="Consolas" w:cs="Times New Roman"/>
          <w:color w:val="D4D4D4"/>
          <w:sz w:val="24"/>
          <w:szCs w:val="24"/>
          <w:lang w:eastAsia="en-IN"/>
        </w:rPr>
        <w:t>, </w:t>
      </w:r>
      <w:r w:rsidRPr="00A44CC9">
        <w:rPr>
          <w:rFonts w:ascii="Consolas" w:eastAsia="Times New Roman" w:hAnsi="Consolas" w:cs="Times New Roman"/>
          <w:color w:val="CE9178"/>
          <w:sz w:val="24"/>
          <w:szCs w:val="24"/>
          <w:lang w:eastAsia="en-IN"/>
        </w:rPr>
        <w:t>'128gb'</w:t>
      </w:r>
      <w:r w:rsidRPr="00A44CC9">
        <w:rPr>
          <w:rFonts w:ascii="Consolas" w:eastAsia="Times New Roman" w:hAnsi="Consolas" w:cs="Times New Roman"/>
          <w:color w:val="D4D4D4"/>
          <w:sz w:val="24"/>
          <w:szCs w:val="24"/>
          <w:lang w:eastAsia="en-IN"/>
        </w:rPr>
        <w:t>, </w:t>
      </w:r>
      <w:r w:rsidRPr="00A44CC9">
        <w:rPr>
          <w:rFonts w:ascii="Consolas" w:eastAsia="Times New Roman" w:hAnsi="Consolas" w:cs="Times New Roman"/>
          <w:color w:val="CE9178"/>
          <w:sz w:val="24"/>
          <w:szCs w:val="24"/>
          <w:lang w:eastAsia="en-IN"/>
        </w:rPr>
        <w:t>'48mp'</w:t>
      </w:r>
      <w:r w:rsidRPr="00A44CC9">
        <w:rPr>
          <w:rFonts w:ascii="Consolas" w:eastAsia="Times New Roman" w:hAnsi="Consolas" w:cs="Times New Roman"/>
          <w:color w:val="D4D4D4"/>
          <w:sz w:val="24"/>
          <w:szCs w:val="24"/>
          <w:lang w:eastAsia="en-IN"/>
        </w:rPr>
        <w:t>)</w:t>
      </w:r>
    </w:p>
    <w:p w:rsidR="00A44CC9" w:rsidRPr="00A44CC9" w:rsidRDefault="00A44CC9" w:rsidP="00A44CC9">
      <w:pPr>
        <w:shd w:val="clear" w:color="auto" w:fill="1E1E1E"/>
        <w:spacing w:after="240" w:line="330" w:lineRule="atLeast"/>
        <w:rPr>
          <w:rFonts w:ascii="Consolas" w:eastAsia="Times New Roman" w:hAnsi="Consolas" w:cs="Times New Roman"/>
          <w:color w:val="D4D4D4"/>
          <w:sz w:val="24"/>
          <w:szCs w:val="24"/>
          <w:lang w:eastAsia="en-IN"/>
        </w:rPr>
      </w:pPr>
    </w:p>
    <w:p w:rsidR="00A44CC9" w:rsidRPr="00A44CC9" w:rsidRDefault="00A44CC9" w:rsidP="00A44CC9">
      <w:pPr>
        <w:shd w:val="clear" w:color="auto" w:fill="1E1E1E"/>
        <w:spacing w:after="0" w:line="330" w:lineRule="atLeast"/>
        <w:rPr>
          <w:rFonts w:ascii="Consolas" w:eastAsia="Times New Roman" w:hAnsi="Consolas" w:cs="Times New Roman"/>
          <w:color w:val="D4D4D4"/>
          <w:sz w:val="24"/>
          <w:szCs w:val="24"/>
          <w:lang w:eastAsia="en-IN"/>
        </w:rPr>
      </w:pPr>
      <w:r w:rsidRPr="00A44CC9">
        <w:rPr>
          <w:rFonts w:ascii="Consolas" w:eastAsia="Times New Roman" w:hAnsi="Consolas" w:cs="Times New Roman"/>
          <w:color w:val="DCDCAA"/>
          <w:sz w:val="24"/>
          <w:szCs w:val="24"/>
          <w:lang w:eastAsia="en-IN"/>
        </w:rPr>
        <w:t>print</w:t>
      </w:r>
      <w:r w:rsidRPr="00A44CC9">
        <w:rPr>
          <w:rFonts w:ascii="Consolas" w:eastAsia="Times New Roman" w:hAnsi="Consolas" w:cs="Times New Roman"/>
          <w:color w:val="D4D4D4"/>
          <w:sz w:val="24"/>
          <w:szCs w:val="24"/>
          <w:lang w:eastAsia="en-IN"/>
        </w:rPr>
        <w:t>(phone2.full_name)</w:t>
      </w:r>
    </w:p>
    <w:p w:rsidR="00A44CC9" w:rsidRPr="00A44CC9" w:rsidRDefault="00A44CC9" w:rsidP="00A44CC9">
      <w:pPr>
        <w:shd w:val="clear" w:color="auto" w:fill="1E1E1E"/>
        <w:spacing w:after="0" w:line="330" w:lineRule="atLeast"/>
        <w:rPr>
          <w:rFonts w:ascii="Consolas" w:eastAsia="Times New Roman" w:hAnsi="Consolas" w:cs="Times New Roman"/>
          <w:color w:val="D4D4D4"/>
          <w:sz w:val="24"/>
          <w:szCs w:val="24"/>
          <w:lang w:eastAsia="en-IN"/>
        </w:rPr>
      </w:pPr>
    </w:p>
    <w:p w:rsidR="00A44CC9" w:rsidRPr="00A44CC9" w:rsidRDefault="00A44CC9" w:rsidP="00A44CC9">
      <w:pPr>
        <w:shd w:val="clear" w:color="auto" w:fill="1E1E1E"/>
        <w:spacing w:after="0" w:line="330" w:lineRule="atLeast"/>
        <w:rPr>
          <w:rFonts w:ascii="Consolas" w:eastAsia="Times New Roman" w:hAnsi="Consolas" w:cs="Times New Roman"/>
          <w:color w:val="D4D4D4"/>
          <w:sz w:val="24"/>
          <w:szCs w:val="24"/>
          <w:lang w:eastAsia="en-IN"/>
        </w:rPr>
      </w:pPr>
      <w:r w:rsidRPr="00A44CC9">
        <w:rPr>
          <w:rFonts w:ascii="Consolas" w:eastAsia="Times New Roman" w:hAnsi="Consolas" w:cs="Times New Roman"/>
          <w:color w:val="DCDCAA"/>
          <w:sz w:val="24"/>
          <w:szCs w:val="24"/>
          <w:lang w:eastAsia="en-IN"/>
        </w:rPr>
        <w:t>print</w:t>
      </w:r>
      <w:r w:rsidRPr="00A44CC9">
        <w:rPr>
          <w:rFonts w:ascii="Consolas" w:eastAsia="Times New Roman" w:hAnsi="Consolas" w:cs="Times New Roman"/>
          <w:color w:val="D4D4D4"/>
          <w:sz w:val="24"/>
          <w:szCs w:val="24"/>
          <w:lang w:eastAsia="en-IN"/>
        </w:rPr>
        <w:t>(phone2.complete_specification)  </w:t>
      </w:r>
      <w:r w:rsidRPr="00A44CC9">
        <w:rPr>
          <w:rFonts w:ascii="Consolas" w:eastAsia="Times New Roman" w:hAnsi="Consolas" w:cs="Times New Roman"/>
          <w:color w:val="6A9955"/>
          <w:sz w:val="24"/>
          <w:szCs w:val="24"/>
          <w:lang w:eastAsia="en-IN"/>
        </w:rPr>
        <w:t># This will give the brand model_name and the price, not giving the ram internal etc.</w:t>
      </w:r>
    </w:p>
    <w:p w:rsidR="00FD3D76" w:rsidRDefault="00FD3D76" w:rsidP="00CA1D6F">
      <w:pPr>
        <w:rPr>
          <w:sz w:val="32"/>
          <w:szCs w:val="28"/>
        </w:rPr>
      </w:pPr>
      <w:r>
        <w:rPr>
          <w:sz w:val="32"/>
          <w:szCs w:val="28"/>
        </w:rPr>
        <w:t xml:space="preserve"> </w:t>
      </w:r>
    </w:p>
    <w:p w:rsidR="00FD3D76" w:rsidRDefault="00FD3D76" w:rsidP="00CA1D6F">
      <w:pPr>
        <w:rPr>
          <w:sz w:val="32"/>
          <w:szCs w:val="28"/>
        </w:rPr>
      </w:pPr>
      <w:r>
        <w:rPr>
          <w:sz w:val="32"/>
          <w:szCs w:val="28"/>
        </w:rPr>
        <w:t>we can do multilevel inheritance in the class like the following example:</w:t>
      </w:r>
    </w:p>
    <w:p w:rsidR="00FD3D76" w:rsidRPr="00FD3D76" w:rsidRDefault="00FD3D76" w:rsidP="00FD3D76">
      <w:pPr>
        <w:shd w:val="clear" w:color="auto" w:fill="1E1E1E"/>
        <w:spacing w:after="0" w:line="330" w:lineRule="atLeast"/>
        <w:rPr>
          <w:rFonts w:ascii="Consolas" w:eastAsia="Times New Roman" w:hAnsi="Consolas" w:cs="Times New Roman"/>
          <w:color w:val="D4D4D4"/>
          <w:sz w:val="24"/>
          <w:szCs w:val="24"/>
          <w:lang w:eastAsia="en-IN"/>
        </w:rPr>
      </w:pPr>
      <w:r w:rsidRPr="00FD3D76">
        <w:rPr>
          <w:rFonts w:ascii="Consolas" w:eastAsia="Times New Roman" w:hAnsi="Consolas" w:cs="Times New Roman"/>
          <w:color w:val="569CD6"/>
          <w:sz w:val="24"/>
          <w:szCs w:val="24"/>
          <w:lang w:eastAsia="en-IN"/>
        </w:rPr>
        <w:t>class</w:t>
      </w:r>
      <w:r w:rsidRPr="00FD3D76">
        <w:rPr>
          <w:rFonts w:ascii="Consolas" w:eastAsia="Times New Roman" w:hAnsi="Consolas" w:cs="Times New Roman"/>
          <w:color w:val="D4D4D4"/>
          <w:sz w:val="24"/>
          <w:szCs w:val="24"/>
          <w:lang w:eastAsia="en-IN"/>
        </w:rPr>
        <w:t> </w:t>
      </w:r>
      <w:r w:rsidRPr="00FD3D76">
        <w:rPr>
          <w:rFonts w:ascii="Consolas" w:eastAsia="Times New Roman" w:hAnsi="Consolas" w:cs="Times New Roman"/>
          <w:color w:val="4EC9B0"/>
          <w:sz w:val="24"/>
          <w:szCs w:val="24"/>
          <w:lang w:eastAsia="en-IN"/>
        </w:rPr>
        <w:t>Phone</w:t>
      </w:r>
      <w:r w:rsidRPr="00FD3D76">
        <w:rPr>
          <w:rFonts w:ascii="Consolas" w:eastAsia="Times New Roman" w:hAnsi="Consolas" w:cs="Times New Roman"/>
          <w:color w:val="D4D4D4"/>
          <w:sz w:val="24"/>
          <w:szCs w:val="24"/>
          <w:lang w:eastAsia="en-IN"/>
        </w:rPr>
        <w:t>:</w:t>
      </w:r>
    </w:p>
    <w:p w:rsidR="00FD3D76" w:rsidRPr="00FD3D76" w:rsidRDefault="00FD3D76" w:rsidP="00FD3D76">
      <w:pPr>
        <w:shd w:val="clear" w:color="auto" w:fill="1E1E1E"/>
        <w:spacing w:after="0" w:line="330" w:lineRule="atLeast"/>
        <w:rPr>
          <w:rFonts w:ascii="Consolas" w:eastAsia="Times New Roman" w:hAnsi="Consolas" w:cs="Times New Roman"/>
          <w:color w:val="D4D4D4"/>
          <w:sz w:val="24"/>
          <w:szCs w:val="24"/>
          <w:lang w:eastAsia="en-IN"/>
        </w:rPr>
      </w:pPr>
      <w:r w:rsidRPr="00FD3D76">
        <w:rPr>
          <w:rFonts w:ascii="Consolas" w:eastAsia="Times New Roman" w:hAnsi="Consolas" w:cs="Times New Roman"/>
          <w:color w:val="D4D4D4"/>
          <w:sz w:val="24"/>
          <w:szCs w:val="24"/>
          <w:lang w:eastAsia="en-IN"/>
        </w:rPr>
        <w:t>    </w:t>
      </w:r>
      <w:r w:rsidRPr="00FD3D76">
        <w:rPr>
          <w:rFonts w:ascii="Consolas" w:eastAsia="Times New Roman" w:hAnsi="Consolas" w:cs="Times New Roman"/>
          <w:color w:val="569CD6"/>
          <w:sz w:val="24"/>
          <w:szCs w:val="24"/>
          <w:lang w:eastAsia="en-IN"/>
        </w:rPr>
        <w:t>def</w:t>
      </w:r>
      <w:r w:rsidRPr="00FD3D76">
        <w:rPr>
          <w:rFonts w:ascii="Consolas" w:eastAsia="Times New Roman" w:hAnsi="Consolas" w:cs="Times New Roman"/>
          <w:color w:val="D4D4D4"/>
          <w:sz w:val="24"/>
          <w:szCs w:val="24"/>
          <w:lang w:eastAsia="en-IN"/>
        </w:rPr>
        <w:t> </w:t>
      </w:r>
      <w:r w:rsidRPr="00FD3D76">
        <w:rPr>
          <w:rFonts w:ascii="Consolas" w:eastAsia="Times New Roman" w:hAnsi="Consolas" w:cs="Times New Roman"/>
          <w:color w:val="DCDCAA"/>
          <w:sz w:val="24"/>
          <w:szCs w:val="24"/>
          <w:lang w:eastAsia="en-IN"/>
        </w:rPr>
        <w:t>__init__</w:t>
      </w:r>
      <w:r w:rsidRPr="00FD3D76">
        <w:rPr>
          <w:rFonts w:ascii="Consolas" w:eastAsia="Times New Roman" w:hAnsi="Consolas" w:cs="Times New Roman"/>
          <w:color w:val="D4D4D4"/>
          <w:sz w:val="24"/>
          <w:szCs w:val="24"/>
          <w:lang w:eastAsia="en-IN"/>
        </w:rPr>
        <w:t>(</w:t>
      </w:r>
      <w:r w:rsidRPr="00FD3D76">
        <w:rPr>
          <w:rFonts w:ascii="Consolas" w:eastAsia="Times New Roman" w:hAnsi="Consolas" w:cs="Times New Roman"/>
          <w:color w:val="9CDCFE"/>
          <w:sz w:val="24"/>
          <w:szCs w:val="24"/>
          <w:lang w:eastAsia="en-IN"/>
        </w:rPr>
        <w:t>self</w:t>
      </w:r>
      <w:r w:rsidRPr="00FD3D76">
        <w:rPr>
          <w:rFonts w:ascii="Consolas" w:eastAsia="Times New Roman" w:hAnsi="Consolas" w:cs="Times New Roman"/>
          <w:color w:val="D4D4D4"/>
          <w:sz w:val="24"/>
          <w:szCs w:val="24"/>
          <w:lang w:eastAsia="en-IN"/>
        </w:rPr>
        <w:t>, </w:t>
      </w:r>
      <w:r w:rsidRPr="00FD3D76">
        <w:rPr>
          <w:rFonts w:ascii="Consolas" w:eastAsia="Times New Roman" w:hAnsi="Consolas" w:cs="Times New Roman"/>
          <w:color w:val="9CDCFE"/>
          <w:sz w:val="24"/>
          <w:szCs w:val="24"/>
          <w:lang w:eastAsia="en-IN"/>
        </w:rPr>
        <w:t>brand</w:t>
      </w:r>
      <w:r w:rsidRPr="00FD3D76">
        <w:rPr>
          <w:rFonts w:ascii="Consolas" w:eastAsia="Times New Roman" w:hAnsi="Consolas" w:cs="Times New Roman"/>
          <w:color w:val="D4D4D4"/>
          <w:sz w:val="24"/>
          <w:szCs w:val="24"/>
          <w:lang w:eastAsia="en-IN"/>
        </w:rPr>
        <w:t>, </w:t>
      </w:r>
      <w:r w:rsidRPr="00FD3D76">
        <w:rPr>
          <w:rFonts w:ascii="Consolas" w:eastAsia="Times New Roman" w:hAnsi="Consolas" w:cs="Times New Roman"/>
          <w:color w:val="9CDCFE"/>
          <w:sz w:val="24"/>
          <w:szCs w:val="24"/>
          <w:lang w:eastAsia="en-IN"/>
        </w:rPr>
        <w:t>model_name</w:t>
      </w:r>
      <w:r w:rsidRPr="00FD3D76">
        <w:rPr>
          <w:rFonts w:ascii="Consolas" w:eastAsia="Times New Roman" w:hAnsi="Consolas" w:cs="Times New Roman"/>
          <w:color w:val="D4D4D4"/>
          <w:sz w:val="24"/>
          <w:szCs w:val="24"/>
          <w:lang w:eastAsia="en-IN"/>
        </w:rPr>
        <w:t>, </w:t>
      </w:r>
      <w:r w:rsidRPr="00FD3D76">
        <w:rPr>
          <w:rFonts w:ascii="Consolas" w:eastAsia="Times New Roman" w:hAnsi="Consolas" w:cs="Times New Roman"/>
          <w:color w:val="9CDCFE"/>
          <w:sz w:val="24"/>
          <w:szCs w:val="24"/>
          <w:lang w:eastAsia="en-IN"/>
        </w:rPr>
        <w:t>price</w:t>
      </w:r>
      <w:r w:rsidRPr="00FD3D76">
        <w:rPr>
          <w:rFonts w:ascii="Consolas" w:eastAsia="Times New Roman" w:hAnsi="Consolas" w:cs="Times New Roman"/>
          <w:color w:val="D4D4D4"/>
          <w:sz w:val="24"/>
          <w:szCs w:val="24"/>
          <w:lang w:eastAsia="en-IN"/>
        </w:rPr>
        <w:t>):</w:t>
      </w:r>
    </w:p>
    <w:p w:rsidR="00FD3D76" w:rsidRPr="00FD3D76" w:rsidRDefault="00FD3D76" w:rsidP="00FD3D76">
      <w:pPr>
        <w:shd w:val="clear" w:color="auto" w:fill="1E1E1E"/>
        <w:spacing w:after="0" w:line="330" w:lineRule="atLeast"/>
        <w:rPr>
          <w:rFonts w:ascii="Consolas" w:eastAsia="Times New Roman" w:hAnsi="Consolas" w:cs="Times New Roman"/>
          <w:color w:val="D4D4D4"/>
          <w:sz w:val="24"/>
          <w:szCs w:val="24"/>
          <w:lang w:eastAsia="en-IN"/>
        </w:rPr>
      </w:pPr>
      <w:r w:rsidRPr="00FD3D76">
        <w:rPr>
          <w:rFonts w:ascii="Consolas" w:eastAsia="Times New Roman" w:hAnsi="Consolas" w:cs="Times New Roman"/>
          <w:color w:val="D4D4D4"/>
          <w:sz w:val="24"/>
          <w:szCs w:val="24"/>
          <w:lang w:eastAsia="en-IN"/>
        </w:rPr>
        <w:t>        </w:t>
      </w:r>
      <w:r w:rsidRPr="00FD3D76">
        <w:rPr>
          <w:rFonts w:ascii="Consolas" w:eastAsia="Times New Roman" w:hAnsi="Consolas" w:cs="Times New Roman"/>
          <w:color w:val="569CD6"/>
          <w:sz w:val="24"/>
          <w:szCs w:val="24"/>
          <w:lang w:eastAsia="en-IN"/>
        </w:rPr>
        <w:t>self</w:t>
      </w:r>
      <w:r w:rsidRPr="00FD3D76">
        <w:rPr>
          <w:rFonts w:ascii="Consolas" w:eastAsia="Times New Roman" w:hAnsi="Consolas" w:cs="Times New Roman"/>
          <w:color w:val="D4D4D4"/>
          <w:sz w:val="24"/>
          <w:szCs w:val="24"/>
          <w:lang w:eastAsia="en-IN"/>
        </w:rPr>
        <w:t>.brand = brand</w:t>
      </w:r>
    </w:p>
    <w:p w:rsidR="00FD3D76" w:rsidRPr="00FD3D76" w:rsidRDefault="00FD3D76" w:rsidP="00FD3D76">
      <w:pPr>
        <w:shd w:val="clear" w:color="auto" w:fill="1E1E1E"/>
        <w:spacing w:after="0" w:line="330" w:lineRule="atLeast"/>
        <w:rPr>
          <w:rFonts w:ascii="Consolas" w:eastAsia="Times New Roman" w:hAnsi="Consolas" w:cs="Times New Roman"/>
          <w:color w:val="D4D4D4"/>
          <w:sz w:val="24"/>
          <w:szCs w:val="24"/>
          <w:lang w:eastAsia="en-IN"/>
        </w:rPr>
      </w:pPr>
      <w:r w:rsidRPr="00FD3D76">
        <w:rPr>
          <w:rFonts w:ascii="Consolas" w:eastAsia="Times New Roman" w:hAnsi="Consolas" w:cs="Times New Roman"/>
          <w:color w:val="D4D4D4"/>
          <w:sz w:val="24"/>
          <w:szCs w:val="24"/>
          <w:lang w:eastAsia="en-IN"/>
        </w:rPr>
        <w:t>        </w:t>
      </w:r>
      <w:r w:rsidRPr="00FD3D76">
        <w:rPr>
          <w:rFonts w:ascii="Consolas" w:eastAsia="Times New Roman" w:hAnsi="Consolas" w:cs="Times New Roman"/>
          <w:color w:val="569CD6"/>
          <w:sz w:val="24"/>
          <w:szCs w:val="24"/>
          <w:lang w:eastAsia="en-IN"/>
        </w:rPr>
        <w:t>self</w:t>
      </w:r>
      <w:r w:rsidRPr="00FD3D76">
        <w:rPr>
          <w:rFonts w:ascii="Consolas" w:eastAsia="Times New Roman" w:hAnsi="Consolas" w:cs="Times New Roman"/>
          <w:color w:val="D4D4D4"/>
          <w:sz w:val="24"/>
          <w:szCs w:val="24"/>
          <w:lang w:eastAsia="en-IN"/>
        </w:rPr>
        <w:t>.model_name = model_name</w:t>
      </w:r>
    </w:p>
    <w:p w:rsidR="00FD3D76" w:rsidRPr="00FD3D76" w:rsidRDefault="00FD3D76" w:rsidP="00FD3D76">
      <w:pPr>
        <w:shd w:val="clear" w:color="auto" w:fill="1E1E1E"/>
        <w:spacing w:after="0" w:line="330" w:lineRule="atLeast"/>
        <w:rPr>
          <w:rFonts w:ascii="Consolas" w:eastAsia="Times New Roman" w:hAnsi="Consolas" w:cs="Times New Roman"/>
          <w:color w:val="D4D4D4"/>
          <w:sz w:val="24"/>
          <w:szCs w:val="24"/>
          <w:lang w:eastAsia="en-IN"/>
        </w:rPr>
      </w:pPr>
      <w:r w:rsidRPr="00FD3D76">
        <w:rPr>
          <w:rFonts w:ascii="Consolas" w:eastAsia="Times New Roman" w:hAnsi="Consolas" w:cs="Times New Roman"/>
          <w:color w:val="D4D4D4"/>
          <w:sz w:val="24"/>
          <w:szCs w:val="24"/>
          <w:lang w:eastAsia="en-IN"/>
        </w:rPr>
        <w:t>        </w:t>
      </w:r>
      <w:r w:rsidRPr="00FD3D76">
        <w:rPr>
          <w:rFonts w:ascii="Consolas" w:eastAsia="Times New Roman" w:hAnsi="Consolas" w:cs="Times New Roman"/>
          <w:color w:val="569CD6"/>
          <w:sz w:val="24"/>
          <w:szCs w:val="24"/>
          <w:lang w:eastAsia="en-IN"/>
        </w:rPr>
        <w:t>self</w:t>
      </w:r>
      <w:r w:rsidRPr="00FD3D76">
        <w:rPr>
          <w:rFonts w:ascii="Consolas" w:eastAsia="Times New Roman" w:hAnsi="Consolas" w:cs="Times New Roman"/>
          <w:color w:val="D4D4D4"/>
          <w:sz w:val="24"/>
          <w:szCs w:val="24"/>
          <w:lang w:eastAsia="en-IN"/>
        </w:rPr>
        <w:t>.price = price</w:t>
      </w:r>
    </w:p>
    <w:p w:rsidR="00FD3D76" w:rsidRPr="00FD3D76" w:rsidRDefault="00FD3D76" w:rsidP="00FD3D76">
      <w:pPr>
        <w:shd w:val="clear" w:color="auto" w:fill="1E1E1E"/>
        <w:spacing w:after="0" w:line="330" w:lineRule="atLeast"/>
        <w:rPr>
          <w:rFonts w:ascii="Consolas" w:eastAsia="Times New Roman" w:hAnsi="Consolas" w:cs="Times New Roman"/>
          <w:color w:val="D4D4D4"/>
          <w:sz w:val="24"/>
          <w:szCs w:val="24"/>
          <w:lang w:eastAsia="en-IN"/>
        </w:rPr>
      </w:pPr>
    </w:p>
    <w:p w:rsidR="00FD3D76" w:rsidRPr="00FD3D76" w:rsidRDefault="00FD3D76" w:rsidP="00FD3D76">
      <w:pPr>
        <w:shd w:val="clear" w:color="auto" w:fill="1E1E1E"/>
        <w:spacing w:after="0" w:line="330" w:lineRule="atLeast"/>
        <w:rPr>
          <w:rFonts w:ascii="Consolas" w:eastAsia="Times New Roman" w:hAnsi="Consolas" w:cs="Times New Roman"/>
          <w:color w:val="D4D4D4"/>
          <w:sz w:val="24"/>
          <w:szCs w:val="24"/>
          <w:lang w:eastAsia="en-IN"/>
        </w:rPr>
      </w:pPr>
      <w:r w:rsidRPr="00FD3D76">
        <w:rPr>
          <w:rFonts w:ascii="Consolas" w:eastAsia="Times New Roman" w:hAnsi="Consolas" w:cs="Times New Roman"/>
          <w:color w:val="D4D4D4"/>
          <w:sz w:val="24"/>
          <w:szCs w:val="24"/>
          <w:lang w:eastAsia="en-IN"/>
        </w:rPr>
        <w:t>    </w:t>
      </w:r>
      <w:r w:rsidRPr="00FD3D76">
        <w:rPr>
          <w:rFonts w:ascii="Consolas" w:eastAsia="Times New Roman" w:hAnsi="Consolas" w:cs="Times New Roman"/>
          <w:color w:val="DCDCAA"/>
          <w:sz w:val="24"/>
          <w:szCs w:val="24"/>
          <w:lang w:eastAsia="en-IN"/>
        </w:rPr>
        <w:t>@</w:t>
      </w:r>
      <w:r w:rsidRPr="00FD3D76">
        <w:rPr>
          <w:rFonts w:ascii="Consolas" w:eastAsia="Times New Roman" w:hAnsi="Consolas" w:cs="Times New Roman"/>
          <w:color w:val="4EC9B0"/>
          <w:sz w:val="24"/>
          <w:szCs w:val="24"/>
          <w:lang w:eastAsia="en-IN"/>
        </w:rPr>
        <w:t>property</w:t>
      </w:r>
    </w:p>
    <w:p w:rsidR="00FD3D76" w:rsidRPr="00FD3D76" w:rsidRDefault="00FD3D76" w:rsidP="00FD3D76">
      <w:pPr>
        <w:shd w:val="clear" w:color="auto" w:fill="1E1E1E"/>
        <w:spacing w:after="0" w:line="330" w:lineRule="atLeast"/>
        <w:rPr>
          <w:rFonts w:ascii="Consolas" w:eastAsia="Times New Roman" w:hAnsi="Consolas" w:cs="Times New Roman"/>
          <w:color w:val="D4D4D4"/>
          <w:sz w:val="24"/>
          <w:szCs w:val="24"/>
          <w:lang w:eastAsia="en-IN"/>
        </w:rPr>
      </w:pPr>
      <w:r w:rsidRPr="00FD3D76">
        <w:rPr>
          <w:rFonts w:ascii="Consolas" w:eastAsia="Times New Roman" w:hAnsi="Consolas" w:cs="Times New Roman"/>
          <w:color w:val="D4D4D4"/>
          <w:sz w:val="24"/>
          <w:szCs w:val="24"/>
          <w:lang w:eastAsia="en-IN"/>
        </w:rPr>
        <w:t>    </w:t>
      </w:r>
      <w:r w:rsidRPr="00FD3D76">
        <w:rPr>
          <w:rFonts w:ascii="Consolas" w:eastAsia="Times New Roman" w:hAnsi="Consolas" w:cs="Times New Roman"/>
          <w:color w:val="569CD6"/>
          <w:sz w:val="24"/>
          <w:szCs w:val="24"/>
          <w:lang w:eastAsia="en-IN"/>
        </w:rPr>
        <w:t>def</w:t>
      </w:r>
      <w:r w:rsidRPr="00FD3D76">
        <w:rPr>
          <w:rFonts w:ascii="Consolas" w:eastAsia="Times New Roman" w:hAnsi="Consolas" w:cs="Times New Roman"/>
          <w:color w:val="D4D4D4"/>
          <w:sz w:val="24"/>
          <w:szCs w:val="24"/>
          <w:lang w:eastAsia="en-IN"/>
        </w:rPr>
        <w:t> </w:t>
      </w:r>
      <w:r w:rsidRPr="00FD3D76">
        <w:rPr>
          <w:rFonts w:ascii="Consolas" w:eastAsia="Times New Roman" w:hAnsi="Consolas" w:cs="Times New Roman"/>
          <w:color w:val="DCDCAA"/>
          <w:sz w:val="24"/>
          <w:szCs w:val="24"/>
          <w:lang w:eastAsia="en-IN"/>
        </w:rPr>
        <w:t>complete_specification</w:t>
      </w:r>
      <w:r w:rsidRPr="00FD3D76">
        <w:rPr>
          <w:rFonts w:ascii="Consolas" w:eastAsia="Times New Roman" w:hAnsi="Consolas" w:cs="Times New Roman"/>
          <w:color w:val="D4D4D4"/>
          <w:sz w:val="24"/>
          <w:szCs w:val="24"/>
          <w:lang w:eastAsia="en-IN"/>
        </w:rPr>
        <w:t>(</w:t>
      </w:r>
      <w:r w:rsidRPr="00FD3D76">
        <w:rPr>
          <w:rFonts w:ascii="Consolas" w:eastAsia="Times New Roman" w:hAnsi="Consolas" w:cs="Times New Roman"/>
          <w:color w:val="9CDCFE"/>
          <w:sz w:val="24"/>
          <w:szCs w:val="24"/>
          <w:lang w:eastAsia="en-IN"/>
        </w:rPr>
        <w:t>self</w:t>
      </w:r>
      <w:r w:rsidRPr="00FD3D76">
        <w:rPr>
          <w:rFonts w:ascii="Consolas" w:eastAsia="Times New Roman" w:hAnsi="Consolas" w:cs="Times New Roman"/>
          <w:color w:val="D4D4D4"/>
          <w:sz w:val="24"/>
          <w:szCs w:val="24"/>
          <w:lang w:eastAsia="en-IN"/>
        </w:rPr>
        <w:t>):</w:t>
      </w:r>
    </w:p>
    <w:p w:rsidR="00FD3D76" w:rsidRPr="00FD3D76" w:rsidRDefault="00FD3D76" w:rsidP="00FD3D76">
      <w:pPr>
        <w:shd w:val="clear" w:color="auto" w:fill="1E1E1E"/>
        <w:spacing w:after="0" w:line="330" w:lineRule="atLeast"/>
        <w:rPr>
          <w:rFonts w:ascii="Consolas" w:eastAsia="Times New Roman" w:hAnsi="Consolas" w:cs="Times New Roman"/>
          <w:color w:val="D4D4D4"/>
          <w:sz w:val="24"/>
          <w:szCs w:val="24"/>
          <w:lang w:eastAsia="en-IN"/>
        </w:rPr>
      </w:pPr>
      <w:r w:rsidRPr="00FD3D76">
        <w:rPr>
          <w:rFonts w:ascii="Consolas" w:eastAsia="Times New Roman" w:hAnsi="Consolas" w:cs="Times New Roman"/>
          <w:color w:val="D4D4D4"/>
          <w:sz w:val="24"/>
          <w:szCs w:val="24"/>
          <w:lang w:eastAsia="en-IN"/>
        </w:rPr>
        <w:t>        </w:t>
      </w:r>
      <w:r w:rsidRPr="00FD3D76">
        <w:rPr>
          <w:rFonts w:ascii="Consolas" w:eastAsia="Times New Roman" w:hAnsi="Consolas" w:cs="Times New Roman"/>
          <w:color w:val="C586C0"/>
          <w:sz w:val="24"/>
          <w:szCs w:val="24"/>
          <w:lang w:eastAsia="en-IN"/>
        </w:rPr>
        <w:t>return</w:t>
      </w:r>
      <w:r w:rsidRPr="00FD3D76">
        <w:rPr>
          <w:rFonts w:ascii="Consolas" w:eastAsia="Times New Roman" w:hAnsi="Consolas" w:cs="Times New Roman"/>
          <w:color w:val="D4D4D4"/>
          <w:sz w:val="24"/>
          <w:szCs w:val="24"/>
          <w:lang w:eastAsia="en-IN"/>
        </w:rPr>
        <w:t> </w:t>
      </w:r>
      <w:r w:rsidRPr="00FD3D76">
        <w:rPr>
          <w:rFonts w:ascii="Consolas" w:eastAsia="Times New Roman" w:hAnsi="Consolas" w:cs="Times New Roman"/>
          <w:color w:val="569CD6"/>
          <w:sz w:val="24"/>
          <w:szCs w:val="24"/>
          <w:lang w:eastAsia="en-IN"/>
        </w:rPr>
        <w:t>f</w:t>
      </w:r>
      <w:r w:rsidRPr="00FD3D76">
        <w:rPr>
          <w:rFonts w:ascii="Consolas" w:eastAsia="Times New Roman" w:hAnsi="Consolas" w:cs="Times New Roman"/>
          <w:color w:val="CE9178"/>
          <w:sz w:val="24"/>
          <w:szCs w:val="24"/>
          <w:lang w:eastAsia="en-IN"/>
        </w:rPr>
        <w:t>'</w:t>
      </w:r>
      <w:r w:rsidRPr="00FD3D76">
        <w:rPr>
          <w:rFonts w:ascii="Consolas" w:eastAsia="Times New Roman" w:hAnsi="Consolas" w:cs="Times New Roman"/>
          <w:color w:val="569CD6"/>
          <w:sz w:val="24"/>
          <w:szCs w:val="24"/>
          <w:lang w:eastAsia="en-IN"/>
        </w:rPr>
        <w:t>{self</w:t>
      </w:r>
      <w:r w:rsidRPr="00FD3D76">
        <w:rPr>
          <w:rFonts w:ascii="Consolas" w:eastAsia="Times New Roman" w:hAnsi="Consolas" w:cs="Times New Roman"/>
          <w:color w:val="D4D4D4"/>
          <w:sz w:val="24"/>
          <w:szCs w:val="24"/>
          <w:lang w:eastAsia="en-IN"/>
        </w:rPr>
        <w:t>.brand</w:t>
      </w:r>
      <w:r w:rsidRPr="00FD3D76">
        <w:rPr>
          <w:rFonts w:ascii="Consolas" w:eastAsia="Times New Roman" w:hAnsi="Consolas" w:cs="Times New Roman"/>
          <w:color w:val="569CD6"/>
          <w:sz w:val="24"/>
          <w:szCs w:val="24"/>
          <w:lang w:eastAsia="en-IN"/>
        </w:rPr>
        <w:t>}</w:t>
      </w:r>
      <w:r w:rsidRPr="00FD3D76">
        <w:rPr>
          <w:rFonts w:ascii="Consolas" w:eastAsia="Times New Roman" w:hAnsi="Consolas" w:cs="Times New Roman"/>
          <w:color w:val="CE9178"/>
          <w:sz w:val="24"/>
          <w:szCs w:val="24"/>
          <w:lang w:eastAsia="en-IN"/>
        </w:rPr>
        <w:t> </w:t>
      </w:r>
      <w:r w:rsidRPr="00FD3D76">
        <w:rPr>
          <w:rFonts w:ascii="Consolas" w:eastAsia="Times New Roman" w:hAnsi="Consolas" w:cs="Times New Roman"/>
          <w:color w:val="569CD6"/>
          <w:sz w:val="24"/>
          <w:szCs w:val="24"/>
          <w:lang w:eastAsia="en-IN"/>
        </w:rPr>
        <w:t>{self</w:t>
      </w:r>
      <w:r w:rsidRPr="00FD3D76">
        <w:rPr>
          <w:rFonts w:ascii="Consolas" w:eastAsia="Times New Roman" w:hAnsi="Consolas" w:cs="Times New Roman"/>
          <w:color w:val="D4D4D4"/>
          <w:sz w:val="24"/>
          <w:szCs w:val="24"/>
          <w:lang w:eastAsia="en-IN"/>
        </w:rPr>
        <w:t>.model_name</w:t>
      </w:r>
      <w:r w:rsidRPr="00FD3D76">
        <w:rPr>
          <w:rFonts w:ascii="Consolas" w:eastAsia="Times New Roman" w:hAnsi="Consolas" w:cs="Times New Roman"/>
          <w:color w:val="569CD6"/>
          <w:sz w:val="24"/>
          <w:szCs w:val="24"/>
          <w:lang w:eastAsia="en-IN"/>
        </w:rPr>
        <w:t>}</w:t>
      </w:r>
      <w:r w:rsidRPr="00FD3D76">
        <w:rPr>
          <w:rFonts w:ascii="Consolas" w:eastAsia="Times New Roman" w:hAnsi="Consolas" w:cs="Times New Roman"/>
          <w:color w:val="CE9178"/>
          <w:sz w:val="24"/>
          <w:szCs w:val="24"/>
          <w:lang w:eastAsia="en-IN"/>
        </w:rPr>
        <w:t> and the price is </w:t>
      </w:r>
      <w:r w:rsidRPr="00FD3D76">
        <w:rPr>
          <w:rFonts w:ascii="Consolas" w:eastAsia="Times New Roman" w:hAnsi="Consolas" w:cs="Times New Roman"/>
          <w:color w:val="569CD6"/>
          <w:sz w:val="24"/>
          <w:szCs w:val="24"/>
          <w:lang w:eastAsia="en-IN"/>
        </w:rPr>
        <w:t>{self</w:t>
      </w:r>
      <w:r w:rsidRPr="00FD3D76">
        <w:rPr>
          <w:rFonts w:ascii="Consolas" w:eastAsia="Times New Roman" w:hAnsi="Consolas" w:cs="Times New Roman"/>
          <w:color w:val="D4D4D4"/>
          <w:sz w:val="24"/>
          <w:szCs w:val="24"/>
          <w:lang w:eastAsia="en-IN"/>
        </w:rPr>
        <w:t>.price</w:t>
      </w:r>
      <w:r w:rsidRPr="00FD3D76">
        <w:rPr>
          <w:rFonts w:ascii="Consolas" w:eastAsia="Times New Roman" w:hAnsi="Consolas" w:cs="Times New Roman"/>
          <w:color w:val="569CD6"/>
          <w:sz w:val="24"/>
          <w:szCs w:val="24"/>
          <w:lang w:eastAsia="en-IN"/>
        </w:rPr>
        <w:t>}</w:t>
      </w:r>
      <w:r w:rsidRPr="00FD3D76">
        <w:rPr>
          <w:rFonts w:ascii="Consolas" w:eastAsia="Times New Roman" w:hAnsi="Consolas" w:cs="Times New Roman"/>
          <w:color w:val="CE9178"/>
          <w:sz w:val="24"/>
          <w:szCs w:val="24"/>
          <w:lang w:eastAsia="en-IN"/>
        </w:rPr>
        <w:t>'</w:t>
      </w:r>
    </w:p>
    <w:p w:rsidR="00FD3D76" w:rsidRPr="00FD3D76" w:rsidRDefault="00FD3D76" w:rsidP="00FD3D76">
      <w:pPr>
        <w:shd w:val="clear" w:color="auto" w:fill="1E1E1E"/>
        <w:spacing w:after="0" w:line="330" w:lineRule="atLeast"/>
        <w:rPr>
          <w:rFonts w:ascii="Consolas" w:eastAsia="Times New Roman" w:hAnsi="Consolas" w:cs="Times New Roman"/>
          <w:color w:val="D4D4D4"/>
          <w:sz w:val="24"/>
          <w:szCs w:val="24"/>
          <w:lang w:eastAsia="en-IN"/>
        </w:rPr>
      </w:pPr>
    </w:p>
    <w:p w:rsidR="00FD3D76" w:rsidRPr="00FD3D76" w:rsidRDefault="00FD3D76" w:rsidP="00FD3D76">
      <w:pPr>
        <w:shd w:val="clear" w:color="auto" w:fill="1E1E1E"/>
        <w:spacing w:after="0" w:line="330" w:lineRule="atLeast"/>
        <w:rPr>
          <w:rFonts w:ascii="Consolas" w:eastAsia="Times New Roman" w:hAnsi="Consolas" w:cs="Times New Roman"/>
          <w:color w:val="D4D4D4"/>
          <w:sz w:val="24"/>
          <w:szCs w:val="24"/>
          <w:lang w:eastAsia="en-IN"/>
        </w:rPr>
      </w:pPr>
      <w:r w:rsidRPr="00FD3D76">
        <w:rPr>
          <w:rFonts w:ascii="Consolas" w:eastAsia="Times New Roman" w:hAnsi="Consolas" w:cs="Times New Roman"/>
          <w:color w:val="D4D4D4"/>
          <w:sz w:val="24"/>
          <w:szCs w:val="24"/>
          <w:lang w:eastAsia="en-IN"/>
        </w:rPr>
        <w:t>    </w:t>
      </w:r>
      <w:r w:rsidRPr="00FD3D76">
        <w:rPr>
          <w:rFonts w:ascii="Consolas" w:eastAsia="Times New Roman" w:hAnsi="Consolas" w:cs="Times New Roman"/>
          <w:color w:val="DCDCAA"/>
          <w:sz w:val="24"/>
          <w:szCs w:val="24"/>
          <w:lang w:eastAsia="en-IN"/>
        </w:rPr>
        <w:t>@</w:t>
      </w:r>
      <w:r w:rsidRPr="00FD3D76">
        <w:rPr>
          <w:rFonts w:ascii="Consolas" w:eastAsia="Times New Roman" w:hAnsi="Consolas" w:cs="Times New Roman"/>
          <w:color w:val="4EC9B0"/>
          <w:sz w:val="24"/>
          <w:szCs w:val="24"/>
          <w:lang w:eastAsia="en-IN"/>
        </w:rPr>
        <w:t>property</w:t>
      </w:r>
    </w:p>
    <w:p w:rsidR="00FD3D76" w:rsidRPr="00FD3D76" w:rsidRDefault="00FD3D76" w:rsidP="00FD3D76">
      <w:pPr>
        <w:shd w:val="clear" w:color="auto" w:fill="1E1E1E"/>
        <w:spacing w:after="0" w:line="330" w:lineRule="atLeast"/>
        <w:rPr>
          <w:rFonts w:ascii="Consolas" w:eastAsia="Times New Roman" w:hAnsi="Consolas" w:cs="Times New Roman"/>
          <w:color w:val="D4D4D4"/>
          <w:sz w:val="24"/>
          <w:szCs w:val="24"/>
          <w:lang w:eastAsia="en-IN"/>
        </w:rPr>
      </w:pPr>
      <w:r w:rsidRPr="00FD3D76">
        <w:rPr>
          <w:rFonts w:ascii="Consolas" w:eastAsia="Times New Roman" w:hAnsi="Consolas" w:cs="Times New Roman"/>
          <w:color w:val="D4D4D4"/>
          <w:sz w:val="24"/>
          <w:szCs w:val="24"/>
          <w:lang w:eastAsia="en-IN"/>
        </w:rPr>
        <w:t>    </w:t>
      </w:r>
      <w:r w:rsidRPr="00FD3D76">
        <w:rPr>
          <w:rFonts w:ascii="Consolas" w:eastAsia="Times New Roman" w:hAnsi="Consolas" w:cs="Times New Roman"/>
          <w:color w:val="569CD6"/>
          <w:sz w:val="24"/>
          <w:szCs w:val="24"/>
          <w:lang w:eastAsia="en-IN"/>
        </w:rPr>
        <w:t>def</w:t>
      </w:r>
      <w:r w:rsidRPr="00FD3D76">
        <w:rPr>
          <w:rFonts w:ascii="Consolas" w:eastAsia="Times New Roman" w:hAnsi="Consolas" w:cs="Times New Roman"/>
          <w:color w:val="D4D4D4"/>
          <w:sz w:val="24"/>
          <w:szCs w:val="24"/>
          <w:lang w:eastAsia="en-IN"/>
        </w:rPr>
        <w:t> </w:t>
      </w:r>
      <w:r w:rsidRPr="00FD3D76">
        <w:rPr>
          <w:rFonts w:ascii="Consolas" w:eastAsia="Times New Roman" w:hAnsi="Consolas" w:cs="Times New Roman"/>
          <w:color w:val="DCDCAA"/>
          <w:sz w:val="24"/>
          <w:szCs w:val="24"/>
          <w:lang w:eastAsia="en-IN"/>
        </w:rPr>
        <w:t>full_name</w:t>
      </w:r>
      <w:r w:rsidRPr="00FD3D76">
        <w:rPr>
          <w:rFonts w:ascii="Consolas" w:eastAsia="Times New Roman" w:hAnsi="Consolas" w:cs="Times New Roman"/>
          <w:color w:val="D4D4D4"/>
          <w:sz w:val="24"/>
          <w:szCs w:val="24"/>
          <w:lang w:eastAsia="en-IN"/>
        </w:rPr>
        <w:t>(</w:t>
      </w:r>
      <w:r w:rsidRPr="00FD3D76">
        <w:rPr>
          <w:rFonts w:ascii="Consolas" w:eastAsia="Times New Roman" w:hAnsi="Consolas" w:cs="Times New Roman"/>
          <w:color w:val="9CDCFE"/>
          <w:sz w:val="24"/>
          <w:szCs w:val="24"/>
          <w:lang w:eastAsia="en-IN"/>
        </w:rPr>
        <w:t>self</w:t>
      </w:r>
      <w:r w:rsidRPr="00FD3D76">
        <w:rPr>
          <w:rFonts w:ascii="Consolas" w:eastAsia="Times New Roman" w:hAnsi="Consolas" w:cs="Times New Roman"/>
          <w:color w:val="D4D4D4"/>
          <w:sz w:val="24"/>
          <w:szCs w:val="24"/>
          <w:lang w:eastAsia="en-IN"/>
        </w:rPr>
        <w:t>):</w:t>
      </w:r>
    </w:p>
    <w:p w:rsidR="00FD3D76" w:rsidRPr="00FD3D76" w:rsidRDefault="00FD3D76" w:rsidP="00FD3D76">
      <w:pPr>
        <w:shd w:val="clear" w:color="auto" w:fill="1E1E1E"/>
        <w:spacing w:after="0" w:line="330" w:lineRule="atLeast"/>
        <w:rPr>
          <w:rFonts w:ascii="Consolas" w:eastAsia="Times New Roman" w:hAnsi="Consolas" w:cs="Times New Roman"/>
          <w:color w:val="D4D4D4"/>
          <w:sz w:val="24"/>
          <w:szCs w:val="24"/>
          <w:lang w:eastAsia="en-IN"/>
        </w:rPr>
      </w:pPr>
      <w:r w:rsidRPr="00FD3D76">
        <w:rPr>
          <w:rFonts w:ascii="Consolas" w:eastAsia="Times New Roman" w:hAnsi="Consolas" w:cs="Times New Roman"/>
          <w:color w:val="D4D4D4"/>
          <w:sz w:val="24"/>
          <w:szCs w:val="24"/>
          <w:lang w:eastAsia="en-IN"/>
        </w:rPr>
        <w:t>        </w:t>
      </w:r>
      <w:r w:rsidRPr="00FD3D76">
        <w:rPr>
          <w:rFonts w:ascii="Consolas" w:eastAsia="Times New Roman" w:hAnsi="Consolas" w:cs="Times New Roman"/>
          <w:color w:val="C586C0"/>
          <w:sz w:val="24"/>
          <w:szCs w:val="24"/>
          <w:lang w:eastAsia="en-IN"/>
        </w:rPr>
        <w:t>return</w:t>
      </w:r>
      <w:r w:rsidRPr="00FD3D76">
        <w:rPr>
          <w:rFonts w:ascii="Consolas" w:eastAsia="Times New Roman" w:hAnsi="Consolas" w:cs="Times New Roman"/>
          <w:color w:val="D4D4D4"/>
          <w:sz w:val="24"/>
          <w:szCs w:val="24"/>
          <w:lang w:eastAsia="en-IN"/>
        </w:rPr>
        <w:t> </w:t>
      </w:r>
      <w:r w:rsidRPr="00FD3D76">
        <w:rPr>
          <w:rFonts w:ascii="Consolas" w:eastAsia="Times New Roman" w:hAnsi="Consolas" w:cs="Times New Roman"/>
          <w:color w:val="569CD6"/>
          <w:sz w:val="24"/>
          <w:szCs w:val="24"/>
          <w:lang w:eastAsia="en-IN"/>
        </w:rPr>
        <w:t>f</w:t>
      </w:r>
      <w:r w:rsidRPr="00FD3D76">
        <w:rPr>
          <w:rFonts w:ascii="Consolas" w:eastAsia="Times New Roman" w:hAnsi="Consolas" w:cs="Times New Roman"/>
          <w:color w:val="CE9178"/>
          <w:sz w:val="24"/>
          <w:szCs w:val="24"/>
          <w:lang w:eastAsia="en-IN"/>
        </w:rPr>
        <w:t>'</w:t>
      </w:r>
      <w:r w:rsidRPr="00FD3D76">
        <w:rPr>
          <w:rFonts w:ascii="Consolas" w:eastAsia="Times New Roman" w:hAnsi="Consolas" w:cs="Times New Roman"/>
          <w:color w:val="569CD6"/>
          <w:sz w:val="24"/>
          <w:szCs w:val="24"/>
          <w:lang w:eastAsia="en-IN"/>
        </w:rPr>
        <w:t>{self</w:t>
      </w:r>
      <w:r w:rsidRPr="00FD3D76">
        <w:rPr>
          <w:rFonts w:ascii="Consolas" w:eastAsia="Times New Roman" w:hAnsi="Consolas" w:cs="Times New Roman"/>
          <w:color w:val="D4D4D4"/>
          <w:sz w:val="24"/>
          <w:szCs w:val="24"/>
          <w:lang w:eastAsia="en-IN"/>
        </w:rPr>
        <w:t>.brand</w:t>
      </w:r>
      <w:r w:rsidRPr="00FD3D76">
        <w:rPr>
          <w:rFonts w:ascii="Consolas" w:eastAsia="Times New Roman" w:hAnsi="Consolas" w:cs="Times New Roman"/>
          <w:color w:val="569CD6"/>
          <w:sz w:val="24"/>
          <w:szCs w:val="24"/>
          <w:lang w:eastAsia="en-IN"/>
        </w:rPr>
        <w:t>}</w:t>
      </w:r>
      <w:r w:rsidRPr="00FD3D76">
        <w:rPr>
          <w:rFonts w:ascii="Consolas" w:eastAsia="Times New Roman" w:hAnsi="Consolas" w:cs="Times New Roman"/>
          <w:color w:val="CE9178"/>
          <w:sz w:val="24"/>
          <w:szCs w:val="24"/>
          <w:lang w:eastAsia="en-IN"/>
        </w:rPr>
        <w:t> </w:t>
      </w:r>
      <w:r w:rsidRPr="00FD3D76">
        <w:rPr>
          <w:rFonts w:ascii="Consolas" w:eastAsia="Times New Roman" w:hAnsi="Consolas" w:cs="Times New Roman"/>
          <w:color w:val="569CD6"/>
          <w:sz w:val="24"/>
          <w:szCs w:val="24"/>
          <w:lang w:eastAsia="en-IN"/>
        </w:rPr>
        <w:t>{self</w:t>
      </w:r>
      <w:r w:rsidRPr="00FD3D76">
        <w:rPr>
          <w:rFonts w:ascii="Consolas" w:eastAsia="Times New Roman" w:hAnsi="Consolas" w:cs="Times New Roman"/>
          <w:color w:val="D4D4D4"/>
          <w:sz w:val="24"/>
          <w:szCs w:val="24"/>
          <w:lang w:eastAsia="en-IN"/>
        </w:rPr>
        <w:t>.model_name</w:t>
      </w:r>
      <w:r w:rsidRPr="00FD3D76">
        <w:rPr>
          <w:rFonts w:ascii="Consolas" w:eastAsia="Times New Roman" w:hAnsi="Consolas" w:cs="Times New Roman"/>
          <w:color w:val="569CD6"/>
          <w:sz w:val="24"/>
          <w:szCs w:val="24"/>
          <w:lang w:eastAsia="en-IN"/>
        </w:rPr>
        <w:t>}</w:t>
      </w:r>
      <w:r w:rsidRPr="00FD3D76">
        <w:rPr>
          <w:rFonts w:ascii="Consolas" w:eastAsia="Times New Roman" w:hAnsi="Consolas" w:cs="Times New Roman"/>
          <w:color w:val="CE9178"/>
          <w:sz w:val="24"/>
          <w:szCs w:val="24"/>
          <w:lang w:eastAsia="en-IN"/>
        </w:rPr>
        <w:t>'</w:t>
      </w:r>
    </w:p>
    <w:p w:rsidR="00FD3D76" w:rsidRPr="00FD3D76" w:rsidRDefault="00FD3D76" w:rsidP="00FD3D76">
      <w:pPr>
        <w:shd w:val="clear" w:color="auto" w:fill="1E1E1E"/>
        <w:spacing w:after="0" w:line="330" w:lineRule="atLeast"/>
        <w:rPr>
          <w:rFonts w:ascii="Consolas" w:eastAsia="Times New Roman" w:hAnsi="Consolas" w:cs="Times New Roman"/>
          <w:color w:val="D4D4D4"/>
          <w:sz w:val="24"/>
          <w:szCs w:val="24"/>
          <w:lang w:eastAsia="en-IN"/>
        </w:rPr>
      </w:pPr>
    </w:p>
    <w:p w:rsidR="00FD3D76" w:rsidRPr="00FD3D76" w:rsidRDefault="00FD3D76" w:rsidP="00FD3D76">
      <w:pPr>
        <w:shd w:val="clear" w:color="auto" w:fill="1E1E1E"/>
        <w:spacing w:after="0" w:line="330" w:lineRule="atLeast"/>
        <w:rPr>
          <w:rFonts w:ascii="Consolas" w:eastAsia="Times New Roman" w:hAnsi="Consolas" w:cs="Times New Roman"/>
          <w:color w:val="D4D4D4"/>
          <w:sz w:val="24"/>
          <w:szCs w:val="24"/>
          <w:lang w:eastAsia="en-IN"/>
        </w:rPr>
      </w:pPr>
      <w:r w:rsidRPr="00FD3D76">
        <w:rPr>
          <w:rFonts w:ascii="Consolas" w:eastAsia="Times New Roman" w:hAnsi="Consolas" w:cs="Times New Roman"/>
          <w:color w:val="569CD6"/>
          <w:sz w:val="24"/>
          <w:szCs w:val="24"/>
          <w:lang w:eastAsia="en-IN"/>
        </w:rPr>
        <w:t>class</w:t>
      </w:r>
      <w:r w:rsidRPr="00FD3D76">
        <w:rPr>
          <w:rFonts w:ascii="Consolas" w:eastAsia="Times New Roman" w:hAnsi="Consolas" w:cs="Times New Roman"/>
          <w:color w:val="D4D4D4"/>
          <w:sz w:val="24"/>
          <w:szCs w:val="24"/>
          <w:lang w:eastAsia="en-IN"/>
        </w:rPr>
        <w:t> </w:t>
      </w:r>
      <w:r w:rsidRPr="00FD3D76">
        <w:rPr>
          <w:rFonts w:ascii="Consolas" w:eastAsia="Times New Roman" w:hAnsi="Consolas" w:cs="Times New Roman"/>
          <w:color w:val="4EC9B0"/>
          <w:sz w:val="24"/>
          <w:szCs w:val="24"/>
          <w:lang w:eastAsia="en-IN"/>
        </w:rPr>
        <w:t>Smartphone</w:t>
      </w:r>
      <w:r w:rsidRPr="00FD3D76">
        <w:rPr>
          <w:rFonts w:ascii="Consolas" w:eastAsia="Times New Roman" w:hAnsi="Consolas" w:cs="Times New Roman"/>
          <w:color w:val="D4D4D4"/>
          <w:sz w:val="24"/>
          <w:szCs w:val="24"/>
          <w:lang w:eastAsia="en-IN"/>
        </w:rPr>
        <w:t>(</w:t>
      </w:r>
      <w:r w:rsidRPr="00FD3D76">
        <w:rPr>
          <w:rFonts w:ascii="Consolas" w:eastAsia="Times New Roman" w:hAnsi="Consolas" w:cs="Times New Roman"/>
          <w:color w:val="4EC9B0"/>
          <w:sz w:val="24"/>
          <w:szCs w:val="24"/>
          <w:lang w:eastAsia="en-IN"/>
        </w:rPr>
        <w:t>Phone</w:t>
      </w:r>
      <w:r w:rsidRPr="00FD3D76">
        <w:rPr>
          <w:rFonts w:ascii="Consolas" w:eastAsia="Times New Roman" w:hAnsi="Consolas" w:cs="Times New Roman"/>
          <w:color w:val="D4D4D4"/>
          <w:sz w:val="24"/>
          <w:szCs w:val="24"/>
          <w:lang w:eastAsia="en-IN"/>
        </w:rPr>
        <w:t>):</w:t>
      </w:r>
    </w:p>
    <w:p w:rsidR="00FD3D76" w:rsidRPr="00FD3D76" w:rsidRDefault="00FD3D76" w:rsidP="00FD3D76">
      <w:pPr>
        <w:shd w:val="clear" w:color="auto" w:fill="1E1E1E"/>
        <w:spacing w:after="0" w:line="330" w:lineRule="atLeast"/>
        <w:rPr>
          <w:rFonts w:ascii="Consolas" w:eastAsia="Times New Roman" w:hAnsi="Consolas" w:cs="Times New Roman"/>
          <w:color w:val="D4D4D4"/>
          <w:sz w:val="24"/>
          <w:szCs w:val="24"/>
          <w:lang w:eastAsia="en-IN"/>
        </w:rPr>
      </w:pPr>
      <w:r w:rsidRPr="00FD3D76">
        <w:rPr>
          <w:rFonts w:ascii="Consolas" w:eastAsia="Times New Roman" w:hAnsi="Consolas" w:cs="Times New Roman"/>
          <w:color w:val="D4D4D4"/>
          <w:sz w:val="24"/>
          <w:szCs w:val="24"/>
          <w:lang w:eastAsia="en-IN"/>
        </w:rPr>
        <w:t>    </w:t>
      </w:r>
      <w:r w:rsidRPr="00FD3D76">
        <w:rPr>
          <w:rFonts w:ascii="Consolas" w:eastAsia="Times New Roman" w:hAnsi="Consolas" w:cs="Times New Roman"/>
          <w:color w:val="569CD6"/>
          <w:sz w:val="24"/>
          <w:szCs w:val="24"/>
          <w:lang w:eastAsia="en-IN"/>
        </w:rPr>
        <w:t>def</w:t>
      </w:r>
      <w:r w:rsidRPr="00FD3D76">
        <w:rPr>
          <w:rFonts w:ascii="Consolas" w:eastAsia="Times New Roman" w:hAnsi="Consolas" w:cs="Times New Roman"/>
          <w:color w:val="D4D4D4"/>
          <w:sz w:val="24"/>
          <w:szCs w:val="24"/>
          <w:lang w:eastAsia="en-IN"/>
        </w:rPr>
        <w:t> </w:t>
      </w:r>
      <w:r w:rsidRPr="00FD3D76">
        <w:rPr>
          <w:rFonts w:ascii="Consolas" w:eastAsia="Times New Roman" w:hAnsi="Consolas" w:cs="Times New Roman"/>
          <w:color w:val="DCDCAA"/>
          <w:sz w:val="24"/>
          <w:szCs w:val="24"/>
          <w:lang w:eastAsia="en-IN"/>
        </w:rPr>
        <w:t>__init__</w:t>
      </w:r>
      <w:r w:rsidRPr="00FD3D76">
        <w:rPr>
          <w:rFonts w:ascii="Consolas" w:eastAsia="Times New Roman" w:hAnsi="Consolas" w:cs="Times New Roman"/>
          <w:color w:val="D4D4D4"/>
          <w:sz w:val="24"/>
          <w:szCs w:val="24"/>
          <w:lang w:eastAsia="en-IN"/>
        </w:rPr>
        <w:t>(</w:t>
      </w:r>
      <w:r w:rsidRPr="00FD3D76">
        <w:rPr>
          <w:rFonts w:ascii="Consolas" w:eastAsia="Times New Roman" w:hAnsi="Consolas" w:cs="Times New Roman"/>
          <w:color w:val="9CDCFE"/>
          <w:sz w:val="24"/>
          <w:szCs w:val="24"/>
          <w:lang w:eastAsia="en-IN"/>
        </w:rPr>
        <w:t>self</w:t>
      </w:r>
      <w:r w:rsidRPr="00FD3D76">
        <w:rPr>
          <w:rFonts w:ascii="Consolas" w:eastAsia="Times New Roman" w:hAnsi="Consolas" w:cs="Times New Roman"/>
          <w:color w:val="D4D4D4"/>
          <w:sz w:val="24"/>
          <w:szCs w:val="24"/>
          <w:lang w:eastAsia="en-IN"/>
        </w:rPr>
        <w:t>, </w:t>
      </w:r>
      <w:r w:rsidRPr="00FD3D76">
        <w:rPr>
          <w:rFonts w:ascii="Consolas" w:eastAsia="Times New Roman" w:hAnsi="Consolas" w:cs="Times New Roman"/>
          <w:color w:val="9CDCFE"/>
          <w:sz w:val="24"/>
          <w:szCs w:val="24"/>
          <w:lang w:eastAsia="en-IN"/>
        </w:rPr>
        <w:t>brand</w:t>
      </w:r>
      <w:r w:rsidRPr="00FD3D76">
        <w:rPr>
          <w:rFonts w:ascii="Consolas" w:eastAsia="Times New Roman" w:hAnsi="Consolas" w:cs="Times New Roman"/>
          <w:color w:val="D4D4D4"/>
          <w:sz w:val="24"/>
          <w:szCs w:val="24"/>
          <w:lang w:eastAsia="en-IN"/>
        </w:rPr>
        <w:t>, </w:t>
      </w:r>
      <w:r w:rsidRPr="00FD3D76">
        <w:rPr>
          <w:rFonts w:ascii="Consolas" w:eastAsia="Times New Roman" w:hAnsi="Consolas" w:cs="Times New Roman"/>
          <w:color w:val="9CDCFE"/>
          <w:sz w:val="24"/>
          <w:szCs w:val="24"/>
          <w:lang w:eastAsia="en-IN"/>
        </w:rPr>
        <w:t>model_name</w:t>
      </w:r>
      <w:r w:rsidRPr="00FD3D76">
        <w:rPr>
          <w:rFonts w:ascii="Consolas" w:eastAsia="Times New Roman" w:hAnsi="Consolas" w:cs="Times New Roman"/>
          <w:color w:val="D4D4D4"/>
          <w:sz w:val="24"/>
          <w:szCs w:val="24"/>
          <w:lang w:eastAsia="en-IN"/>
        </w:rPr>
        <w:t>, </w:t>
      </w:r>
      <w:r w:rsidRPr="00FD3D76">
        <w:rPr>
          <w:rFonts w:ascii="Consolas" w:eastAsia="Times New Roman" w:hAnsi="Consolas" w:cs="Times New Roman"/>
          <w:color w:val="9CDCFE"/>
          <w:sz w:val="24"/>
          <w:szCs w:val="24"/>
          <w:lang w:eastAsia="en-IN"/>
        </w:rPr>
        <w:t>price</w:t>
      </w:r>
      <w:r w:rsidRPr="00FD3D76">
        <w:rPr>
          <w:rFonts w:ascii="Consolas" w:eastAsia="Times New Roman" w:hAnsi="Consolas" w:cs="Times New Roman"/>
          <w:color w:val="D4D4D4"/>
          <w:sz w:val="24"/>
          <w:szCs w:val="24"/>
          <w:lang w:eastAsia="en-IN"/>
        </w:rPr>
        <w:t>, </w:t>
      </w:r>
      <w:r w:rsidRPr="00FD3D76">
        <w:rPr>
          <w:rFonts w:ascii="Consolas" w:eastAsia="Times New Roman" w:hAnsi="Consolas" w:cs="Times New Roman"/>
          <w:color w:val="9CDCFE"/>
          <w:sz w:val="24"/>
          <w:szCs w:val="24"/>
          <w:lang w:eastAsia="en-IN"/>
        </w:rPr>
        <w:t>ram</w:t>
      </w:r>
      <w:r w:rsidRPr="00FD3D76">
        <w:rPr>
          <w:rFonts w:ascii="Consolas" w:eastAsia="Times New Roman" w:hAnsi="Consolas" w:cs="Times New Roman"/>
          <w:color w:val="D4D4D4"/>
          <w:sz w:val="24"/>
          <w:szCs w:val="24"/>
          <w:lang w:eastAsia="en-IN"/>
        </w:rPr>
        <w:t>, </w:t>
      </w:r>
      <w:r w:rsidRPr="00FD3D76">
        <w:rPr>
          <w:rFonts w:ascii="Consolas" w:eastAsia="Times New Roman" w:hAnsi="Consolas" w:cs="Times New Roman"/>
          <w:color w:val="9CDCFE"/>
          <w:sz w:val="24"/>
          <w:szCs w:val="24"/>
          <w:lang w:eastAsia="en-IN"/>
        </w:rPr>
        <w:t>internal_memeory</w:t>
      </w:r>
      <w:r w:rsidRPr="00FD3D76">
        <w:rPr>
          <w:rFonts w:ascii="Consolas" w:eastAsia="Times New Roman" w:hAnsi="Consolas" w:cs="Times New Roman"/>
          <w:color w:val="D4D4D4"/>
          <w:sz w:val="24"/>
          <w:szCs w:val="24"/>
          <w:lang w:eastAsia="en-IN"/>
        </w:rPr>
        <w:t>, </w:t>
      </w:r>
      <w:r w:rsidRPr="00FD3D76">
        <w:rPr>
          <w:rFonts w:ascii="Consolas" w:eastAsia="Times New Roman" w:hAnsi="Consolas" w:cs="Times New Roman"/>
          <w:color w:val="9CDCFE"/>
          <w:sz w:val="24"/>
          <w:szCs w:val="24"/>
          <w:lang w:eastAsia="en-IN"/>
        </w:rPr>
        <w:t>rear_camera</w:t>
      </w:r>
      <w:r w:rsidRPr="00FD3D76">
        <w:rPr>
          <w:rFonts w:ascii="Consolas" w:eastAsia="Times New Roman" w:hAnsi="Consolas" w:cs="Times New Roman"/>
          <w:color w:val="D4D4D4"/>
          <w:sz w:val="24"/>
          <w:szCs w:val="24"/>
          <w:lang w:eastAsia="en-IN"/>
        </w:rPr>
        <w:t>):</w:t>
      </w:r>
    </w:p>
    <w:p w:rsidR="00FD3D76" w:rsidRPr="00FD3D76" w:rsidRDefault="00FD3D76" w:rsidP="00FD3D76">
      <w:pPr>
        <w:shd w:val="clear" w:color="auto" w:fill="1E1E1E"/>
        <w:spacing w:after="0" w:line="330" w:lineRule="atLeast"/>
        <w:rPr>
          <w:rFonts w:ascii="Consolas" w:eastAsia="Times New Roman" w:hAnsi="Consolas" w:cs="Times New Roman"/>
          <w:color w:val="D4D4D4"/>
          <w:sz w:val="24"/>
          <w:szCs w:val="24"/>
          <w:lang w:eastAsia="en-IN"/>
        </w:rPr>
      </w:pPr>
      <w:r w:rsidRPr="00FD3D76">
        <w:rPr>
          <w:rFonts w:ascii="Consolas" w:eastAsia="Times New Roman" w:hAnsi="Consolas" w:cs="Times New Roman"/>
          <w:color w:val="D4D4D4"/>
          <w:sz w:val="24"/>
          <w:szCs w:val="24"/>
          <w:lang w:eastAsia="en-IN"/>
        </w:rPr>
        <w:t>        </w:t>
      </w:r>
      <w:r w:rsidRPr="00FD3D76">
        <w:rPr>
          <w:rFonts w:ascii="Consolas" w:eastAsia="Times New Roman" w:hAnsi="Consolas" w:cs="Times New Roman"/>
          <w:color w:val="4EC9B0"/>
          <w:sz w:val="24"/>
          <w:szCs w:val="24"/>
          <w:lang w:eastAsia="en-IN"/>
        </w:rPr>
        <w:t>super</w:t>
      </w:r>
      <w:r w:rsidRPr="00FD3D76">
        <w:rPr>
          <w:rFonts w:ascii="Consolas" w:eastAsia="Times New Roman" w:hAnsi="Consolas" w:cs="Times New Roman"/>
          <w:color w:val="D4D4D4"/>
          <w:sz w:val="24"/>
          <w:szCs w:val="24"/>
          <w:lang w:eastAsia="en-IN"/>
        </w:rPr>
        <w:t>().</w:t>
      </w:r>
      <w:r w:rsidRPr="00FD3D76">
        <w:rPr>
          <w:rFonts w:ascii="Consolas" w:eastAsia="Times New Roman" w:hAnsi="Consolas" w:cs="Times New Roman"/>
          <w:color w:val="DCDCAA"/>
          <w:sz w:val="24"/>
          <w:szCs w:val="24"/>
          <w:lang w:eastAsia="en-IN"/>
        </w:rPr>
        <w:t>__init__</w:t>
      </w:r>
      <w:r w:rsidRPr="00FD3D76">
        <w:rPr>
          <w:rFonts w:ascii="Consolas" w:eastAsia="Times New Roman" w:hAnsi="Consolas" w:cs="Times New Roman"/>
          <w:color w:val="D4D4D4"/>
          <w:sz w:val="24"/>
          <w:szCs w:val="24"/>
          <w:lang w:eastAsia="en-IN"/>
        </w:rPr>
        <w:t>(brand, model_name, price)  </w:t>
      </w:r>
      <w:r w:rsidRPr="00FD3D76">
        <w:rPr>
          <w:rFonts w:ascii="Consolas" w:eastAsia="Times New Roman" w:hAnsi="Consolas" w:cs="Times New Roman"/>
          <w:color w:val="6A9955"/>
          <w:sz w:val="24"/>
          <w:szCs w:val="24"/>
          <w:lang w:eastAsia="en-IN"/>
        </w:rPr>
        <w:t># This is the most common ways to use the inhertance</w:t>
      </w:r>
    </w:p>
    <w:p w:rsidR="00FD3D76" w:rsidRPr="00FD3D76" w:rsidRDefault="00FD3D76" w:rsidP="00FD3D76">
      <w:pPr>
        <w:shd w:val="clear" w:color="auto" w:fill="1E1E1E"/>
        <w:spacing w:after="0" w:line="330" w:lineRule="atLeast"/>
        <w:rPr>
          <w:rFonts w:ascii="Consolas" w:eastAsia="Times New Roman" w:hAnsi="Consolas" w:cs="Times New Roman"/>
          <w:color w:val="D4D4D4"/>
          <w:sz w:val="24"/>
          <w:szCs w:val="24"/>
          <w:lang w:eastAsia="en-IN"/>
        </w:rPr>
      </w:pPr>
      <w:r w:rsidRPr="00FD3D76">
        <w:rPr>
          <w:rFonts w:ascii="Consolas" w:eastAsia="Times New Roman" w:hAnsi="Consolas" w:cs="Times New Roman"/>
          <w:color w:val="D4D4D4"/>
          <w:sz w:val="24"/>
          <w:szCs w:val="24"/>
          <w:lang w:eastAsia="en-IN"/>
        </w:rPr>
        <w:t>        </w:t>
      </w:r>
      <w:r w:rsidRPr="00FD3D76">
        <w:rPr>
          <w:rFonts w:ascii="Consolas" w:eastAsia="Times New Roman" w:hAnsi="Consolas" w:cs="Times New Roman"/>
          <w:color w:val="569CD6"/>
          <w:sz w:val="24"/>
          <w:szCs w:val="24"/>
          <w:lang w:eastAsia="en-IN"/>
        </w:rPr>
        <w:t>self</w:t>
      </w:r>
      <w:r w:rsidRPr="00FD3D76">
        <w:rPr>
          <w:rFonts w:ascii="Consolas" w:eastAsia="Times New Roman" w:hAnsi="Consolas" w:cs="Times New Roman"/>
          <w:color w:val="D4D4D4"/>
          <w:sz w:val="24"/>
          <w:szCs w:val="24"/>
          <w:lang w:eastAsia="en-IN"/>
        </w:rPr>
        <w:t>.ram = ram</w:t>
      </w:r>
    </w:p>
    <w:p w:rsidR="00FD3D76" w:rsidRPr="00FD3D76" w:rsidRDefault="00FD3D76" w:rsidP="00FD3D76">
      <w:pPr>
        <w:shd w:val="clear" w:color="auto" w:fill="1E1E1E"/>
        <w:spacing w:after="0" w:line="330" w:lineRule="atLeast"/>
        <w:rPr>
          <w:rFonts w:ascii="Consolas" w:eastAsia="Times New Roman" w:hAnsi="Consolas" w:cs="Times New Roman"/>
          <w:color w:val="D4D4D4"/>
          <w:sz w:val="24"/>
          <w:szCs w:val="24"/>
          <w:lang w:eastAsia="en-IN"/>
        </w:rPr>
      </w:pPr>
      <w:r w:rsidRPr="00FD3D76">
        <w:rPr>
          <w:rFonts w:ascii="Consolas" w:eastAsia="Times New Roman" w:hAnsi="Consolas" w:cs="Times New Roman"/>
          <w:color w:val="D4D4D4"/>
          <w:sz w:val="24"/>
          <w:szCs w:val="24"/>
          <w:lang w:eastAsia="en-IN"/>
        </w:rPr>
        <w:t>        </w:t>
      </w:r>
      <w:r w:rsidRPr="00FD3D76">
        <w:rPr>
          <w:rFonts w:ascii="Consolas" w:eastAsia="Times New Roman" w:hAnsi="Consolas" w:cs="Times New Roman"/>
          <w:color w:val="569CD6"/>
          <w:sz w:val="24"/>
          <w:szCs w:val="24"/>
          <w:lang w:eastAsia="en-IN"/>
        </w:rPr>
        <w:t>self</w:t>
      </w:r>
      <w:r w:rsidRPr="00FD3D76">
        <w:rPr>
          <w:rFonts w:ascii="Consolas" w:eastAsia="Times New Roman" w:hAnsi="Consolas" w:cs="Times New Roman"/>
          <w:color w:val="D4D4D4"/>
          <w:sz w:val="24"/>
          <w:szCs w:val="24"/>
          <w:lang w:eastAsia="en-IN"/>
        </w:rPr>
        <w:t>.internal_memeory = internal_memeory</w:t>
      </w:r>
    </w:p>
    <w:p w:rsidR="00FD3D76" w:rsidRPr="00FD3D76" w:rsidRDefault="00FD3D76" w:rsidP="00FD3D76">
      <w:pPr>
        <w:shd w:val="clear" w:color="auto" w:fill="1E1E1E"/>
        <w:spacing w:after="0" w:line="330" w:lineRule="atLeast"/>
        <w:rPr>
          <w:rFonts w:ascii="Consolas" w:eastAsia="Times New Roman" w:hAnsi="Consolas" w:cs="Times New Roman"/>
          <w:color w:val="D4D4D4"/>
          <w:sz w:val="24"/>
          <w:szCs w:val="24"/>
          <w:lang w:eastAsia="en-IN"/>
        </w:rPr>
      </w:pPr>
      <w:r w:rsidRPr="00FD3D76">
        <w:rPr>
          <w:rFonts w:ascii="Consolas" w:eastAsia="Times New Roman" w:hAnsi="Consolas" w:cs="Times New Roman"/>
          <w:color w:val="D4D4D4"/>
          <w:sz w:val="24"/>
          <w:szCs w:val="24"/>
          <w:lang w:eastAsia="en-IN"/>
        </w:rPr>
        <w:t>        </w:t>
      </w:r>
      <w:r w:rsidRPr="00FD3D76">
        <w:rPr>
          <w:rFonts w:ascii="Consolas" w:eastAsia="Times New Roman" w:hAnsi="Consolas" w:cs="Times New Roman"/>
          <w:color w:val="569CD6"/>
          <w:sz w:val="24"/>
          <w:szCs w:val="24"/>
          <w:lang w:eastAsia="en-IN"/>
        </w:rPr>
        <w:t>self</w:t>
      </w:r>
      <w:r w:rsidRPr="00FD3D76">
        <w:rPr>
          <w:rFonts w:ascii="Consolas" w:eastAsia="Times New Roman" w:hAnsi="Consolas" w:cs="Times New Roman"/>
          <w:color w:val="D4D4D4"/>
          <w:sz w:val="24"/>
          <w:szCs w:val="24"/>
          <w:lang w:eastAsia="en-IN"/>
        </w:rPr>
        <w:t>.rear_camera = rear_camera</w:t>
      </w:r>
    </w:p>
    <w:p w:rsidR="00FD3D76" w:rsidRPr="00FD3D76" w:rsidRDefault="00FD3D76" w:rsidP="00FD3D76">
      <w:pPr>
        <w:shd w:val="clear" w:color="auto" w:fill="1E1E1E"/>
        <w:spacing w:after="0" w:line="330" w:lineRule="atLeast"/>
        <w:rPr>
          <w:rFonts w:ascii="Consolas" w:eastAsia="Times New Roman" w:hAnsi="Consolas" w:cs="Times New Roman"/>
          <w:color w:val="D4D4D4"/>
          <w:sz w:val="24"/>
          <w:szCs w:val="24"/>
          <w:lang w:eastAsia="en-IN"/>
        </w:rPr>
      </w:pPr>
    </w:p>
    <w:p w:rsidR="00FD3D76" w:rsidRPr="00FD3D76" w:rsidRDefault="00FD3D76" w:rsidP="00FD3D76">
      <w:pPr>
        <w:shd w:val="clear" w:color="auto" w:fill="1E1E1E"/>
        <w:spacing w:after="0" w:line="330" w:lineRule="atLeast"/>
        <w:rPr>
          <w:rFonts w:ascii="Consolas" w:eastAsia="Times New Roman" w:hAnsi="Consolas" w:cs="Times New Roman"/>
          <w:color w:val="D4D4D4"/>
          <w:sz w:val="24"/>
          <w:szCs w:val="24"/>
          <w:lang w:eastAsia="en-IN"/>
        </w:rPr>
      </w:pPr>
      <w:r w:rsidRPr="00FD3D76">
        <w:rPr>
          <w:rFonts w:ascii="Consolas" w:eastAsia="Times New Roman" w:hAnsi="Consolas" w:cs="Times New Roman"/>
          <w:color w:val="569CD6"/>
          <w:sz w:val="24"/>
          <w:szCs w:val="24"/>
          <w:lang w:eastAsia="en-IN"/>
        </w:rPr>
        <w:t>class</w:t>
      </w:r>
      <w:r w:rsidRPr="00FD3D76">
        <w:rPr>
          <w:rFonts w:ascii="Consolas" w:eastAsia="Times New Roman" w:hAnsi="Consolas" w:cs="Times New Roman"/>
          <w:color w:val="D4D4D4"/>
          <w:sz w:val="24"/>
          <w:szCs w:val="24"/>
          <w:lang w:eastAsia="en-IN"/>
        </w:rPr>
        <w:t> </w:t>
      </w:r>
      <w:r w:rsidRPr="00FD3D76">
        <w:rPr>
          <w:rFonts w:ascii="Consolas" w:eastAsia="Times New Roman" w:hAnsi="Consolas" w:cs="Times New Roman"/>
          <w:color w:val="4EC9B0"/>
          <w:sz w:val="24"/>
          <w:szCs w:val="24"/>
          <w:lang w:eastAsia="en-IN"/>
        </w:rPr>
        <w:t>Flagship_phone</w:t>
      </w:r>
      <w:r w:rsidRPr="00FD3D76">
        <w:rPr>
          <w:rFonts w:ascii="Consolas" w:eastAsia="Times New Roman" w:hAnsi="Consolas" w:cs="Times New Roman"/>
          <w:color w:val="D4D4D4"/>
          <w:sz w:val="24"/>
          <w:szCs w:val="24"/>
          <w:lang w:eastAsia="en-IN"/>
        </w:rPr>
        <w:t>(</w:t>
      </w:r>
      <w:r w:rsidRPr="00FD3D76">
        <w:rPr>
          <w:rFonts w:ascii="Consolas" w:eastAsia="Times New Roman" w:hAnsi="Consolas" w:cs="Times New Roman"/>
          <w:color w:val="4EC9B0"/>
          <w:sz w:val="24"/>
          <w:szCs w:val="24"/>
          <w:lang w:eastAsia="en-IN"/>
        </w:rPr>
        <w:t>Smartphone</w:t>
      </w:r>
      <w:r w:rsidRPr="00FD3D76">
        <w:rPr>
          <w:rFonts w:ascii="Consolas" w:eastAsia="Times New Roman" w:hAnsi="Consolas" w:cs="Times New Roman"/>
          <w:color w:val="D4D4D4"/>
          <w:sz w:val="24"/>
          <w:szCs w:val="24"/>
          <w:lang w:eastAsia="en-IN"/>
        </w:rPr>
        <w:t>):</w:t>
      </w:r>
    </w:p>
    <w:p w:rsidR="00FD3D76" w:rsidRPr="00FD3D76" w:rsidRDefault="00FD3D76" w:rsidP="00FD3D76">
      <w:pPr>
        <w:shd w:val="clear" w:color="auto" w:fill="1E1E1E"/>
        <w:spacing w:after="0" w:line="330" w:lineRule="atLeast"/>
        <w:rPr>
          <w:rFonts w:ascii="Consolas" w:eastAsia="Times New Roman" w:hAnsi="Consolas" w:cs="Times New Roman"/>
          <w:color w:val="D4D4D4"/>
          <w:sz w:val="24"/>
          <w:szCs w:val="24"/>
          <w:lang w:eastAsia="en-IN"/>
        </w:rPr>
      </w:pPr>
      <w:r w:rsidRPr="00FD3D76">
        <w:rPr>
          <w:rFonts w:ascii="Consolas" w:eastAsia="Times New Roman" w:hAnsi="Consolas" w:cs="Times New Roman"/>
          <w:color w:val="D4D4D4"/>
          <w:sz w:val="24"/>
          <w:szCs w:val="24"/>
          <w:lang w:eastAsia="en-IN"/>
        </w:rPr>
        <w:lastRenderedPageBreak/>
        <w:t>    </w:t>
      </w:r>
      <w:r w:rsidRPr="00FD3D76">
        <w:rPr>
          <w:rFonts w:ascii="Consolas" w:eastAsia="Times New Roman" w:hAnsi="Consolas" w:cs="Times New Roman"/>
          <w:color w:val="569CD6"/>
          <w:sz w:val="24"/>
          <w:szCs w:val="24"/>
          <w:lang w:eastAsia="en-IN"/>
        </w:rPr>
        <w:t>def</w:t>
      </w:r>
      <w:r w:rsidRPr="00FD3D76">
        <w:rPr>
          <w:rFonts w:ascii="Consolas" w:eastAsia="Times New Roman" w:hAnsi="Consolas" w:cs="Times New Roman"/>
          <w:color w:val="D4D4D4"/>
          <w:sz w:val="24"/>
          <w:szCs w:val="24"/>
          <w:lang w:eastAsia="en-IN"/>
        </w:rPr>
        <w:t> </w:t>
      </w:r>
      <w:r w:rsidRPr="00FD3D76">
        <w:rPr>
          <w:rFonts w:ascii="Consolas" w:eastAsia="Times New Roman" w:hAnsi="Consolas" w:cs="Times New Roman"/>
          <w:color w:val="DCDCAA"/>
          <w:sz w:val="24"/>
          <w:szCs w:val="24"/>
          <w:lang w:eastAsia="en-IN"/>
        </w:rPr>
        <w:t>__init__</w:t>
      </w:r>
      <w:r w:rsidRPr="00FD3D76">
        <w:rPr>
          <w:rFonts w:ascii="Consolas" w:eastAsia="Times New Roman" w:hAnsi="Consolas" w:cs="Times New Roman"/>
          <w:color w:val="D4D4D4"/>
          <w:sz w:val="24"/>
          <w:szCs w:val="24"/>
          <w:lang w:eastAsia="en-IN"/>
        </w:rPr>
        <w:t>(</w:t>
      </w:r>
      <w:r w:rsidRPr="00FD3D76">
        <w:rPr>
          <w:rFonts w:ascii="Consolas" w:eastAsia="Times New Roman" w:hAnsi="Consolas" w:cs="Times New Roman"/>
          <w:color w:val="9CDCFE"/>
          <w:sz w:val="24"/>
          <w:szCs w:val="24"/>
          <w:lang w:eastAsia="en-IN"/>
        </w:rPr>
        <w:t>self</w:t>
      </w:r>
      <w:r w:rsidRPr="00FD3D76">
        <w:rPr>
          <w:rFonts w:ascii="Consolas" w:eastAsia="Times New Roman" w:hAnsi="Consolas" w:cs="Times New Roman"/>
          <w:color w:val="D4D4D4"/>
          <w:sz w:val="24"/>
          <w:szCs w:val="24"/>
          <w:lang w:eastAsia="en-IN"/>
        </w:rPr>
        <w:t>, </w:t>
      </w:r>
      <w:r w:rsidRPr="00FD3D76">
        <w:rPr>
          <w:rFonts w:ascii="Consolas" w:eastAsia="Times New Roman" w:hAnsi="Consolas" w:cs="Times New Roman"/>
          <w:color w:val="9CDCFE"/>
          <w:sz w:val="24"/>
          <w:szCs w:val="24"/>
          <w:lang w:eastAsia="en-IN"/>
        </w:rPr>
        <w:t>brand</w:t>
      </w:r>
      <w:r w:rsidRPr="00FD3D76">
        <w:rPr>
          <w:rFonts w:ascii="Consolas" w:eastAsia="Times New Roman" w:hAnsi="Consolas" w:cs="Times New Roman"/>
          <w:color w:val="D4D4D4"/>
          <w:sz w:val="24"/>
          <w:szCs w:val="24"/>
          <w:lang w:eastAsia="en-IN"/>
        </w:rPr>
        <w:t>, </w:t>
      </w:r>
      <w:r w:rsidRPr="00FD3D76">
        <w:rPr>
          <w:rFonts w:ascii="Consolas" w:eastAsia="Times New Roman" w:hAnsi="Consolas" w:cs="Times New Roman"/>
          <w:color w:val="9CDCFE"/>
          <w:sz w:val="24"/>
          <w:szCs w:val="24"/>
          <w:lang w:eastAsia="en-IN"/>
        </w:rPr>
        <w:t>model_name</w:t>
      </w:r>
      <w:r w:rsidRPr="00FD3D76">
        <w:rPr>
          <w:rFonts w:ascii="Consolas" w:eastAsia="Times New Roman" w:hAnsi="Consolas" w:cs="Times New Roman"/>
          <w:color w:val="D4D4D4"/>
          <w:sz w:val="24"/>
          <w:szCs w:val="24"/>
          <w:lang w:eastAsia="en-IN"/>
        </w:rPr>
        <w:t>, </w:t>
      </w:r>
      <w:r w:rsidRPr="00FD3D76">
        <w:rPr>
          <w:rFonts w:ascii="Consolas" w:eastAsia="Times New Roman" w:hAnsi="Consolas" w:cs="Times New Roman"/>
          <w:color w:val="9CDCFE"/>
          <w:sz w:val="24"/>
          <w:szCs w:val="24"/>
          <w:lang w:eastAsia="en-IN"/>
        </w:rPr>
        <w:t>price</w:t>
      </w:r>
      <w:r w:rsidRPr="00FD3D76">
        <w:rPr>
          <w:rFonts w:ascii="Consolas" w:eastAsia="Times New Roman" w:hAnsi="Consolas" w:cs="Times New Roman"/>
          <w:color w:val="D4D4D4"/>
          <w:sz w:val="24"/>
          <w:szCs w:val="24"/>
          <w:lang w:eastAsia="en-IN"/>
        </w:rPr>
        <w:t>, </w:t>
      </w:r>
      <w:r w:rsidRPr="00FD3D76">
        <w:rPr>
          <w:rFonts w:ascii="Consolas" w:eastAsia="Times New Roman" w:hAnsi="Consolas" w:cs="Times New Roman"/>
          <w:color w:val="9CDCFE"/>
          <w:sz w:val="24"/>
          <w:szCs w:val="24"/>
          <w:lang w:eastAsia="en-IN"/>
        </w:rPr>
        <w:t>ram</w:t>
      </w:r>
      <w:r w:rsidRPr="00FD3D76">
        <w:rPr>
          <w:rFonts w:ascii="Consolas" w:eastAsia="Times New Roman" w:hAnsi="Consolas" w:cs="Times New Roman"/>
          <w:color w:val="D4D4D4"/>
          <w:sz w:val="24"/>
          <w:szCs w:val="24"/>
          <w:lang w:eastAsia="en-IN"/>
        </w:rPr>
        <w:t>, </w:t>
      </w:r>
      <w:r w:rsidRPr="00FD3D76">
        <w:rPr>
          <w:rFonts w:ascii="Consolas" w:eastAsia="Times New Roman" w:hAnsi="Consolas" w:cs="Times New Roman"/>
          <w:color w:val="9CDCFE"/>
          <w:sz w:val="24"/>
          <w:szCs w:val="24"/>
          <w:lang w:eastAsia="en-IN"/>
        </w:rPr>
        <w:t>internal_memeory</w:t>
      </w:r>
      <w:r w:rsidRPr="00FD3D76">
        <w:rPr>
          <w:rFonts w:ascii="Consolas" w:eastAsia="Times New Roman" w:hAnsi="Consolas" w:cs="Times New Roman"/>
          <w:color w:val="D4D4D4"/>
          <w:sz w:val="24"/>
          <w:szCs w:val="24"/>
          <w:lang w:eastAsia="en-IN"/>
        </w:rPr>
        <w:t>, </w:t>
      </w:r>
      <w:r w:rsidRPr="00FD3D76">
        <w:rPr>
          <w:rFonts w:ascii="Consolas" w:eastAsia="Times New Roman" w:hAnsi="Consolas" w:cs="Times New Roman"/>
          <w:color w:val="9CDCFE"/>
          <w:sz w:val="24"/>
          <w:szCs w:val="24"/>
          <w:lang w:eastAsia="en-IN"/>
        </w:rPr>
        <w:t>rear_camera</w:t>
      </w:r>
      <w:r w:rsidRPr="00FD3D76">
        <w:rPr>
          <w:rFonts w:ascii="Consolas" w:eastAsia="Times New Roman" w:hAnsi="Consolas" w:cs="Times New Roman"/>
          <w:color w:val="D4D4D4"/>
          <w:sz w:val="24"/>
          <w:szCs w:val="24"/>
          <w:lang w:eastAsia="en-IN"/>
        </w:rPr>
        <w:t>, </w:t>
      </w:r>
      <w:r w:rsidRPr="00FD3D76">
        <w:rPr>
          <w:rFonts w:ascii="Consolas" w:eastAsia="Times New Roman" w:hAnsi="Consolas" w:cs="Times New Roman"/>
          <w:color w:val="9CDCFE"/>
          <w:sz w:val="24"/>
          <w:szCs w:val="24"/>
          <w:lang w:eastAsia="en-IN"/>
        </w:rPr>
        <w:t>front_camera</w:t>
      </w:r>
      <w:r w:rsidRPr="00FD3D76">
        <w:rPr>
          <w:rFonts w:ascii="Consolas" w:eastAsia="Times New Roman" w:hAnsi="Consolas" w:cs="Times New Roman"/>
          <w:color w:val="D4D4D4"/>
          <w:sz w:val="24"/>
          <w:szCs w:val="24"/>
          <w:lang w:eastAsia="en-IN"/>
        </w:rPr>
        <w:t>):</w:t>
      </w:r>
    </w:p>
    <w:p w:rsidR="00FD3D76" w:rsidRPr="00FD3D76" w:rsidRDefault="00FD3D76" w:rsidP="00FD3D76">
      <w:pPr>
        <w:shd w:val="clear" w:color="auto" w:fill="1E1E1E"/>
        <w:spacing w:after="0" w:line="330" w:lineRule="atLeast"/>
        <w:rPr>
          <w:rFonts w:ascii="Consolas" w:eastAsia="Times New Roman" w:hAnsi="Consolas" w:cs="Times New Roman"/>
          <w:color w:val="D4D4D4"/>
          <w:sz w:val="24"/>
          <w:szCs w:val="24"/>
          <w:lang w:eastAsia="en-IN"/>
        </w:rPr>
      </w:pPr>
      <w:r w:rsidRPr="00FD3D76">
        <w:rPr>
          <w:rFonts w:ascii="Consolas" w:eastAsia="Times New Roman" w:hAnsi="Consolas" w:cs="Times New Roman"/>
          <w:color w:val="D4D4D4"/>
          <w:sz w:val="24"/>
          <w:szCs w:val="24"/>
          <w:lang w:eastAsia="en-IN"/>
        </w:rPr>
        <w:t>        </w:t>
      </w:r>
      <w:r w:rsidRPr="00FD3D76">
        <w:rPr>
          <w:rFonts w:ascii="Consolas" w:eastAsia="Times New Roman" w:hAnsi="Consolas" w:cs="Times New Roman"/>
          <w:color w:val="4EC9B0"/>
          <w:sz w:val="24"/>
          <w:szCs w:val="24"/>
          <w:lang w:eastAsia="en-IN"/>
        </w:rPr>
        <w:t>super</w:t>
      </w:r>
      <w:r w:rsidRPr="00FD3D76">
        <w:rPr>
          <w:rFonts w:ascii="Consolas" w:eastAsia="Times New Roman" w:hAnsi="Consolas" w:cs="Times New Roman"/>
          <w:color w:val="D4D4D4"/>
          <w:sz w:val="24"/>
          <w:szCs w:val="24"/>
          <w:lang w:eastAsia="en-IN"/>
        </w:rPr>
        <w:t>().</w:t>
      </w:r>
      <w:r w:rsidRPr="00FD3D76">
        <w:rPr>
          <w:rFonts w:ascii="Consolas" w:eastAsia="Times New Roman" w:hAnsi="Consolas" w:cs="Times New Roman"/>
          <w:color w:val="DCDCAA"/>
          <w:sz w:val="24"/>
          <w:szCs w:val="24"/>
          <w:lang w:eastAsia="en-IN"/>
        </w:rPr>
        <w:t>__init__</w:t>
      </w:r>
      <w:r w:rsidRPr="00FD3D76">
        <w:rPr>
          <w:rFonts w:ascii="Consolas" w:eastAsia="Times New Roman" w:hAnsi="Consolas" w:cs="Times New Roman"/>
          <w:color w:val="D4D4D4"/>
          <w:sz w:val="24"/>
          <w:szCs w:val="24"/>
          <w:lang w:eastAsia="en-IN"/>
        </w:rPr>
        <w:t>(brand, model_name, price, ram, internal_memeory, rear_camera)</w:t>
      </w:r>
    </w:p>
    <w:p w:rsidR="00FD3D76" w:rsidRPr="00FD3D76" w:rsidRDefault="00FD3D76" w:rsidP="00FD3D76">
      <w:pPr>
        <w:shd w:val="clear" w:color="auto" w:fill="1E1E1E"/>
        <w:spacing w:after="0" w:line="330" w:lineRule="atLeast"/>
        <w:rPr>
          <w:rFonts w:ascii="Consolas" w:eastAsia="Times New Roman" w:hAnsi="Consolas" w:cs="Times New Roman"/>
          <w:color w:val="D4D4D4"/>
          <w:sz w:val="24"/>
          <w:szCs w:val="24"/>
          <w:lang w:eastAsia="en-IN"/>
        </w:rPr>
      </w:pPr>
      <w:r w:rsidRPr="00FD3D76">
        <w:rPr>
          <w:rFonts w:ascii="Consolas" w:eastAsia="Times New Roman" w:hAnsi="Consolas" w:cs="Times New Roman"/>
          <w:color w:val="D4D4D4"/>
          <w:sz w:val="24"/>
          <w:szCs w:val="24"/>
          <w:lang w:eastAsia="en-IN"/>
        </w:rPr>
        <w:t>        </w:t>
      </w:r>
      <w:r w:rsidRPr="00FD3D76">
        <w:rPr>
          <w:rFonts w:ascii="Consolas" w:eastAsia="Times New Roman" w:hAnsi="Consolas" w:cs="Times New Roman"/>
          <w:color w:val="569CD6"/>
          <w:sz w:val="24"/>
          <w:szCs w:val="24"/>
          <w:lang w:eastAsia="en-IN"/>
        </w:rPr>
        <w:t>self</w:t>
      </w:r>
      <w:r w:rsidRPr="00FD3D76">
        <w:rPr>
          <w:rFonts w:ascii="Consolas" w:eastAsia="Times New Roman" w:hAnsi="Consolas" w:cs="Times New Roman"/>
          <w:color w:val="D4D4D4"/>
          <w:sz w:val="24"/>
          <w:szCs w:val="24"/>
          <w:lang w:eastAsia="en-IN"/>
        </w:rPr>
        <w:t>.front_camera = front_camera</w:t>
      </w:r>
    </w:p>
    <w:p w:rsidR="00FD3D76" w:rsidRPr="00FD3D76" w:rsidRDefault="00FD3D76" w:rsidP="00FD3D76">
      <w:pPr>
        <w:shd w:val="clear" w:color="auto" w:fill="1E1E1E"/>
        <w:spacing w:after="0" w:line="330" w:lineRule="atLeast"/>
        <w:rPr>
          <w:rFonts w:ascii="Consolas" w:eastAsia="Times New Roman" w:hAnsi="Consolas" w:cs="Times New Roman"/>
          <w:color w:val="D4D4D4"/>
          <w:sz w:val="24"/>
          <w:szCs w:val="24"/>
          <w:lang w:eastAsia="en-IN"/>
        </w:rPr>
      </w:pPr>
    </w:p>
    <w:p w:rsidR="00FD3D76" w:rsidRPr="00FD3D76" w:rsidRDefault="00FD3D76" w:rsidP="00FD3D76">
      <w:pPr>
        <w:shd w:val="clear" w:color="auto" w:fill="1E1E1E"/>
        <w:spacing w:after="0" w:line="330" w:lineRule="atLeast"/>
        <w:rPr>
          <w:rFonts w:ascii="Consolas" w:eastAsia="Times New Roman" w:hAnsi="Consolas" w:cs="Times New Roman"/>
          <w:color w:val="D4D4D4"/>
          <w:sz w:val="24"/>
          <w:szCs w:val="24"/>
          <w:lang w:eastAsia="en-IN"/>
        </w:rPr>
      </w:pPr>
      <w:r w:rsidRPr="00FD3D76">
        <w:rPr>
          <w:rFonts w:ascii="Consolas" w:eastAsia="Times New Roman" w:hAnsi="Consolas" w:cs="Times New Roman"/>
          <w:color w:val="D4D4D4"/>
          <w:sz w:val="24"/>
          <w:szCs w:val="24"/>
          <w:lang w:eastAsia="en-IN"/>
        </w:rPr>
        <w:t>phone1 = Phone(</w:t>
      </w:r>
      <w:r w:rsidRPr="00FD3D76">
        <w:rPr>
          <w:rFonts w:ascii="Consolas" w:eastAsia="Times New Roman" w:hAnsi="Consolas" w:cs="Times New Roman"/>
          <w:color w:val="CE9178"/>
          <w:sz w:val="24"/>
          <w:szCs w:val="24"/>
          <w:lang w:eastAsia="en-IN"/>
        </w:rPr>
        <w:t>'Nokia'</w:t>
      </w:r>
      <w:r w:rsidRPr="00FD3D76">
        <w:rPr>
          <w:rFonts w:ascii="Consolas" w:eastAsia="Times New Roman" w:hAnsi="Consolas" w:cs="Times New Roman"/>
          <w:color w:val="D4D4D4"/>
          <w:sz w:val="24"/>
          <w:szCs w:val="24"/>
          <w:lang w:eastAsia="en-IN"/>
        </w:rPr>
        <w:t>, </w:t>
      </w:r>
      <w:r w:rsidRPr="00FD3D76">
        <w:rPr>
          <w:rFonts w:ascii="Consolas" w:eastAsia="Times New Roman" w:hAnsi="Consolas" w:cs="Times New Roman"/>
          <w:color w:val="CE9178"/>
          <w:sz w:val="24"/>
          <w:szCs w:val="24"/>
          <w:lang w:eastAsia="en-IN"/>
        </w:rPr>
        <w:t>'1100'</w:t>
      </w:r>
      <w:r w:rsidRPr="00FD3D76">
        <w:rPr>
          <w:rFonts w:ascii="Consolas" w:eastAsia="Times New Roman" w:hAnsi="Consolas" w:cs="Times New Roman"/>
          <w:color w:val="D4D4D4"/>
          <w:sz w:val="24"/>
          <w:szCs w:val="24"/>
          <w:lang w:eastAsia="en-IN"/>
        </w:rPr>
        <w:t>, </w:t>
      </w:r>
      <w:r w:rsidRPr="00FD3D76">
        <w:rPr>
          <w:rFonts w:ascii="Consolas" w:eastAsia="Times New Roman" w:hAnsi="Consolas" w:cs="Times New Roman"/>
          <w:color w:val="B5CEA8"/>
          <w:sz w:val="24"/>
          <w:szCs w:val="24"/>
          <w:lang w:eastAsia="en-IN"/>
        </w:rPr>
        <w:t>1000</w:t>
      </w:r>
      <w:r w:rsidRPr="00FD3D76">
        <w:rPr>
          <w:rFonts w:ascii="Consolas" w:eastAsia="Times New Roman" w:hAnsi="Consolas" w:cs="Times New Roman"/>
          <w:color w:val="D4D4D4"/>
          <w:sz w:val="24"/>
          <w:szCs w:val="24"/>
          <w:lang w:eastAsia="en-IN"/>
        </w:rPr>
        <w:t>)</w:t>
      </w:r>
    </w:p>
    <w:p w:rsidR="00FD3D76" w:rsidRPr="00FD3D76" w:rsidRDefault="00FD3D76" w:rsidP="00FD3D76">
      <w:pPr>
        <w:shd w:val="clear" w:color="auto" w:fill="1E1E1E"/>
        <w:spacing w:after="0" w:line="330" w:lineRule="atLeast"/>
        <w:rPr>
          <w:rFonts w:ascii="Consolas" w:eastAsia="Times New Roman" w:hAnsi="Consolas" w:cs="Times New Roman"/>
          <w:color w:val="D4D4D4"/>
          <w:sz w:val="24"/>
          <w:szCs w:val="24"/>
          <w:lang w:eastAsia="en-IN"/>
        </w:rPr>
      </w:pPr>
      <w:r w:rsidRPr="00FD3D76">
        <w:rPr>
          <w:rFonts w:ascii="Consolas" w:eastAsia="Times New Roman" w:hAnsi="Consolas" w:cs="Times New Roman"/>
          <w:color w:val="D4D4D4"/>
          <w:sz w:val="24"/>
          <w:szCs w:val="24"/>
          <w:lang w:eastAsia="en-IN"/>
        </w:rPr>
        <w:t>phone2 = Smartphone(</w:t>
      </w:r>
      <w:r w:rsidRPr="00FD3D76">
        <w:rPr>
          <w:rFonts w:ascii="Consolas" w:eastAsia="Times New Roman" w:hAnsi="Consolas" w:cs="Times New Roman"/>
          <w:color w:val="CE9178"/>
          <w:sz w:val="24"/>
          <w:szCs w:val="24"/>
          <w:lang w:eastAsia="en-IN"/>
        </w:rPr>
        <w:t>'Oneplus'</w:t>
      </w:r>
      <w:r w:rsidRPr="00FD3D76">
        <w:rPr>
          <w:rFonts w:ascii="Consolas" w:eastAsia="Times New Roman" w:hAnsi="Consolas" w:cs="Times New Roman"/>
          <w:color w:val="D4D4D4"/>
          <w:sz w:val="24"/>
          <w:szCs w:val="24"/>
          <w:lang w:eastAsia="en-IN"/>
        </w:rPr>
        <w:t>, </w:t>
      </w:r>
      <w:r w:rsidRPr="00FD3D76">
        <w:rPr>
          <w:rFonts w:ascii="Consolas" w:eastAsia="Times New Roman" w:hAnsi="Consolas" w:cs="Times New Roman"/>
          <w:color w:val="CE9178"/>
          <w:sz w:val="24"/>
          <w:szCs w:val="24"/>
          <w:lang w:eastAsia="en-IN"/>
        </w:rPr>
        <w:t>'nord'</w:t>
      </w:r>
      <w:r w:rsidRPr="00FD3D76">
        <w:rPr>
          <w:rFonts w:ascii="Consolas" w:eastAsia="Times New Roman" w:hAnsi="Consolas" w:cs="Times New Roman"/>
          <w:color w:val="D4D4D4"/>
          <w:sz w:val="24"/>
          <w:szCs w:val="24"/>
          <w:lang w:eastAsia="en-IN"/>
        </w:rPr>
        <w:t>, </w:t>
      </w:r>
      <w:r w:rsidRPr="00FD3D76">
        <w:rPr>
          <w:rFonts w:ascii="Consolas" w:eastAsia="Times New Roman" w:hAnsi="Consolas" w:cs="Times New Roman"/>
          <w:color w:val="B5CEA8"/>
          <w:sz w:val="24"/>
          <w:szCs w:val="24"/>
          <w:lang w:eastAsia="en-IN"/>
        </w:rPr>
        <w:t>28000</w:t>
      </w:r>
      <w:r w:rsidRPr="00FD3D76">
        <w:rPr>
          <w:rFonts w:ascii="Consolas" w:eastAsia="Times New Roman" w:hAnsi="Consolas" w:cs="Times New Roman"/>
          <w:color w:val="D4D4D4"/>
          <w:sz w:val="24"/>
          <w:szCs w:val="24"/>
          <w:lang w:eastAsia="en-IN"/>
        </w:rPr>
        <w:t>, </w:t>
      </w:r>
      <w:r w:rsidRPr="00FD3D76">
        <w:rPr>
          <w:rFonts w:ascii="Consolas" w:eastAsia="Times New Roman" w:hAnsi="Consolas" w:cs="Times New Roman"/>
          <w:color w:val="CE9178"/>
          <w:sz w:val="24"/>
          <w:szCs w:val="24"/>
          <w:lang w:eastAsia="en-IN"/>
        </w:rPr>
        <w:t>'4gb'</w:t>
      </w:r>
      <w:r w:rsidRPr="00FD3D76">
        <w:rPr>
          <w:rFonts w:ascii="Consolas" w:eastAsia="Times New Roman" w:hAnsi="Consolas" w:cs="Times New Roman"/>
          <w:color w:val="D4D4D4"/>
          <w:sz w:val="24"/>
          <w:szCs w:val="24"/>
          <w:lang w:eastAsia="en-IN"/>
        </w:rPr>
        <w:t>, </w:t>
      </w:r>
      <w:r w:rsidRPr="00FD3D76">
        <w:rPr>
          <w:rFonts w:ascii="Consolas" w:eastAsia="Times New Roman" w:hAnsi="Consolas" w:cs="Times New Roman"/>
          <w:color w:val="CE9178"/>
          <w:sz w:val="24"/>
          <w:szCs w:val="24"/>
          <w:lang w:eastAsia="en-IN"/>
        </w:rPr>
        <w:t>'128gb'</w:t>
      </w:r>
      <w:r w:rsidRPr="00FD3D76">
        <w:rPr>
          <w:rFonts w:ascii="Consolas" w:eastAsia="Times New Roman" w:hAnsi="Consolas" w:cs="Times New Roman"/>
          <w:color w:val="D4D4D4"/>
          <w:sz w:val="24"/>
          <w:szCs w:val="24"/>
          <w:lang w:eastAsia="en-IN"/>
        </w:rPr>
        <w:t>, </w:t>
      </w:r>
      <w:r w:rsidRPr="00FD3D76">
        <w:rPr>
          <w:rFonts w:ascii="Consolas" w:eastAsia="Times New Roman" w:hAnsi="Consolas" w:cs="Times New Roman"/>
          <w:color w:val="CE9178"/>
          <w:sz w:val="24"/>
          <w:szCs w:val="24"/>
          <w:lang w:eastAsia="en-IN"/>
        </w:rPr>
        <w:t>'48mp'</w:t>
      </w:r>
      <w:r w:rsidRPr="00FD3D76">
        <w:rPr>
          <w:rFonts w:ascii="Consolas" w:eastAsia="Times New Roman" w:hAnsi="Consolas" w:cs="Times New Roman"/>
          <w:color w:val="D4D4D4"/>
          <w:sz w:val="24"/>
          <w:szCs w:val="24"/>
          <w:lang w:eastAsia="en-IN"/>
        </w:rPr>
        <w:t>)</w:t>
      </w:r>
    </w:p>
    <w:p w:rsidR="00FD3D76" w:rsidRPr="00FD3D76" w:rsidRDefault="00FD3D76" w:rsidP="00FD3D76">
      <w:pPr>
        <w:shd w:val="clear" w:color="auto" w:fill="1E1E1E"/>
        <w:spacing w:after="0" w:line="330" w:lineRule="atLeast"/>
        <w:rPr>
          <w:rFonts w:ascii="Consolas" w:eastAsia="Times New Roman" w:hAnsi="Consolas" w:cs="Times New Roman"/>
          <w:color w:val="D4D4D4"/>
          <w:sz w:val="24"/>
          <w:szCs w:val="24"/>
          <w:lang w:eastAsia="en-IN"/>
        </w:rPr>
      </w:pPr>
    </w:p>
    <w:p w:rsidR="00FD3D76" w:rsidRPr="00FD3D76" w:rsidRDefault="00FD3D76" w:rsidP="00FD3D76">
      <w:pPr>
        <w:shd w:val="clear" w:color="auto" w:fill="1E1E1E"/>
        <w:spacing w:after="0" w:line="330" w:lineRule="atLeast"/>
        <w:rPr>
          <w:rFonts w:ascii="Consolas" w:eastAsia="Times New Roman" w:hAnsi="Consolas" w:cs="Times New Roman"/>
          <w:color w:val="D4D4D4"/>
          <w:sz w:val="24"/>
          <w:szCs w:val="24"/>
          <w:lang w:eastAsia="en-IN"/>
        </w:rPr>
      </w:pPr>
      <w:r w:rsidRPr="00FD3D76">
        <w:rPr>
          <w:rFonts w:ascii="Consolas" w:eastAsia="Times New Roman" w:hAnsi="Consolas" w:cs="Times New Roman"/>
          <w:color w:val="D4D4D4"/>
          <w:sz w:val="24"/>
          <w:szCs w:val="24"/>
          <w:lang w:eastAsia="en-IN"/>
        </w:rPr>
        <w:t>phone3 = Flagship_phone(</w:t>
      </w:r>
      <w:r w:rsidRPr="00FD3D76">
        <w:rPr>
          <w:rFonts w:ascii="Consolas" w:eastAsia="Times New Roman" w:hAnsi="Consolas" w:cs="Times New Roman"/>
          <w:color w:val="CE9178"/>
          <w:sz w:val="24"/>
          <w:szCs w:val="24"/>
          <w:lang w:eastAsia="en-IN"/>
        </w:rPr>
        <w:t>'Samsung'</w:t>
      </w:r>
      <w:r w:rsidRPr="00FD3D76">
        <w:rPr>
          <w:rFonts w:ascii="Consolas" w:eastAsia="Times New Roman" w:hAnsi="Consolas" w:cs="Times New Roman"/>
          <w:color w:val="D4D4D4"/>
          <w:sz w:val="24"/>
          <w:szCs w:val="24"/>
          <w:lang w:eastAsia="en-IN"/>
        </w:rPr>
        <w:t>, </w:t>
      </w:r>
      <w:r w:rsidRPr="00FD3D76">
        <w:rPr>
          <w:rFonts w:ascii="Consolas" w:eastAsia="Times New Roman" w:hAnsi="Consolas" w:cs="Times New Roman"/>
          <w:color w:val="CE9178"/>
          <w:sz w:val="24"/>
          <w:szCs w:val="24"/>
          <w:lang w:eastAsia="en-IN"/>
        </w:rPr>
        <w:t>'s21 ultra'</w:t>
      </w:r>
      <w:r w:rsidRPr="00FD3D76">
        <w:rPr>
          <w:rFonts w:ascii="Consolas" w:eastAsia="Times New Roman" w:hAnsi="Consolas" w:cs="Times New Roman"/>
          <w:color w:val="D4D4D4"/>
          <w:sz w:val="24"/>
          <w:szCs w:val="24"/>
          <w:lang w:eastAsia="en-IN"/>
        </w:rPr>
        <w:t>, </w:t>
      </w:r>
      <w:r w:rsidRPr="00FD3D76">
        <w:rPr>
          <w:rFonts w:ascii="Consolas" w:eastAsia="Times New Roman" w:hAnsi="Consolas" w:cs="Times New Roman"/>
          <w:color w:val="B5CEA8"/>
          <w:sz w:val="24"/>
          <w:szCs w:val="24"/>
          <w:lang w:eastAsia="en-IN"/>
        </w:rPr>
        <w:t>106000</w:t>
      </w:r>
      <w:r w:rsidRPr="00FD3D76">
        <w:rPr>
          <w:rFonts w:ascii="Consolas" w:eastAsia="Times New Roman" w:hAnsi="Consolas" w:cs="Times New Roman"/>
          <w:color w:val="D4D4D4"/>
          <w:sz w:val="24"/>
          <w:szCs w:val="24"/>
          <w:lang w:eastAsia="en-IN"/>
        </w:rPr>
        <w:t>, </w:t>
      </w:r>
      <w:r w:rsidRPr="00FD3D76">
        <w:rPr>
          <w:rFonts w:ascii="Consolas" w:eastAsia="Times New Roman" w:hAnsi="Consolas" w:cs="Times New Roman"/>
          <w:color w:val="CE9178"/>
          <w:sz w:val="24"/>
          <w:szCs w:val="24"/>
          <w:lang w:eastAsia="en-IN"/>
        </w:rPr>
        <w:t>'12gb'</w:t>
      </w:r>
      <w:r w:rsidRPr="00FD3D76">
        <w:rPr>
          <w:rFonts w:ascii="Consolas" w:eastAsia="Times New Roman" w:hAnsi="Consolas" w:cs="Times New Roman"/>
          <w:color w:val="D4D4D4"/>
          <w:sz w:val="24"/>
          <w:szCs w:val="24"/>
          <w:lang w:eastAsia="en-IN"/>
        </w:rPr>
        <w:t>, </w:t>
      </w:r>
      <w:r w:rsidRPr="00FD3D76">
        <w:rPr>
          <w:rFonts w:ascii="Consolas" w:eastAsia="Times New Roman" w:hAnsi="Consolas" w:cs="Times New Roman"/>
          <w:color w:val="CE9178"/>
          <w:sz w:val="24"/>
          <w:szCs w:val="24"/>
          <w:lang w:eastAsia="en-IN"/>
        </w:rPr>
        <w:t>'512gb'</w:t>
      </w:r>
      <w:r w:rsidRPr="00FD3D76">
        <w:rPr>
          <w:rFonts w:ascii="Consolas" w:eastAsia="Times New Roman" w:hAnsi="Consolas" w:cs="Times New Roman"/>
          <w:color w:val="D4D4D4"/>
          <w:sz w:val="24"/>
          <w:szCs w:val="24"/>
          <w:lang w:eastAsia="en-IN"/>
        </w:rPr>
        <w:t>, </w:t>
      </w:r>
      <w:r w:rsidRPr="00FD3D76">
        <w:rPr>
          <w:rFonts w:ascii="Consolas" w:eastAsia="Times New Roman" w:hAnsi="Consolas" w:cs="Times New Roman"/>
          <w:color w:val="CE9178"/>
          <w:sz w:val="24"/>
          <w:szCs w:val="24"/>
          <w:lang w:eastAsia="en-IN"/>
        </w:rPr>
        <w:t>'108mp'</w:t>
      </w:r>
      <w:r w:rsidRPr="00FD3D76">
        <w:rPr>
          <w:rFonts w:ascii="Consolas" w:eastAsia="Times New Roman" w:hAnsi="Consolas" w:cs="Times New Roman"/>
          <w:color w:val="D4D4D4"/>
          <w:sz w:val="24"/>
          <w:szCs w:val="24"/>
          <w:lang w:eastAsia="en-IN"/>
        </w:rPr>
        <w:t>, </w:t>
      </w:r>
      <w:r w:rsidRPr="00FD3D76">
        <w:rPr>
          <w:rFonts w:ascii="Consolas" w:eastAsia="Times New Roman" w:hAnsi="Consolas" w:cs="Times New Roman"/>
          <w:color w:val="CE9178"/>
          <w:sz w:val="24"/>
          <w:szCs w:val="24"/>
          <w:lang w:eastAsia="en-IN"/>
        </w:rPr>
        <w:t>'32mp'</w:t>
      </w:r>
      <w:r w:rsidRPr="00FD3D76">
        <w:rPr>
          <w:rFonts w:ascii="Consolas" w:eastAsia="Times New Roman" w:hAnsi="Consolas" w:cs="Times New Roman"/>
          <w:color w:val="D4D4D4"/>
          <w:sz w:val="24"/>
          <w:szCs w:val="24"/>
          <w:lang w:eastAsia="en-IN"/>
        </w:rPr>
        <w:t>)</w:t>
      </w:r>
    </w:p>
    <w:p w:rsidR="00FD3D76" w:rsidRPr="00FD3D76" w:rsidRDefault="00FD3D76" w:rsidP="00FD3D76">
      <w:pPr>
        <w:shd w:val="clear" w:color="auto" w:fill="1E1E1E"/>
        <w:spacing w:after="0" w:line="330" w:lineRule="atLeast"/>
        <w:rPr>
          <w:rFonts w:ascii="Consolas" w:eastAsia="Times New Roman" w:hAnsi="Consolas" w:cs="Times New Roman"/>
          <w:color w:val="D4D4D4"/>
          <w:sz w:val="24"/>
          <w:szCs w:val="24"/>
          <w:lang w:eastAsia="en-IN"/>
        </w:rPr>
      </w:pPr>
    </w:p>
    <w:p w:rsidR="00FD3D76" w:rsidRPr="00FD3D76" w:rsidRDefault="00FD3D76" w:rsidP="00FD3D76">
      <w:pPr>
        <w:shd w:val="clear" w:color="auto" w:fill="1E1E1E"/>
        <w:spacing w:after="0" w:line="330" w:lineRule="atLeast"/>
        <w:rPr>
          <w:rFonts w:ascii="Consolas" w:eastAsia="Times New Roman" w:hAnsi="Consolas" w:cs="Times New Roman"/>
          <w:color w:val="D4D4D4"/>
          <w:sz w:val="24"/>
          <w:szCs w:val="24"/>
          <w:lang w:eastAsia="en-IN"/>
        </w:rPr>
      </w:pPr>
      <w:r w:rsidRPr="00FD3D76">
        <w:rPr>
          <w:rFonts w:ascii="Consolas" w:eastAsia="Times New Roman" w:hAnsi="Consolas" w:cs="Times New Roman"/>
          <w:color w:val="DCDCAA"/>
          <w:sz w:val="24"/>
          <w:szCs w:val="24"/>
          <w:lang w:eastAsia="en-IN"/>
        </w:rPr>
        <w:t>print</w:t>
      </w:r>
      <w:r w:rsidRPr="00FD3D76">
        <w:rPr>
          <w:rFonts w:ascii="Consolas" w:eastAsia="Times New Roman" w:hAnsi="Consolas" w:cs="Times New Roman"/>
          <w:color w:val="D4D4D4"/>
          <w:sz w:val="24"/>
          <w:szCs w:val="24"/>
          <w:lang w:eastAsia="en-IN"/>
        </w:rPr>
        <w:t>(phone2.full_name)</w:t>
      </w:r>
    </w:p>
    <w:p w:rsidR="00FD3D76" w:rsidRPr="00FD3D76" w:rsidRDefault="00FD3D76" w:rsidP="00FD3D76">
      <w:pPr>
        <w:shd w:val="clear" w:color="auto" w:fill="1E1E1E"/>
        <w:spacing w:after="0" w:line="330" w:lineRule="atLeast"/>
        <w:rPr>
          <w:rFonts w:ascii="Consolas" w:eastAsia="Times New Roman" w:hAnsi="Consolas" w:cs="Times New Roman"/>
          <w:color w:val="D4D4D4"/>
          <w:sz w:val="24"/>
          <w:szCs w:val="24"/>
          <w:lang w:eastAsia="en-IN"/>
        </w:rPr>
      </w:pPr>
    </w:p>
    <w:p w:rsidR="00FD3D76" w:rsidRPr="00FD3D76" w:rsidRDefault="00FD3D76" w:rsidP="00FD3D76">
      <w:pPr>
        <w:shd w:val="clear" w:color="auto" w:fill="1E1E1E"/>
        <w:spacing w:after="0" w:line="330" w:lineRule="atLeast"/>
        <w:rPr>
          <w:rFonts w:ascii="Consolas" w:eastAsia="Times New Roman" w:hAnsi="Consolas" w:cs="Times New Roman"/>
          <w:color w:val="D4D4D4"/>
          <w:sz w:val="24"/>
          <w:szCs w:val="24"/>
          <w:lang w:eastAsia="en-IN"/>
        </w:rPr>
      </w:pPr>
      <w:r w:rsidRPr="00FD3D76">
        <w:rPr>
          <w:rFonts w:ascii="Consolas" w:eastAsia="Times New Roman" w:hAnsi="Consolas" w:cs="Times New Roman"/>
          <w:color w:val="DCDCAA"/>
          <w:sz w:val="24"/>
          <w:szCs w:val="24"/>
          <w:lang w:eastAsia="en-IN"/>
        </w:rPr>
        <w:t>print</w:t>
      </w:r>
      <w:r w:rsidRPr="00FD3D76">
        <w:rPr>
          <w:rFonts w:ascii="Consolas" w:eastAsia="Times New Roman" w:hAnsi="Consolas" w:cs="Times New Roman"/>
          <w:color w:val="D4D4D4"/>
          <w:sz w:val="24"/>
          <w:szCs w:val="24"/>
          <w:lang w:eastAsia="en-IN"/>
        </w:rPr>
        <w:t>(phone2.complete_specification)  </w:t>
      </w:r>
      <w:r w:rsidRPr="00FD3D76">
        <w:rPr>
          <w:rFonts w:ascii="Consolas" w:eastAsia="Times New Roman" w:hAnsi="Consolas" w:cs="Times New Roman"/>
          <w:color w:val="6A9955"/>
          <w:sz w:val="24"/>
          <w:szCs w:val="24"/>
          <w:lang w:eastAsia="en-IN"/>
        </w:rPr>
        <w:t># This will give the brand model_name and the price, not giving the ram internal etc.</w:t>
      </w:r>
    </w:p>
    <w:p w:rsidR="00FD3D76" w:rsidRPr="00FD3D76" w:rsidRDefault="00FD3D76" w:rsidP="00FD3D76">
      <w:pPr>
        <w:shd w:val="clear" w:color="auto" w:fill="1E1E1E"/>
        <w:spacing w:after="0" w:line="330" w:lineRule="atLeast"/>
        <w:rPr>
          <w:rFonts w:ascii="Consolas" w:eastAsia="Times New Roman" w:hAnsi="Consolas" w:cs="Times New Roman"/>
          <w:color w:val="D4D4D4"/>
          <w:sz w:val="24"/>
          <w:szCs w:val="24"/>
          <w:lang w:eastAsia="en-IN"/>
        </w:rPr>
      </w:pPr>
    </w:p>
    <w:p w:rsidR="00FD3D76" w:rsidRPr="00FD3D76" w:rsidRDefault="00FD3D76" w:rsidP="00FD3D76">
      <w:pPr>
        <w:shd w:val="clear" w:color="auto" w:fill="1E1E1E"/>
        <w:spacing w:after="0" w:line="330" w:lineRule="atLeast"/>
        <w:rPr>
          <w:rFonts w:ascii="Consolas" w:eastAsia="Times New Roman" w:hAnsi="Consolas" w:cs="Times New Roman"/>
          <w:color w:val="D4D4D4"/>
          <w:sz w:val="24"/>
          <w:szCs w:val="24"/>
          <w:lang w:eastAsia="en-IN"/>
        </w:rPr>
      </w:pPr>
      <w:r w:rsidRPr="00FD3D76">
        <w:rPr>
          <w:rFonts w:ascii="Consolas" w:eastAsia="Times New Roman" w:hAnsi="Consolas" w:cs="Times New Roman"/>
          <w:color w:val="DCDCAA"/>
          <w:sz w:val="24"/>
          <w:szCs w:val="24"/>
          <w:lang w:eastAsia="en-IN"/>
        </w:rPr>
        <w:t>print</w:t>
      </w:r>
      <w:r w:rsidRPr="00FD3D76">
        <w:rPr>
          <w:rFonts w:ascii="Consolas" w:eastAsia="Times New Roman" w:hAnsi="Consolas" w:cs="Times New Roman"/>
          <w:color w:val="D4D4D4"/>
          <w:sz w:val="24"/>
          <w:szCs w:val="24"/>
          <w:lang w:eastAsia="en-IN"/>
        </w:rPr>
        <w:t>(phone3.complete_specification)</w:t>
      </w:r>
    </w:p>
    <w:p w:rsidR="00FD3D76" w:rsidRDefault="00FD3D76" w:rsidP="00CA1D6F">
      <w:pPr>
        <w:rPr>
          <w:sz w:val="32"/>
          <w:szCs w:val="28"/>
        </w:rPr>
      </w:pPr>
      <w:r>
        <w:rPr>
          <w:sz w:val="32"/>
          <w:szCs w:val="28"/>
        </w:rPr>
        <w:t>In this example we use the Phone attribute in the smartphone class and the smartphone class attributes in the Flagships phones class .This is called the multilevel inheritance.</w:t>
      </w:r>
    </w:p>
    <w:p w:rsidR="00A06FD0" w:rsidRDefault="00A06FD0" w:rsidP="00CA1D6F">
      <w:pPr>
        <w:rPr>
          <w:sz w:val="32"/>
          <w:szCs w:val="28"/>
        </w:rPr>
      </w:pPr>
      <w:r>
        <w:rPr>
          <w:sz w:val="32"/>
          <w:szCs w:val="28"/>
        </w:rPr>
        <w:t>Method resolution order:</w:t>
      </w:r>
    </w:p>
    <w:p w:rsidR="00A06FD0" w:rsidRDefault="00A06FD0" w:rsidP="00CA1D6F">
      <w:pPr>
        <w:rPr>
          <w:sz w:val="32"/>
          <w:szCs w:val="28"/>
        </w:rPr>
      </w:pPr>
      <w:r>
        <w:rPr>
          <w:sz w:val="32"/>
          <w:szCs w:val="28"/>
        </w:rPr>
        <w:t>This is the order in which python will check the method or the instance variable</w:t>
      </w:r>
    </w:p>
    <w:p w:rsidR="00A06FD0" w:rsidRDefault="00A06FD0" w:rsidP="00CA1D6F">
      <w:pPr>
        <w:rPr>
          <w:sz w:val="32"/>
          <w:szCs w:val="28"/>
        </w:rPr>
      </w:pPr>
      <w:r>
        <w:rPr>
          <w:sz w:val="32"/>
          <w:szCs w:val="28"/>
        </w:rPr>
        <w:t xml:space="preserve">We can check the method resolution order for the any class by printing the help function as </w:t>
      </w:r>
      <w:r w:rsidRPr="00A06FD0">
        <w:rPr>
          <w:sz w:val="32"/>
          <w:szCs w:val="28"/>
        </w:rPr>
        <w:sym w:font="Wingdings" w:char="F0E0"/>
      </w:r>
      <w:r>
        <w:rPr>
          <w:sz w:val="32"/>
          <w:szCs w:val="28"/>
        </w:rPr>
        <w:t xml:space="preserve"> print(help(Flagship_phone)</w:t>
      </w:r>
    </w:p>
    <w:p w:rsidR="00876EBD" w:rsidRDefault="00A44CC9" w:rsidP="00CA1D6F">
      <w:pPr>
        <w:rPr>
          <w:sz w:val="32"/>
          <w:szCs w:val="28"/>
        </w:rPr>
      </w:pPr>
      <w:r>
        <w:rPr>
          <w:sz w:val="32"/>
          <w:szCs w:val="28"/>
        </w:rPr>
        <w:t xml:space="preserve"> </w:t>
      </w:r>
      <w:r w:rsidR="00A06FD0">
        <w:rPr>
          <w:sz w:val="32"/>
          <w:szCs w:val="28"/>
        </w:rPr>
        <w:t xml:space="preserve">For eg: in the above example if </w:t>
      </w:r>
      <w:r w:rsidR="00876EBD">
        <w:rPr>
          <w:sz w:val="32"/>
          <w:szCs w:val="28"/>
        </w:rPr>
        <w:t>we give the command like print(phone3.fullname) then python will search accordingly to method resolution order. Meaning it will first check in first in Flagship_phone  then in Smartphone and then in Phone and lastly in python builtin.objects if it found in any of them then it will execute from there.</w:t>
      </w:r>
    </w:p>
    <w:p w:rsidR="00876EBD" w:rsidRDefault="00876EBD" w:rsidP="00CA1D6F">
      <w:pPr>
        <w:rPr>
          <w:sz w:val="32"/>
          <w:szCs w:val="28"/>
        </w:rPr>
      </w:pPr>
    </w:p>
    <w:p w:rsidR="00876EBD" w:rsidRDefault="00876EBD" w:rsidP="00CA1D6F">
      <w:pPr>
        <w:rPr>
          <w:sz w:val="32"/>
          <w:szCs w:val="28"/>
        </w:rPr>
      </w:pPr>
      <w:r>
        <w:rPr>
          <w:sz w:val="32"/>
          <w:szCs w:val="28"/>
        </w:rPr>
        <w:t>Method overriding:</w:t>
      </w:r>
    </w:p>
    <w:p w:rsidR="00735930" w:rsidRDefault="00876EBD" w:rsidP="00CA1D6F">
      <w:pPr>
        <w:rPr>
          <w:sz w:val="32"/>
          <w:szCs w:val="28"/>
        </w:rPr>
      </w:pPr>
      <w:r>
        <w:rPr>
          <w:sz w:val="32"/>
          <w:szCs w:val="28"/>
        </w:rPr>
        <w:t xml:space="preserve">This is meaning if we can change the any </w:t>
      </w:r>
      <w:r w:rsidR="00735930">
        <w:rPr>
          <w:sz w:val="32"/>
          <w:szCs w:val="28"/>
        </w:rPr>
        <w:t>method for any other class in class inheritance . As the python search the method according to the method resolution order so we can define the same method in first order so it excute from there.</w:t>
      </w:r>
    </w:p>
    <w:p w:rsidR="00735930" w:rsidRDefault="00735930">
      <w:pPr>
        <w:rPr>
          <w:sz w:val="32"/>
          <w:szCs w:val="28"/>
        </w:rPr>
      </w:pPr>
      <w:r>
        <w:rPr>
          <w:sz w:val="32"/>
          <w:szCs w:val="28"/>
        </w:rPr>
        <w:br w:type="page"/>
      </w:r>
    </w:p>
    <w:p w:rsidR="00735930" w:rsidRDefault="00735930" w:rsidP="00CA1D6F">
      <w:pPr>
        <w:rPr>
          <w:sz w:val="32"/>
          <w:szCs w:val="28"/>
        </w:rPr>
      </w:pPr>
      <w:r>
        <w:rPr>
          <w:sz w:val="32"/>
          <w:szCs w:val="28"/>
        </w:rPr>
        <w:lastRenderedPageBreak/>
        <w:t>Eg:</w:t>
      </w:r>
    </w:p>
    <w:p w:rsidR="00735930" w:rsidRPr="00735930" w:rsidRDefault="00735930" w:rsidP="00735930">
      <w:pPr>
        <w:shd w:val="clear" w:color="auto" w:fill="1E1E1E"/>
        <w:spacing w:after="0" w:line="330" w:lineRule="atLeast"/>
        <w:rPr>
          <w:rFonts w:ascii="Consolas" w:eastAsia="Times New Roman" w:hAnsi="Consolas" w:cs="Times New Roman"/>
          <w:color w:val="D4D4D4"/>
          <w:sz w:val="24"/>
          <w:szCs w:val="24"/>
          <w:lang w:eastAsia="en-IN"/>
        </w:rPr>
      </w:pPr>
      <w:r w:rsidRPr="00735930">
        <w:rPr>
          <w:rFonts w:ascii="Consolas" w:eastAsia="Times New Roman" w:hAnsi="Consolas" w:cs="Times New Roman"/>
          <w:color w:val="569CD6"/>
          <w:sz w:val="24"/>
          <w:szCs w:val="24"/>
          <w:lang w:eastAsia="en-IN"/>
        </w:rPr>
        <w:t>class</w:t>
      </w:r>
      <w:r w:rsidRPr="00735930">
        <w:rPr>
          <w:rFonts w:ascii="Consolas" w:eastAsia="Times New Roman" w:hAnsi="Consolas" w:cs="Times New Roman"/>
          <w:color w:val="D4D4D4"/>
          <w:sz w:val="24"/>
          <w:szCs w:val="24"/>
          <w:lang w:eastAsia="en-IN"/>
        </w:rPr>
        <w:t> </w:t>
      </w:r>
      <w:r w:rsidRPr="00735930">
        <w:rPr>
          <w:rFonts w:ascii="Consolas" w:eastAsia="Times New Roman" w:hAnsi="Consolas" w:cs="Times New Roman"/>
          <w:color w:val="4EC9B0"/>
          <w:sz w:val="24"/>
          <w:szCs w:val="24"/>
          <w:lang w:eastAsia="en-IN"/>
        </w:rPr>
        <w:t>Phone</w:t>
      </w:r>
      <w:r w:rsidRPr="00735930">
        <w:rPr>
          <w:rFonts w:ascii="Consolas" w:eastAsia="Times New Roman" w:hAnsi="Consolas" w:cs="Times New Roman"/>
          <w:color w:val="D4D4D4"/>
          <w:sz w:val="24"/>
          <w:szCs w:val="24"/>
          <w:lang w:eastAsia="en-IN"/>
        </w:rPr>
        <w:t>:</w:t>
      </w:r>
    </w:p>
    <w:p w:rsidR="00735930" w:rsidRPr="00735930" w:rsidRDefault="00735930" w:rsidP="00735930">
      <w:pPr>
        <w:shd w:val="clear" w:color="auto" w:fill="1E1E1E"/>
        <w:spacing w:after="0" w:line="330" w:lineRule="atLeast"/>
        <w:rPr>
          <w:rFonts w:ascii="Consolas" w:eastAsia="Times New Roman" w:hAnsi="Consolas" w:cs="Times New Roman"/>
          <w:color w:val="D4D4D4"/>
          <w:sz w:val="24"/>
          <w:szCs w:val="24"/>
          <w:lang w:eastAsia="en-IN"/>
        </w:rPr>
      </w:pPr>
      <w:r w:rsidRPr="00735930">
        <w:rPr>
          <w:rFonts w:ascii="Consolas" w:eastAsia="Times New Roman" w:hAnsi="Consolas" w:cs="Times New Roman"/>
          <w:color w:val="D4D4D4"/>
          <w:sz w:val="24"/>
          <w:szCs w:val="24"/>
          <w:lang w:eastAsia="en-IN"/>
        </w:rPr>
        <w:t>    </w:t>
      </w:r>
      <w:r w:rsidRPr="00735930">
        <w:rPr>
          <w:rFonts w:ascii="Consolas" w:eastAsia="Times New Roman" w:hAnsi="Consolas" w:cs="Times New Roman"/>
          <w:color w:val="569CD6"/>
          <w:sz w:val="24"/>
          <w:szCs w:val="24"/>
          <w:lang w:eastAsia="en-IN"/>
        </w:rPr>
        <w:t>def</w:t>
      </w:r>
      <w:r w:rsidRPr="00735930">
        <w:rPr>
          <w:rFonts w:ascii="Consolas" w:eastAsia="Times New Roman" w:hAnsi="Consolas" w:cs="Times New Roman"/>
          <w:color w:val="D4D4D4"/>
          <w:sz w:val="24"/>
          <w:szCs w:val="24"/>
          <w:lang w:eastAsia="en-IN"/>
        </w:rPr>
        <w:t> </w:t>
      </w:r>
      <w:r w:rsidRPr="00735930">
        <w:rPr>
          <w:rFonts w:ascii="Consolas" w:eastAsia="Times New Roman" w:hAnsi="Consolas" w:cs="Times New Roman"/>
          <w:color w:val="DCDCAA"/>
          <w:sz w:val="24"/>
          <w:szCs w:val="24"/>
          <w:lang w:eastAsia="en-IN"/>
        </w:rPr>
        <w:t>__init__</w:t>
      </w:r>
      <w:r w:rsidRPr="00735930">
        <w:rPr>
          <w:rFonts w:ascii="Consolas" w:eastAsia="Times New Roman" w:hAnsi="Consolas" w:cs="Times New Roman"/>
          <w:color w:val="D4D4D4"/>
          <w:sz w:val="24"/>
          <w:szCs w:val="24"/>
          <w:lang w:eastAsia="en-IN"/>
        </w:rPr>
        <w:t>(</w:t>
      </w:r>
      <w:r w:rsidRPr="00735930">
        <w:rPr>
          <w:rFonts w:ascii="Consolas" w:eastAsia="Times New Roman" w:hAnsi="Consolas" w:cs="Times New Roman"/>
          <w:color w:val="9CDCFE"/>
          <w:sz w:val="24"/>
          <w:szCs w:val="24"/>
          <w:lang w:eastAsia="en-IN"/>
        </w:rPr>
        <w:t>self</w:t>
      </w:r>
      <w:r w:rsidRPr="00735930">
        <w:rPr>
          <w:rFonts w:ascii="Consolas" w:eastAsia="Times New Roman" w:hAnsi="Consolas" w:cs="Times New Roman"/>
          <w:color w:val="D4D4D4"/>
          <w:sz w:val="24"/>
          <w:szCs w:val="24"/>
          <w:lang w:eastAsia="en-IN"/>
        </w:rPr>
        <w:t>, </w:t>
      </w:r>
      <w:r w:rsidRPr="00735930">
        <w:rPr>
          <w:rFonts w:ascii="Consolas" w:eastAsia="Times New Roman" w:hAnsi="Consolas" w:cs="Times New Roman"/>
          <w:color w:val="9CDCFE"/>
          <w:sz w:val="24"/>
          <w:szCs w:val="24"/>
          <w:lang w:eastAsia="en-IN"/>
        </w:rPr>
        <w:t>brand</w:t>
      </w:r>
      <w:r w:rsidRPr="00735930">
        <w:rPr>
          <w:rFonts w:ascii="Consolas" w:eastAsia="Times New Roman" w:hAnsi="Consolas" w:cs="Times New Roman"/>
          <w:color w:val="D4D4D4"/>
          <w:sz w:val="24"/>
          <w:szCs w:val="24"/>
          <w:lang w:eastAsia="en-IN"/>
        </w:rPr>
        <w:t>, </w:t>
      </w:r>
      <w:r w:rsidRPr="00735930">
        <w:rPr>
          <w:rFonts w:ascii="Consolas" w:eastAsia="Times New Roman" w:hAnsi="Consolas" w:cs="Times New Roman"/>
          <w:color w:val="9CDCFE"/>
          <w:sz w:val="24"/>
          <w:szCs w:val="24"/>
          <w:lang w:eastAsia="en-IN"/>
        </w:rPr>
        <w:t>model_name</w:t>
      </w:r>
      <w:r w:rsidRPr="00735930">
        <w:rPr>
          <w:rFonts w:ascii="Consolas" w:eastAsia="Times New Roman" w:hAnsi="Consolas" w:cs="Times New Roman"/>
          <w:color w:val="D4D4D4"/>
          <w:sz w:val="24"/>
          <w:szCs w:val="24"/>
          <w:lang w:eastAsia="en-IN"/>
        </w:rPr>
        <w:t>, </w:t>
      </w:r>
      <w:r w:rsidRPr="00735930">
        <w:rPr>
          <w:rFonts w:ascii="Consolas" w:eastAsia="Times New Roman" w:hAnsi="Consolas" w:cs="Times New Roman"/>
          <w:color w:val="9CDCFE"/>
          <w:sz w:val="24"/>
          <w:szCs w:val="24"/>
          <w:lang w:eastAsia="en-IN"/>
        </w:rPr>
        <w:t>price</w:t>
      </w:r>
      <w:r w:rsidRPr="00735930">
        <w:rPr>
          <w:rFonts w:ascii="Consolas" w:eastAsia="Times New Roman" w:hAnsi="Consolas" w:cs="Times New Roman"/>
          <w:color w:val="D4D4D4"/>
          <w:sz w:val="24"/>
          <w:szCs w:val="24"/>
          <w:lang w:eastAsia="en-IN"/>
        </w:rPr>
        <w:t>):</w:t>
      </w:r>
    </w:p>
    <w:p w:rsidR="00735930" w:rsidRPr="00735930" w:rsidRDefault="00735930" w:rsidP="00735930">
      <w:pPr>
        <w:shd w:val="clear" w:color="auto" w:fill="1E1E1E"/>
        <w:spacing w:after="0" w:line="330" w:lineRule="atLeast"/>
        <w:rPr>
          <w:rFonts w:ascii="Consolas" w:eastAsia="Times New Roman" w:hAnsi="Consolas" w:cs="Times New Roman"/>
          <w:color w:val="D4D4D4"/>
          <w:sz w:val="24"/>
          <w:szCs w:val="24"/>
          <w:lang w:eastAsia="en-IN"/>
        </w:rPr>
      </w:pPr>
      <w:r w:rsidRPr="00735930">
        <w:rPr>
          <w:rFonts w:ascii="Consolas" w:eastAsia="Times New Roman" w:hAnsi="Consolas" w:cs="Times New Roman"/>
          <w:color w:val="D4D4D4"/>
          <w:sz w:val="24"/>
          <w:szCs w:val="24"/>
          <w:lang w:eastAsia="en-IN"/>
        </w:rPr>
        <w:t>        </w:t>
      </w:r>
      <w:r w:rsidRPr="00735930">
        <w:rPr>
          <w:rFonts w:ascii="Consolas" w:eastAsia="Times New Roman" w:hAnsi="Consolas" w:cs="Times New Roman"/>
          <w:color w:val="569CD6"/>
          <w:sz w:val="24"/>
          <w:szCs w:val="24"/>
          <w:lang w:eastAsia="en-IN"/>
        </w:rPr>
        <w:t>self</w:t>
      </w:r>
      <w:r w:rsidRPr="00735930">
        <w:rPr>
          <w:rFonts w:ascii="Consolas" w:eastAsia="Times New Roman" w:hAnsi="Consolas" w:cs="Times New Roman"/>
          <w:color w:val="D4D4D4"/>
          <w:sz w:val="24"/>
          <w:szCs w:val="24"/>
          <w:lang w:eastAsia="en-IN"/>
        </w:rPr>
        <w:t>.brand = brand</w:t>
      </w:r>
    </w:p>
    <w:p w:rsidR="00735930" w:rsidRPr="00735930" w:rsidRDefault="00735930" w:rsidP="00735930">
      <w:pPr>
        <w:shd w:val="clear" w:color="auto" w:fill="1E1E1E"/>
        <w:spacing w:after="0" w:line="330" w:lineRule="atLeast"/>
        <w:rPr>
          <w:rFonts w:ascii="Consolas" w:eastAsia="Times New Roman" w:hAnsi="Consolas" w:cs="Times New Roman"/>
          <w:color w:val="D4D4D4"/>
          <w:sz w:val="24"/>
          <w:szCs w:val="24"/>
          <w:lang w:eastAsia="en-IN"/>
        </w:rPr>
      </w:pPr>
      <w:r w:rsidRPr="00735930">
        <w:rPr>
          <w:rFonts w:ascii="Consolas" w:eastAsia="Times New Roman" w:hAnsi="Consolas" w:cs="Times New Roman"/>
          <w:color w:val="D4D4D4"/>
          <w:sz w:val="24"/>
          <w:szCs w:val="24"/>
          <w:lang w:eastAsia="en-IN"/>
        </w:rPr>
        <w:t>        </w:t>
      </w:r>
      <w:r w:rsidRPr="00735930">
        <w:rPr>
          <w:rFonts w:ascii="Consolas" w:eastAsia="Times New Roman" w:hAnsi="Consolas" w:cs="Times New Roman"/>
          <w:color w:val="569CD6"/>
          <w:sz w:val="24"/>
          <w:szCs w:val="24"/>
          <w:lang w:eastAsia="en-IN"/>
        </w:rPr>
        <w:t>self</w:t>
      </w:r>
      <w:r w:rsidRPr="00735930">
        <w:rPr>
          <w:rFonts w:ascii="Consolas" w:eastAsia="Times New Roman" w:hAnsi="Consolas" w:cs="Times New Roman"/>
          <w:color w:val="D4D4D4"/>
          <w:sz w:val="24"/>
          <w:szCs w:val="24"/>
          <w:lang w:eastAsia="en-IN"/>
        </w:rPr>
        <w:t>.model_name = model_name</w:t>
      </w:r>
    </w:p>
    <w:p w:rsidR="00735930" w:rsidRPr="00735930" w:rsidRDefault="00735930" w:rsidP="00735930">
      <w:pPr>
        <w:shd w:val="clear" w:color="auto" w:fill="1E1E1E"/>
        <w:spacing w:after="0" w:line="330" w:lineRule="atLeast"/>
        <w:rPr>
          <w:rFonts w:ascii="Consolas" w:eastAsia="Times New Roman" w:hAnsi="Consolas" w:cs="Times New Roman"/>
          <w:color w:val="D4D4D4"/>
          <w:sz w:val="24"/>
          <w:szCs w:val="24"/>
          <w:lang w:eastAsia="en-IN"/>
        </w:rPr>
      </w:pPr>
      <w:r w:rsidRPr="00735930">
        <w:rPr>
          <w:rFonts w:ascii="Consolas" w:eastAsia="Times New Roman" w:hAnsi="Consolas" w:cs="Times New Roman"/>
          <w:color w:val="D4D4D4"/>
          <w:sz w:val="24"/>
          <w:szCs w:val="24"/>
          <w:lang w:eastAsia="en-IN"/>
        </w:rPr>
        <w:t>        </w:t>
      </w:r>
      <w:r w:rsidRPr="00735930">
        <w:rPr>
          <w:rFonts w:ascii="Consolas" w:eastAsia="Times New Roman" w:hAnsi="Consolas" w:cs="Times New Roman"/>
          <w:color w:val="569CD6"/>
          <w:sz w:val="24"/>
          <w:szCs w:val="24"/>
          <w:lang w:eastAsia="en-IN"/>
        </w:rPr>
        <w:t>self</w:t>
      </w:r>
      <w:r w:rsidRPr="00735930">
        <w:rPr>
          <w:rFonts w:ascii="Consolas" w:eastAsia="Times New Roman" w:hAnsi="Consolas" w:cs="Times New Roman"/>
          <w:color w:val="D4D4D4"/>
          <w:sz w:val="24"/>
          <w:szCs w:val="24"/>
          <w:lang w:eastAsia="en-IN"/>
        </w:rPr>
        <w:t>.price = price</w:t>
      </w:r>
    </w:p>
    <w:p w:rsidR="00735930" w:rsidRPr="00735930" w:rsidRDefault="00735930" w:rsidP="00735930">
      <w:pPr>
        <w:shd w:val="clear" w:color="auto" w:fill="1E1E1E"/>
        <w:spacing w:after="0" w:line="330" w:lineRule="atLeast"/>
        <w:rPr>
          <w:rFonts w:ascii="Consolas" w:eastAsia="Times New Roman" w:hAnsi="Consolas" w:cs="Times New Roman"/>
          <w:color w:val="D4D4D4"/>
          <w:sz w:val="24"/>
          <w:szCs w:val="24"/>
          <w:lang w:eastAsia="en-IN"/>
        </w:rPr>
      </w:pPr>
    </w:p>
    <w:p w:rsidR="00735930" w:rsidRPr="00735930" w:rsidRDefault="00735930" w:rsidP="00735930">
      <w:pPr>
        <w:shd w:val="clear" w:color="auto" w:fill="1E1E1E"/>
        <w:spacing w:after="0" w:line="330" w:lineRule="atLeast"/>
        <w:rPr>
          <w:rFonts w:ascii="Consolas" w:eastAsia="Times New Roman" w:hAnsi="Consolas" w:cs="Times New Roman"/>
          <w:color w:val="D4D4D4"/>
          <w:sz w:val="24"/>
          <w:szCs w:val="24"/>
          <w:lang w:eastAsia="en-IN"/>
        </w:rPr>
      </w:pPr>
      <w:r w:rsidRPr="00735930">
        <w:rPr>
          <w:rFonts w:ascii="Consolas" w:eastAsia="Times New Roman" w:hAnsi="Consolas" w:cs="Times New Roman"/>
          <w:color w:val="D4D4D4"/>
          <w:sz w:val="24"/>
          <w:szCs w:val="24"/>
          <w:lang w:eastAsia="en-IN"/>
        </w:rPr>
        <w:t>    </w:t>
      </w:r>
      <w:r w:rsidRPr="00735930">
        <w:rPr>
          <w:rFonts w:ascii="Consolas" w:eastAsia="Times New Roman" w:hAnsi="Consolas" w:cs="Times New Roman"/>
          <w:color w:val="DCDCAA"/>
          <w:sz w:val="24"/>
          <w:szCs w:val="24"/>
          <w:lang w:eastAsia="en-IN"/>
        </w:rPr>
        <w:t>@</w:t>
      </w:r>
      <w:r w:rsidRPr="00735930">
        <w:rPr>
          <w:rFonts w:ascii="Consolas" w:eastAsia="Times New Roman" w:hAnsi="Consolas" w:cs="Times New Roman"/>
          <w:color w:val="4EC9B0"/>
          <w:sz w:val="24"/>
          <w:szCs w:val="24"/>
          <w:lang w:eastAsia="en-IN"/>
        </w:rPr>
        <w:t>property</w:t>
      </w:r>
    </w:p>
    <w:p w:rsidR="00735930" w:rsidRPr="00735930" w:rsidRDefault="00735930" w:rsidP="00735930">
      <w:pPr>
        <w:shd w:val="clear" w:color="auto" w:fill="1E1E1E"/>
        <w:spacing w:after="0" w:line="330" w:lineRule="atLeast"/>
        <w:rPr>
          <w:rFonts w:ascii="Consolas" w:eastAsia="Times New Roman" w:hAnsi="Consolas" w:cs="Times New Roman"/>
          <w:color w:val="D4D4D4"/>
          <w:sz w:val="24"/>
          <w:szCs w:val="24"/>
          <w:lang w:eastAsia="en-IN"/>
        </w:rPr>
      </w:pPr>
      <w:r w:rsidRPr="00735930">
        <w:rPr>
          <w:rFonts w:ascii="Consolas" w:eastAsia="Times New Roman" w:hAnsi="Consolas" w:cs="Times New Roman"/>
          <w:color w:val="D4D4D4"/>
          <w:sz w:val="24"/>
          <w:szCs w:val="24"/>
          <w:lang w:eastAsia="en-IN"/>
        </w:rPr>
        <w:t>    </w:t>
      </w:r>
      <w:r w:rsidRPr="00735930">
        <w:rPr>
          <w:rFonts w:ascii="Consolas" w:eastAsia="Times New Roman" w:hAnsi="Consolas" w:cs="Times New Roman"/>
          <w:color w:val="569CD6"/>
          <w:sz w:val="24"/>
          <w:szCs w:val="24"/>
          <w:lang w:eastAsia="en-IN"/>
        </w:rPr>
        <w:t>def</w:t>
      </w:r>
      <w:r w:rsidRPr="00735930">
        <w:rPr>
          <w:rFonts w:ascii="Consolas" w:eastAsia="Times New Roman" w:hAnsi="Consolas" w:cs="Times New Roman"/>
          <w:color w:val="D4D4D4"/>
          <w:sz w:val="24"/>
          <w:szCs w:val="24"/>
          <w:lang w:eastAsia="en-IN"/>
        </w:rPr>
        <w:t> </w:t>
      </w:r>
      <w:r w:rsidRPr="00735930">
        <w:rPr>
          <w:rFonts w:ascii="Consolas" w:eastAsia="Times New Roman" w:hAnsi="Consolas" w:cs="Times New Roman"/>
          <w:color w:val="DCDCAA"/>
          <w:sz w:val="24"/>
          <w:szCs w:val="24"/>
          <w:lang w:eastAsia="en-IN"/>
        </w:rPr>
        <w:t>complete_specification</w:t>
      </w:r>
      <w:r w:rsidRPr="00735930">
        <w:rPr>
          <w:rFonts w:ascii="Consolas" w:eastAsia="Times New Roman" w:hAnsi="Consolas" w:cs="Times New Roman"/>
          <w:color w:val="D4D4D4"/>
          <w:sz w:val="24"/>
          <w:szCs w:val="24"/>
          <w:lang w:eastAsia="en-IN"/>
        </w:rPr>
        <w:t>(</w:t>
      </w:r>
      <w:r w:rsidRPr="00735930">
        <w:rPr>
          <w:rFonts w:ascii="Consolas" w:eastAsia="Times New Roman" w:hAnsi="Consolas" w:cs="Times New Roman"/>
          <w:color w:val="9CDCFE"/>
          <w:sz w:val="24"/>
          <w:szCs w:val="24"/>
          <w:lang w:eastAsia="en-IN"/>
        </w:rPr>
        <w:t>self</w:t>
      </w:r>
      <w:r w:rsidRPr="00735930">
        <w:rPr>
          <w:rFonts w:ascii="Consolas" w:eastAsia="Times New Roman" w:hAnsi="Consolas" w:cs="Times New Roman"/>
          <w:color w:val="D4D4D4"/>
          <w:sz w:val="24"/>
          <w:szCs w:val="24"/>
          <w:lang w:eastAsia="en-IN"/>
        </w:rPr>
        <w:t>):</w:t>
      </w:r>
    </w:p>
    <w:p w:rsidR="00735930" w:rsidRPr="00735930" w:rsidRDefault="00735930" w:rsidP="00735930">
      <w:pPr>
        <w:shd w:val="clear" w:color="auto" w:fill="1E1E1E"/>
        <w:spacing w:after="0" w:line="330" w:lineRule="atLeast"/>
        <w:rPr>
          <w:rFonts w:ascii="Consolas" w:eastAsia="Times New Roman" w:hAnsi="Consolas" w:cs="Times New Roman"/>
          <w:color w:val="D4D4D4"/>
          <w:sz w:val="24"/>
          <w:szCs w:val="24"/>
          <w:lang w:eastAsia="en-IN"/>
        </w:rPr>
      </w:pPr>
      <w:r w:rsidRPr="00735930">
        <w:rPr>
          <w:rFonts w:ascii="Consolas" w:eastAsia="Times New Roman" w:hAnsi="Consolas" w:cs="Times New Roman"/>
          <w:color w:val="D4D4D4"/>
          <w:sz w:val="24"/>
          <w:szCs w:val="24"/>
          <w:lang w:eastAsia="en-IN"/>
        </w:rPr>
        <w:t>        </w:t>
      </w:r>
      <w:r w:rsidRPr="00735930">
        <w:rPr>
          <w:rFonts w:ascii="Consolas" w:eastAsia="Times New Roman" w:hAnsi="Consolas" w:cs="Times New Roman"/>
          <w:color w:val="C586C0"/>
          <w:sz w:val="24"/>
          <w:szCs w:val="24"/>
          <w:lang w:eastAsia="en-IN"/>
        </w:rPr>
        <w:t>return</w:t>
      </w:r>
      <w:r w:rsidRPr="00735930">
        <w:rPr>
          <w:rFonts w:ascii="Consolas" w:eastAsia="Times New Roman" w:hAnsi="Consolas" w:cs="Times New Roman"/>
          <w:color w:val="D4D4D4"/>
          <w:sz w:val="24"/>
          <w:szCs w:val="24"/>
          <w:lang w:eastAsia="en-IN"/>
        </w:rPr>
        <w:t> </w:t>
      </w:r>
      <w:r w:rsidRPr="00735930">
        <w:rPr>
          <w:rFonts w:ascii="Consolas" w:eastAsia="Times New Roman" w:hAnsi="Consolas" w:cs="Times New Roman"/>
          <w:color w:val="569CD6"/>
          <w:sz w:val="24"/>
          <w:szCs w:val="24"/>
          <w:lang w:eastAsia="en-IN"/>
        </w:rPr>
        <w:t>f</w:t>
      </w:r>
      <w:r w:rsidRPr="00735930">
        <w:rPr>
          <w:rFonts w:ascii="Consolas" w:eastAsia="Times New Roman" w:hAnsi="Consolas" w:cs="Times New Roman"/>
          <w:color w:val="CE9178"/>
          <w:sz w:val="24"/>
          <w:szCs w:val="24"/>
          <w:lang w:eastAsia="en-IN"/>
        </w:rPr>
        <w:t>'</w:t>
      </w:r>
      <w:r w:rsidRPr="00735930">
        <w:rPr>
          <w:rFonts w:ascii="Consolas" w:eastAsia="Times New Roman" w:hAnsi="Consolas" w:cs="Times New Roman"/>
          <w:color w:val="569CD6"/>
          <w:sz w:val="24"/>
          <w:szCs w:val="24"/>
          <w:lang w:eastAsia="en-IN"/>
        </w:rPr>
        <w:t>{self</w:t>
      </w:r>
      <w:r w:rsidRPr="00735930">
        <w:rPr>
          <w:rFonts w:ascii="Consolas" w:eastAsia="Times New Roman" w:hAnsi="Consolas" w:cs="Times New Roman"/>
          <w:color w:val="D4D4D4"/>
          <w:sz w:val="24"/>
          <w:szCs w:val="24"/>
          <w:lang w:eastAsia="en-IN"/>
        </w:rPr>
        <w:t>.brand</w:t>
      </w:r>
      <w:r w:rsidRPr="00735930">
        <w:rPr>
          <w:rFonts w:ascii="Consolas" w:eastAsia="Times New Roman" w:hAnsi="Consolas" w:cs="Times New Roman"/>
          <w:color w:val="569CD6"/>
          <w:sz w:val="24"/>
          <w:szCs w:val="24"/>
          <w:lang w:eastAsia="en-IN"/>
        </w:rPr>
        <w:t>}</w:t>
      </w:r>
      <w:r w:rsidRPr="00735930">
        <w:rPr>
          <w:rFonts w:ascii="Consolas" w:eastAsia="Times New Roman" w:hAnsi="Consolas" w:cs="Times New Roman"/>
          <w:color w:val="CE9178"/>
          <w:sz w:val="24"/>
          <w:szCs w:val="24"/>
          <w:lang w:eastAsia="en-IN"/>
        </w:rPr>
        <w:t> </w:t>
      </w:r>
      <w:r w:rsidRPr="00735930">
        <w:rPr>
          <w:rFonts w:ascii="Consolas" w:eastAsia="Times New Roman" w:hAnsi="Consolas" w:cs="Times New Roman"/>
          <w:color w:val="569CD6"/>
          <w:sz w:val="24"/>
          <w:szCs w:val="24"/>
          <w:lang w:eastAsia="en-IN"/>
        </w:rPr>
        <w:t>{self</w:t>
      </w:r>
      <w:r w:rsidRPr="00735930">
        <w:rPr>
          <w:rFonts w:ascii="Consolas" w:eastAsia="Times New Roman" w:hAnsi="Consolas" w:cs="Times New Roman"/>
          <w:color w:val="D4D4D4"/>
          <w:sz w:val="24"/>
          <w:szCs w:val="24"/>
          <w:lang w:eastAsia="en-IN"/>
        </w:rPr>
        <w:t>.model_name</w:t>
      </w:r>
      <w:r w:rsidRPr="00735930">
        <w:rPr>
          <w:rFonts w:ascii="Consolas" w:eastAsia="Times New Roman" w:hAnsi="Consolas" w:cs="Times New Roman"/>
          <w:color w:val="569CD6"/>
          <w:sz w:val="24"/>
          <w:szCs w:val="24"/>
          <w:lang w:eastAsia="en-IN"/>
        </w:rPr>
        <w:t>}</w:t>
      </w:r>
      <w:r w:rsidRPr="00735930">
        <w:rPr>
          <w:rFonts w:ascii="Consolas" w:eastAsia="Times New Roman" w:hAnsi="Consolas" w:cs="Times New Roman"/>
          <w:color w:val="CE9178"/>
          <w:sz w:val="24"/>
          <w:szCs w:val="24"/>
          <w:lang w:eastAsia="en-IN"/>
        </w:rPr>
        <w:t> and the price is </w:t>
      </w:r>
      <w:r w:rsidRPr="00735930">
        <w:rPr>
          <w:rFonts w:ascii="Consolas" w:eastAsia="Times New Roman" w:hAnsi="Consolas" w:cs="Times New Roman"/>
          <w:color w:val="569CD6"/>
          <w:sz w:val="24"/>
          <w:szCs w:val="24"/>
          <w:lang w:eastAsia="en-IN"/>
        </w:rPr>
        <w:t>{self</w:t>
      </w:r>
      <w:r w:rsidRPr="00735930">
        <w:rPr>
          <w:rFonts w:ascii="Consolas" w:eastAsia="Times New Roman" w:hAnsi="Consolas" w:cs="Times New Roman"/>
          <w:color w:val="D4D4D4"/>
          <w:sz w:val="24"/>
          <w:szCs w:val="24"/>
          <w:lang w:eastAsia="en-IN"/>
        </w:rPr>
        <w:t>.price</w:t>
      </w:r>
      <w:r w:rsidRPr="00735930">
        <w:rPr>
          <w:rFonts w:ascii="Consolas" w:eastAsia="Times New Roman" w:hAnsi="Consolas" w:cs="Times New Roman"/>
          <w:color w:val="569CD6"/>
          <w:sz w:val="24"/>
          <w:szCs w:val="24"/>
          <w:lang w:eastAsia="en-IN"/>
        </w:rPr>
        <w:t>}</w:t>
      </w:r>
      <w:r w:rsidRPr="00735930">
        <w:rPr>
          <w:rFonts w:ascii="Consolas" w:eastAsia="Times New Roman" w:hAnsi="Consolas" w:cs="Times New Roman"/>
          <w:color w:val="CE9178"/>
          <w:sz w:val="24"/>
          <w:szCs w:val="24"/>
          <w:lang w:eastAsia="en-IN"/>
        </w:rPr>
        <w:t>'</w:t>
      </w:r>
    </w:p>
    <w:p w:rsidR="00735930" w:rsidRPr="00735930" w:rsidRDefault="00735930" w:rsidP="00735930">
      <w:pPr>
        <w:shd w:val="clear" w:color="auto" w:fill="1E1E1E"/>
        <w:spacing w:after="0" w:line="330" w:lineRule="atLeast"/>
        <w:rPr>
          <w:rFonts w:ascii="Consolas" w:eastAsia="Times New Roman" w:hAnsi="Consolas" w:cs="Times New Roman"/>
          <w:color w:val="D4D4D4"/>
          <w:sz w:val="24"/>
          <w:szCs w:val="24"/>
          <w:lang w:eastAsia="en-IN"/>
        </w:rPr>
      </w:pPr>
    </w:p>
    <w:p w:rsidR="00735930" w:rsidRPr="00735930" w:rsidRDefault="00735930" w:rsidP="00735930">
      <w:pPr>
        <w:shd w:val="clear" w:color="auto" w:fill="1E1E1E"/>
        <w:spacing w:after="0" w:line="330" w:lineRule="atLeast"/>
        <w:rPr>
          <w:rFonts w:ascii="Consolas" w:eastAsia="Times New Roman" w:hAnsi="Consolas" w:cs="Times New Roman"/>
          <w:color w:val="D4D4D4"/>
          <w:sz w:val="24"/>
          <w:szCs w:val="24"/>
          <w:lang w:eastAsia="en-IN"/>
        </w:rPr>
      </w:pPr>
      <w:r w:rsidRPr="00735930">
        <w:rPr>
          <w:rFonts w:ascii="Consolas" w:eastAsia="Times New Roman" w:hAnsi="Consolas" w:cs="Times New Roman"/>
          <w:color w:val="D4D4D4"/>
          <w:sz w:val="24"/>
          <w:szCs w:val="24"/>
          <w:lang w:eastAsia="en-IN"/>
        </w:rPr>
        <w:t>    </w:t>
      </w:r>
      <w:r w:rsidRPr="00735930">
        <w:rPr>
          <w:rFonts w:ascii="Consolas" w:eastAsia="Times New Roman" w:hAnsi="Consolas" w:cs="Times New Roman"/>
          <w:color w:val="DCDCAA"/>
          <w:sz w:val="24"/>
          <w:szCs w:val="24"/>
          <w:lang w:eastAsia="en-IN"/>
        </w:rPr>
        <w:t>@</w:t>
      </w:r>
      <w:r w:rsidRPr="00735930">
        <w:rPr>
          <w:rFonts w:ascii="Consolas" w:eastAsia="Times New Roman" w:hAnsi="Consolas" w:cs="Times New Roman"/>
          <w:color w:val="4EC9B0"/>
          <w:sz w:val="24"/>
          <w:szCs w:val="24"/>
          <w:lang w:eastAsia="en-IN"/>
        </w:rPr>
        <w:t>property</w:t>
      </w:r>
    </w:p>
    <w:p w:rsidR="00735930" w:rsidRPr="00735930" w:rsidRDefault="00735930" w:rsidP="00735930">
      <w:pPr>
        <w:shd w:val="clear" w:color="auto" w:fill="1E1E1E"/>
        <w:spacing w:after="0" w:line="330" w:lineRule="atLeast"/>
        <w:rPr>
          <w:rFonts w:ascii="Consolas" w:eastAsia="Times New Roman" w:hAnsi="Consolas" w:cs="Times New Roman"/>
          <w:color w:val="D4D4D4"/>
          <w:sz w:val="24"/>
          <w:szCs w:val="24"/>
          <w:lang w:eastAsia="en-IN"/>
        </w:rPr>
      </w:pPr>
      <w:r w:rsidRPr="00735930">
        <w:rPr>
          <w:rFonts w:ascii="Consolas" w:eastAsia="Times New Roman" w:hAnsi="Consolas" w:cs="Times New Roman"/>
          <w:color w:val="D4D4D4"/>
          <w:sz w:val="24"/>
          <w:szCs w:val="24"/>
          <w:lang w:eastAsia="en-IN"/>
        </w:rPr>
        <w:t>    </w:t>
      </w:r>
      <w:r w:rsidRPr="00735930">
        <w:rPr>
          <w:rFonts w:ascii="Consolas" w:eastAsia="Times New Roman" w:hAnsi="Consolas" w:cs="Times New Roman"/>
          <w:color w:val="569CD6"/>
          <w:sz w:val="24"/>
          <w:szCs w:val="24"/>
          <w:lang w:eastAsia="en-IN"/>
        </w:rPr>
        <w:t>def</w:t>
      </w:r>
      <w:r w:rsidRPr="00735930">
        <w:rPr>
          <w:rFonts w:ascii="Consolas" w:eastAsia="Times New Roman" w:hAnsi="Consolas" w:cs="Times New Roman"/>
          <w:color w:val="D4D4D4"/>
          <w:sz w:val="24"/>
          <w:szCs w:val="24"/>
          <w:lang w:eastAsia="en-IN"/>
        </w:rPr>
        <w:t> </w:t>
      </w:r>
      <w:r w:rsidRPr="00735930">
        <w:rPr>
          <w:rFonts w:ascii="Consolas" w:eastAsia="Times New Roman" w:hAnsi="Consolas" w:cs="Times New Roman"/>
          <w:color w:val="DCDCAA"/>
          <w:sz w:val="24"/>
          <w:szCs w:val="24"/>
          <w:lang w:eastAsia="en-IN"/>
        </w:rPr>
        <w:t>full_name</w:t>
      </w:r>
      <w:r w:rsidRPr="00735930">
        <w:rPr>
          <w:rFonts w:ascii="Consolas" w:eastAsia="Times New Roman" w:hAnsi="Consolas" w:cs="Times New Roman"/>
          <w:color w:val="D4D4D4"/>
          <w:sz w:val="24"/>
          <w:szCs w:val="24"/>
          <w:lang w:eastAsia="en-IN"/>
        </w:rPr>
        <w:t>(</w:t>
      </w:r>
      <w:r w:rsidRPr="00735930">
        <w:rPr>
          <w:rFonts w:ascii="Consolas" w:eastAsia="Times New Roman" w:hAnsi="Consolas" w:cs="Times New Roman"/>
          <w:color w:val="9CDCFE"/>
          <w:sz w:val="24"/>
          <w:szCs w:val="24"/>
          <w:lang w:eastAsia="en-IN"/>
        </w:rPr>
        <w:t>self</w:t>
      </w:r>
      <w:r w:rsidRPr="00735930">
        <w:rPr>
          <w:rFonts w:ascii="Consolas" w:eastAsia="Times New Roman" w:hAnsi="Consolas" w:cs="Times New Roman"/>
          <w:color w:val="D4D4D4"/>
          <w:sz w:val="24"/>
          <w:szCs w:val="24"/>
          <w:lang w:eastAsia="en-IN"/>
        </w:rPr>
        <w:t>):</w:t>
      </w:r>
    </w:p>
    <w:p w:rsidR="00735930" w:rsidRPr="00735930" w:rsidRDefault="00735930" w:rsidP="00735930">
      <w:pPr>
        <w:shd w:val="clear" w:color="auto" w:fill="1E1E1E"/>
        <w:spacing w:after="0" w:line="330" w:lineRule="atLeast"/>
        <w:rPr>
          <w:rFonts w:ascii="Consolas" w:eastAsia="Times New Roman" w:hAnsi="Consolas" w:cs="Times New Roman"/>
          <w:color w:val="D4D4D4"/>
          <w:sz w:val="24"/>
          <w:szCs w:val="24"/>
          <w:lang w:eastAsia="en-IN"/>
        </w:rPr>
      </w:pPr>
      <w:r w:rsidRPr="00735930">
        <w:rPr>
          <w:rFonts w:ascii="Consolas" w:eastAsia="Times New Roman" w:hAnsi="Consolas" w:cs="Times New Roman"/>
          <w:color w:val="D4D4D4"/>
          <w:sz w:val="24"/>
          <w:szCs w:val="24"/>
          <w:lang w:eastAsia="en-IN"/>
        </w:rPr>
        <w:t>        </w:t>
      </w:r>
      <w:r w:rsidRPr="00735930">
        <w:rPr>
          <w:rFonts w:ascii="Consolas" w:eastAsia="Times New Roman" w:hAnsi="Consolas" w:cs="Times New Roman"/>
          <w:color w:val="C586C0"/>
          <w:sz w:val="24"/>
          <w:szCs w:val="24"/>
          <w:lang w:eastAsia="en-IN"/>
        </w:rPr>
        <w:t>return</w:t>
      </w:r>
      <w:r w:rsidRPr="00735930">
        <w:rPr>
          <w:rFonts w:ascii="Consolas" w:eastAsia="Times New Roman" w:hAnsi="Consolas" w:cs="Times New Roman"/>
          <w:color w:val="D4D4D4"/>
          <w:sz w:val="24"/>
          <w:szCs w:val="24"/>
          <w:lang w:eastAsia="en-IN"/>
        </w:rPr>
        <w:t> </w:t>
      </w:r>
      <w:r w:rsidRPr="00735930">
        <w:rPr>
          <w:rFonts w:ascii="Consolas" w:eastAsia="Times New Roman" w:hAnsi="Consolas" w:cs="Times New Roman"/>
          <w:color w:val="569CD6"/>
          <w:sz w:val="24"/>
          <w:szCs w:val="24"/>
          <w:lang w:eastAsia="en-IN"/>
        </w:rPr>
        <w:t>f</w:t>
      </w:r>
      <w:r w:rsidRPr="00735930">
        <w:rPr>
          <w:rFonts w:ascii="Consolas" w:eastAsia="Times New Roman" w:hAnsi="Consolas" w:cs="Times New Roman"/>
          <w:color w:val="CE9178"/>
          <w:sz w:val="24"/>
          <w:szCs w:val="24"/>
          <w:lang w:eastAsia="en-IN"/>
        </w:rPr>
        <w:t>'</w:t>
      </w:r>
      <w:r w:rsidRPr="00735930">
        <w:rPr>
          <w:rFonts w:ascii="Consolas" w:eastAsia="Times New Roman" w:hAnsi="Consolas" w:cs="Times New Roman"/>
          <w:color w:val="569CD6"/>
          <w:sz w:val="24"/>
          <w:szCs w:val="24"/>
          <w:lang w:eastAsia="en-IN"/>
        </w:rPr>
        <w:t>{self</w:t>
      </w:r>
      <w:r w:rsidRPr="00735930">
        <w:rPr>
          <w:rFonts w:ascii="Consolas" w:eastAsia="Times New Roman" w:hAnsi="Consolas" w:cs="Times New Roman"/>
          <w:color w:val="D4D4D4"/>
          <w:sz w:val="24"/>
          <w:szCs w:val="24"/>
          <w:lang w:eastAsia="en-IN"/>
        </w:rPr>
        <w:t>.brand</w:t>
      </w:r>
      <w:r w:rsidRPr="00735930">
        <w:rPr>
          <w:rFonts w:ascii="Consolas" w:eastAsia="Times New Roman" w:hAnsi="Consolas" w:cs="Times New Roman"/>
          <w:color w:val="569CD6"/>
          <w:sz w:val="24"/>
          <w:szCs w:val="24"/>
          <w:lang w:eastAsia="en-IN"/>
        </w:rPr>
        <w:t>}</w:t>
      </w:r>
      <w:r w:rsidRPr="00735930">
        <w:rPr>
          <w:rFonts w:ascii="Consolas" w:eastAsia="Times New Roman" w:hAnsi="Consolas" w:cs="Times New Roman"/>
          <w:color w:val="CE9178"/>
          <w:sz w:val="24"/>
          <w:szCs w:val="24"/>
          <w:lang w:eastAsia="en-IN"/>
        </w:rPr>
        <w:t> </w:t>
      </w:r>
      <w:r w:rsidRPr="00735930">
        <w:rPr>
          <w:rFonts w:ascii="Consolas" w:eastAsia="Times New Roman" w:hAnsi="Consolas" w:cs="Times New Roman"/>
          <w:color w:val="569CD6"/>
          <w:sz w:val="24"/>
          <w:szCs w:val="24"/>
          <w:lang w:eastAsia="en-IN"/>
        </w:rPr>
        <w:t>{self</w:t>
      </w:r>
      <w:r w:rsidRPr="00735930">
        <w:rPr>
          <w:rFonts w:ascii="Consolas" w:eastAsia="Times New Roman" w:hAnsi="Consolas" w:cs="Times New Roman"/>
          <w:color w:val="D4D4D4"/>
          <w:sz w:val="24"/>
          <w:szCs w:val="24"/>
          <w:lang w:eastAsia="en-IN"/>
        </w:rPr>
        <w:t>.model_name</w:t>
      </w:r>
      <w:r w:rsidRPr="00735930">
        <w:rPr>
          <w:rFonts w:ascii="Consolas" w:eastAsia="Times New Roman" w:hAnsi="Consolas" w:cs="Times New Roman"/>
          <w:color w:val="569CD6"/>
          <w:sz w:val="24"/>
          <w:szCs w:val="24"/>
          <w:lang w:eastAsia="en-IN"/>
        </w:rPr>
        <w:t>}</w:t>
      </w:r>
      <w:r w:rsidRPr="00735930">
        <w:rPr>
          <w:rFonts w:ascii="Consolas" w:eastAsia="Times New Roman" w:hAnsi="Consolas" w:cs="Times New Roman"/>
          <w:color w:val="CE9178"/>
          <w:sz w:val="24"/>
          <w:szCs w:val="24"/>
          <w:lang w:eastAsia="en-IN"/>
        </w:rPr>
        <w:t>'</w:t>
      </w:r>
    </w:p>
    <w:p w:rsidR="00735930" w:rsidRPr="00735930" w:rsidRDefault="00735930" w:rsidP="00735930">
      <w:pPr>
        <w:shd w:val="clear" w:color="auto" w:fill="1E1E1E"/>
        <w:spacing w:after="0" w:line="330" w:lineRule="atLeast"/>
        <w:rPr>
          <w:rFonts w:ascii="Consolas" w:eastAsia="Times New Roman" w:hAnsi="Consolas" w:cs="Times New Roman"/>
          <w:color w:val="D4D4D4"/>
          <w:sz w:val="24"/>
          <w:szCs w:val="24"/>
          <w:lang w:eastAsia="en-IN"/>
        </w:rPr>
      </w:pPr>
    </w:p>
    <w:p w:rsidR="00735930" w:rsidRPr="00735930" w:rsidRDefault="00735930" w:rsidP="00735930">
      <w:pPr>
        <w:shd w:val="clear" w:color="auto" w:fill="1E1E1E"/>
        <w:spacing w:after="0" w:line="330" w:lineRule="atLeast"/>
        <w:rPr>
          <w:rFonts w:ascii="Consolas" w:eastAsia="Times New Roman" w:hAnsi="Consolas" w:cs="Times New Roman"/>
          <w:color w:val="D4D4D4"/>
          <w:sz w:val="24"/>
          <w:szCs w:val="24"/>
          <w:lang w:eastAsia="en-IN"/>
        </w:rPr>
      </w:pPr>
      <w:r w:rsidRPr="00735930">
        <w:rPr>
          <w:rFonts w:ascii="Consolas" w:eastAsia="Times New Roman" w:hAnsi="Consolas" w:cs="Times New Roman"/>
          <w:color w:val="569CD6"/>
          <w:sz w:val="24"/>
          <w:szCs w:val="24"/>
          <w:lang w:eastAsia="en-IN"/>
        </w:rPr>
        <w:t>class</w:t>
      </w:r>
      <w:r w:rsidRPr="00735930">
        <w:rPr>
          <w:rFonts w:ascii="Consolas" w:eastAsia="Times New Roman" w:hAnsi="Consolas" w:cs="Times New Roman"/>
          <w:color w:val="D4D4D4"/>
          <w:sz w:val="24"/>
          <w:szCs w:val="24"/>
          <w:lang w:eastAsia="en-IN"/>
        </w:rPr>
        <w:t> </w:t>
      </w:r>
      <w:r w:rsidRPr="00735930">
        <w:rPr>
          <w:rFonts w:ascii="Consolas" w:eastAsia="Times New Roman" w:hAnsi="Consolas" w:cs="Times New Roman"/>
          <w:color w:val="4EC9B0"/>
          <w:sz w:val="24"/>
          <w:szCs w:val="24"/>
          <w:lang w:eastAsia="en-IN"/>
        </w:rPr>
        <w:t>Smartphone</w:t>
      </w:r>
      <w:r w:rsidRPr="00735930">
        <w:rPr>
          <w:rFonts w:ascii="Consolas" w:eastAsia="Times New Roman" w:hAnsi="Consolas" w:cs="Times New Roman"/>
          <w:color w:val="D4D4D4"/>
          <w:sz w:val="24"/>
          <w:szCs w:val="24"/>
          <w:lang w:eastAsia="en-IN"/>
        </w:rPr>
        <w:t>(</w:t>
      </w:r>
      <w:r w:rsidRPr="00735930">
        <w:rPr>
          <w:rFonts w:ascii="Consolas" w:eastAsia="Times New Roman" w:hAnsi="Consolas" w:cs="Times New Roman"/>
          <w:color w:val="4EC9B0"/>
          <w:sz w:val="24"/>
          <w:szCs w:val="24"/>
          <w:lang w:eastAsia="en-IN"/>
        </w:rPr>
        <w:t>Phone</w:t>
      </w:r>
      <w:r w:rsidRPr="00735930">
        <w:rPr>
          <w:rFonts w:ascii="Consolas" w:eastAsia="Times New Roman" w:hAnsi="Consolas" w:cs="Times New Roman"/>
          <w:color w:val="D4D4D4"/>
          <w:sz w:val="24"/>
          <w:szCs w:val="24"/>
          <w:lang w:eastAsia="en-IN"/>
        </w:rPr>
        <w:t>):</w:t>
      </w:r>
    </w:p>
    <w:p w:rsidR="00735930" w:rsidRPr="00735930" w:rsidRDefault="00735930" w:rsidP="00735930">
      <w:pPr>
        <w:shd w:val="clear" w:color="auto" w:fill="1E1E1E"/>
        <w:spacing w:after="0" w:line="330" w:lineRule="atLeast"/>
        <w:rPr>
          <w:rFonts w:ascii="Consolas" w:eastAsia="Times New Roman" w:hAnsi="Consolas" w:cs="Times New Roman"/>
          <w:color w:val="D4D4D4"/>
          <w:sz w:val="24"/>
          <w:szCs w:val="24"/>
          <w:lang w:eastAsia="en-IN"/>
        </w:rPr>
      </w:pPr>
      <w:r w:rsidRPr="00735930">
        <w:rPr>
          <w:rFonts w:ascii="Consolas" w:eastAsia="Times New Roman" w:hAnsi="Consolas" w:cs="Times New Roman"/>
          <w:color w:val="D4D4D4"/>
          <w:sz w:val="24"/>
          <w:szCs w:val="24"/>
          <w:lang w:eastAsia="en-IN"/>
        </w:rPr>
        <w:t>    </w:t>
      </w:r>
      <w:r w:rsidRPr="00735930">
        <w:rPr>
          <w:rFonts w:ascii="Consolas" w:eastAsia="Times New Roman" w:hAnsi="Consolas" w:cs="Times New Roman"/>
          <w:color w:val="569CD6"/>
          <w:sz w:val="24"/>
          <w:szCs w:val="24"/>
          <w:lang w:eastAsia="en-IN"/>
        </w:rPr>
        <w:t>def</w:t>
      </w:r>
      <w:r w:rsidRPr="00735930">
        <w:rPr>
          <w:rFonts w:ascii="Consolas" w:eastAsia="Times New Roman" w:hAnsi="Consolas" w:cs="Times New Roman"/>
          <w:color w:val="D4D4D4"/>
          <w:sz w:val="24"/>
          <w:szCs w:val="24"/>
          <w:lang w:eastAsia="en-IN"/>
        </w:rPr>
        <w:t> </w:t>
      </w:r>
      <w:r w:rsidRPr="00735930">
        <w:rPr>
          <w:rFonts w:ascii="Consolas" w:eastAsia="Times New Roman" w:hAnsi="Consolas" w:cs="Times New Roman"/>
          <w:color w:val="DCDCAA"/>
          <w:sz w:val="24"/>
          <w:szCs w:val="24"/>
          <w:lang w:eastAsia="en-IN"/>
        </w:rPr>
        <w:t>__init__</w:t>
      </w:r>
      <w:r w:rsidRPr="00735930">
        <w:rPr>
          <w:rFonts w:ascii="Consolas" w:eastAsia="Times New Roman" w:hAnsi="Consolas" w:cs="Times New Roman"/>
          <w:color w:val="D4D4D4"/>
          <w:sz w:val="24"/>
          <w:szCs w:val="24"/>
          <w:lang w:eastAsia="en-IN"/>
        </w:rPr>
        <w:t>(</w:t>
      </w:r>
      <w:r w:rsidRPr="00735930">
        <w:rPr>
          <w:rFonts w:ascii="Consolas" w:eastAsia="Times New Roman" w:hAnsi="Consolas" w:cs="Times New Roman"/>
          <w:color w:val="9CDCFE"/>
          <w:sz w:val="24"/>
          <w:szCs w:val="24"/>
          <w:lang w:eastAsia="en-IN"/>
        </w:rPr>
        <w:t>self</w:t>
      </w:r>
      <w:r w:rsidRPr="00735930">
        <w:rPr>
          <w:rFonts w:ascii="Consolas" w:eastAsia="Times New Roman" w:hAnsi="Consolas" w:cs="Times New Roman"/>
          <w:color w:val="D4D4D4"/>
          <w:sz w:val="24"/>
          <w:szCs w:val="24"/>
          <w:lang w:eastAsia="en-IN"/>
        </w:rPr>
        <w:t>, </w:t>
      </w:r>
      <w:r w:rsidRPr="00735930">
        <w:rPr>
          <w:rFonts w:ascii="Consolas" w:eastAsia="Times New Roman" w:hAnsi="Consolas" w:cs="Times New Roman"/>
          <w:color w:val="9CDCFE"/>
          <w:sz w:val="24"/>
          <w:szCs w:val="24"/>
          <w:lang w:eastAsia="en-IN"/>
        </w:rPr>
        <w:t>brand</w:t>
      </w:r>
      <w:r w:rsidRPr="00735930">
        <w:rPr>
          <w:rFonts w:ascii="Consolas" w:eastAsia="Times New Roman" w:hAnsi="Consolas" w:cs="Times New Roman"/>
          <w:color w:val="D4D4D4"/>
          <w:sz w:val="24"/>
          <w:szCs w:val="24"/>
          <w:lang w:eastAsia="en-IN"/>
        </w:rPr>
        <w:t>, </w:t>
      </w:r>
      <w:r w:rsidRPr="00735930">
        <w:rPr>
          <w:rFonts w:ascii="Consolas" w:eastAsia="Times New Roman" w:hAnsi="Consolas" w:cs="Times New Roman"/>
          <w:color w:val="9CDCFE"/>
          <w:sz w:val="24"/>
          <w:szCs w:val="24"/>
          <w:lang w:eastAsia="en-IN"/>
        </w:rPr>
        <w:t>model_name</w:t>
      </w:r>
      <w:r w:rsidRPr="00735930">
        <w:rPr>
          <w:rFonts w:ascii="Consolas" w:eastAsia="Times New Roman" w:hAnsi="Consolas" w:cs="Times New Roman"/>
          <w:color w:val="D4D4D4"/>
          <w:sz w:val="24"/>
          <w:szCs w:val="24"/>
          <w:lang w:eastAsia="en-IN"/>
        </w:rPr>
        <w:t>, </w:t>
      </w:r>
      <w:r w:rsidRPr="00735930">
        <w:rPr>
          <w:rFonts w:ascii="Consolas" w:eastAsia="Times New Roman" w:hAnsi="Consolas" w:cs="Times New Roman"/>
          <w:color w:val="9CDCFE"/>
          <w:sz w:val="24"/>
          <w:szCs w:val="24"/>
          <w:lang w:eastAsia="en-IN"/>
        </w:rPr>
        <w:t>price</w:t>
      </w:r>
      <w:r w:rsidRPr="00735930">
        <w:rPr>
          <w:rFonts w:ascii="Consolas" w:eastAsia="Times New Roman" w:hAnsi="Consolas" w:cs="Times New Roman"/>
          <w:color w:val="D4D4D4"/>
          <w:sz w:val="24"/>
          <w:szCs w:val="24"/>
          <w:lang w:eastAsia="en-IN"/>
        </w:rPr>
        <w:t>, </w:t>
      </w:r>
      <w:r w:rsidRPr="00735930">
        <w:rPr>
          <w:rFonts w:ascii="Consolas" w:eastAsia="Times New Roman" w:hAnsi="Consolas" w:cs="Times New Roman"/>
          <w:color w:val="9CDCFE"/>
          <w:sz w:val="24"/>
          <w:szCs w:val="24"/>
          <w:lang w:eastAsia="en-IN"/>
        </w:rPr>
        <w:t>ram</w:t>
      </w:r>
      <w:r w:rsidRPr="00735930">
        <w:rPr>
          <w:rFonts w:ascii="Consolas" w:eastAsia="Times New Roman" w:hAnsi="Consolas" w:cs="Times New Roman"/>
          <w:color w:val="D4D4D4"/>
          <w:sz w:val="24"/>
          <w:szCs w:val="24"/>
          <w:lang w:eastAsia="en-IN"/>
        </w:rPr>
        <w:t>, </w:t>
      </w:r>
      <w:r w:rsidRPr="00735930">
        <w:rPr>
          <w:rFonts w:ascii="Consolas" w:eastAsia="Times New Roman" w:hAnsi="Consolas" w:cs="Times New Roman"/>
          <w:color w:val="9CDCFE"/>
          <w:sz w:val="24"/>
          <w:szCs w:val="24"/>
          <w:lang w:eastAsia="en-IN"/>
        </w:rPr>
        <w:t>internal_memeory</w:t>
      </w:r>
      <w:r w:rsidRPr="00735930">
        <w:rPr>
          <w:rFonts w:ascii="Consolas" w:eastAsia="Times New Roman" w:hAnsi="Consolas" w:cs="Times New Roman"/>
          <w:color w:val="D4D4D4"/>
          <w:sz w:val="24"/>
          <w:szCs w:val="24"/>
          <w:lang w:eastAsia="en-IN"/>
        </w:rPr>
        <w:t>, </w:t>
      </w:r>
      <w:r w:rsidRPr="00735930">
        <w:rPr>
          <w:rFonts w:ascii="Consolas" w:eastAsia="Times New Roman" w:hAnsi="Consolas" w:cs="Times New Roman"/>
          <w:color w:val="9CDCFE"/>
          <w:sz w:val="24"/>
          <w:szCs w:val="24"/>
          <w:lang w:eastAsia="en-IN"/>
        </w:rPr>
        <w:t>rear_camera</w:t>
      </w:r>
      <w:r w:rsidRPr="00735930">
        <w:rPr>
          <w:rFonts w:ascii="Consolas" w:eastAsia="Times New Roman" w:hAnsi="Consolas" w:cs="Times New Roman"/>
          <w:color w:val="D4D4D4"/>
          <w:sz w:val="24"/>
          <w:szCs w:val="24"/>
          <w:lang w:eastAsia="en-IN"/>
        </w:rPr>
        <w:t>):</w:t>
      </w:r>
    </w:p>
    <w:p w:rsidR="00735930" w:rsidRPr="00735930" w:rsidRDefault="00735930" w:rsidP="00735930">
      <w:pPr>
        <w:shd w:val="clear" w:color="auto" w:fill="1E1E1E"/>
        <w:spacing w:after="0" w:line="330" w:lineRule="atLeast"/>
        <w:rPr>
          <w:rFonts w:ascii="Consolas" w:eastAsia="Times New Roman" w:hAnsi="Consolas" w:cs="Times New Roman"/>
          <w:color w:val="D4D4D4"/>
          <w:sz w:val="24"/>
          <w:szCs w:val="24"/>
          <w:lang w:eastAsia="en-IN"/>
        </w:rPr>
      </w:pPr>
      <w:r w:rsidRPr="00735930">
        <w:rPr>
          <w:rFonts w:ascii="Consolas" w:eastAsia="Times New Roman" w:hAnsi="Consolas" w:cs="Times New Roman"/>
          <w:color w:val="D4D4D4"/>
          <w:sz w:val="24"/>
          <w:szCs w:val="24"/>
          <w:lang w:eastAsia="en-IN"/>
        </w:rPr>
        <w:t>        </w:t>
      </w:r>
      <w:r w:rsidRPr="00735930">
        <w:rPr>
          <w:rFonts w:ascii="Consolas" w:eastAsia="Times New Roman" w:hAnsi="Consolas" w:cs="Times New Roman"/>
          <w:color w:val="4EC9B0"/>
          <w:sz w:val="24"/>
          <w:szCs w:val="24"/>
          <w:lang w:eastAsia="en-IN"/>
        </w:rPr>
        <w:t>super</w:t>
      </w:r>
      <w:r w:rsidRPr="00735930">
        <w:rPr>
          <w:rFonts w:ascii="Consolas" w:eastAsia="Times New Roman" w:hAnsi="Consolas" w:cs="Times New Roman"/>
          <w:color w:val="D4D4D4"/>
          <w:sz w:val="24"/>
          <w:szCs w:val="24"/>
          <w:lang w:eastAsia="en-IN"/>
        </w:rPr>
        <w:t>().</w:t>
      </w:r>
      <w:r w:rsidRPr="00735930">
        <w:rPr>
          <w:rFonts w:ascii="Consolas" w:eastAsia="Times New Roman" w:hAnsi="Consolas" w:cs="Times New Roman"/>
          <w:color w:val="DCDCAA"/>
          <w:sz w:val="24"/>
          <w:szCs w:val="24"/>
          <w:lang w:eastAsia="en-IN"/>
        </w:rPr>
        <w:t>__init__</w:t>
      </w:r>
      <w:r w:rsidRPr="00735930">
        <w:rPr>
          <w:rFonts w:ascii="Consolas" w:eastAsia="Times New Roman" w:hAnsi="Consolas" w:cs="Times New Roman"/>
          <w:color w:val="D4D4D4"/>
          <w:sz w:val="24"/>
          <w:szCs w:val="24"/>
          <w:lang w:eastAsia="en-IN"/>
        </w:rPr>
        <w:t>(brand, model_name, price)  </w:t>
      </w:r>
      <w:r w:rsidRPr="00735930">
        <w:rPr>
          <w:rFonts w:ascii="Consolas" w:eastAsia="Times New Roman" w:hAnsi="Consolas" w:cs="Times New Roman"/>
          <w:color w:val="6A9955"/>
          <w:sz w:val="24"/>
          <w:szCs w:val="24"/>
          <w:lang w:eastAsia="en-IN"/>
        </w:rPr>
        <w:t># This is the most common ways to use the inhertance</w:t>
      </w:r>
    </w:p>
    <w:p w:rsidR="00735930" w:rsidRPr="00735930" w:rsidRDefault="00735930" w:rsidP="00735930">
      <w:pPr>
        <w:shd w:val="clear" w:color="auto" w:fill="1E1E1E"/>
        <w:spacing w:after="0" w:line="330" w:lineRule="atLeast"/>
        <w:rPr>
          <w:rFonts w:ascii="Consolas" w:eastAsia="Times New Roman" w:hAnsi="Consolas" w:cs="Times New Roman"/>
          <w:color w:val="D4D4D4"/>
          <w:sz w:val="24"/>
          <w:szCs w:val="24"/>
          <w:lang w:eastAsia="en-IN"/>
        </w:rPr>
      </w:pPr>
      <w:r w:rsidRPr="00735930">
        <w:rPr>
          <w:rFonts w:ascii="Consolas" w:eastAsia="Times New Roman" w:hAnsi="Consolas" w:cs="Times New Roman"/>
          <w:color w:val="D4D4D4"/>
          <w:sz w:val="24"/>
          <w:szCs w:val="24"/>
          <w:lang w:eastAsia="en-IN"/>
        </w:rPr>
        <w:t>        </w:t>
      </w:r>
      <w:r w:rsidRPr="00735930">
        <w:rPr>
          <w:rFonts w:ascii="Consolas" w:eastAsia="Times New Roman" w:hAnsi="Consolas" w:cs="Times New Roman"/>
          <w:color w:val="569CD6"/>
          <w:sz w:val="24"/>
          <w:szCs w:val="24"/>
          <w:lang w:eastAsia="en-IN"/>
        </w:rPr>
        <w:t>self</w:t>
      </w:r>
      <w:r w:rsidRPr="00735930">
        <w:rPr>
          <w:rFonts w:ascii="Consolas" w:eastAsia="Times New Roman" w:hAnsi="Consolas" w:cs="Times New Roman"/>
          <w:color w:val="D4D4D4"/>
          <w:sz w:val="24"/>
          <w:szCs w:val="24"/>
          <w:lang w:eastAsia="en-IN"/>
        </w:rPr>
        <w:t>.ram = ram</w:t>
      </w:r>
    </w:p>
    <w:p w:rsidR="00735930" w:rsidRPr="00735930" w:rsidRDefault="00735930" w:rsidP="00735930">
      <w:pPr>
        <w:shd w:val="clear" w:color="auto" w:fill="1E1E1E"/>
        <w:spacing w:after="0" w:line="330" w:lineRule="atLeast"/>
        <w:rPr>
          <w:rFonts w:ascii="Consolas" w:eastAsia="Times New Roman" w:hAnsi="Consolas" w:cs="Times New Roman"/>
          <w:color w:val="D4D4D4"/>
          <w:sz w:val="24"/>
          <w:szCs w:val="24"/>
          <w:lang w:eastAsia="en-IN"/>
        </w:rPr>
      </w:pPr>
      <w:r w:rsidRPr="00735930">
        <w:rPr>
          <w:rFonts w:ascii="Consolas" w:eastAsia="Times New Roman" w:hAnsi="Consolas" w:cs="Times New Roman"/>
          <w:color w:val="D4D4D4"/>
          <w:sz w:val="24"/>
          <w:szCs w:val="24"/>
          <w:lang w:eastAsia="en-IN"/>
        </w:rPr>
        <w:t>        </w:t>
      </w:r>
      <w:r w:rsidRPr="00735930">
        <w:rPr>
          <w:rFonts w:ascii="Consolas" w:eastAsia="Times New Roman" w:hAnsi="Consolas" w:cs="Times New Roman"/>
          <w:color w:val="569CD6"/>
          <w:sz w:val="24"/>
          <w:szCs w:val="24"/>
          <w:lang w:eastAsia="en-IN"/>
        </w:rPr>
        <w:t>self</w:t>
      </w:r>
      <w:r w:rsidRPr="00735930">
        <w:rPr>
          <w:rFonts w:ascii="Consolas" w:eastAsia="Times New Roman" w:hAnsi="Consolas" w:cs="Times New Roman"/>
          <w:color w:val="D4D4D4"/>
          <w:sz w:val="24"/>
          <w:szCs w:val="24"/>
          <w:lang w:eastAsia="en-IN"/>
        </w:rPr>
        <w:t>.internal_memeory = internal_memeory</w:t>
      </w:r>
    </w:p>
    <w:p w:rsidR="00735930" w:rsidRPr="00735930" w:rsidRDefault="00735930" w:rsidP="00735930">
      <w:pPr>
        <w:shd w:val="clear" w:color="auto" w:fill="1E1E1E"/>
        <w:spacing w:after="0" w:line="330" w:lineRule="atLeast"/>
        <w:rPr>
          <w:rFonts w:ascii="Consolas" w:eastAsia="Times New Roman" w:hAnsi="Consolas" w:cs="Times New Roman"/>
          <w:color w:val="D4D4D4"/>
          <w:sz w:val="24"/>
          <w:szCs w:val="24"/>
          <w:lang w:eastAsia="en-IN"/>
        </w:rPr>
      </w:pPr>
      <w:r w:rsidRPr="00735930">
        <w:rPr>
          <w:rFonts w:ascii="Consolas" w:eastAsia="Times New Roman" w:hAnsi="Consolas" w:cs="Times New Roman"/>
          <w:color w:val="D4D4D4"/>
          <w:sz w:val="24"/>
          <w:szCs w:val="24"/>
          <w:lang w:eastAsia="en-IN"/>
        </w:rPr>
        <w:t>        </w:t>
      </w:r>
      <w:r w:rsidRPr="00735930">
        <w:rPr>
          <w:rFonts w:ascii="Consolas" w:eastAsia="Times New Roman" w:hAnsi="Consolas" w:cs="Times New Roman"/>
          <w:color w:val="569CD6"/>
          <w:sz w:val="24"/>
          <w:szCs w:val="24"/>
          <w:lang w:eastAsia="en-IN"/>
        </w:rPr>
        <w:t>self</w:t>
      </w:r>
      <w:r w:rsidRPr="00735930">
        <w:rPr>
          <w:rFonts w:ascii="Consolas" w:eastAsia="Times New Roman" w:hAnsi="Consolas" w:cs="Times New Roman"/>
          <w:color w:val="D4D4D4"/>
          <w:sz w:val="24"/>
          <w:szCs w:val="24"/>
          <w:lang w:eastAsia="en-IN"/>
        </w:rPr>
        <w:t>.rear_camera = rear_camera</w:t>
      </w:r>
    </w:p>
    <w:p w:rsidR="00735930" w:rsidRPr="00735930" w:rsidRDefault="00735930" w:rsidP="00735930">
      <w:pPr>
        <w:shd w:val="clear" w:color="auto" w:fill="1E1E1E"/>
        <w:spacing w:after="0" w:line="330" w:lineRule="atLeast"/>
        <w:rPr>
          <w:rFonts w:ascii="Consolas" w:eastAsia="Times New Roman" w:hAnsi="Consolas" w:cs="Times New Roman"/>
          <w:color w:val="D4D4D4"/>
          <w:sz w:val="24"/>
          <w:szCs w:val="24"/>
          <w:lang w:eastAsia="en-IN"/>
        </w:rPr>
      </w:pPr>
      <w:r w:rsidRPr="00735930">
        <w:rPr>
          <w:rFonts w:ascii="Consolas" w:eastAsia="Times New Roman" w:hAnsi="Consolas" w:cs="Times New Roman"/>
          <w:color w:val="D4D4D4"/>
          <w:sz w:val="24"/>
          <w:szCs w:val="24"/>
          <w:lang w:eastAsia="en-IN"/>
        </w:rPr>
        <w:t>    </w:t>
      </w:r>
    </w:p>
    <w:p w:rsidR="00735930" w:rsidRPr="00735930" w:rsidRDefault="00735930" w:rsidP="00735930">
      <w:pPr>
        <w:shd w:val="clear" w:color="auto" w:fill="1E1E1E"/>
        <w:spacing w:after="0" w:line="330" w:lineRule="atLeast"/>
        <w:rPr>
          <w:rFonts w:ascii="Consolas" w:eastAsia="Times New Roman" w:hAnsi="Consolas" w:cs="Times New Roman"/>
          <w:color w:val="D4D4D4"/>
          <w:sz w:val="24"/>
          <w:szCs w:val="24"/>
          <w:lang w:eastAsia="en-IN"/>
        </w:rPr>
      </w:pPr>
      <w:r w:rsidRPr="00735930">
        <w:rPr>
          <w:rFonts w:ascii="Consolas" w:eastAsia="Times New Roman" w:hAnsi="Consolas" w:cs="Times New Roman"/>
          <w:color w:val="D4D4D4"/>
          <w:sz w:val="24"/>
          <w:szCs w:val="24"/>
          <w:lang w:eastAsia="en-IN"/>
        </w:rPr>
        <w:t>    </w:t>
      </w:r>
      <w:r w:rsidRPr="00735930">
        <w:rPr>
          <w:rFonts w:ascii="Consolas" w:eastAsia="Times New Roman" w:hAnsi="Consolas" w:cs="Times New Roman"/>
          <w:color w:val="DCDCAA"/>
          <w:sz w:val="24"/>
          <w:szCs w:val="24"/>
          <w:lang w:eastAsia="en-IN"/>
        </w:rPr>
        <w:t>@</w:t>
      </w:r>
      <w:r w:rsidRPr="00735930">
        <w:rPr>
          <w:rFonts w:ascii="Consolas" w:eastAsia="Times New Roman" w:hAnsi="Consolas" w:cs="Times New Roman"/>
          <w:color w:val="4EC9B0"/>
          <w:sz w:val="24"/>
          <w:szCs w:val="24"/>
          <w:lang w:eastAsia="en-IN"/>
        </w:rPr>
        <w:t>property</w:t>
      </w:r>
    </w:p>
    <w:p w:rsidR="00735930" w:rsidRPr="00735930" w:rsidRDefault="00735930" w:rsidP="00735930">
      <w:pPr>
        <w:shd w:val="clear" w:color="auto" w:fill="1E1E1E"/>
        <w:spacing w:after="0" w:line="330" w:lineRule="atLeast"/>
        <w:rPr>
          <w:rFonts w:ascii="Consolas" w:eastAsia="Times New Roman" w:hAnsi="Consolas" w:cs="Times New Roman"/>
          <w:color w:val="D4D4D4"/>
          <w:sz w:val="24"/>
          <w:szCs w:val="24"/>
          <w:lang w:eastAsia="en-IN"/>
        </w:rPr>
      </w:pPr>
      <w:r w:rsidRPr="00735930">
        <w:rPr>
          <w:rFonts w:ascii="Consolas" w:eastAsia="Times New Roman" w:hAnsi="Consolas" w:cs="Times New Roman"/>
          <w:color w:val="D4D4D4"/>
          <w:sz w:val="24"/>
          <w:szCs w:val="24"/>
          <w:lang w:eastAsia="en-IN"/>
        </w:rPr>
        <w:t>    </w:t>
      </w:r>
      <w:r w:rsidRPr="00735930">
        <w:rPr>
          <w:rFonts w:ascii="Consolas" w:eastAsia="Times New Roman" w:hAnsi="Consolas" w:cs="Times New Roman"/>
          <w:color w:val="569CD6"/>
          <w:sz w:val="24"/>
          <w:szCs w:val="24"/>
          <w:lang w:eastAsia="en-IN"/>
        </w:rPr>
        <w:t>def</w:t>
      </w:r>
      <w:r w:rsidRPr="00735930">
        <w:rPr>
          <w:rFonts w:ascii="Consolas" w:eastAsia="Times New Roman" w:hAnsi="Consolas" w:cs="Times New Roman"/>
          <w:color w:val="D4D4D4"/>
          <w:sz w:val="24"/>
          <w:szCs w:val="24"/>
          <w:lang w:eastAsia="en-IN"/>
        </w:rPr>
        <w:t> </w:t>
      </w:r>
      <w:r w:rsidRPr="00735930">
        <w:rPr>
          <w:rFonts w:ascii="Consolas" w:eastAsia="Times New Roman" w:hAnsi="Consolas" w:cs="Times New Roman"/>
          <w:color w:val="DCDCAA"/>
          <w:sz w:val="24"/>
          <w:szCs w:val="24"/>
          <w:lang w:eastAsia="en-IN"/>
        </w:rPr>
        <w:t>complete_specification</w:t>
      </w:r>
      <w:r w:rsidRPr="00735930">
        <w:rPr>
          <w:rFonts w:ascii="Consolas" w:eastAsia="Times New Roman" w:hAnsi="Consolas" w:cs="Times New Roman"/>
          <w:color w:val="D4D4D4"/>
          <w:sz w:val="24"/>
          <w:szCs w:val="24"/>
          <w:lang w:eastAsia="en-IN"/>
        </w:rPr>
        <w:t>(</w:t>
      </w:r>
      <w:r w:rsidRPr="00735930">
        <w:rPr>
          <w:rFonts w:ascii="Consolas" w:eastAsia="Times New Roman" w:hAnsi="Consolas" w:cs="Times New Roman"/>
          <w:color w:val="9CDCFE"/>
          <w:sz w:val="24"/>
          <w:szCs w:val="24"/>
          <w:lang w:eastAsia="en-IN"/>
        </w:rPr>
        <w:t>self</w:t>
      </w:r>
      <w:r w:rsidRPr="00735930">
        <w:rPr>
          <w:rFonts w:ascii="Consolas" w:eastAsia="Times New Roman" w:hAnsi="Consolas" w:cs="Times New Roman"/>
          <w:color w:val="D4D4D4"/>
          <w:sz w:val="24"/>
          <w:szCs w:val="24"/>
          <w:lang w:eastAsia="en-IN"/>
        </w:rPr>
        <w:t>):</w:t>
      </w:r>
    </w:p>
    <w:p w:rsidR="00735930" w:rsidRPr="00735930" w:rsidRDefault="00735930" w:rsidP="00735930">
      <w:pPr>
        <w:shd w:val="clear" w:color="auto" w:fill="1E1E1E"/>
        <w:spacing w:after="0" w:line="330" w:lineRule="atLeast"/>
        <w:rPr>
          <w:rFonts w:ascii="Consolas" w:eastAsia="Times New Roman" w:hAnsi="Consolas" w:cs="Times New Roman"/>
          <w:color w:val="D4D4D4"/>
          <w:sz w:val="24"/>
          <w:szCs w:val="24"/>
          <w:lang w:eastAsia="en-IN"/>
        </w:rPr>
      </w:pPr>
      <w:r w:rsidRPr="00735930">
        <w:rPr>
          <w:rFonts w:ascii="Consolas" w:eastAsia="Times New Roman" w:hAnsi="Consolas" w:cs="Times New Roman"/>
          <w:color w:val="D4D4D4"/>
          <w:sz w:val="24"/>
          <w:szCs w:val="24"/>
          <w:lang w:eastAsia="en-IN"/>
        </w:rPr>
        <w:t>        </w:t>
      </w:r>
      <w:r w:rsidRPr="00735930">
        <w:rPr>
          <w:rFonts w:ascii="Consolas" w:eastAsia="Times New Roman" w:hAnsi="Consolas" w:cs="Times New Roman"/>
          <w:color w:val="C586C0"/>
          <w:sz w:val="24"/>
          <w:szCs w:val="24"/>
          <w:lang w:eastAsia="en-IN"/>
        </w:rPr>
        <w:t>return</w:t>
      </w:r>
      <w:r w:rsidRPr="00735930">
        <w:rPr>
          <w:rFonts w:ascii="Consolas" w:eastAsia="Times New Roman" w:hAnsi="Consolas" w:cs="Times New Roman"/>
          <w:color w:val="D4D4D4"/>
          <w:sz w:val="24"/>
          <w:szCs w:val="24"/>
          <w:lang w:eastAsia="en-IN"/>
        </w:rPr>
        <w:t> </w:t>
      </w:r>
      <w:r w:rsidRPr="00735930">
        <w:rPr>
          <w:rFonts w:ascii="Consolas" w:eastAsia="Times New Roman" w:hAnsi="Consolas" w:cs="Times New Roman"/>
          <w:color w:val="569CD6"/>
          <w:sz w:val="24"/>
          <w:szCs w:val="24"/>
          <w:lang w:eastAsia="en-IN"/>
        </w:rPr>
        <w:t>f</w:t>
      </w:r>
      <w:r w:rsidRPr="00735930">
        <w:rPr>
          <w:rFonts w:ascii="Consolas" w:eastAsia="Times New Roman" w:hAnsi="Consolas" w:cs="Times New Roman"/>
          <w:color w:val="CE9178"/>
          <w:sz w:val="24"/>
          <w:szCs w:val="24"/>
          <w:lang w:eastAsia="en-IN"/>
        </w:rPr>
        <w:t>'</w:t>
      </w:r>
      <w:r w:rsidRPr="00735930">
        <w:rPr>
          <w:rFonts w:ascii="Consolas" w:eastAsia="Times New Roman" w:hAnsi="Consolas" w:cs="Times New Roman"/>
          <w:color w:val="569CD6"/>
          <w:sz w:val="24"/>
          <w:szCs w:val="24"/>
          <w:lang w:eastAsia="en-IN"/>
        </w:rPr>
        <w:t>{self</w:t>
      </w:r>
      <w:r w:rsidRPr="00735930">
        <w:rPr>
          <w:rFonts w:ascii="Consolas" w:eastAsia="Times New Roman" w:hAnsi="Consolas" w:cs="Times New Roman"/>
          <w:color w:val="D4D4D4"/>
          <w:sz w:val="24"/>
          <w:szCs w:val="24"/>
          <w:lang w:eastAsia="en-IN"/>
        </w:rPr>
        <w:t>.brand</w:t>
      </w:r>
      <w:r w:rsidRPr="00735930">
        <w:rPr>
          <w:rFonts w:ascii="Consolas" w:eastAsia="Times New Roman" w:hAnsi="Consolas" w:cs="Times New Roman"/>
          <w:color w:val="569CD6"/>
          <w:sz w:val="24"/>
          <w:szCs w:val="24"/>
          <w:lang w:eastAsia="en-IN"/>
        </w:rPr>
        <w:t>}</w:t>
      </w:r>
      <w:r w:rsidRPr="00735930">
        <w:rPr>
          <w:rFonts w:ascii="Consolas" w:eastAsia="Times New Roman" w:hAnsi="Consolas" w:cs="Times New Roman"/>
          <w:color w:val="CE9178"/>
          <w:sz w:val="24"/>
          <w:szCs w:val="24"/>
          <w:lang w:eastAsia="en-IN"/>
        </w:rPr>
        <w:t> </w:t>
      </w:r>
      <w:r w:rsidRPr="00735930">
        <w:rPr>
          <w:rFonts w:ascii="Consolas" w:eastAsia="Times New Roman" w:hAnsi="Consolas" w:cs="Times New Roman"/>
          <w:color w:val="569CD6"/>
          <w:sz w:val="24"/>
          <w:szCs w:val="24"/>
          <w:lang w:eastAsia="en-IN"/>
        </w:rPr>
        <w:t>{self</w:t>
      </w:r>
      <w:r w:rsidRPr="00735930">
        <w:rPr>
          <w:rFonts w:ascii="Consolas" w:eastAsia="Times New Roman" w:hAnsi="Consolas" w:cs="Times New Roman"/>
          <w:color w:val="D4D4D4"/>
          <w:sz w:val="24"/>
          <w:szCs w:val="24"/>
          <w:lang w:eastAsia="en-IN"/>
        </w:rPr>
        <w:t>.model_name</w:t>
      </w:r>
      <w:r w:rsidRPr="00735930">
        <w:rPr>
          <w:rFonts w:ascii="Consolas" w:eastAsia="Times New Roman" w:hAnsi="Consolas" w:cs="Times New Roman"/>
          <w:color w:val="569CD6"/>
          <w:sz w:val="24"/>
          <w:szCs w:val="24"/>
          <w:lang w:eastAsia="en-IN"/>
        </w:rPr>
        <w:t>}</w:t>
      </w:r>
      <w:r w:rsidRPr="00735930">
        <w:rPr>
          <w:rFonts w:ascii="Consolas" w:eastAsia="Times New Roman" w:hAnsi="Consolas" w:cs="Times New Roman"/>
          <w:color w:val="CE9178"/>
          <w:sz w:val="24"/>
          <w:szCs w:val="24"/>
          <w:lang w:eastAsia="en-IN"/>
        </w:rPr>
        <w:t> its RAM is </w:t>
      </w:r>
      <w:r w:rsidRPr="00735930">
        <w:rPr>
          <w:rFonts w:ascii="Consolas" w:eastAsia="Times New Roman" w:hAnsi="Consolas" w:cs="Times New Roman"/>
          <w:color w:val="569CD6"/>
          <w:sz w:val="24"/>
          <w:szCs w:val="24"/>
          <w:lang w:eastAsia="en-IN"/>
        </w:rPr>
        <w:t>{self</w:t>
      </w:r>
      <w:r w:rsidRPr="00735930">
        <w:rPr>
          <w:rFonts w:ascii="Consolas" w:eastAsia="Times New Roman" w:hAnsi="Consolas" w:cs="Times New Roman"/>
          <w:color w:val="D4D4D4"/>
          <w:sz w:val="24"/>
          <w:szCs w:val="24"/>
          <w:lang w:eastAsia="en-IN"/>
        </w:rPr>
        <w:t>.ram</w:t>
      </w:r>
      <w:r w:rsidRPr="00735930">
        <w:rPr>
          <w:rFonts w:ascii="Consolas" w:eastAsia="Times New Roman" w:hAnsi="Consolas" w:cs="Times New Roman"/>
          <w:color w:val="569CD6"/>
          <w:sz w:val="24"/>
          <w:szCs w:val="24"/>
          <w:lang w:eastAsia="en-IN"/>
        </w:rPr>
        <w:t>}</w:t>
      </w:r>
      <w:r w:rsidRPr="00735930">
        <w:rPr>
          <w:rFonts w:ascii="Consolas" w:eastAsia="Times New Roman" w:hAnsi="Consolas" w:cs="Times New Roman"/>
          <w:color w:val="CE9178"/>
          <w:sz w:val="24"/>
          <w:szCs w:val="24"/>
          <w:lang w:eastAsia="en-IN"/>
        </w:rPr>
        <w:t>, its Storage capacity of </w:t>
      </w:r>
      <w:r w:rsidRPr="00735930">
        <w:rPr>
          <w:rFonts w:ascii="Consolas" w:eastAsia="Times New Roman" w:hAnsi="Consolas" w:cs="Times New Roman"/>
          <w:color w:val="569CD6"/>
          <w:sz w:val="24"/>
          <w:szCs w:val="24"/>
          <w:lang w:eastAsia="en-IN"/>
        </w:rPr>
        <w:t>{self</w:t>
      </w:r>
      <w:r w:rsidRPr="00735930">
        <w:rPr>
          <w:rFonts w:ascii="Consolas" w:eastAsia="Times New Roman" w:hAnsi="Consolas" w:cs="Times New Roman"/>
          <w:color w:val="D4D4D4"/>
          <w:sz w:val="24"/>
          <w:szCs w:val="24"/>
          <w:lang w:eastAsia="en-IN"/>
        </w:rPr>
        <w:t>.internal_memeory</w:t>
      </w:r>
      <w:r w:rsidRPr="00735930">
        <w:rPr>
          <w:rFonts w:ascii="Consolas" w:eastAsia="Times New Roman" w:hAnsi="Consolas" w:cs="Times New Roman"/>
          <w:color w:val="569CD6"/>
          <w:sz w:val="24"/>
          <w:szCs w:val="24"/>
          <w:lang w:eastAsia="en-IN"/>
        </w:rPr>
        <w:t>}</w:t>
      </w:r>
      <w:r w:rsidRPr="00735930">
        <w:rPr>
          <w:rFonts w:ascii="Consolas" w:eastAsia="Times New Roman" w:hAnsi="Consolas" w:cs="Times New Roman"/>
          <w:color w:val="CE9178"/>
          <w:sz w:val="24"/>
          <w:szCs w:val="24"/>
          <w:lang w:eastAsia="en-IN"/>
        </w:rPr>
        <w:t> '</w:t>
      </w:r>
    </w:p>
    <w:p w:rsidR="00735930" w:rsidRPr="00735930" w:rsidRDefault="00735930" w:rsidP="00735930">
      <w:pPr>
        <w:shd w:val="clear" w:color="auto" w:fill="1E1E1E"/>
        <w:spacing w:after="0" w:line="330" w:lineRule="atLeast"/>
        <w:rPr>
          <w:rFonts w:ascii="Consolas" w:eastAsia="Times New Roman" w:hAnsi="Consolas" w:cs="Times New Roman"/>
          <w:color w:val="D4D4D4"/>
          <w:sz w:val="24"/>
          <w:szCs w:val="24"/>
          <w:lang w:eastAsia="en-IN"/>
        </w:rPr>
      </w:pPr>
    </w:p>
    <w:p w:rsidR="00735930" w:rsidRPr="00735930" w:rsidRDefault="00735930" w:rsidP="00735930">
      <w:pPr>
        <w:shd w:val="clear" w:color="auto" w:fill="1E1E1E"/>
        <w:spacing w:after="0" w:line="330" w:lineRule="atLeast"/>
        <w:rPr>
          <w:rFonts w:ascii="Consolas" w:eastAsia="Times New Roman" w:hAnsi="Consolas" w:cs="Times New Roman"/>
          <w:color w:val="D4D4D4"/>
          <w:sz w:val="24"/>
          <w:szCs w:val="24"/>
          <w:lang w:eastAsia="en-IN"/>
        </w:rPr>
      </w:pPr>
      <w:r w:rsidRPr="00735930">
        <w:rPr>
          <w:rFonts w:ascii="Consolas" w:eastAsia="Times New Roman" w:hAnsi="Consolas" w:cs="Times New Roman"/>
          <w:color w:val="569CD6"/>
          <w:sz w:val="24"/>
          <w:szCs w:val="24"/>
          <w:lang w:eastAsia="en-IN"/>
        </w:rPr>
        <w:t>class</w:t>
      </w:r>
      <w:r w:rsidRPr="00735930">
        <w:rPr>
          <w:rFonts w:ascii="Consolas" w:eastAsia="Times New Roman" w:hAnsi="Consolas" w:cs="Times New Roman"/>
          <w:color w:val="D4D4D4"/>
          <w:sz w:val="24"/>
          <w:szCs w:val="24"/>
          <w:lang w:eastAsia="en-IN"/>
        </w:rPr>
        <w:t> </w:t>
      </w:r>
      <w:r w:rsidRPr="00735930">
        <w:rPr>
          <w:rFonts w:ascii="Consolas" w:eastAsia="Times New Roman" w:hAnsi="Consolas" w:cs="Times New Roman"/>
          <w:color w:val="4EC9B0"/>
          <w:sz w:val="24"/>
          <w:szCs w:val="24"/>
          <w:lang w:eastAsia="en-IN"/>
        </w:rPr>
        <w:t>Flagship_phone</w:t>
      </w:r>
      <w:r w:rsidRPr="00735930">
        <w:rPr>
          <w:rFonts w:ascii="Consolas" w:eastAsia="Times New Roman" w:hAnsi="Consolas" w:cs="Times New Roman"/>
          <w:color w:val="D4D4D4"/>
          <w:sz w:val="24"/>
          <w:szCs w:val="24"/>
          <w:lang w:eastAsia="en-IN"/>
        </w:rPr>
        <w:t>(</w:t>
      </w:r>
      <w:r w:rsidRPr="00735930">
        <w:rPr>
          <w:rFonts w:ascii="Consolas" w:eastAsia="Times New Roman" w:hAnsi="Consolas" w:cs="Times New Roman"/>
          <w:color w:val="4EC9B0"/>
          <w:sz w:val="24"/>
          <w:szCs w:val="24"/>
          <w:lang w:eastAsia="en-IN"/>
        </w:rPr>
        <w:t>Smartphone</w:t>
      </w:r>
      <w:r w:rsidRPr="00735930">
        <w:rPr>
          <w:rFonts w:ascii="Consolas" w:eastAsia="Times New Roman" w:hAnsi="Consolas" w:cs="Times New Roman"/>
          <w:color w:val="D4D4D4"/>
          <w:sz w:val="24"/>
          <w:szCs w:val="24"/>
          <w:lang w:eastAsia="en-IN"/>
        </w:rPr>
        <w:t>):</w:t>
      </w:r>
    </w:p>
    <w:p w:rsidR="00735930" w:rsidRPr="00735930" w:rsidRDefault="00735930" w:rsidP="00735930">
      <w:pPr>
        <w:shd w:val="clear" w:color="auto" w:fill="1E1E1E"/>
        <w:spacing w:after="0" w:line="330" w:lineRule="atLeast"/>
        <w:rPr>
          <w:rFonts w:ascii="Consolas" w:eastAsia="Times New Roman" w:hAnsi="Consolas" w:cs="Times New Roman"/>
          <w:color w:val="D4D4D4"/>
          <w:sz w:val="24"/>
          <w:szCs w:val="24"/>
          <w:lang w:eastAsia="en-IN"/>
        </w:rPr>
      </w:pPr>
      <w:r w:rsidRPr="00735930">
        <w:rPr>
          <w:rFonts w:ascii="Consolas" w:eastAsia="Times New Roman" w:hAnsi="Consolas" w:cs="Times New Roman"/>
          <w:color w:val="D4D4D4"/>
          <w:sz w:val="24"/>
          <w:szCs w:val="24"/>
          <w:lang w:eastAsia="en-IN"/>
        </w:rPr>
        <w:t>    </w:t>
      </w:r>
      <w:r w:rsidRPr="00735930">
        <w:rPr>
          <w:rFonts w:ascii="Consolas" w:eastAsia="Times New Roman" w:hAnsi="Consolas" w:cs="Times New Roman"/>
          <w:color w:val="569CD6"/>
          <w:sz w:val="24"/>
          <w:szCs w:val="24"/>
          <w:lang w:eastAsia="en-IN"/>
        </w:rPr>
        <w:t>def</w:t>
      </w:r>
      <w:r w:rsidRPr="00735930">
        <w:rPr>
          <w:rFonts w:ascii="Consolas" w:eastAsia="Times New Roman" w:hAnsi="Consolas" w:cs="Times New Roman"/>
          <w:color w:val="D4D4D4"/>
          <w:sz w:val="24"/>
          <w:szCs w:val="24"/>
          <w:lang w:eastAsia="en-IN"/>
        </w:rPr>
        <w:t> </w:t>
      </w:r>
      <w:r w:rsidRPr="00735930">
        <w:rPr>
          <w:rFonts w:ascii="Consolas" w:eastAsia="Times New Roman" w:hAnsi="Consolas" w:cs="Times New Roman"/>
          <w:color w:val="DCDCAA"/>
          <w:sz w:val="24"/>
          <w:szCs w:val="24"/>
          <w:lang w:eastAsia="en-IN"/>
        </w:rPr>
        <w:t>__init__</w:t>
      </w:r>
      <w:r w:rsidRPr="00735930">
        <w:rPr>
          <w:rFonts w:ascii="Consolas" w:eastAsia="Times New Roman" w:hAnsi="Consolas" w:cs="Times New Roman"/>
          <w:color w:val="D4D4D4"/>
          <w:sz w:val="24"/>
          <w:szCs w:val="24"/>
          <w:lang w:eastAsia="en-IN"/>
        </w:rPr>
        <w:t>(</w:t>
      </w:r>
      <w:r w:rsidRPr="00735930">
        <w:rPr>
          <w:rFonts w:ascii="Consolas" w:eastAsia="Times New Roman" w:hAnsi="Consolas" w:cs="Times New Roman"/>
          <w:color w:val="9CDCFE"/>
          <w:sz w:val="24"/>
          <w:szCs w:val="24"/>
          <w:lang w:eastAsia="en-IN"/>
        </w:rPr>
        <w:t>self</w:t>
      </w:r>
      <w:r w:rsidRPr="00735930">
        <w:rPr>
          <w:rFonts w:ascii="Consolas" w:eastAsia="Times New Roman" w:hAnsi="Consolas" w:cs="Times New Roman"/>
          <w:color w:val="D4D4D4"/>
          <w:sz w:val="24"/>
          <w:szCs w:val="24"/>
          <w:lang w:eastAsia="en-IN"/>
        </w:rPr>
        <w:t>, </w:t>
      </w:r>
      <w:r w:rsidRPr="00735930">
        <w:rPr>
          <w:rFonts w:ascii="Consolas" w:eastAsia="Times New Roman" w:hAnsi="Consolas" w:cs="Times New Roman"/>
          <w:color w:val="9CDCFE"/>
          <w:sz w:val="24"/>
          <w:szCs w:val="24"/>
          <w:lang w:eastAsia="en-IN"/>
        </w:rPr>
        <w:t>brand</w:t>
      </w:r>
      <w:r w:rsidRPr="00735930">
        <w:rPr>
          <w:rFonts w:ascii="Consolas" w:eastAsia="Times New Roman" w:hAnsi="Consolas" w:cs="Times New Roman"/>
          <w:color w:val="D4D4D4"/>
          <w:sz w:val="24"/>
          <w:szCs w:val="24"/>
          <w:lang w:eastAsia="en-IN"/>
        </w:rPr>
        <w:t>, </w:t>
      </w:r>
      <w:r w:rsidRPr="00735930">
        <w:rPr>
          <w:rFonts w:ascii="Consolas" w:eastAsia="Times New Roman" w:hAnsi="Consolas" w:cs="Times New Roman"/>
          <w:color w:val="9CDCFE"/>
          <w:sz w:val="24"/>
          <w:szCs w:val="24"/>
          <w:lang w:eastAsia="en-IN"/>
        </w:rPr>
        <w:t>model_name</w:t>
      </w:r>
      <w:r w:rsidRPr="00735930">
        <w:rPr>
          <w:rFonts w:ascii="Consolas" w:eastAsia="Times New Roman" w:hAnsi="Consolas" w:cs="Times New Roman"/>
          <w:color w:val="D4D4D4"/>
          <w:sz w:val="24"/>
          <w:szCs w:val="24"/>
          <w:lang w:eastAsia="en-IN"/>
        </w:rPr>
        <w:t>, </w:t>
      </w:r>
      <w:r w:rsidRPr="00735930">
        <w:rPr>
          <w:rFonts w:ascii="Consolas" w:eastAsia="Times New Roman" w:hAnsi="Consolas" w:cs="Times New Roman"/>
          <w:color w:val="9CDCFE"/>
          <w:sz w:val="24"/>
          <w:szCs w:val="24"/>
          <w:lang w:eastAsia="en-IN"/>
        </w:rPr>
        <w:t>price</w:t>
      </w:r>
      <w:r w:rsidRPr="00735930">
        <w:rPr>
          <w:rFonts w:ascii="Consolas" w:eastAsia="Times New Roman" w:hAnsi="Consolas" w:cs="Times New Roman"/>
          <w:color w:val="D4D4D4"/>
          <w:sz w:val="24"/>
          <w:szCs w:val="24"/>
          <w:lang w:eastAsia="en-IN"/>
        </w:rPr>
        <w:t>, </w:t>
      </w:r>
      <w:r w:rsidRPr="00735930">
        <w:rPr>
          <w:rFonts w:ascii="Consolas" w:eastAsia="Times New Roman" w:hAnsi="Consolas" w:cs="Times New Roman"/>
          <w:color w:val="9CDCFE"/>
          <w:sz w:val="24"/>
          <w:szCs w:val="24"/>
          <w:lang w:eastAsia="en-IN"/>
        </w:rPr>
        <w:t>ram</w:t>
      </w:r>
      <w:r w:rsidRPr="00735930">
        <w:rPr>
          <w:rFonts w:ascii="Consolas" w:eastAsia="Times New Roman" w:hAnsi="Consolas" w:cs="Times New Roman"/>
          <w:color w:val="D4D4D4"/>
          <w:sz w:val="24"/>
          <w:szCs w:val="24"/>
          <w:lang w:eastAsia="en-IN"/>
        </w:rPr>
        <w:t>, </w:t>
      </w:r>
      <w:r w:rsidRPr="00735930">
        <w:rPr>
          <w:rFonts w:ascii="Consolas" w:eastAsia="Times New Roman" w:hAnsi="Consolas" w:cs="Times New Roman"/>
          <w:color w:val="9CDCFE"/>
          <w:sz w:val="24"/>
          <w:szCs w:val="24"/>
          <w:lang w:eastAsia="en-IN"/>
        </w:rPr>
        <w:t>internal_memeory</w:t>
      </w:r>
      <w:r w:rsidRPr="00735930">
        <w:rPr>
          <w:rFonts w:ascii="Consolas" w:eastAsia="Times New Roman" w:hAnsi="Consolas" w:cs="Times New Roman"/>
          <w:color w:val="D4D4D4"/>
          <w:sz w:val="24"/>
          <w:szCs w:val="24"/>
          <w:lang w:eastAsia="en-IN"/>
        </w:rPr>
        <w:t>, </w:t>
      </w:r>
      <w:r w:rsidRPr="00735930">
        <w:rPr>
          <w:rFonts w:ascii="Consolas" w:eastAsia="Times New Roman" w:hAnsi="Consolas" w:cs="Times New Roman"/>
          <w:color w:val="9CDCFE"/>
          <w:sz w:val="24"/>
          <w:szCs w:val="24"/>
          <w:lang w:eastAsia="en-IN"/>
        </w:rPr>
        <w:t>rear_camera</w:t>
      </w:r>
      <w:r w:rsidRPr="00735930">
        <w:rPr>
          <w:rFonts w:ascii="Consolas" w:eastAsia="Times New Roman" w:hAnsi="Consolas" w:cs="Times New Roman"/>
          <w:color w:val="D4D4D4"/>
          <w:sz w:val="24"/>
          <w:szCs w:val="24"/>
          <w:lang w:eastAsia="en-IN"/>
        </w:rPr>
        <w:t>, </w:t>
      </w:r>
      <w:r w:rsidRPr="00735930">
        <w:rPr>
          <w:rFonts w:ascii="Consolas" w:eastAsia="Times New Roman" w:hAnsi="Consolas" w:cs="Times New Roman"/>
          <w:color w:val="9CDCFE"/>
          <w:sz w:val="24"/>
          <w:szCs w:val="24"/>
          <w:lang w:eastAsia="en-IN"/>
        </w:rPr>
        <w:t>front_camera</w:t>
      </w:r>
      <w:r w:rsidRPr="00735930">
        <w:rPr>
          <w:rFonts w:ascii="Consolas" w:eastAsia="Times New Roman" w:hAnsi="Consolas" w:cs="Times New Roman"/>
          <w:color w:val="D4D4D4"/>
          <w:sz w:val="24"/>
          <w:szCs w:val="24"/>
          <w:lang w:eastAsia="en-IN"/>
        </w:rPr>
        <w:t>):</w:t>
      </w:r>
    </w:p>
    <w:p w:rsidR="00735930" w:rsidRPr="00735930" w:rsidRDefault="00735930" w:rsidP="00735930">
      <w:pPr>
        <w:shd w:val="clear" w:color="auto" w:fill="1E1E1E"/>
        <w:spacing w:after="0" w:line="330" w:lineRule="atLeast"/>
        <w:rPr>
          <w:rFonts w:ascii="Consolas" w:eastAsia="Times New Roman" w:hAnsi="Consolas" w:cs="Times New Roman"/>
          <w:color w:val="D4D4D4"/>
          <w:sz w:val="24"/>
          <w:szCs w:val="24"/>
          <w:lang w:eastAsia="en-IN"/>
        </w:rPr>
      </w:pPr>
      <w:r w:rsidRPr="00735930">
        <w:rPr>
          <w:rFonts w:ascii="Consolas" w:eastAsia="Times New Roman" w:hAnsi="Consolas" w:cs="Times New Roman"/>
          <w:color w:val="D4D4D4"/>
          <w:sz w:val="24"/>
          <w:szCs w:val="24"/>
          <w:lang w:eastAsia="en-IN"/>
        </w:rPr>
        <w:t>        </w:t>
      </w:r>
      <w:r w:rsidRPr="00735930">
        <w:rPr>
          <w:rFonts w:ascii="Consolas" w:eastAsia="Times New Roman" w:hAnsi="Consolas" w:cs="Times New Roman"/>
          <w:color w:val="4EC9B0"/>
          <w:sz w:val="24"/>
          <w:szCs w:val="24"/>
          <w:lang w:eastAsia="en-IN"/>
        </w:rPr>
        <w:t>super</w:t>
      </w:r>
      <w:r w:rsidRPr="00735930">
        <w:rPr>
          <w:rFonts w:ascii="Consolas" w:eastAsia="Times New Roman" w:hAnsi="Consolas" w:cs="Times New Roman"/>
          <w:color w:val="D4D4D4"/>
          <w:sz w:val="24"/>
          <w:szCs w:val="24"/>
          <w:lang w:eastAsia="en-IN"/>
        </w:rPr>
        <w:t>().</w:t>
      </w:r>
      <w:r w:rsidRPr="00735930">
        <w:rPr>
          <w:rFonts w:ascii="Consolas" w:eastAsia="Times New Roman" w:hAnsi="Consolas" w:cs="Times New Roman"/>
          <w:color w:val="DCDCAA"/>
          <w:sz w:val="24"/>
          <w:szCs w:val="24"/>
          <w:lang w:eastAsia="en-IN"/>
        </w:rPr>
        <w:t>__init__</w:t>
      </w:r>
      <w:r w:rsidRPr="00735930">
        <w:rPr>
          <w:rFonts w:ascii="Consolas" w:eastAsia="Times New Roman" w:hAnsi="Consolas" w:cs="Times New Roman"/>
          <w:color w:val="D4D4D4"/>
          <w:sz w:val="24"/>
          <w:szCs w:val="24"/>
          <w:lang w:eastAsia="en-IN"/>
        </w:rPr>
        <w:t>(brand, model_name, price, ram, internal_memeory, rear_camera)</w:t>
      </w:r>
    </w:p>
    <w:p w:rsidR="00735930" w:rsidRPr="00735930" w:rsidRDefault="00735930" w:rsidP="00735930">
      <w:pPr>
        <w:shd w:val="clear" w:color="auto" w:fill="1E1E1E"/>
        <w:spacing w:after="0" w:line="330" w:lineRule="atLeast"/>
        <w:rPr>
          <w:rFonts w:ascii="Consolas" w:eastAsia="Times New Roman" w:hAnsi="Consolas" w:cs="Times New Roman"/>
          <w:color w:val="D4D4D4"/>
          <w:sz w:val="24"/>
          <w:szCs w:val="24"/>
          <w:lang w:eastAsia="en-IN"/>
        </w:rPr>
      </w:pPr>
      <w:r w:rsidRPr="00735930">
        <w:rPr>
          <w:rFonts w:ascii="Consolas" w:eastAsia="Times New Roman" w:hAnsi="Consolas" w:cs="Times New Roman"/>
          <w:color w:val="D4D4D4"/>
          <w:sz w:val="24"/>
          <w:szCs w:val="24"/>
          <w:lang w:eastAsia="en-IN"/>
        </w:rPr>
        <w:t>        </w:t>
      </w:r>
      <w:r w:rsidRPr="00735930">
        <w:rPr>
          <w:rFonts w:ascii="Consolas" w:eastAsia="Times New Roman" w:hAnsi="Consolas" w:cs="Times New Roman"/>
          <w:color w:val="569CD6"/>
          <w:sz w:val="24"/>
          <w:szCs w:val="24"/>
          <w:lang w:eastAsia="en-IN"/>
        </w:rPr>
        <w:t>self</w:t>
      </w:r>
      <w:r w:rsidRPr="00735930">
        <w:rPr>
          <w:rFonts w:ascii="Consolas" w:eastAsia="Times New Roman" w:hAnsi="Consolas" w:cs="Times New Roman"/>
          <w:color w:val="D4D4D4"/>
          <w:sz w:val="24"/>
          <w:szCs w:val="24"/>
          <w:lang w:eastAsia="en-IN"/>
        </w:rPr>
        <w:t>.front_camera = front_camera</w:t>
      </w:r>
    </w:p>
    <w:p w:rsidR="00735930" w:rsidRPr="00735930" w:rsidRDefault="00735930" w:rsidP="00735930">
      <w:pPr>
        <w:shd w:val="clear" w:color="auto" w:fill="1E1E1E"/>
        <w:spacing w:after="0" w:line="330" w:lineRule="atLeast"/>
        <w:rPr>
          <w:rFonts w:ascii="Consolas" w:eastAsia="Times New Roman" w:hAnsi="Consolas" w:cs="Times New Roman"/>
          <w:color w:val="D4D4D4"/>
          <w:sz w:val="24"/>
          <w:szCs w:val="24"/>
          <w:lang w:eastAsia="en-IN"/>
        </w:rPr>
      </w:pPr>
    </w:p>
    <w:p w:rsidR="00735930" w:rsidRPr="00735930" w:rsidRDefault="00735930" w:rsidP="00735930">
      <w:pPr>
        <w:shd w:val="clear" w:color="auto" w:fill="1E1E1E"/>
        <w:spacing w:after="0" w:line="330" w:lineRule="atLeast"/>
        <w:rPr>
          <w:rFonts w:ascii="Consolas" w:eastAsia="Times New Roman" w:hAnsi="Consolas" w:cs="Times New Roman"/>
          <w:color w:val="D4D4D4"/>
          <w:sz w:val="24"/>
          <w:szCs w:val="24"/>
          <w:lang w:eastAsia="en-IN"/>
        </w:rPr>
      </w:pPr>
      <w:r w:rsidRPr="00735930">
        <w:rPr>
          <w:rFonts w:ascii="Consolas" w:eastAsia="Times New Roman" w:hAnsi="Consolas" w:cs="Times New Roman"/>
          <w:color w:val="D4D4D4"/>
          <w:sz w:val="24"/>
          <w:szCs w:val="24"/>
          <w:lang w:eastAsia="en-IN"/>
        </w:rPr>
        <w:t>    </w:t>
      </w:r>
      <w:r w:rsidRPr="00735930">
        <w:rPr>
          <w:rFonts w:ascii="Consolas" w:eastAsia="Times New Roman" w:hAnsi="Consolas" w:cs="Times New Roman"/>
          <w:color w:val="6A9955"/>
          <w:sz w:val="24"/>
          <w:szCs w:val="24"/>
          <w:lang w:eastAsia="en-IN"/>
        </w:rPr>
        <w:t># Now if we want to add the camera's details for the flagships phone in the complete specification method then we can use the overriding method</w:t>
      </w:r>
    </w:p>
    <w:p w:rsidR="00735930" w:rsidRPr="00735930" w:rsidRDefault="00735930" w:rsidP="00735930">
      <w:pPr>
        <w:shd w:val="clear" w:color="auto" w:fill="1E1E1E"/>
        <w:spacing w:after="0" w:line="330" w:lineRule="atLeast"/>
        <w:rPr>
          <w:rFonts w:ascii="Consolas" w:eastAsia="Times New Roman" w:hAnsi="Consolas" w:cs="Times New Roman"/>
          <w:color w:val="D4D4D4"/>
          <w:sz w:val="24"/>
          <w:szCs w:val="24"/>
          <w:lang w:eastAsia="en-IN"/>
        </w:rPr>
      </w:pPr>
      <w:r w:rsidRPr="00735930">
        <w:rPr>
          <w:rFonts w:ascii="Consolas" w:eastAsia="Times New Roman" w:hAnsi="Consolas" w:cs="Times New Roman"/>
          <w:color w:val="D4D4D4"/>
          <w:sz w:val="24"/>
          <w:szCs w:val="24"/>
          <w:lang w:eastAsia="en-IN"/>
        </w:rPr>
        <w:t>    </w:t>
      </w:r>
      <w:r w:rsidRPr="00735930">
        <w:rPr>
          <w:rFonts w:ascii="Consolas" w:eastAsia="Times New Roman" w:hAnsi="Consolas" w:cs="Times New Roman"/>
          <w:color w:val="6A9955"/>
          <w:sz w:val="24"/>
          <w:szCs w:val="24"/>
          <w:lang w:eastAsia="en-IN"/>
        </w:rPr>
        <w:t># by defining eailer </w:t>
      </w:r>
    </w:p>
    <w:p w:rsidR="00735930" w:rsidRPr="00735930" w:rsidRDefault="00735930" w:rsidP="00735930">
      <w:pPr>
        <w:shd w:val="clear" w:color="auto" w:fill="1E1E1E"/>
        <w:spacing w:after="0" w:line="330" w:lineRule="atLeast"/>
        <w:rPr>
          <w:rFonts w:ascii="Consolas" w:eastAsia="Times New Roman" w:hAnsi="Consolas" w:cs="Times New Roman"/>
          <w:color w:val="D4D4D4"/>
          <w:sz w:val="24"/>
          <w:szCs w:val="24"/>
          <w:lang w:eastAsia="en-IN"/>
        </w:rPr>
      </w:pPr>
      <w:r w:rsidRPr="00735930">
        <w:rPr>
          <w:rFonts w:ascii="Consolas" w:eastAsia="Times New Roman" w:hAnsi="Consolas" w:cs="Times New Roman"/>
          <w:color w:val="D4D4D4"/>
          <w:sz w:val="24"/>
          <w:szCs w:val="24"/>
          <w:lang w:eastAsia="en-IN"/>
        </w:rPr>
        <w:t>    </w:t>
      </w:r>
      <w:r w:rsidRPr="00735930">
        <w:rPr>
          <w:rFonts w:ascii="Consolas" w:eastAsia="Times New Roman" w:hAnsi="Consolas" w:cs="Times New Roman"/>
          <w:color w:val="DCDCAA"/>
          <w:sz w:val="24"/>
          <w:szCs w:val="24"/>
          <w:lang w:eastAsia="en-IN"/>
        </w:rPr>
        <w:t>@</w:t>
      </w:r>
      <w:r w:rsidRPr="00735930">
        <w:rPr>
          <w:rFonts w:ascii="Consolas" w:eastAsia="Times New Roman" w:hAnsi="Consolas" w:cs="Times New Roman"/>
          <w:color w:val="4EC9B0"/>
          <w:sz w:val="24"/>
          <w:szCs w:val="24"/>
          <w:lang w:eastAsia="en-IN"/>
        </w:rPr>
        <w:t>property</w:t>
      </w:r>
    </w:p>
    <w:p w:rsidR="00735930" w:rsidRPr="00735930" w:rsidRDefault="00735930" w:rsidP="00735930">
      <w:pPr>
        <w:shd w:val="clear" w:color="auto" w:fill="1E1E1E"/>
        <w:spacing w:after="0" w:line="330" w:lineRule="atLeast"/>
        <w:rPr>
          <w:rFonts w:ascii="Consolas" w:eastAsia="Times New Roman" w:hAnsi="Consolas" w:cs="Times New Roman"/>
          <w:color w:val="D4D4D4"/>
          <w:sz w:val="24"/>
          <w:szCs w:val="24"/>
          <w:lang w:eastAsia="en-IN"/>
        </w:rPr>
      </w:pPr>
      <w:r w:rsidRPr="00735930">
        <w:rPr>
          <w:rFonts w:ascii="Consolas" w:eastAsia="Times New Roman" w:hAnsi="Consolas" w:cs="Times New Roman"/>
          <w:color w:val="D4D4D4"/>
          <w:sz w:val="24"/>
          <w:szCs w:val="24"/>
          <w:lang w:eastAsia="en-IN"/>
        </w:rPr>
        <w:t>    </w:t>
      </w:r>
      <w:r w:rsidRPr="00735930">
        <w:rPr>
          <w:rFonts w:ascii="Consolas" w:eastAsia="Times New Roman" w:hAnsi="Consolas" w:cs="Times New Roman"/>
          <w:color w:val="569CD6"/>
          <w:sz w:val="24"/>
          <w:szCs w:val="24"/>
          <w:lang w:eastAsia="en-IN"/>
        </w:rPr>
        <w:t>def</w:t>
      </w:r>
      <w:r w:rsidRPr="00735930">
        <w:rPr>
          <w:rFonts w:ascii="Consolas" w:eastAsia="Times New Roman" w:hAnsi="Consolas" w:cs="Times New Roman"/>
          <w:color w:val="D4D4D4"/>
          <w:sz w:val="24"/>
          <w:szCs w:val="24"/>
          <w:lang w:eastAsia="en-IN"/>
        </w:rPr>
        <w:t> </w:t>
      </w:r>
      <w:r w:rsidRPr="00735930">
        <w:rPr>
          <w:rFonts w:ascii="Consolas" w:eastAsia="Times New Roman" w:hAnsi="Consolas" w:cs="Times New Roman"/>
          <w:color w:val="DCDCAA"/>
          <w:sz w:val="24"/>
          <w:szCs w:val="24"/>
          <w:lang w:eastAsia="en-IN"/>
        </w:rPr>
        <w:t>complete_specification</w:t>
      </w:r>
      <w:r w:rsidRPr="00735930">
        <w:rPr>
          <w:rFonts w:ascii="Consolas" w:eastAsia="Times New Roman" w:hAnsi="Consolas" w:cs="Times New Roman"/>
          <w:color w:val="D4D4D4"/>
          <w:sz w:val="24"/>
          <w:szCs w:val="24"/>
          <w:lang w:eastAsia="en-IN"/>
        </w:rPr>
        <w:t>(</w:t>
      </w:r>
      <w:r w:rsidRPr="00735930">
        <w:rPr>
          <w:rFonts w:ascii="Consolas" w:eastAsia="Times New Roman" w:hAnsi="Consolas" w:cs="Times New Roman"/>
          <w:color w:val="9CDCFE"/>
          <w:sz w:val="24"/>
          <w:szCs w:val="24"/>
          <w:lang w:eastAsia="en-IN"/>
        </w:rPr>
        <w:t>self</w:t>
      </w:r>
      <w:r w:rsidRPr="00735930">
        <w:rPr>
          <w:rFonts w:ascii="Consolas" w:eastAsia="Times New Roman" w:hAnsi="Consolas" w:cs="Times New Roman"/>
          <w:color w:val="D4D4D4"/>
          <w:sz w:val="24"/>
          <w:szCs w:val="24"/>
          <w:lang w:eastAsia="en-IN"/>
        </w:rPr>
        <w:t>):</w:t>
      </w:r>
    </w:p>
    <w:p w:rsidR="00735930" w:rsidRPr="00735930" w:rsidRDefault="00735930" w:rsidP="00735930">
      <w:pPr>
        <w:shd w:val="clear" w:color="auto" w:fill="1E1E1E"/>
        <w:spacing w:after="0" w:line="330" w:lineRule="atLeast"/>
        <w:rPr>
          <w:rFonts w:ascii="Consolas" w:eastAsia="Times New Roman" w:hAnsi="Consolas" w:cs="Times New Roman"/>
          <w:color w:val="D4D4D4"/>
          <w:sz w:val="24"/>
          <w:szCs w:val="24"/>
          <w:lang w:eastAsia="en-IN"/>
        </w:rPr>
      </w:pPr>
      <w:r w:rsidRPr="00735930">
        <w:rPr>
          <w:rFonts w:ascii="Consolas" w:eastAsia="Times New Roman" w:hAnsi="Consolas" w:cs="Times New Roman"/>
          <w:color w:val="D4D4D4"/>
          <w:sz w:val="24"/>
          <w:szCs w:val="24"/>
          <w:lang w:eastAsia="en-IN"/>
        </w:rPr>
        <w:t>         </w:t>
      </w:r>
      <w:r w:rsidRPr="00735930">
        <w:rPr>
          <w:rFonts w:ascii="Consolas" w:eastAsia="Times New Roman" w:hAnsi="Consolas" w:cs="Times New Roman"/>
          <w:color w:val="C586C0"/>
          <w:sz w:val="24"/>
          <w:szCs w:val="24"/>
          <w:lang w:eastAsia="en-IN"/>
        </w:rPr>
        <w:t>return</w:t>
      </w:r>
      <w:r w:rsidRPr="00735930">
        <w:rPr>
          <w:rFonts w:ascii="Consolas" w:eastAsia="Times New Roman" w:hAnsi="Consolas" w:cs="Times New Roman"/>
          <w:color w:val="D4D4D4"/>
          <w:sz w:val="24"/>
          <w:szCs w:val="24"/>
          <w:lang w:eastAsia="en-IN"/>
        </w:rPr>
        <w:t> </w:t>
      </w:r>
      <w:r w:rsidRPr="00735930">
        <w:rPr>
          <w:rFonts w:ascii="Consolas" w:eastAsia="Times New Roman" w:hAnsi="Consolas" w:cs="Times New Roman"/>
          <w:color w:val="569CD6"/>
          <w:sz w:val="24"/>
          <w:szCs w:val="24"/>
          <w:lang w:eastAsia="en-IN"/>
        </w:rPr>
        <w:t>f</w:t>
      </w:r>
      <w:r w:rsidRPr="00735930">
        <w:rPr>
          <w:rFonts w:ascii="Consolas" w:eastAsia="Times New Roman" w:hAnsi="Consolas" w:cs="Times New Roman"/>
          <w:color w:val="CE9178"/>
          <w:sz w:val="24"/>
          <w:szCs w:val="24"/>
          <w:lang w:eastAsia="en-IN"/>
        </w:rPr>
        <w:t>'</w:t>
      </w:r>
      <w:r w:rsidRPr="00735930">
        <w:rPr>
          <w:rFonts w:ascii="Consolas" w:eastAsia="Times New Roman" w:hAnsi="Consolas" w:cs="Times New Roman"/>
          <w:color w:val="569CD6"/>
          <w:sz w:val="24"/>
          <w:szCs w:val="24"/>
          <w:lang w:eastAsia="en-IN"/>
        </w:rPr>
        <w:t>{self</w:t>
      </w:r>
      <w:r w:rsidRPr="00735930">
        <w:rPr>
          <w:rFonts w:ascii="Consolas" w:eastAsia="Times New Roman" w:hAnsi="Consolas" w:cs="Times New Roman"/>
          <w:color w:val="D4D4D4"/>
          <w:sz w:val="24"/>
          <w:szCs w:val="24"/>
          <w:lang w:eastAsia="en-IN"/>
        </w:rPr>
        <w:t>.brand</w:t>
      </w:r>
      <w:r w:rsidRPr="00735930">
        <w:rPr>
          <w:rFonts w:ascii="Consolas" w:eastAsia="Times New Roman" w:hAnsi="Consolas" w:cs="Times New Roman"/>
          <w:color w:val="569CD6"/>
          <w:sz w:val="24"/>
          <w:szCs w:val="24"/>
          <w:lang w:eastAsia="en-IN"/>
        </w:rPr>
        <w:t>}</w:t>
      </w:r>
      <w:r w:rsidRPr="00735930">
        <w:rPr>
          <w:rFonts w:ascii="Consolas" w:eastAsia="Times New Roman" w:hAnsi="Consolas" w:cs="Times New Roman"/>
          <w:color w:val="CE9178"/>
          <w:sz w:val="24"/>
          <w:szCs w:val="24"/>
          <w:lang w:eastAsia="en-IN"/>
        </w:rPr>
        <w:t> </w:t>
      </w:r>
      <w:r w:rsidRPr="00735930">
        <w:rPr>
          <w:rFonts w:ascii="Consolas" w:eastAsia="Times New Roman" w:hAnsi="Consolas" w:cs="Times New Roman"/>
          <w:color w:val="569CD6"/>
          <w:sz w:val="24"/>
          <w:szCs w:val="24"/>
          <w:lang w:eastAsia="en-IN"/>
        </w:rPr>
        <w:t>{self</w:t>
      </w:r>
      <w:r w:rsidRPr="00735930">
        <w:rPr>
          <w:rFonts w:ascii="Consolas" w:eastAsia="Times New Roman" w:hAnsi="Consolas" w:cs="Times New Roman"/>
          <w:color w:val="D4D4D4"/>
          <w:sz w:val="24"/>
          <w:szCs w:val="24"/>
          <w:lang w:eastAsia="en-IN"/>
        </w:rPr>
        <w:t>.model_name</w:t>
      </w:r>
      <w:r w:rsidRPr="00735930">
        <w:rPr>
          <w:rFonts w:ascii="Consolas" w:eastAsia="Times New Roman" w:hAnsi="Consolas" w:cs="Times New Roman"/>
          <w:color w:val="569CD6"/>
          <w:sz w:val="24"/>
          <w:szCs w:val="24"/>
          <w:lang w:eastAsia="en-IN"/>
        </w:rPr>
        <w:t>}</w:t>
      </w:r>
      <w:r w:rsidRPr="00735930">
        <w:rPr>
          <w:rFonts w:ascii="Consolas" w:eastAsia="Times New Roman" w:hAnsi="Consolas" w:cs="Times New Roman"/>
          <w:color w:val="CE9178"/>
          <w:sz w:val="24"/>
          <w:szCs w:val="24"/>
          <w:lang w:eastAsia="en-IN"/>
        </w:rPr>
        <w:t> its RAM is </w:t>
      </w:r>
      <w:r w:rsidRPr="00735930">
        <w:rPr>
          <w:rFonts w:ascii="Consolas" w:eastAsia="Times New Roman" w:hAnsi="Consolas" w:cs="Times New Roman"/>
          <w:color w:val="569CD6"/>
          <w:sz w:val="24"/>
          <w:szCs w:val="24"/>
          <w:lang w:eastAsia="en-IN"/>
        </w:rPr>
        <w:t>{self</w:t>
      </w:r>
      <w:r w:rsidRPr="00735930">
        <w:rPr>
          <w:rFonts w:ascii="Consolas" w:eastAsia="Times New Roman" w:hAnsi="Consolas" w:cs="Times New Roman"/>
          <w:color w:val="D4D4D4"/>
          <w:sz w:val="24"/>
          <w:szCs w:val="24"/>
          <w:lang w:eastAsia="en-IN"/>
        </w:rPr>
        <w:t>.ram</w:t>
      </w:r>
      <w:r w:rsidRPr="00735930">
        <w:rPr>
          <w:rFonts w:ascii="Consolas" w:eastAsia="Times New Roman" w:hAnsi="Consolas" w:cs="Times New Roman"/>
          <w:color w:val="569CD6"/>
          <w:sz w:val="24"/>
          <w:szCs w:val="24"/>
          <w:lang w:eastAsia="en-IN"/>
        </w:rPr>
        <w:t>}</w:t>
      </w:r>
      <w:r w:rsidRPr="00735930">
        <w:rPr>
          <w:rFonts w:ascii="Consolas" w:eastAsia="Times New Roman" w:hAnsi="Consolas" w:cs="Times New Roman"/>
          <w:color w:val="CE9178"/>
          <w:sz w:val="24"/>
          <w:szCs w:val="24"/>
          <w:lang w:eastAsia="en-IN"/>
        </w:rPr>
        <w:t>, its Storage capacity of </w:t>
      </w:r>
      <w:r w:rsidRPr="00735930">
        <w:rPr>
          <w:rFonts w:ascii="Consolas" w:eastAsia="Times New Roman" w:hAnsi="Consolas" w:cs="Times New Roman"/>
          <w:color w:val="569CD6"/>
          <w:sz w:val="24"/>
          <w:szCs w:val="24"/>
          <w:lang w:eastAsia="en-IN"/>
        </w:rPr>
        <w:t>{self</w:t>
      </w:r>
      <w:r w:rsidRPr="00735930">
        <w:rPr>
          <w:rFonts w:ascii="Consolas" w:eastAsia="Times New Roman" w:hAnsi="Consolas" w:cs="Times New Roman"/>
          <w:color w:val="D4D4D4"/>
          <w:sz w:val="24"/>
          <w:szCs w:val="24"/>
          <w:lang w:eastAsia="en-IN"/>
        </w:rPr>
        <w:t>.internal_memeory</w:t>
      </w:r>
      <w:r w:rsidRPr="00735930">
        <w:rPr>
          <w:rFonts w:ascii="Consolas" w:eastAsia="Times New Roman" w:hAnsi="Consolas" w:cs="Times New Roman"/>
          <w:color w:val="569CD6"/>
          <w:sz w:val="24"/>
          <w:szCs w:val="24"/>
          <w:lang w:eastAsia="en-IN"/>
        </w:rPr>
        <w:t>}</w:t>
      </w:r>
      <w:r w:rsidRPr="00735930">
        <w:rPr>
          <w:rFonts w:ascii="Consolas" w:eastAsia="Times New Roman" w:hAnsi="Consolas" w:cs="Times New Roman"/>
          <w:color w:val="CE9178"/>
          <w:sz w:val="24"/>
          <w:szCs w:val="24"/>
          <w:lang w:eastAsia="en-IN"/>
        </w:rPr>
        <w:t> and the camera deails as rear: </w:t>
      </w:r>
      <w:r w:rsidRPr="00735930">
        <w:rPr>
          <w:rFonts w:ascii="Consolas" w:eastAsia="Times New Roman" w:hAnsi="Consolas" w:cs="Times New Roman"/>
          <w:color w:val="569CD6"/>
          <w:sz w:val="24"/>
          <w:szCs w:val="24"/>
          <w:lang w:eastAsia="en-IN"/>
        </w:rPr>
        <w:t>{self</w:t>
      </w:r>
      <w:r w:rsidRPr="00735930">
        <w:rPr>
          <w:rFonts w:ascii="Consolas" w:eastAsia="Times New Roman" w:hAnsi="Consolas" w:cs="Times New Roman"/>
          <w:color w:val="D4D4D4"/>
          <w:sz w:val="24"/>
          <w:szCs w:val="24"/>
          <w:lang w:eastAsia="en-IN"/>
        </w:rPr>
        <w:t>.rear_camera</w:t>
      </w:r>
      <w:r w:rsidRPr="00735930">
        <w:rPr>
          <w:rFonts w:ascii="Consolas" w:eastAsia="Times New Roman" w:hAnsi="Consolas" w:cs="Times New Roman"/>
          <w:color w:val="569CD6"/>
          <w:sz w:val="24"/>
          <w:szCs w:val="24"/>
          <w:lang w:eastAsia="en-IN"/>
        </w:rPr>
        <w:t>}</w:t>
      </w:r>
      <w:r w:rsidRPr="00735930">
        <w:rPr>
          <w:rFonts w:ascii="Consolas" w:eastAsia="Times New Roman" w:hAnsi="Consolas" w:cs="Times New Roman"/>
          <w:color w:val="CE9178"/>
          <w:sz w:val="24"/>
          <w:szCs w:val="24"/>
          <w:lang w:eastAsia="en-IN"/>
        </w:rPr>
        <w:t> front: </w:t>
      </w:r>
      <w:r w:rsidRPr="00735930">
        <w:rPr>
          <w:rFonts w:ascii="Consolas" w:eastAsia="Times New Roman" w:hAnsi="Consolas" w:cs="Times New Roman"/>
          <w:color w:val="569CD6"/>
          <w:sz w:val="24"/>
          <w:szCs w:val="24"/>
          <w:lang w:eastAsia="en-IN"/>
        </w:rPr>
        <w:t>{self</w:t>
      </w:r>
      <w:r w:rsidRPr="00735930">
        <w:rPr>
          <w:rFonts w:ascii="Consolas" w:eastAsia="Times New Roman" w:hAnsi="Consolas" w:cs="Times New Roman"/>
          <w:color w:val="D4D4D4"/>
          <w:sz w:val="24"/>
          <w:szCs w:val="24"/>
          <w:lang w:eastAsia="en-IN"/>
        </w:rPr>
        <w:t>.front_camera</w:t>
      </w:r>
      <w:r w:rsidRPr="00735930">
        <w:rPr>
          <w:rFonts w:ascii="Consolas" w:eastAsia="Times New Roman" w:hAnsi="Consolas" w:cs="Times New Roman"/>
          <w:color w:val="569CD6"/>
          <w:sz w:val="24"/>
          <w:szCs w:val="24"/>
          <w:lang w:eastAsia="en-IN"/>
        </w:rPr>
        <w:t>}</w:t>
      </w:r>
      <w:r w:rsidRPr="00735930">
        <w:rPr>
          <w:rFonts w:ascii="Consolas" w:eastAsia="Times New Roman" w:hAnsi="Consolas" w:cs="Times New Roman"/>
          <w:color w:val="CE9178"/>
          <w:sz w:val="24"/>
          <w:szCs w:val="24"/>
          <w:lang w:eastAsia="en-IN"/>
        </w:rPr>
        <w:t>'</w:t>
      </w:r>
    </w:p>
    <w:p w:rsidR="00735930" w:rsidRPr="00735930" w:rsidRDefault="00735930" w:rsidP="00735930">
      <w:pPr>
        <w:shd w:val="clear" w:color="auto" w:fill="1E1E1E"/>
        <w:spacing w:after="0" w:line="330" w:lineRule="atLeast"/>
        <w:rPr>
          <w:rFonts w:ascii="Consolas" w:eastAsia="Times New Roman" w:hAnsi="Consolas" w:cs="Times New Roman"/>
          <w:color w:val="D4D4D4"/>
          <w:sz w:val="24"/>
          <w:szCs w:val="24"/>
          <w:lang w:eastAsia="en-IN"/>
        </w:rPr>
      </w:pPr>
    </w:p>
    <w:p w:rsidR="00735930" w:rsidRPr="00735930" w:rsidRDefault="00735930" w:rsidP="00735930">
      <w:pPr>
        <w:shd w:val="clear" w:color="auto" w:fill="1E1E1E"/>
        <w:spacing w:after="0" w:line="330" w:lineRule="atLeast"/>
        <w:rPr>
          <w:rFonts w:ascii="Consolas" w:eastAsia="Times New Roman" w:hAnsi="Consolas" w:cs="Times New Roman"/>
          <w:color w:val="D4D4D4"/>
          <w:sz w:val="24"/>
          <w:szCs w:val="24"/>
          <w:lang w:eastAsia="en-IN"/>
        </w:rPr>
      </w:pPr>
      <w:r w:rsidRPr="00735930">
        <w:rPr>
          <w:rFonts w:ascii="Consolas" w:eastAsia="Times New Roman" w:hAnsi="Consolas" w:cs="Times New Roman"/>
          <w:color w:val="D4D4D4"/>
          <w:sz w:val="24"/>
          <w:szCs w:val="24"/>
          <w:lang w:eastAsia="en-IN"/>
        </w:rPr>
        <w:lastRenderedPageBreak/>
        <w:t>phone1 = Phone(</w:t>
      </w:r>
      <w:r w:rsidRPr="00735930">
        <w:rPr>
          <w:rFonts w:ascii="Consolas" w:eastAsia="Times New Roman" w:hAnsi="Consolas" w:cs="Times New Roman"/>
          <w:color w:val="CE9178"/>
          <w:sz w:val="24"/>
          <w:szCs w:val="24"/>
          <w:lang w:eastAsia="en-IN"/>
        </w:rPr>
        <w:t>'Nokia'</w:t>
      </w:r>
      <w:r w:rsidRPr="00735930">
        <w:rPr>
          <w:rFonts w:ascii="Consolas" w:eastAsia="Times New Roman" w:hAnsi="Consolas" w:cs="Times New Roman"/>
          <w:color w:val="D4D4D4"/>
          <w:sz w:val="24"/>
          <w:szCs w:val="24"/>
          <w:lang w:eastAsia="en-IN"/>
        </w:rPr>
        <w:t>, </w:t>
      </w:r>
      <w:r w:rsidRPr="00735930">
        <w:rPr>
          <w:rFonts w:ascii="Consolas" w:eastAsia="Times New Roman" w:hAnsi="Consolas" w:cs="Times New Roman"/>
          <w:color w:val="CE9178"/>
          <w:sz w:val="24"/>
          <w:szCs w:val="24"/>
          <w:lang w:eastAsia="en-IN"/>
        </w:rPr>
        <w:t>'1100'</w:t>
      </w:r>
      <w:r w:rsidRPr="00735930">
        <w:rPr>
          <w:rFonts w:ascii="Consolas" w:eastAsia="Times New Roman" w:hAnsi="Consolas" w:cs="Times New Roman"/>
          <w:color w:val="D4D4D4"/>
          <w:sz w:val="24"/>
          <w:szCs w:val="24"/>
          <w:lang w:eastAsia="en-IN"/>
        </w:rPr>
        <w:t>, </w:t>
      </w:r>
      <w:r w:rsidRPr="00735930">
        <w:rPr>
          <w:rFonts w:ascii="Consolas" w:eastAsia="Times New Roman" w:hAnsi="Consolas" w:cs="Times New Roman"/>
          <w:color w:val="B5CEA8"/>
          <w:sz w:val="24"/>
          <w:szCs w:val="24"/>
          <w:lang w:eastAsia="en-IN"/>
        </w:rPr>
        <w:t>1000</w:t>
      </w:r>
      <w:r w:rsidRPr="00735930">
        <w:rPr>
          <w:rFonts w:ascii="Consolas" w:eastAsia="Times New Roman" w:hAnsi="Consolas" w:cs="Times New Roman"/>
          <w:color w:val="D4D4D4"/>
          <w:sz w:val="24"/>
          <w:szCs w:val="24"/>
          <w:lang w:eastAsia="en-IN"/>
        </w:rPr>
        <w:t>)</w:t>
      </w:r>
    </w:p>
    <w:p w:rsidR="00735930" w:rsidRPr="00735930" w:rsidRDefault="00735930" w:rsidP="00735930">
      <w:pPr>
        <w:shd w:val="clear" w:color="auto" w:fill="1E1E1E"/>
        <w:spacing w:after="0" w:line="330" w:lineRule="atLeast"/>
        <w:rPr>
          <w:rFonts w:ascii="Consolas" w:eastAsia="Times New Roman" w:hAnsi="Consolas" w:cs="Times New Roman"/>
          <w:color w:val="D4D4D4"/>
          <w:sz w:val="24"/>
          <w:szCs w:val="24"/>
          <w:lang w:eastAsia="en-IN"/>
        </w:rPr>
      </w:pPr>
      <w:r w:rsidRPr="00735930">
        <w:rPr>
          <w:rFonts w:ascii="Consolas" w:eastAsia="Times New Roman" w:hAnsi="Consolas" w:cs="Times New Roman"/>
          <w:color w:val="D4D4D4"/>
          <w:sz w:val="24"/>
          <w:szCs w:val="24"/>
          <w:lang w:eastAsia="en-IN"/>
        </w:rPr>
        <w:t>phone2 = Smartphone(</w:t>
      </w:r>
      <w:r w:rsidRPr="00735930">
        <w:rPr>
          <w:rFonts w:ascii="Consolas" w:eastAsia="Times New Roman" w:hAnsi="Consolas" w:cs="Times New Roman"/>
          <w:color w:val="CE9178"/>
          <w:sz w:val="24"/>
          <w:szCs w:val="24"/>
          <w:lang w:eastAsia="en-IN"/>
        </w:rPr>
        <w:t>'Oneplus'</w:t>
      </w:r>
      <w:r w:rsidRPr="00735930">
        <w:rPr>
          <w:rFonts w:ascii="Consolas" w:eastAsia="Times New Roman" w:hAnsi="Consolas" w:cs="Times New Roman"/>
          <w:color w:val="D4D4D4"/>
          <w:sz w:val="24"/>
          <w:szCs w:val="24"/>
          <w:lang w:eastAsia="en-IN"/>
        </w:rPr>
        <w:t>, </w:t>
      </w:r>
      <w:r w:rsidRPr="00735930">
        <w:rPr>
          <w:rFonts w:ascii="Consolas" w:eastAsia="Times New Roman" w:hAnsi="Consolas" w:cs="Times New Roman"/>
          <w:color w:val="CE9178"/>
          <w:sz w:val="24"/>
          <w:szCs w:val="24"/>
          <w:lang w:eastAsia="en-IN"/>
        </w:rPr>
        <w:t>'nord'</w:t>
      </w:r>
      <w:r w:rsidRPr="00735930">
        <w:rPr>
          <w:rFonts w:ascii="Consolas" w:eastAsia="Times New Roman" w:hAnsi="Consolas" w:cs="Times New Roman"/>
          <w:color w:val="D4D4D4"/>
          <w:sz w:val="24"/>
          <w:szCs w:val="24"/>
          <w:lang w:eastAsia="en-IN"/>
        </w:rPr>
        <w:t>, </w:t>
      </w:r>
      <w:r w:rsidRPr="00735930">
        <w:rPr>
          <w:rFonts w:ascii="Consolas" w:eastAsia="Times New Roman" w:hAnsi="Consolas" w:cs="Times New Roman"/>
          <w:color w:val="B5CEA8"/>
          <w:sz w:val="24"/>
          <w:szCs w:val="24"/>
          <w:lang w:eastAsia="en-IN"/>
        </w:rPr>
        <w:t>28000</w:t>
      </w:r>
      <w:r w:rsidRPr="00735930">
        <w:rPr>
          <w:rFonts w:ascii="Consolas" w:eastAsia="Times New Roman" w:hAnsi="Consolas" w:cs="Times New Roman"/>
          <w:color w:val="D4D4D4"/>
          <w:sz w:val="24"/>
          <w:szCs w:val="24"/>
          <w:lang w:eastAsia="en-IN"/>
        </w:rPr>
        <w:t>, </w:t>
      </w:r>
      <w:r w:rsidRPr="00735930">
        <w:rPr>
          <w:rFonts w:ascii="Consolas" w:eastAsia="Times New Roman" w:hAnsi="Consolas" w:cs="Times New Roman"/>
          <w:color w:val="CE9178"/>
          <w:sz w:val="24"/>
          <w:szCs w:val="24"/>
          <w:lang w:eastAsia="en-IN"/>
        </w:rPr>
        <w:t>'4gb'</w:t>
      </w:r>
      <w:r w:rsidRPr="00735930">
        <w:rPr>
          <w:rFonts w:ascii="Consolas" w:eastAsia="Times New Roman" w:hAnsi="Consolas" w:cs="Times New Roman"/>
          <w:color w:val="D4D4D4"/>
          <w:sz w:val="24"/>
          <w:szCs w:val="24"/>
          <w:lang w:eastAsia="en-IN"/>
        </w:rPr>
        <w:t>, </w:t>
      </w:r>
      <w:r w:rsidRPr="00735930">
        <w:rPr>
          <w:rFonts w:ascii="Consolas" w:eastAsia="Times New Roman" w:hAnsi="Consolas" w:cs="Times New Roman"/>
          <w:color w:val="CE9178"/>
          <w:sz w:val="24"/>
          <w:szCs w:val="24"/>
          <w:lang w:eastAsia="en-IN"/>
        </w:rPr>
        <w:t>'128gb'</w:t>
      </w:r>
      <w:r w:rsidRPr="00735930">
        <w:rPr>
          <w:rFonts w:ascii="Consolas" w:eastAsia="Times New Roman" w:hAnsi="Consolas" w:cs="Times New Roman"/>
          <w:color w:val="D4D4D4"/>
          <w:sz w:val="24"/>
          <w:szCs w:val="24"/>
          <w:lang w:eastAsia="en-IN"/>
        </w:rPr>
        <w:t>, </w:t>
      </w:r>
      <w:r w:rsidRPr="00735930">
        <w:rPr>
          <w:rFonts w:ascii="Consolas" w:eastAsia="Times New Roman" w:hAnsi="Consolas" w:cs="Times New Roman"/>
          <w:color w:val="CE9178"/>
          <w:sz w:val="24"/>
          <w:szCs w:val="24"/>
          <w:lang w:eastAsia="en-IN"/>
        </w:rPr>
        <w:t>'48mp'</w:t>
      </w:r>
      <w:r w:rsidRPr="00735930">
        <w:rPr>
          <w:rFonts w:ascii="Consolas" w:eastAsia="Times New Roman" w:hAnsi="Consolas" w:cs="Times New Roman"/>
          <w:color w:val="D4D4D4"/>
          <w:sz w:val="24"/>
          <w:szCs w:val="24"/>
          <w:lang w:eastAsia="en-IN"/>
        </w:rPr>
        <w:t>)</w:t>
      </w:r>
    </w:p>
    <w:p w:rsidR="00735930" w:rsidRPr="00735930" w:rsidRDefault="00735930" w:rsidP="00735930">
      <w:pPr>
        <w:shd w:val="clear" w:color="auto" w:fill="1E1E1E"/>
        <w:spacing w:after="0" w:line="330" w:lineRule="atLeast"/>
        <w:rPr>
          <w:rFonts w:ascii="Consolas" w:eastAsia="Times New Roman" w:hAnsi="Consolas" w:cs="Times New Roman"/>
          <w:color w:val="D4D4D4"/>
          <w:sz w:val="24"/>
          <w:szCs w:val="24"/>
          <w:lang w:eastAsia="en-IN"/>
        </w:rPr>
      </w:pPr>
    </w:p>
    <w:p w:rsidR="00735930" w:rsidRPr="00735930" w:rsidRDefault="00735930" w:rsidP="00735930">
      <w:pPr>
        <w:shd w:val="clear" w:color="auto" w:fill="1E1E1E"/>
        <w:spacing w:after="0" w:line="330" w:lineRule="atLeast"/>
        <w:rPr>
          <w:rFonts w:ascii="Consolas" w:eastAsia="Times New Roman" w:hAnsi="Consolas" w:cs="Times New Roman"/>
          <w:color w:val="D4D4D4"/>
          <w:sz w:val="24"/>
          <w:szCs w:val="24"/>
          <w:lang w:eastAsia="en-IN"/>
        </w:rPr>
      </w:pPr>
      <w:r w:rsidRPr="00735930">
        <w:rPr>
          <w:rFonts w:ascii="Consolas" w:eastAsia="Times New Roman" w:hAnsi="Consolas" w:cs="Times New Roman"/>
          <w:color w:val="D4D4D4"/>
          <w:sz w:val="24"/>
          <w:szCs w:val="24"/>
          <w:lang w:eastAsia="en-IN"/>
        </w:rPr>
        <w:t>phone3 = Flagship_phone(</w:t>
      </w:r>
      <w:r w:rsidRPr="00735930">
        <w:rPr>
          <w:rFonts w:ascii="Consolas" w:eastAsia="Times New Roman" w:hAnsi="Consolas" w:cs="Times New Roman"/>
          <w:color w:val="CE9178"/>
          <w:sz w:val="24"/>
          <w:szCs w:val="24"/>
          <w:lang w:eastAsia="en-IN"/>
        </w:rPr>
        <w:t>'Samsung'</w:t>
      </w:r>
      <w:r w:rsidRPr="00735930">
        <w:rPr>
          <w:rFonts w:ascii="Consolas" w:eastAsia="Times New Roman" w:hAnsi="Consolas" w:cs="Times New Roman"/>
          <w:color w:val="D4D4D4"/>
          <w:sz w:val="24"/>
          <w:szCs w:val="24"/>
          <w:lang w:eastAsia="en-IN"/>
        </w:rPr>
        <w:t>, </w:t>
      </w:r>
      <w:r w:rsidRPr="00735930">
        <w:rPr>
          <w:rFonts w:ascii="Consolas" w:eastAsia="Times New Roman" w:hAnsi="Consolas" w:cs="Times New Roman"/>
          <w:color w:val="CE9178"/>
          <w:sz w:val="24"/>
          <w:szCs w:val="24"/>
          <w:lang w:eastAsia="en-IN"/>
        </w:rPr>
        <w:t>'s21 ultra'</w:t>
      </w:r>
      <w:r w:rsidRPr="00735930">
        <w:rPr>
          <w:rFonts w:ascii="Consolas" w:eastAsia="Times New Roman" w:hAnsi="Consolas" w:cs="Times New Roman"/>
          <w:color w:val="D4D4D4"/>
          <w:sz w:val="24"/>
          <w:szCs w:val="24"/>
          <w:lang w:eastAsia="en-IN"/>
        </w:rPr>
        <w:t>, </w:t>
      </w:r>
      <w:r w:rsidRPr="00735930">
        <w:rPr>
          <w:rFonts w:ascii="Consolas" w:eastAsia="Times New Roman" w:hAnsi="Consolas" w:cs="Times New Roman"/>
          <w:color w:val="B5CEA8"/>
          <w:sz w:val="24"/>
          <w:szCs w:val="24"/>
          <w:lang w:eastAsia="en-IN"/>
        </w:rPr>
        <w:t>106000</w:t>
      </w:r>
      <w:r w:rsidRPr="00735930">
        <w:rPr>
          <w:rFonts w:ascii="Consolas" w:eastAsia="Times New Roman" w:hAnsi="Consolas" w:cs="Times New Roman"/>
          <w:color w:val="D4D4D4"/>
          <w:sz w:val="24"/>
          <w:szCs w:val="24"/>
          <w:lang w:eastAsia="en-IN"/>
        </w:rPr>
        <w:t>, </w:t>
      </w:r>
      <w:r w:rsidRPr="00735930">
        <w:rPr>
          <w:rFonts w:ascii="Consolas" w:eastAsia="Times New Roman" w:hAnsi="Consolas" w:cs="Times New Roman"/>
          <w:color w:val="CE9178"/>
          <w:sz w:val="24"/>
          <w:szCs w:val="24"/>
          <w:lang w:eastAsia="en-IN"/>
        </w:rPr>
        <w:t>'12gb'</w:t>
      </w:r>
      <w:r w:rsidRPr="00735930">
        <w:rPr>
          <w:rFonts w:ascii="Consolas" w:eastAsia="Times New Roman" w:hAnsi="Consolas" w:cs="Times New Roman"/>
          <w:color w:val="D4D4D4"/>
          <w:sz w:val="24"/>
          <w:szCs w:val="24"/>
          <w:lang w:eastAsia="en-IN"/>
        </w:rPr>
        <w:t>, </w:t>
      </w:r>
      <w:r w:rsidRPr="00735930">
        <w:rPr>
          <w:rFonts w:ascii="Consolas" w:eastAsia="Times New Roman" w:hAnsi="Consolas" w:cs="Times New Roman"/>
          <w:color w:val="CE9178"/>
          <w:sz w:val="24"/>
          <w:szCs w:val="24"/>
          <w:lang w:eastAsia="en-IN"/>
        </w:rPr>
        <w:t>'512gb'</w:t>
      </w:r>
      <w:r w:rsidRPr="00735930">
        <w:rPr>
          <w:rFonts w:ascii="Consolas" w:eastAsia="Times New Roman" w:hAnsi="Consolas" w:cs="Times New Roman"/>
          <w:color w:val="D4D4D4"/>
          <w:sz w:val="24"/>
          <w:szCs w:val="24"/>
          <w:lang w:eastAsia="en-IN"/>
        </w:rPr>
        <w:t>, </w:t>
      </w:r>
      <w:r w:rsidRPr="00735930">
        <w:rPr>
          <w:rFonts w:ascii="Consolas" w:eastAsia="Times New Roman" w:hAnsi="Consolas" w:cs="Times New Roman"/>
          <w:color w:val="CE9178"/>
          <w:sz w:val="24"/>
          <w:szCs w:val="24"/>
          <w:lang w:eastAsia="en-IN"/>
        </w:rPr>
        <w:t>'108mp'</w:t>
      </w:r>
      <w:r w:rsidRPr="00735930">
        <w:rPr>
          <w:rFonts w:ascii="Consolas" w:eastAsia="Times New Roman" w:hAnsi="Consolas" w:cs="Times New Roman"/>
          <w:color w:val="D4D4D4"/>
          <w:sz w:val="24"/>
          <w:szCs w:val="24"/>
          <w:lang w:eastAsia="en-IN"/>
        </w:rPr>
        <w:t>, </w:t>
      </w:r>
      <w:r w:rsidRPr="00735930">
        <w:rPr>
          <w:rFonts w:ascii="Consolas" w:eastAsia="Times New Roman" w:hAnsi="Consolas" w:cs="Times New Roman"/>
          <w:color w:val="CE9178"/>
          <w:sz w:val="24"/>
          <w:szCs w:val="24"/>
          <w:lang w:eastAsia="en-IN"/>
        </w:rPr>
        <w:t>'32mp'</w:t>
      </w:r>
      <w:r w:rsidRPr="00735930">
        <w:rPr>
          <w:rFonts w:ascii="Consolas" w:eastAsia="Times New Roman" w:hAnsi="Consolas" w:cs="Times New Roman"/>
          <w:color w:val="D4D4D4"/>
          <w:sz w:val="24"/>
          <w:szCs w:val="24"/>
          <w:lang w:eastAsia="en-IN"/>
        </w:rPr>
        <w:t>)</w:t>
      </w:r>
    </w:p>
    <w:p w:rsidR="00735930" w:rsidRPr="00735930" w:rsidRDefault="00735930" w:rsidP="00735930">
      <w:pPr>
        <w:shd w:val="clear" w:color="auto" w:fill="1E1E1E"/>
        <w:spacing w:after="0" w:line="330" w:lineRule="atLeast"/>
        <w:rPr>
          <w:rFonts w:ascii="Consolas" w:eastAsia="Times New Roman" w:hAnsi="Consolas" w:cs="Times New Roman"/>
          <w:color w:val="D4D4D4"/>
          <w:sz w:val="24"/>
          <w:szCs w:val="24"/>
          <w:lang w:eastAsia="en-IN"/>
        </w:rPr>
      </w:pPr>
    </w:p>
    <w:p w:rsidR="00735930" w:rsidRPr="00735930" w:rsidRDefault="00735930" w:rsidP="00735930">
      <w:pPr>
        <w:shd w:val="clear" w:color="auto" w:fill="1E1E1E"/>
        <w:spacing w:after="0" w:line="330" w:lineRule="atLeast"/>
        <w:rPr>
          <w:rFonts w:ascii="Consolas" w:eastAsia="Times New Roman" w:hAnsi="Consolas" w:cs="Times New Roman"/>
          <w:color w:val="D4D4D4"/>
          <w:sz w:val="24"/>
          <w:szCs w:val="24"/>
          <w:lang w:eastAsia="en-IN"/>
        </w:rPr>
      </w:pPr>
      <w:r w:rsidRPr="00735930">
        <w:rPr>
          <w:rFonts w:ascii="Consolas" w:eastAsia="Times New Roman" w:hAnsi="Consolas" w:cs="Times New Roman"/>
          <w:color w:val="DCDCAA"/>
          <w:sz w:val="24"/>
          <w:szCs w:val="24"/>
          <w:lang w:eastAsia="en-IN"/>
        </w:rPr>
        <w:t>print</w:t>
      </w:r>
      <w:r w:rsidRPr="00735930">
        <w:rPr>
          <w:rFonts w:ascii="Consolas" w:eastAsia="Times New Roman" w:hAnsi="Consolas" w:cs="Times New Roman"/>
          <w:color w:val="D4D4D4"/>
          <w:sz w:val="24"/>
          <w:szCs w:val="24"/>
          <w:lang w:eastAsia="en-IN"/>
        </w:rPr>
        <w:t>(phone3.complete_specification)</w:t>
      </w:r>
    </w:p>
    <w:p w:rsidR="00735930" w:rsidRDefault="00085D1D" w:rsidP="00CA1D6F">
      <w:pPr>
        <w:rPr>
          <w:sz w:val="32"/>
          <w:szCs w:val="28"/>
        </w:rPr>
      </w:pPr>
      <w:r>
        <w:rPr>
          <w:sz w:val="32"/>
          <w:szCs w:val="28"/>
        </w:rPr>
        <w:t>In this example complete specification for the flagship phones will find in the flagship phone class  so it will execute from there.</w:t>
      </w:r>
    </w:p>
    <w:p w:rsidR="00085D1D" w:rsidRDefault="00085D1D" w:rsidP="00CA1D6F">
      <w:pPr>
        <w:rPr>
          <w:sz w:val="32"/>
          <w:szCs w:val="28"/>
        </w:rPr>
      </w:pPr>
      <w:r>
        <w:rPr>
          <w:sz w:val="32"/>
          <w:szCs w:val="28"/>
        </w:rPr>
        <w:t>This is called the overriding method.</w:t>
      </w:r>
    </w:p>
    <w:p w:rsidR="00085D1D" w:rsidRDefault="00085D1D" w:rsidP="00CA1D6F">
      <w:pPr>
        <w:rPr>
          <w:sz w:val="32"/>
          <w:szCs w:val="28"/>
        </w:rPr>
      </w:pPr>
      <w:r>
        <w:rPr>
          <w:sz w:val="32"/>
          <w:szCs w:val="28"/>
        </w:rPr>
        <w:t>Now let’s talk about the builtin function.</w:t>
      </w:r>
    </w:p>
    <w:p w:rsidR="00085D1D" w:rsidRDefault="00085D1D" w:rsidP="00CA1D6F">
      <w:pPr>
        <w:rPr>
          <w:sz w:val="32"/>
          <w:szCs w:val="28"/>
        </w:rPr>
      </w:pPr>
      <w:r>
        <w:rPr>
          <w:sz w:val="32"/>
          <w:szCs w:val="28"/>
        </w:rPr>
        <w:t>Isinstance():</w:t>
      </w:r>
    </w:p>
    <w:p w:rsidR="00085D1D" w:rsidRDefault="00085D1D" w:rsidP="00CA1D6F">
      <w:pPr>
        <w:rPr>
          <w:sz w:val="32"/>
          <w:szCs w:val="28"/>
        </w:rPr>
      </w:pPr>
      <w:r>
        <w:rPr>
          <w:sz w:val="32"/>
          <w:szCs w:val="28"/>
        </w:rPr>
        <w:t xml:space="preserve">Isinstance function is used to check whether the objects is belonged from  that class or not </w:t>
      </w:r>
    </w:p>
    <w:p w:rsidR="00085D1D" w:rsidRDefault="00085D1D" w:rsidP="00CA1D6F">
      <w:pPr>
        <w:rPr>
          <w:sz w:val="32"/>
          <w:szCs w:val="28"/>
        </w:rPr>
      </w:pPr>
      <w:r>
        <w:rPr>
          <w:sz w:val="32"/>
          <w:szCs w:val="28"/>
        </w:rPr>
        <w:t>Isinstance function take two argument first one will be the object name and 2</w:t>
      </w:r>
      <w:r w:rsidRPr="00085D1D">
        <w:rPr>
          <w:sz w:val="32"/>
          <w:szCs w:val="28"/>
          <w:vertAlign w:val="superscript"/>
        </w:rPr>
        <w:t>nd</w:t>
      </w:r>
      <w:r>
        <w:rPr>
          <w:sz w:val="32"/>
          <w:szCs w:val="28"/>
        </w:rPr>
        <w:t xml:space="preserve"> will be the class name.</w:t>
      </w:r>
    </w:p>
    <w:p w:rsidR="00085D1D" w:rsidRDefault="00085D1D" w:rsidP="00CA1D6F">
      <w:pPr>
        <w:rPr>
          <w:sz w:val="32"/>
          <w:szCs w:val="28"/>
        </w:rPr>
      </w:pPr>
      <w:r>
        <w:rPr>
          <w:sz w:val="32"/>
          <w:szCs w:val="28"/>
        </w:rPr>
        <w:t>And if we print isinstance then it will give us the True or False boolam value</w:t>
      </w:r>
    </w:p>
    <w:p w:rsidR="00085D1D" w:rsidRDefault="00085D1D" w:rsidP="00CA1D6F">
      <w:pPr>
        <w:rPr>
          <w:sz w:val="32"/>
          <w:szCs w:val="28"/>
        </w:rPr>
      </w:pPr>
      <w:r>
        <w:rPr>
          <w:sz w:val="32"/>
          <w:szCs w:val="28"/>
        </w:rPr>
        <w:t>Eg:</w:t>
      </w:r>
    </w:p>
    <w:p w:rsidR="00085D1D" w:rsidRPr="00085D1D" w:rsidRDefault="00085D1D" w:rsidP="00085D1D">
      <w:pPr>
        <w:shd w:val="clear" w:color="auto" w:fill="1E1E1E"/>
        <w:spacing w:after="0" w:line="330" w:lineRule="atLeast"/>
        <w:rPr>
          <w:rFonts w:ascii="Consolas" w:eastAsia="Times New Roman" w:hAnsi="Consolas" w:cs="Times New Roman"/>
          <w:color w:val="D4D4D4"/>
          <w:sz w:val="24"/>
          <w:szCs w:val="24"/>
          <w:lang w:eastAsia="en-IN"/>
        </w:rPr>
      </w:pPr>
      <w:r w:rsidRPr="00085D1D">
        <w:rPr>
          <w:rFonts w:ascii="Consolas" w:eastAsia="Times New Roman" w:hAnsi="Consolas" w:cs="Times New Roman"/>
          <w:color w:val="569CD6"/>
          <w:sz w:val="24"/>
          <w:szCs w:val="24"/>
          <w:lang w:eastAsia="en-IN"/>
        </w:rPr>
        <w:t>class</w:t>
      </w:r>
      <w:r w:rsidRPr="00085D1D">
        <w:rPr>
          <w:rFonts w:ascii="Consolas" w:eastAsia="Times New Roman" w:hAnsi="Consolas" w:cs="Times New Roman"/>
          <w:color w:val="D4D4D4"/>
          <w:sz w:val="24"/>
          <w:szCs w:val="24"/>
          <w:lang w:eastAsia="en-IN"/>
        </w:rPr>
        <w:t> </w:t>
      </w:r>
      <w:r w:rsidRPr="00085D1D">
        <w:rPr>
          <w:rFonts w:ascii="Consolas" w:eastAsia="Times New Roman" w:hAnsi="Consolas" w:cs="Times New Roman"/>
          <w:color w:val="4EC9B0"/>
          <w:sz w:val="24"/>
          <w:szCs w:val="24"/>
          <w:lang w:eastAsia="en-IN"/>
        </w:rPr>
        <w:t>Phone</w:t>
      </w:r>
      <w:r w:rsidRPr="00085D1D">
        <w:rPr>
          <w:rFonts w:ascii="Consolas" w:eastAsia="Times New Roman" w:hAnsi="Consolas" w:cs="Times New Roman"/>
          <w:color w:val="D4D4D4"/>
          <w:sz w:val="24"/>
          <w:szCs w:val="24"/>
          <w:lang w:eastAsia="en-IN"/>
        </w:rPr>
        <w:t>:</w:t>
      </w:r>
    </w:p>
    <w:p w:rsidR="00085D1D" w:rsidRPr="00085D1D" w:rsidRDefault="00085D1D" w:rsidP="00085D1D">
      <w:pPr>
        <w:shd w:val="clear" w:color="auto" w:fill="1E1E1E"/>
        <w:spacing w:after="0" w:line="330" w:lineRule="atLeast"/>
        <w:rPr>
          <w:rFonts w:ascii="Consolas" w:eastAsia="Times New Roman" w:hAnsi="Consolas" w:cs="Times New Roman"/>
          <w:color w:val="D4D4D4"/>
          <w:sz w:val="24"/>
          <w:szCs w:val="24"/>
          <w:lang w:eastAsia="en-IN"/>
        </w:rPr>
      </w:pPr>
      <w:r w:rsidRPr="00085D1D">
        <w:rPr>
          <w:rFonts w:ascii="Consolas" w:eastAsia="Times New Roman" w:hAnsi="Consolas" w:cs="Times New Roman"/>
          <w:color w:val="D4D4D4"/>
          <w:sz w:val="24"/>
          <w:szCs w:val="24"/>
          <w:lang w:eastAsia="en-IN"/>
        </w:rPr>
        <w:t>    </w:t>
      </w:r>
      <w:r w:rsidRPr="00085D1D">
        <w:rPr>
          <w:rFonts w:ascii="Consolas" w:eastAsia="Times New Roman" w:hAnsi="Consolas" w:cs="Times New Roman"/>
          <w:color w:val="569CD6"/>
          <w:sz w:val="24"/>
          <w:szCs w:val="24"/>
          <w:lang w:eastAsia="en-IN"/>
        </w:rPr>
        <w:t>def</w:t>
      </w:r>
      <w:r w:rsidRPr="00085D1D">
        <w:rPr>
          <w:rFonts w:ascii="Consolas" w:eastAsia="Times New Roman" w:hAnsi="Consolas" w:cs="Times New Roman"/>
          <w:color w:val="D4D4D4"/>
          <w:sz w:val="24"/>
          <w:szCs w:val="24"/>
          <w:lang w:eastAsia="en-IN"/>
        </w:rPr>
        <w:t> </w:t>
      </w:r>
      <w:r w:rsidRPr="00085D1D">
        <w:rPr>
          <w:rFonts w:ascii="Consolas" w:eastAsia="Times New Roman" w:hAnsi="Consolas" w:cs="Times New Roman"/>
          <w:color w:val="DCDCAA"/>
          <w:sz w:val="24"/>
          <w:szCs w:val="24"/>
          <w:lang w:eastAsia="en-IN"/>
        </w:rPr>
        <w:t>__init__</w:t>
      </w:r>
      <w:r w:rsidRPr="00085D1D">
        <w:rPr>
          <w:rFonts w:ascii="Consolas" w:eastAsia="Times New Roman" w:hAnsi="Consolas" w:cs="Times New Roman"/>
          <w:color w:val="D4D4D4"/>
          <w:sz w:val="24"/>
          <w:szCs w:val="24"/>
          <w:lang w:eastAsia="en-IN"/>
        </w:rPr>
        <w:t>(</w:t>
      </w:r>
      <w:r w:rsidRPr="00085D1D">
        <w:rPr>
          <w:rFonts w:ascii="Consolas" w:eastAsia="Times New Roman" w:hAnsi="Consolas" w:cs="Times New Roman"/>
          <w:color w:val="9CDCFE"/>
          <w:sz w:val="24"/>
          <w:szCs w:val="24"/>
          <w:lang w:eastAsia="en-IN"/>
        </w:rPr>
        <w:t>self</w:t>
      </w:r>
      <w:r w:rsidRPr="00085D1D">
        <w:rPr>
          <w:rFonts w:ascii="Consolas" w:eastAsia="Times New Roman" w:hAnsi="Consolas" w:cs="Times New Roman"/>
          <w:color w:val="D4D4D4"/>
          <w:sz w:val="24"/>
          <w:szCs w:val="24"/>
          <w:lang w:eastAsia="en-IN"/>
        </w:rPr>
        <w:t>, </w:t>
      </w:r>
      <w:r w:rsidRPr="00085D1D">
        <w:rPr>
          <w:rFonts w:ascii="Consolas" w:eastAsia="Times New Roman" w:hAnsi="Consolas" w:cs="Times New Roman"/>
          <w:color w:val="9CDCFE"/>
          <w:sz w:val="24"/>
          <w:szCs w:val="24"/>
          <w:lang w:eastAsia="en-IN"/>
        </w:rPr>
        <w:t>brand</w:t>
      </w:r>
      <w:r w:rsidRPr="00085D1D">
        <w:rPr>
          <w:rFonts w:ascii="Consolas" w:eastAsia="Times New Roman" w:hAnsi="Consolas" w:cs="Times New Roman"/>
          <w:color w:val="D4D4D4"/>
          <w:sz w:val="24"/>
          <w:szCs w:val="24"/>
          <w:lang w:eastAsia="en-IN"/>
        </w:rPr>
        <w:t>, </w:t>
      </w:r>
      <w:r w:rsidRPr="00085D1D">
        <w:rPr>
          <w:rFonts w:ascii="Consolas" w:eastAsia="Times New Roman" w:hAnsi="Consolas" w:cs="Times New Roman"/>
          <w:color w:val="9CDCFE"/>
          <w:sz w:val="24"/>
          <w:szCs w:val="24"/>
          <w:lang w:eastAsia="en-IN"/>
        </w:rPr>
        <w:t>model_name</w:t>
      </w:r>
      <w:r w:rsidRPr="00085D1D">
        <w:rPr>
          <w:rFonts w:ascii="Consolas" w:eastAsia="Times New Roman" w:hAnsi="Consolas" w:cs="Times New Roman"/>
          <w:color w:val="D4D4D4"/>
          <w:sz w:val="24"/>
          <w:szCs w:val="24"/>
          <w:lang w:eastAsia="en-IN"/>
        </w:rPr>
        <w:t>, </w:t>
      </w:r>
      <w:r w:rsidRPr="00085D1D">
        <w:rPr>
          <w:rFonts w:ascii="Consolas" w:eastAsia="Times New Roman" w:hAnsi="Consolas" w:cs="Times New Roman"/>
          <w:color w:val="9CDCFE"/>
          <w:sz w:val="24"/>
          <w:szCs w:val="24"/>
          <w:lang w:eastAsia="en-IN"/>
        </w:rPr>
        <w:t>price</w:t>
      </w:r>
      <w:r w:rsidRPr="00085D1D">
        <w:rPr>
          <w:rFonts w:ascii="Consolas" w:eastAsia="Times New Roman" w:hAnsi="Consolas" w:cs="Times New Roman"/>
          <w:color w:val="D4D4D4"/>
          <w:sz w:val="24"/>
          <w:szCs w:val="24"/>
          <w:lang w:eastAsia="en-IN"/>
        </w:rPr>
        <w:t>):</w:t>
      </w:r>
    </w:p>
    <w:p w:rsidR="00085D1D" w:rsidRPr="00085D1D" w:rsidRDefault="00085D1D" w:rsidP="00085D1D">
      <w:pPr>
        <w:shd w:val="clear" w:color="auto" w:fill="1E1E1E"/>
        <w:spacing w:after="0" w:line="330" w:lineRule="atLeast"/>
        <w:rPr>
          <w:rFonts w:ascii="Consolas" w:eastAsia="Times New Roman" w:hAnsi="Consolas" w:cs="Times New Roman"/>
          <w:color w:val="D4D4D4"/>
          <w:sz w:val="24"/>
          <w:szCs w:val="24"/>
          <w:lang w:eastAsia="en-IN"/>
        </w:rPr>
      </w:pPr>
      <w:r w:rsidRPr="00085D1D">
        <w:rPr>
          <w:rFonts w:ascii="Consolas" w:eastAsia="Times New Roman" w:hAnsi="Consolas" w:cs="Times New Roman"/>
          <w:color w:val="D4D4D4"/>
          <w:sz w:val="24"/>
          <w:szCs w:val="24"/>
          <w:lang w:eastAsia="en-IN"/>
        </w:rPr>
        <w:t>        </w:t>
      </w:r>
      <w:r w:rsidRPr="00085D1D">
        <w:rPr>
          <w:rFonts w:ascii="Consolas" w:eastAsia="Times New Roman" w:hAnsi="Consolas" w:cs="Times New Roman"/>
          <w:color w:val="569CD6"/>
          <w:sz w:val="24"/>
          <w:szCs w:val="24"/>
          <w:lang w:eastAsia="en-IN"/>
        </w:rPr>
        <w:t>self</w:t>
      </w:r>
      <w:r w:rsidRPr="00085D1D">
        <w:rPr>
          <w:rFonts w:ascii="Consolas" w:eastAsia="Times New Roman" w:hAnsi="Consolas" w:cs="Times New Roman"/>
          <w:color w:val="D4D4D4"/>
          <w:sz w:val="24"/>
          <w:szCs w:val="24"/>
          <w:lang w:eastAsia="en-IN"/>
        </w:rPr>
        <w:t>.brand = brand</w:t>
      </w:r>
    </w:p>
    <w:p w:rsidR="00085D1D" w:rsidRPr="00085D1D" w:rsidRDefault="00085D1D" w:rsidP="00085D1D">
      <w:pPr>
        <w:shd w:val="clear" w:color="auto" w:fill="1E1E1E"/>
        <w:spacing w:after="0" w:line="330" w:lineRule="atLeast"/>
        <w:rPr>
          <w:rFonts w:ascii="Consolas" w:eastAsia="Times New Roman" w:hAnsi="Consolas" w:cs="Times New Roman"/>
          <w:color w:val="D4D4D4"/>
          <w:sz w:val="24"/>
          <w:szCs w:val="24"/>
          <w:lang w:eastAsia="en-IN"/>
        </w:rPr>
      </w:pPr>
      <w:r w:rsidRPr="00085D1D">
        <w:rPr>
          <w:rFonts w:ascii="Consolas" w:eastAsia="Times New Roman" w:hAnsi="Consolas" w:cs="Times New Roman"/>
          <w:color w:val="D4D4D4"/>
          <w:sz w:val="24"/>
          <w:szCs w:val="24"/>
          <w:lang w:eastAsia="en-IN"/>
        </w:rPr>
        <w:t>        </w:t>
      </w:r>
      <w:r w:rsidRPr="00085D1D">
        <w:rPr>
          <w:rFonts w:ascii="Consolas" w:eastAsia="Times New Roman" w:hAnsi="Consolas" w:cs="Times New Roman"/>
          <w:color w:val="569CD6"/>
          <w:sz w:val="24"/>
          <w:szCs w:val="24"/>
          <w:lang w:eastAsia="en-IN"/>
        </w:rPr>
        <w:t>self</w:t>
      </w:r>
      <w:r w:rsidRPr="00085D1D">
        <w:rPr>
          <w:rFonts w:ascii="Consolas" w:eastAsia="Times New Roman" w:hAnsi="Consolas" w:cs="Times New Roman"/>
          <w:color w:val="D4D4D4"/>
          <w:sz w:val="24"/>
          <w:szCs w:val="24"/>
          <w:lang w:eastAsia="en-IN"/>
        </w:rPr>
        <w:t>.model_name = model_name</w:t>
      </w:r>
    </w:p>
    <w:p w:rsidR="00085D1D" w:rsidRPr="00085D1D" w:rsidRDefault="00085D1D" w:rsidP="00085D1D">
      <w:pPr>
        <w:shd w:val="clear" w:color="auto" w:fill="1E1E1E"/>
        <w:spacing w:after="0" w:line="330" w:lineRule="atLeast"/>
        <w:rPr>
          <w:rFonts w:ascii="Consolas" w:eastAsia="Times New Roman" w:hAnsi="Consolas" w:cs="Times New Roman"/>
          <w:color w:val="D4D4D4"/>
          <w:sz w:val="24"/>
          <w:szCs w:val="24"/>
          <w:lang w:eastAsia="en-IN"/>
        </w:rPr>
      </w:pPr>
      <w:r w:rsidRPr="00085D1D">
        <w:rPr>
          <w:rFonts w:ascii="Consolas" w:eastAsia="Times New Roman" w:hAnsi="Consolas" w:cs="Times New Roman"/>
          <w:color w:val="D4D4D4"/>
          <w:sz w:val="24"/>
          <w:szCs w:val="24"/>
          <w:lang w:eastAsia="en-IN"/>
        </w:rPr>
        <w:t>        </w:t>
      </w:r>
      <w:r w:rsidRPr="00085D1D">
        <w:rPr>
          <w:rFonts w:ascii="Consolas" w:eastAsia="Times New Roman" w:hAnsi="Consolas" w:cs="Times New Roman"/>
          <w:color w:val="569CD6"/>
          <w:sz w:val="24"/>
          <w:szCs w:val="24"/>
          <w:lang w:eastAsia="en-IN"/>
        </w:rPr>
        <w:t>self</w:t>
      </w:r>
      <w:r w:rsidRPr="00085D1D">
        <w:rPr>
          <w:rFonts w:ascii="Consolas" w:eastAsia="Times New Roman" w:hAnsi="Consolas" w:cs="Times New Roman"/>
          <w:color w:val="D4D4D4"/>
          <w:sz w:val="24"/>
          <w:szCs w:val="24"/>
          <w:lang w:eastAsia="en-IN"/>
        </w:rPr>
        <w:t>.price = price</w:t>
      </w:r>
    </w:p>
    <w:p w:rsidR="00085D1D" w:rsidRPr="00085D1D" w:rsidRDefault="00085D1D" w:rsidP="00085D1D">
      <w:pPr>
        <w:shd w:val="clear" w:color="auto" w:fill="1E1E1E"/>
        <w:spacing w:after="0" w:line="330" w:lineRule="atLeast"/>
        <w:rPr>
          <w:rFonts w:ascii="Consolas" w:eastAsia="Times New Roman" w:hAnsi="Consolas" w:cs="Times New Roman"/>
          <w:color w:val="D4D4D4"/>
          <w:sz w:val="24"/>
          <w:szCs w:val="24"/>
          <w:lang w:eastAsia="en-IN"/>
        </w:rPr>
      </w:pPr>
    </w:p>
    <w:p w:rsidR="00085D1D" w:rsidRPr="00085D1D" w:rsidRDefault="00085D1D" w:rsidP="00085D1D">
      <w:pPr>
        <w:shd w:val="clear" w:color="auto" w:fill="1E1E1E"/>
        <w:spacing w:after="0" w:line="330" w:lineRule="atLeast"/>
        <w:rPr>
          <w:rFonts w:ascii="Consolas" w:eastAsia="Times New Roman" w:hAnsi="Consolas" w:cs="Times New Roman"/>
          <w:color w:val="D4D4D4"/>
          <w:sz w:val="24"/>
          <w:szCs w:val="24"/>
          <w:lang w:eastAsia="en-IN"/>
        </w:rPr>
      </w:pPr>
      <w:r w:rsidRPr="00085D1D">
        <w:rPr>
          <w:rFonts w:ascii="Consolas" w:eastAsia="Times New Roman" w:hAnsi="Consolas" w:cs="Times New Roman"/>
          <w:color w:val="D4D4D4"/>
          <w:sz w:val="24"/>
          <w:szCs w:val="24"/>
          <w:lang w:eastAsia="en-IN"/>
        </w:rPr>
        <w:t>phone = Phone(</w:t>
      </w:r>
      <w:r w:rsidRPr="00085D1D">
        <w:rPr>
          <w:rFonts w:ascii="Consolas" w:eastAsia="Times New Roman" w:hAnsi="Consolas" w:cs="Times New Roman"/>
          <w:color w:val="CE9178"/>
          <w:sz w:val="24"/>
          <w:szCs w:val="24"/>
          <w:lang w:eastAsia="en-IN"/>
        </w:rPr>
        <w:t>'nokia'</w:t>
      </w:r>
      <w:r w:rsidRPr="00085D1D">
        <w:rPr>
          <w:rFonts w:ascii="Consolas" w:eastAsia="Times New Roman" w:hAnsi="Consolas" w:cs="Times New Roman"/>
          <w:color w:val="D4D4D4"/>
          <w:sz w:val="24"/>
          <w:szCs w:val="24"/>
          <w:lang w:eastAsia="en-IN"/>
        </w:rPr>
        <w:t>, </w:t>
      </w:r>
      <w:r w:rsidRPr="00085D1D">
        <w:rPr>
          <w:rFonts w:ascii="Consolas" w:eastAsia="Times New Roman" w:hAnsi="Consolas" w:cs="Times New Roman"/>
          <w:color w:val="CE9178"/>
          <w:sz w:val="24"/>
          <w:szCs w:val="24"/>
          <w:lang w:eastAsia="en-IN"/>
        </w:rPr>
        <w:t>'1100'</w:t>
      </w:r>
      <w:r w:rsidRPr="00085D1D">
        <w:rPr>
          <w:rFonts w:ascii="Consolas" w:eastAsia="Times New Roman" w:hAnsi="Consolas" w:cs="Times New Roman"/>
          <w:color w:val="D4D4D4"/>
          <w:sz w:val="24"/>
          <w:szCs w:val="24"/>
          <w:lang w:eastAsia="en-IN"/>
        </w:rPr>
        <w:t>, </w:t>
      </w:r>
      <w:r w:rsidRPr="00085D1D">
        <w:rPr>
          <w:rFonts w:ascii="Consolas" w:eastAsia="Times New Roman" w:hAnsi="Consolas" w:cs="Times New Roman"/>
          <w:color w:val="B5CEA8"/>
          <w:sz w:val="24"/>
          <w:szCs w:val="24"/>
          <w:lang w:eastAsia="en-IN"/>
        </w:rPr>
        <w:t>1000</w:t>
      </w:r>
      <w:r w:rsidRPr="00085D1D">
        <w:rPr>
          <w:rFonts w:ascii="Consolas" w:eastAsia="Times New Roman" w:hAnsi="Consolas" w:cs="Times New Roman"/>
          <w:color w:val="D4D4D4"/>
          <w:sz w:val="24"/>
          <w:szCs w:val="24"/>
          <w:lang w:eastAsia="en-IN"/>
        </w:rPr>
        <w:t>)</w:t>
      </w:r>
    </w:p>
    <w:p w:rsidR="00085D1D" w:rsidRPr="00085D1D" w:rsidRDefault="00085D1D" w:rsidP="00085D1D">
      <w:pPr>
        <w:shd w:val="clear" w:color="auto" w:fill="1E1E1E"/>
        <w:spacing w:after="0" w:line="330" w:lineRule="atLeast"/>
        <w:rPr>
          <w:rFonts w:ascii="Consolas" w:eastAsia="Times New Roman" w:hAnsi="Consolas" w:cs="Times New Roman"/>
          <w:color w:val="D4D4D4"/>
          <w:sz w:val="24"/>
          <w:szCs w:val="24"/>
          <w:lang w:eastAsia="en-IN"/>
        </w:rPr>
      </w:pPr>
    </w:p>
    <w:p w:rsidR="00085D1D" w:rsidRPr="00085D1D" w:rsidRDefault="00085D1D" w:rsidP="00085D1D">
      <w:pPr>
        <w:shd w:val="clear" w:color="auto" w:fill="1E1E1E"/>
        <w:spacing w:after="0" w:line="330" w:lineRule="atLeast"/>
        <w:rPr>
          <w:rFonts w:ascii="Consolas" w:eastAsia="Times New Roman" w:hAnsi="Consolas" w:cs="Times New Roman"/>
          <w:color w:val="D4D4D4"/>
          <w:sz w:val="24"/>
          <w:szCs w:val="24"/>
          <w:lang w:eastAsia="en-IN"/>
        </w:rPr>
      </w:pPr>
      <w:r w:rsidRPr="00085D1D">
        <w:rPr>
          <w:rFonts w:ascii="Consolas" w:eastAsia="Times New Roman" w:hAnsi="Consolas" w:cs="Times New Roman"/>
          <w:color w:val="6A9955"/>
          <w:sz w:val="24"/>
          <w:szCs w:val="24"/>
          <w:lang w:eastAsia="en-IN"/>
        </w:rPr>
        <w:t># Now to check the whether this function is belonged to this class or not we do as follow:</w:t>
      </w:r>
    </w:p>
    <w:p w:rsidR="00085D1D" w:rsidRPr="00085D1D" w:rsidRDefault="00085D1D" w:rsidP="00085D1D">
      <w:pPr>
        <w:shd w:val="clear" w:color="auto" w:fill="1E1E1E"/>
        <w:spacing w:after="0" w:line="330" w:lineRule="atLeast"/>
        <w:rPr>
          <w:rFonts w:ascii="Consolas" w:eastAsia="Times New Roman" w:hAnsi="Consolas" w:cs="Times New Roman"/>
          <w:color w:val="D4D4D4"/>
          <w:sz w:val="24"/>
          <w:szCs w:val="24"/>
          <w:lang w:eastAsia="en-IN"/>
        </w:rPr>
      </w:pPr>
    </w:p>
    <w:p w:rsidR="00085D1D" w:rsidRPr="00085D1D" w:rsidRDefault="00085D1D" w:rsidP="00085D1D">
      <w:pPr>
        <w:shd w:val="clear" w:color="auto" w:fill="1E1E1E"/>
        <w:spacing w:after="0" w:line="330" w:lineRule="atLeast"/>
        <w:rPr>
          <w:rFonts w:ascii="Consolas" w:eastAsia="Times New Roman" w:hAnsi="Consolas" w:cs="Times New Roman"/>
          <w:color w:val="D4D4D4"/>
          <w:sz w:val="24"/>
          <w:szCs w:val="24"/>
          <w:lang w:eastAsia="en-IN"/>
        </w:rPr>
      </w:pPr>
      <w:r w:rsidRPr="00085D1D">
        <w:rPr>
          <w:rFonts w:ascii="Consolas" w:eastAsia="Times New Roman" w:hAnsi="Consolas" w:cs="Times New Roman"/>
          <w:color w:val="DCDCAA"/>
          <w:sz w:val="24"/>
          <w:szCs w:val="24"/>
          <w:lang w:eastAsia="en-IN"/>
        </w:rPr>
        <w:t>print</w:t>
      </w:r>
      <w:r w:rsidRPr="00085D1D">
        <w:rPr>
          <w:rFonts w:ascii="Consolas" w:eastAsia="Times New Roman" w:hAnsi="Consolas" w:cs="Times New Roman"/>
          <w:color w:val="D4D4D4"/>
          <w:sz w:val="24"/>
          <w:szCs w:val="24"/>
          <w:lang w:eastAsia="en-IN"/>
        </w:rPr>
        <w:t>(</w:t>
      </w:r>
      <w:r w:rsidRPr="00085D1D">
        <w:rPr>
          <w:rFonts w:ascii="Consolas" w:eastAsia="Times New Roman" w:hAnsi="Consolas" w:cs="Times New Roman"/>
          <w:color w:val="DCDCAA"/>
          <w:sz w:val="24"/>
          <w:szCs w:val="24"/>
          <w:lang w:eastAsia="en-IN"/>
        </w:rPr>
        <w:t>isinstance</w:t>
      </w:r>
      <w:r w:rsidRPr="00085D1D">
        <w:rPr>
          <w:rFonts w:ascii="Consolas" w:eastAsia="Times New Roman" w:hAnsi="Consolas" w:cs="Times New Roman"/>
          <w:color w:val="D4D4D4"/>
          <w:sz w:val="24"/>
          <w:szCs w:val="24"/>
          <w:lang w:eastAsia="en-IN"/>
        </w:rPr>
        <w:t>(phone, Phone))</w:t>
      </w:r>
    </w:p>
    <w:p w:rsidR="00085D1D" w:rsidRPr="00085D1D" w:rsidRDefault="00085D1D" w:rsidP="00085D1D">
      <w:pPr>
        <w:shd w:val="clear" w:color="auto" w:fill="1E1E1E"/>
        <w:spacing w:after="0" w:line="330" w:lineRule="atLeast"/>
        <w:rPr>
          <w:rFonts w:ascii="Consolas" w:eastAsia="Times New Roman" w:hAnsi="Consolas" w:cs="Times New Roman"/>
          <w:color w:val="D4D4D4"/>
          <w:sz w:val="24"/>
          <w:szCs w:val="24"/>
          <w:lang w:eastAsia="en-IN"/>
        </w:rPr>
      </w:pPr>
      <w:r w:rsidRPr="00085D1D">
        <w:rPr>
          <w:rFonts w:ascii="Consolas" w:eastAsia="Times New Roman" w:hAnsi="Consolas" w:cs="Times New Roman"/>
          <w:color w:val="D4D4D4"/>
          <w:sz w:val="24"/>
          <w:szCs w:val="24"/>
          <w:lang w:eastAsia="en-IN"/>
        </w:rPr>
        <w:t>    </w:t>
      </w:r>
    </w:p>
    <w:p w:rsidR="009C3FB9" w:rsidRDefault="00085D1D" w:rsidP="00CA1D6F">
      <w:pPr>
        <w:rPr>
          <w:sz w:val="32"/>
          <w:szCs w:val="28"/>
        </w:rPr>
      </w:pPr>
      <w:r>
        <w:rPr>
          <w:sz w:val="32"/>
          <w:szCs w:val="28"/>
        </w:rPr>
        <w:t xml:space="preserve">this will give the output as : True </w:t>
      </w:r>
    </w:p>
    <w:p w:rsidR="009C3FB9" w:rsidRPr="009C3FB9" w:rsidRDefault="009C3FB9" w:rsidP="00CA1D6F">
      <w:pPr>
        <w:rPr>
          <w:b/>
          <w:bCs/>
          <w:color w:val="FF0000"/>
          <w:sz w:val="32"/>
          <w:szCs w:val="28"/>
          <w:u w:val="single"/>
        </w:rPr>
      </w:pPr>
      <w:r w:rsidRPr="009C3FB9">
        <w:rPr>
          <w:b/>
          <w:bCs/>
          <w:color w:val="FF0000"/>
          <w:sz w:val="32"/>
          <w:szCs w:val="28"/>
          <w:u w:val="single"/>
        </w:rPr>
        <w:t>Note: if we inherit any class in other class then isinstance will show True for the both class.</w:t>
      </w:r>
    </w:p>
    <w:p w:rsidR="009C3FB9" w:rsidRDefault="009C3FB9">
      <w:pPr>
        <w:rPr>
          <w:sz w:val="32"/>
          <w:szCs w:val="28"/>
        </w:rPr>
      </w:pPr>
      <w:r>
        <w:rPr>
          <w:sz w:val="32"/>
          <w:szCs w:val="28"/>
        </w:rPr>
        <w:br w:type="page"/>
      </w:r>
    </w:p>
    <w:p w:rsidR="00876EBD" w:rsidRDefault="009C3FB9" w:rsidP="00CA1D6F">
      <w:pPr>
        <w:rPr>
          <w:sz w:val="32"/>
          <w:szCs w:val="28"/>
        </w:rPr>
      </w:pPr>
      <w:r>
        <w:rPr>
          <w:sz w:val="32"/>
          <w:szCs w:val="28"/>
        </w:rPr>
        <w:lastRenderedPageBreak/>
        <w:t>Issubclass():</w:t>
      </w:r>
    </w:p>
    <w:p w:rsidR="009C3FB9" w:rsidRDefault="009C3FB9" w:rsidP="00CA1D6F">
      <w:pPr>
        <w:rPr>
          <w:sz w:val="32"/>
          <w:szCs w:val="28"/>
        </w:rPr>
      </w:pPr>
      <w:r>
        <w:rPr>
          <w:sz w:val="32"/>
          <w:szCs w:val="28"/>
        </w:rPr>
        <w:t>This function will check whether the class is inherited in other class or not.</w:t>
      </w:r>
    </w:p>
    <w:p w:rsidR="009C3FB9" w:rsidRDefault="009C3FB9" w:rsidP="00CA1D6F">
      <w:pPr>
        <w:rPr>
          <w:sz w:val="32"/>
          <w:szCs w:val="28"/>
        </w:rPr>
      </w:pPr>
      <w:r>
        <w:rPr>
          <w:sz w:val="32"/>
          <w:szCs w:val="28"/>
        </w:rPr>
        <w:t>This will also take two variable 1</w:t>
      </w:r>
      <w:r w:rsidRPr="009C3FB9">
        <w:rPr>
          <w:sz w:val="32"/>
          <w:szCs w:val="28"/>
          <w:vertAlign w:val="superscript"/>
        </w:rPr>
        <w:t>st</w:t>
      </w:r>
      <w:r>
        <w:rPr>
          <w:sz w:val="32"/>
          <w:szCs w:val="28"/>
        </w:rPr>
        <w:t xml:space="preserve"> will be subclass and the 2</w:t>
      </w:r>
      <w:r w:rsidRPr="009C3FB9">
        <w:rPr>
          <w:sz w:val="32"/>
          <w:szCs w:val="28"/>
          <w:vertAlign w:val="superscript"/>
        </w:rPr>
        <w:t>nd</w:t>
      </w:r>
      <w:r>
        <w:rPr>
          <w:sz w:val="32"/>
          <w:szCs w:val="28"/>
        </w:rPr>
        <w:t xml:space="preserve"> will be the mainclass.</w:t>
      </w:r>
    </w:p>
    <w:p w:rsidR="009C3FB9" w:rsidRDefault="009C3FB9" w:rsidP="00CA1D6F">
      <w:pPr>
        <w:rPr>
          <w:sz w:val="32"/>
          <w:szCs w:val="28"/>
        </w:rPr>
      </w:pPr>
      <w:r>
        <w:rPr>
          <w:sz w:val="32"/>
          <w:szCs w:val="28"/>
        </w:rPr>
        <w:t xml:space="preserve">Eg: </w:t>
      </w:r>
    </w:p>
    <w:p w:rsidR="009C3FB9" w:rsidRPr="009C3FB9" w:rsidRDefault="009C3FB9" w:rsidP="009C3FB9">
      <w:pPr>
        <w:shd w:val="clear" w:color="auto" w:fill="1E1E1E"/>
        <w:spacing w:after="0" w:line="330" w:lineRule="atLeast"/>
        <w:rPr>
          <w:rFonts w:ascii="Consolas" w:eastAsia="Times New Roman" w:hAnsi="Consolas" w:cs="Times New Roman"/>
          <w:color w:val="D4D4D4"/>
          <w:sz w:val="24"/>
          <w:szCs w:val="24"/>
          <w:lang w:eastAsia="en-IN"/>
        </w:rPr>
      </w:pPr>
      <w:r w:rsidRPr="009C3FB9">
        <w:rPr>
          <w:rFonts w:ascii="Consolas" w:eastAsia="Times New Roman" w:hAnsi="Consolas" w:cs="Times New Roman"/>
          <w:color w:val="569CD6"/>
          <w:sz w:val="24"/>
          <w:szCs w:val="24"/>
          <w:lang w:eastAsia="en-IN"/>
        </w:rPr>
        <w:t>class</w:t>
      </w:r>
      <w:r w:rsidRPr="009C3FB9">
        <w:rPr>
          <w:rFonts w:ascii="Consolas" w:eastAsia="Times New Roman" w:hAnsi="Consolas" w:cs="Times New Roman"/>
          <w:color w:val="D4D4D4"/>
          <w:sz w:val="24"/>
          <w:szCs w:val="24"/>
          <w:lang w:eastAsia="en-IN"/>
        </w:rPr>
        <w:t> </w:t>
      </w:r>
      <w:r w:rsidRPr="009C3FB9">
        <w:rPr>
          <w:rFonts w:ascii="Consolas" w:eastAsia="Times New Roman" w:hAnsi="Consolas" w:cs="Times New Roman"/>
          <w:color w:val="4EC9B0"/>
          <w:sz w:val="24"/>
          <w:szCs w:val="24"/>
          <w:lang w:eastAsia="en-IN"/>
        </w:rPr>
        <w:t>Phone</w:t>
      </w:r>
      <w:r w:rsidRPr="009C3FB9">
        <w:rPr>
          <w:rFonts w:ascii="Consolas" w:eastAsia="Times New Roman" w:hAnsi="Consolas" w:cs="Times New Roman"/>
          <w:color w:val="D4D4D4"/>
          <w:sz w:val="24"/>
          <w:szCs w:val="24"/>
          <w:lang w:eastAsia="en-IN"/>
        </w:rPr>
        <w:t>:</w:t>
      </w:r>
    </w:p>
    <w:p w:rsidR="009C3FB9" w:rsidRPr="009C3FB9" w:rsidRDefault="009C3FB9" w:rsidP="009C3FB9">
      <w:pPr>
        <w:shd w:val="clear" w:color="auto" w:fill="1E1E1E"/>
        <w:spacing w:after="0" w:line="330" w:lineRule="atLeast"/>
        <w:rPr>
          <w:rFonts w:ascii="Consolas" w:eastAsia="Times New Roman" w:hAnsi="Consolas" w:cs="Times New Roman"/>
          <w:color w:val="D4D4D4"/>
          <w:sz w:val="24"/>
          <w:szCs w:val="24"/>
          <w:lang w:eastAsia="en-IN"/>
        </w:rPr>
      </w:pPr>
      <w:r w:rsidRPr="009C3FB9">
        <w:rPr>
          <w:rFonts w:ascii="Consolas" w:eastAsia="Times New Roman" w:hAnsi="Consolas" w:cs="Times New Roman"/>
          <w:color w:val="D4D4D4"/>
          <w:sz w:val="24"/>
          <w:szCs w:val="24"/>
          <w:lang w:eastAsia="en-IN"/>
        </w:rPr>
        <w:t>    </w:t>
      </w:r>
      <w:r w:rsidRPr="009C3FB9">
        <w:rPr>
          <w:rFonts w:ascii="Consolas" w:eastAsia="Times New Roman" w:hAnsi="Consolas" w:cs="Times New Roman"/>
          <w:color w:val="569CD6"/>
          <w:sz w:val="24"/>
          <w:szCs w:val="24"/>
          <w:lang w:eastAsia="en-IN"/>
        </w:rPr>
        <w:t>def</w:t>
      </w:r>
      <w:r w:rsidRPr="009C3FB9">
        <w:rPr>
          <w:rFonts w:ascii="Consolas" w:eastAsia="Times New Roman" w:hAnsi="Consolas" w:cs="Times New Roman"/>
          <w:color w:val="D4D4D4"/>
          <w:sz w:val="24"/>
          <w:szCs w:val="24"/>
          <w:lang w:eastAsia="en-IN"/>
        </w:rPr>
        <w:t> </w:t>
      </w:r>
      <w:r w:rsidRPr="009C3FB9">
        <w:rPr>
          <w:rFonts w:ascii="Consolas" w:eastAsia="Times New Roman" w:hAnsi="Consolas" w:cs="Times New Roman"/>
          <w:color w:val="DCDCAA"/>
          <w:sz w:val="24"/>
          <w:szCs w:val="24"/>
          <w:lang w:eastAsia="en-IN"/>
        </w:rPr>
        <w:t>__init__</w:t>
      </w:r>
      <w:r w:rsidRPr="009C3FB9">
        <w:rPr>
          <w:rFonts w:ascii="Consolas" w:eastAsia="Times New Roman" w:hAnsi="Consolas" w:cs="Times New Roman"/>
          <w:color w:val="D4D4D4"/>
          <w:sz w:val="24"/>
          <w:szCs w:val="24"/>
          <w:lang w:eastAsia="en-IN"/>
        </w:rPr>
        <w:t>(</w:t>
      </w:r>
      <w:r w:rsidRPr="009C3FB9">
        <w:rPr>
          <w:rFonts w:ascii="Consolas" w:eastAsia="Times New Roman" w:hAnsi="Consolas" w:cs="Times New Roman"/>
          <w:color w:val="9CDCFE"/>
          <w:sz w:val="24"/>
          <w:szCs w:val="24"/>
          <w:lang w:eastAsia="en-IN"/>
        </w:rPr>
        <w:t>self</w:t>
      </w:r>
      <w:r w:rsidRPr="009C3FB9">
        <w:rPr>
          <w:rFonts w:ascii="Consolas" w:eastAsia="Times New Roman" w:hAnsi="Consolas" w:cs="Times New Roman"/>
          <w:color w:val="D4D4D4"/>
          <w:sz w:val="24"/>
          <w:szCs w:val="24"/>
          <w:lang w:eastAsia="en-IN"/>
        </w:rPr>
        <w:t>, </w:t>
      </w:r>
      <w:r w:rsidRPr="009C3FB9">
        <w:rPr>
          <w:rFonts w:ascii="Consolas" w:eastAsia="Times New Roman" w:hAnsi="Consolas" w:cs="Times New Roman"/>
          <w:color w:val="9CDCFE"/>
          <w:sz w:val="24"/>
          <w:szCs w:val="24"/>
          <w:lang w:eastAsia="en-IN"/>
        </w:rPr>
        <w:t>brand</w:t>
      </w:r>
      <w:r w:rsidRPr="009C3FB9">
        <w:rPr>
          <w:rFonts w:ascii="Consolas" w:eastAsia="Times New Roman" w:hAnsi="Consolas" w:cs="Times New Roman"/>
          <w:color w:val="D4D4D4"/>
          <w:sz w:val="24"/>
          <w:szCs w:val="24"/>
          <w:lang w:eastAsia="en-IN"/>
        </w:rPr>
        <w:t>, </w:t>
      </w:r>
      <w:r w:rsidRPr="009C3FB9">
        <w:rPr>
          <w:rFonts w:ascii="Consolas" w:eastAsia="Times New Roman" w:hAnsi="Consolas" w:cs="Times New Roman"/>
          <w:color w:val="9CDCFE"/>
          <w:sz w:val="24"/>
          <w:szCs w:val="24"/>
          <w:lang w:eastAsia="en-IN"/>
        </w:rPr>
        <w:t>model_name</w:t>
      </w:r>
      <w:r w:rsidRPr="009C3FB9">
        <w:rPr>
          <w:rFonts w:ascii="Consolas" w:eastAsia="Times New Roman" w:hAnsi="Consolas" w:cs="Times New Roman"/>
          <w:color w:val="D4D4D4"/>
          <w:sz w:val="24"/>
          <w:szCs w:val="24"/>
          <w:lang w:eastAsia="en-IN"/>
        </w:rPr>
        <w:t>, </w:t>
      </w:r>
      <w:r w:rsidRPr="009C3FB9">
        <w:rPr>
          <w:rFonts w:ascii="Consolas" w:eastAsia="Times New Roman" w:hAnsi="Consolas" w:cs="Times New Roman"/>
          <w:color w:val="9CDCFE"/>
          <w:sz w:val="24"/>
          <w:szCs w:val="24"/>
          <w:lang w:eastAsia="en-IN"/>
        </w:rPr>
        <w:t>price</w:t>
      </w:r>
      <w:r w:rsidRPr="009C3FB9">
        <w:rPr>
          <w:rFonts w:ascii="Consolas" w:eastAsia="Times New Roman" w:hAnsi="Consolas" w:cs="Times New Roman"/>
          <w:color w:val="D4D4D4"/>
          <w:sz w:val="24"/>
          <w:szCs w:val="24"/>
          <w:lang w:eastAsia="en-IN"/>
        </w:rPr>
        <w:t>):</w:t>
      </w:r>
    </w:p>
    <w:p w:rsidR="009C3FB9" w:rsidRPr="009C3FB9" w:rsidRDefault="009C3FB9" w:rsidP="009C3FB9">
      <w:pPr>
        <w:shd w:val="clear" w:color="auto" w:fill="1E1E1E"/>
        <w:spacing w:after="0" w:line="330" w:lineRule="atLeast"/>
        <w:rPr>
          <w:rFonts w:ascii="Consolas" w:eastAsia="Times New Roman" w:hAnsi="Consolas" w:cs="Times New Roman"/>
          <w:color w:val="D4D4D4"/>
          <w:sz w:val="24"/>
          <w:szCs w:val="24"/>
          <w:lang w:eastAsia="en-IN"/>
        </w:rPr>
      </w:pPr>
      <w:r w:rsidRPr="009C3FB9">
        <w:rPr>
          <w:rFonts w:ascii="Consolas" w:eastAsia="Times New Roman" w:hAnsi="Consolas" w:cs="Times New Roman"/>
          <w:color w:val="D4D4D4"/>
          <w:sz w:val="24"/>
          <w:szCs w:val="24"/>
          <w:lang w:eastAsia="en-IN"/>
        </w:rPr>
        <w:t>        </w:t>
      </w:r>
      <w:r w:rsidRPr="009C3FB9">
        <w:rPr>
          <w:rFonts w:ascii="Consolas" w:eastAsia="Times New Roman" w:hAnsi="Consolas" w:cs="Times New Roman"/>
          <w:color w:val="569CD6"/>
          <w:sz w:val="24"/>
          <w:szCs w:val="24"/>
          <w:lang w:eastAsia="en-IN"/>
        </w:rPr>
        <w:t>self</w:t>
      </w:r>
      <w:r w:rsidRPr="009C3FB9">
        <w:rPr>
          <w:rFonts w:ascii="Consolas" w:eastAsia="Times New Roman" w:hAnsi="Consolas" w:cs="Times New Roman"/>
          <w:color w:val="D4D4D4"/>
          <w:sz w:val="24"/>
          <w:szCs w:val="24"/>
          <w:lang w:eastAsia="en-IN"/>
        </w:rPr>
        <w:t>.brand = brand</w:t>
      </w:r>
    </w:p>
    <w:p w:rsidR="009C3FB9" w:rsidRPr="009C3FB9" w:rsidRDefault="009C3FB9" w:rsidP="009C3FB9">
      <w:pPr>
        <w:shd w:val="clear" w:color="auto" w:fill="1E1E1E"/>
        <w:spacing w:after="0" w:line="330" w:lineRule="atLeast"/>
        <w:rPr>
          <w:rFonts w:ascii="Consolas" w:eastAsia="Times New Roman" w:hAnsi="Consolas" w:cs="Times New Roman"/>
          <w:color w:val="D4D4D4"/>
          <w:sz w:val="24"/>
          <w:szCs w:val="24"/>
          <w:lang w:eastAsia="en-IN"/>
        </w:rPr>
      </w:pPr>
      <w:r w:rsidRPr="009C3FB9">
        <w:rPr>
          <w:rFonts w:ascii="Consolas" w:eastAsia="Times New Roman" w:hAnsi="Consolas" w:cs="Times New Roman"/>
          <w:color w:val="D4D4D4"/>
          <w:sz w:val="24"/>
          <w:szCs w:val="24"/>
          <w:lang w:eastAsia="en-IN"/>
        </w:rPr>
        <w:t>        </w:t>
      </w:r>
      <w:r w:rsidRPr="009C3FB9">
        <w:rPr>
          <w:rFonts w:ascii="Consolas" w:eastAsia="Times New Roman" w:hAnsi="Consolas" w:cs="Times New Roman"/>
          <w:color w:val="569CD6"/>
          <w:sz w:val="24"/>
          <w:szCs w:val="24"/>
          <w:lang w:eastAsia="en-IN"/>
        </w:rPr>
        <w:t>self</w:t>
      </w:r>
      <w:r w:rsidRPr="009C3FB9">
        <w:rPr>
          <w:rFonts w:ascii="Consolas" w:eastAsia="Times New Roman" w:hAnsi="Consolas" w:cs="Times New Roman"/>
          <w:color w:val="D4D4D4"/>
          <w:sz w:val="24"/>
          <w:szCs w:val="24"/>
          <w:lang w:eastAsia="en-IN"/>
        </w:rPr>
        <w:t>.model_name = model_name</w:t>
      </w:r>
    </w:p>
    <w:p w:rsidR="009C3FB9" w:rsidRPr="009C3FB9" w:rsidRDefault="009C3FB9" w:rsidP="009C3FB9">
      <w:pPr>
        <w:shd w:val="clear" w:color="auto" w:fill="1E1E1E"/>
        <w:spacing w:after="0" w:line="330" w:lineRule="atLeast"/>
        <w:rPr>
          <w:rFonts w:ascii="Consolas" w:eastAsia="Times New Roman" w:hAnsi="Consolas" w:cs="Times New Roman"/>
          <w:color w:val="D4D4D4"/>
          <w:sz w:val="24"/>
          <w:szCs w:val="24"/>
          <w:lang w:eastAsia="en-IN"/>
        </w:rPr>
      </w:pPr>
      <w:r w:rsidRPr="009C3FB9">
        <w:rPr>
          <w:rFonts w:ascii="Consolas" w:eastAsia="Times New Roman" w:hAnsi="Consolas" w:cs="Times New Roman"/>
          <w:color w:val="D4D4D4"/>
          <w:sz w:val="24"/>
          <w:szCs w:val="24"/>
          <w:lang w:eastAsia="en-IN"/>
        </w:rPr>
        <w:t>        </w:t>
      </w:r>
      <w:r w:rsidRPr="009C3FB9">
        <w:rPr>
          <w:rFonts w:ascii="Consolas" w:eastAsia="Times New Roman" w:hAnsi="Consolas" w:cs="Times New Roman"/>
          <w:color w:val="569CD6"/>
          <w:sz w:val="24"/>
          <w:szCs w:val="24"/>
          <w:lang w:eastAsia="en-IN"/>
        </w:rPr>
        <w:t>self</w:t>
      </w:r>
      <w:r w:rsidRPr="009C3FB9">
        <w:rPr>
          <w:rFonts w:ascii="Consolas" w:eastAsia="Times New Roman" w:hAnsi="Consolas" w:cs="Times New Roman"/>
          <w:color w:val="D4D4D4"/>
          <w:sz w:val="24"/>
          <w:szCs w:val="24"/>
          <w:lang w:eastAsia="en-IN"/>
        </w:rPr>
        <w:t>.price = price</w:t>
      </w:r>
    </w:p>
    <w:p w:rsidR="009C3FB9" w:rsidRPr="009C3FB9" w:rsidRDefault="009C3FB9" w:rsidP="009C3FB9">
      <w:pPr>
        <w:shd w:val="clear" w:color="auto" w:fill="1E1E1E"/>
        <w:spacing w:after="240" w:line="330" w:lineRule="atLeast"/>
        <w:rPr>
          <w:rFonts w:ascii="Consolas" w:eastAsia="Times New Roman" w:hAnsi="Consolas" w:cs="Times New Roman"/>
          <w:color w:val="D4D4D4"/>
          <w:sz w:val="24"/>
          <w:szCs w:val="24"/>
          <w:lang w:eastAsia="en-IN"/>
        </w:rPr>
      </w:pPr>
    </w:p>
    <w:p w:rsidR="009C3FB9" w:rsidRPr="009C3FB9" w:rsidRDefault="009C3FB9" w:rsidP="009C3FB9">
      <w:pPr>
        <w:shd w:val="clear" w:color="auto" w:fill="1E1E1E"/>
        <w:spacing w:after="0" w:line="330" w:lineRule="atLeast"/>
        <w:rPr>
          <w:rFonts w:ascii="Consolas" w:eastAsia="Times New Roman" w:hAnsi="Consolas" w:cs="Times New Roman"/>
          <w:color w:val="D4D4D4"/>
          <w:sz w:val="24"/>
          <w:szCs w:val="24"/>
          <w:lang w:eastAsia="en-IN"/>
        </w:rPr>
      </w:pPr>
      <w:r w:rsidRPr="009C3FB9">
        <w:rPr>
          <w:rFonts w:ascii="Consolas" w:eastAsia="Times New Roman" w:hAnsi="Consolas" w:cs="Times New Roman"/>
          <w:color w:val="569CD6"/>
          <w:sz w:val="24"/>
          <w:szCs w:val="24"/>
          <w:lang w:eastAsia="en-IN"/>
        </w:rPr>
        <w:t>class</w:t>
      </w:r>
      <w:r w:rsidRPr="009C3FB9">
        <w:rPr>
          <w:rFonts w:ascii="Consolas" w:eastAsia="Times New Roman" w:hAnsi="Consolas" w:cs="Times New Roman"/>
          <w:color w:val="D4D4D4"/>
          <w:sz w:val="24"/>
          <w:szCs w:val="24"/>
          <w:lang w:eastAsia="en-IN"/>
        </w:rPr>
        <w:t> </w:t>
      </w:r>
      <w:r w:rsidRPr="009C3FB9">
        <w:rPr>
          <w:rFonts w:ascii="Consolas" w:eastAsia="Times New Roman" w:hAnsi="Consolas" w:cs="Times New Roman"/>
          <w:color w:val="4EC9B0"/>
          <w:sz w:val="24"/>
          <w:szCs w:val="24"/>
          <w:lang w:eastAsia="en-IN"/>
        </w:rPr>
        <w:t>Smartphone</w:t>
      </w:r>
      <w:r w:rsidRPr="009C3FB9">
        <w:rPr>
          <w:rFonts w:ascii="Consolas" w:eastAsia="Times New Roman" w:hAnsi="Consolas" w:cs="Times New Roman"/>
          <w:color w:val="D4D4D4"/>
          <w:sz w:val="24"/>
          <w:szCs w:val="24"/>
          <w:lang w:eastAsia="en-IN"/>
        </w:rPr>
        <w:t>(</w:t>
      </w:r>
      <w:r w:rsidRPr="009C3FB9">
        <w:rPr>
          <w:rFonts w:ascii="Consolas" w:eastAsia="Times New Roman" w:hAnsi="Consolas" w:cs="Times New Roman"/>
          <w:color w:val="4EC9B0"/>
          <w:sz w:val="24"/>
          <w:szCs w:val="24"/>
          <w:lang w:eastAsia="en-IN"/>
        </w:rPr>
        <w:t>Phone</w:t>
      </w:r>
      <w:r w:rsidRPr="009C3FB9">
        <w:rPr>
          <w:rFonts w:ascii="Consolas" w:eastAsia="Times New Roman" w:hAnsi="Consolas" w:cs="Times New Roman"/>
          <w:color w:val="D4D4D4"/>
          <w:sz w:val="24"/>
          <w:szCs w:val="24"/>
          <w:lang w:eastAsia="en-IN"/>
        </w:rPr>
        <w:t>):</w:t>
      </w:r>
    </w:p>
    <w:p w:rsidR="009C3FB9" w:rsidRPr="009C3FB9" w:rsidRDefault="009C3FB9" w:rsidP="009C3FB9">
      <w:pPr>
        <w:shd w:val="clear" w:color="auto" w:fill="1E1E1E"/>
        <w:spacing w:after="0" w:line="330" w:lineRule="atLeast"/>
        <w:rPr>
          <w:rFonts w:ascii="Consolas" w:eastAsia="Times New Roman" w:hAnsi="Consolas" w:cs="Times New Roman"/>
          <w:color w:val="D4D4D4"/>
          <w:sz w:val="24"/>
          <w:szCs w:val="24"/>
          <w:lang w:eastAsia="en-IN"/>
        </w:rPr>
      </w:pPr>
      <w:r w:rsidRPr="009C3FB9">
        <w:rPr>
          <w:rFonts w:ascii="Consolas" w:eastAsia="Times New Roman" w:hAnsi="Consolas" w:cs="Times New Roman"/>
          <w:color w:val="D4D4D4"/>
          <w:sz w:val="24"/>
          <w:szCs w:val="24"/>
          <w:lang w:eastAsia="en-IN"/>
        </w:rPr>
        <w:t>    </w:t>
      </w:r>
      <w:r w:rsidRPr="009C3FB9">
        <w:rPr>
          <w:rFonts w:ascii="Consolas" w:eastAsia="Times New Roman" w:hAnsi="Consolas" w:cs="Times New Roman"/>
          <w:color w:val="569CD6"/>
          <w:sz w:val="24"/>
          <w:szCs w:val="24"/>
          <w:lang w:eastAsia="en-IN"/>
        </w:rPr>
        <w:t>def</w:t>
      </w:r>
      <w:r w:rsidRPr="009C3FB9">
        <w:rPr>
          <w:rFonts w:ascii="Consolas" w:eastAsia="Times New Roman" w:hAnsi="Consolas" w:cs="Times New Roman"/>
          <w:color w:val="D4D4D4"/>
          <w:sz w:val="24"/>
          <w:szCs w:val="24"/>
          <w:lang w:eastAsia="en-IN"/>
        </w:rPr>
        <w:t> </w:t>
      </w:r>
      <w:r w:rsidRPr="009C3FB9">
        <w:rPr>
          <w:rFonts w:ascii="Consolas" w:eastAsia="Times New Roman" w:hAnsi="Consolas" w:cs="Times New Roman"/>
          <w:color w:val="DCDCAA"/>
          <w:sz w:val="24"/>
          <w:szCs w:val="24"/>
          <w:lang w:eastAsia="en-IN"/>
        </w:rPr>
        <w:t>__init__</w:t>
      </w:r>
      <w:r w:rsidRPr="009C3FB9">
        <w:rPr>
          <w:rFonts w:ascii="Consolas" w:eastAsia="Times New Roman" w:hAnsi="Consolas" w:cs="Times New Roman"/>
          <w:color w:val="D4D4D4"/>
          <w:sz w:val="24"/>
          <w:szCs w:val="24"/>
          <w:lang w:eastAsia="en-IN"/>
        </w:rPr>
        <w:t>(</w:t>
      </w:r>
      <w:r w:rsidRPr="009C3FB9">
        <w:rPr>
          <w:rFonts w:ascii="Consolas" w:eastAsia="Times New Roman" w:hAnsi="Consolas" w:cs="Times New Roman"/>
          <w:color w:val="9CDCFE"/>
          <w:sz w:val="24"/>
          <w:szCs w:val="24"/>
          <w:lang w:eastAsia="en-IN"/>
        </w:rPr>
        <w:t>self</w:t>
      </w:r>
      <w:r w:rsidRPr="009C3FB9">
        <w:rPr>
          <w:rFonts w:ascii="Consolas" w:eastAsia="Times New Roman" w:hAnsi="Consolas" w:cs="Times New Roman"/>
          <w:color w:val="D4D4D4"/>
          <w:sz w:val="24"/>
          <w:szCs w:val="24"/>
          <w:lang w:eastAsia="en-IN"/>
        </w:rPr>
        <w:t>, </w:t>
      </w:r>
      <w:r w:rsidRPr="009C3FB9">
        <w:rPr>
          <w:rFonts w:ascii="Consolas" w:eastAsia="Times New Roman" w:hAnsi="Consolas" w:cs="Times New Roman"/>
          <w:color w:val="9CDCFE"/>
          <w:sz w:val="24"/>
          <w:szCs w:val="24"/>
          <w:lang w:eastAsia="en-IN"/>
        </w:rPr>
        <w:t>brand</w:t>
      </w:r>
      <w:r w:rsidRPr="009C3FB9">
        <w:rPr>
          <w:rFonts w:ascii="Consolas" w:eastAsia="Times New Roman" w:hAnsi="Consolas" w:cs="Times New Roman"/>
          <w:color w:val="D4D4D4"/>
          <w:sz w:val="24"/>
          <w:szCs w:val="24"/>
          <w:lang w:eastAsia="en-IN"/>
        </w:rPr>
        <w:t>, </w:t>
      </w:r>
      <w:r w:rsidRPr="009C3FB9">
        <w:rPr>
          <w:rFonts w:ascii="Consolas" w:eastAsia="Times New Roman" w:hAnsi="Consolas" w:cs="Times New Roman"/>
          <w:color w:val="9CDCFE"/>
          <w:sz w:val="24"/>
          <w:szCs w:val="24"/>
          <w:lang w:eastAsia="en-IN"/>
        </w:rPr>
        <w:t>model_name</w:t>
      </w:r>
      <w:r w:rsidRPr="009C3FB9">
        <w:rPr>
          <w:rFonts w:ascii="Consolas" w:eastAsia="Times New Roman" w:hAnsi="Consolas" w:cs="Times New Roman"/>
          <w:color w:val="D4D4D4"/>
          <w:sz w:val="24"/>
          <w:szCs w:val="24"/>
          <w:lang w:eastAsia="en-IN"/>
        </w:rPr>
        <w:t>, </w:t>
      </w:r>
      <w:r w:rsidRPr="009C3FB9">
        <w:rPr>
          <w:rFonts w:ascii="Consolas" w:eastAsia="Times New Roman" w:hAnsi="Consolas" w:cs="Times New Roman"/>
          <w:color w:val="9CDCFE"/>
          <w:sz w:val="24"/>
          <w:szCs w:val="24"/>
          <w:lang w:eastAsia="en-IN"/>
        </w:rPr>
        <w:t>price</w:t>
      </w:r>
      <w:r w:rsidRPr="009C3FB9">
        <w:rPr>
          <w:rFonts w:ascii="Consolas" w:eastAsia="Times New Roman" w:hAnsi="Consolas" w:cs="Times New Roman"/>
          <w:color w:val="D4D4D4"/>
          <w:sz w:val="24"/>
          <w:szCs w:val="24"/>
          <w:lang w:eastAsia="en-IN"/>
        </w:rPr>
        <w:t>, </w:t>
      </w:r>
      <w:r w:rsidRPr="009C3FB9">
        <w:rPr>
          <w:rFonts w:ascii="Consolas" w:eastAsia="Times New Roman" w:hAnsi="Consolas" w:cs="Times New Roman"/>
          <w:color w:val="9CDCFE"/>
          <w:sz w:val="24"/>
          <w:szCs w:val="24"/>
          <w:lang w:eastAsia="en-IN"/>
        </w:rPr>
        <w:t>ram</w:t>
      </w:r>
      <w:r w:rsidRPr="009C3FB9">
        <w:rPr>
          <w:rFonts w:ascii="Consolas" w:eastAsia="Times New Roman" w:hAnsi="Consolas" w:cs="Times New Roman"/>
          <w:color w:val="D4D4D4"/>
          <w:sz w:val="24"/>
          <w:szCs w:val="24"/>
          <w:lang w:eastAsia="en-IN"/>
        </w:rPr>
        <w:t>, </w:t>
      </w:r>
      <w:r w:rsidRPr="009C3FB9">
        <w:rPr>
          <w:rFonts w:ascii="Consolas" w:eastAsia="Times New Roman" w:hAnsi="Consolas" w:cs="Times New Roman"/>
          <w:color w:val="9CDCFE"/>
          <w:sz w:val="24"/>
          <w:szCs w:val="24"/>
          <w:lang w:eastAsia="en-IN"/>
        </w:rPr>
        <w:t>internal_memeory</w:t>
      </w:r>
      <w:r w:rsidRPr="009C3FB9">
        <w:rPr>
          <w:rFonts w:ascii="Consolas" w:eastAsia="Times New Roman" w:hAnsi="Consolas" w:cs="Times New Roman"/>
          <w:color w:val="D4D4D4"/>
          <w:sz w:val="24"/>
          <w:szCs w:val="24"/>
          <w:lang w:eastAsia="en-IN"/>
        </w:rPr>
        <w:t>, </w:t>
      </w:r>
      <w:r w:rsidRPr="009C3FB9">
        <w:rPr>
          <w:rFonts w:ascii="Consolas" w:eastAsia="Times New Roman" w:hAnsi="Consolas" w:cs="Times New Roman"/>
          <w:color w:val="9CDCFE"/>
          <w:sz w:val="24"/>
          <w:szCs w:val="24"/>
          <w:lang w:eastAsia="en-IN"/>
        </w:rPr>
        <w:t>rear_camera</w:t>
      </w:r>
      <w:r w:rsidRPr="009C3FB9">
        <w:rPr>
          <w:rFonts w:ascii="Consolas" w:eastAsia="Times New Roman" w:hAnsi="Consolas" w:cs="Times New Roman"/>
          <w:color w:val="D4D4D4"/>
          <w:sz w:val="24"/>
          <w:szCs w:val="24"/>
          <w:lang w:eastAsia="en-IN"/>
        </w:rPr>
        <w:t>):</w:t>
      </w:r>
    </w:p>
    <w:p w:rsidR="009C3FB9" w:rsidRPr="009C3FB9" w:rsidRDefault="009C3FB9" w:rsidP="009C3FB9">
      <w:pPr>
        <w:shd w:val="clear" w:color="auto" w:fill="1E1E1E"/>
        <w:spacing w:after="0" w:line="330" w:lineRule="atLeast"/>
        <w:rPr>
          <w:rFonts w:ascii="Consolas" w:eastAsia="Times New Roman" w:hAnsi="Consolas" w:cs="Times New Roman"/>
          <w:color w:val="D4D4D4"/>
          <w:sz w:val="24"/>
          <w:szCs w:val="24"/>
          <w:lang w:eastAsia="en-IN"/>
        </w:rPr>
      </w:pPr>
      <w:r w:rsidRPr="009C3FB9">
        <w:rPr>
          <w:rFonts w:ascii="Consolas" w:eastAsia="Times New Roman" w:hAnsi="Consolas" w:cs="Times New Roman"/>
          <w:color w:val="D4D4D4"/>
          <w:sz w:val="24"/>
          <w:szCs w:val="24"/>
          <w:lang w:eastAsia="en-IN"/>
        </w:rPr>
        <w:t>        </w:t>
      </w:r>
      <w:r w:rsidRPr="009C3FB9">
        <w:rPr>
          <w:rFonts w:ascii="Consolas" w:eastAsia="Times New Roman" w:hAnsi="Consolas" w:cs="Times New Roman"/>
          <w:color w:val="4EC9B0"/>
          <w:sz w:val="24"/>
          <w:szCs w:val="24"/>
          <w:lang w:eastAsia="en-IN"/>
        </w:rPr>
        <w:t>super</w:t>
      </w:r>
      <w:r w:rsidRPr="009C3FB9">
        <w:rPr>
          <w:rFonts w:ascii="Consolas" w:eastAsia="Times New Roman" w:hAnsi="Consolas" w:cs="Times New Roman"/>
          <w:color w:val="D4D4D4"/>
          <w:sz w:val="24"/>
          <w:szCs w:val="24"/>
          <w:lang w:eastAsia="en-IN"/>
        </w:rPr>
        <w:t>().</w:t>
      </w:r>
      <w:r w:rsidRPr="009C3FB9">
        <w:rPr>
          <w:rFonts w:ascii="Consolas" w:eastAsia="Times New Roman" w:hAnsi="Consolas" w:cs="Times New Roman"/>
          <w:color w:val="DCDCAA"/>
          <w:sz w:val="24"/>
          <w:szCs w:val="24"/>
          <w:lang w:eastAsia="en-IN"/>
        </w:rPr>
        <w:t>__init__</w:t>
      </w:r>
      <w:r w:rsidRPr="009C3FB9">
        <w:rPr>
          <w:rFonts w:ascii="Consolas" w:eastAsia="Times New Roman" w:hAnsi="Consolas" w:cs="Times New Roman"/>
          <w:color w:val="D4D4D4"/>
          <w:sz w:val="24"/>
          <w:szCs w:val="24"/>
          <w:lang w:eastAsia="en-IN"/>
        </w:rPr>
        <w:t>(brand, model_name, price)  </w:t>
      </w:r>
      <w:r w:rsidRPr="009C3FB9">
        <w:rPr>
          <w:rFonts w:ascii="Consolas" w:eastAsia="Times New Roman" w:hAnsi="Consolas" w:cs="Times New Roman"/>
          <w:color w:val="6A9955"/>
          <w:sz w:val="24"/>
          <w:szCs w:val="24"/>
          <w:lang w:eastAsia="en-IN"/>
        </w:rPr>
        <w:t># This is the most common ways to use the inhertance</w:t>
      </w:r>
    </w:p>
    <w:p w:rsidR="009C3FB9" w:rsidRPr="009C3FB9" w:rsidRDefault="009C3FB9" w:rsidP="009C3FB9">
      <w:pPr>
        <w:shd w:val="clear" w:color="auto" w:fill="1E1E1E"/>
        <w:spacing w:after="0" w:line="330" w:lineRule="atLeast"/>
        <w:rPr>
          <w:rFonts w:ascii="Consolas" w:eastAsia="Times New Roman" w:hAnsi="Consolas" w:cs="Times New Roman"/>
          <w:color w:val="D4D4D4"/>
          <w:sz w:val="24"/>
          <w:szCs w:val="24"/>
          <w:lang w:eastAsia="en-IN"/>
        </w:rPr>
      </w:pPr>
      <w:r w:rsidRPr="009C3FB9">
        <w:rPr>
          <w:rFonts w:ascii="Consolas" w:eastAsia="Times New Roman" w:hAnsi="Consolas" w:cs="Times New Roman"/>
          <w:color w:val="D4D4D4"/>
          <w:sz w:val="24"/>
          <w:szCs w:val="24"/>
          <w:lang w:eastAsia="en-IN"/>
        </w:rPr>
        <w:t>        </w:t>
      </w:r>
      <w:r w:rsidRPr="009C3FB9">
        <w:rPr>
          <w:rFonts w:ascii="Consolas" w:eastAsia="Times New Roman" w:hAnsi="Consolas" w:cs="Times New Roman"/>
          <w:color w:val="569CD6"/>
          <w:sz w:val="24"/>
          <w:szCs w:val="24"/>
          <w:lang w:eastAsia="en-IN"/>
        </w:rPr>
        <w:t>self</w:t>
      </w:r>
      <w:r w:rsidRPr="009C3FB9">
        <w:rPr>
          <w:rFonts w:ascii="Consolas" w:eastAsia="Times New Roman" w:hAnsi="Consolas" w:cs="Times New Roman"/>
          <w:color w:val="D4D4D4"/>
          <w:sz w:val="24"/>
          <w:szCs w:val="24"/>
          <w:lang w:eastAsia="en-IN"/>
        </w:rPr>
        <w:t>.ram = ram</w:t>
      </w:r>
    </w:p>
    <w:p w:rsidR="009C3FB9" w:rsidRPr="009C3FB9" w:rsidRDefault="009C3FB9" w:rsidP="009C3FB9">
      <w:pPr>
        <w:shd w:val="clear" w:color="auto" w:fill="1E1E1E"/>
        <w:spacing w:after="0" w:line="330" w:lineRule="atLeast"/>
        <w:rPr>
          <w:rFonts w:ascii="Consolas" w:eastAsia="Times New Roman" w:hAnsi="Consolas" w:cs="Times New Roman"/>
          <w:color w:val="D4D4D4"/>
          <w:sz w:val="24"/>
          <w:szCs w:val="24"/>
          <w:lang w:eastAsia="en-IN"/>
        </w:rPr>
      </w:pPr>
      <w:r w:rsidRPr="009C3FB9">
        <w:rPr>
          <w:rFonts w:ascii="Consolas" w:eastAsia="Times New Roman" w:hAnsi="Consolas" w:cs="Times New Roman"/>
          <w:color w:val="D4D4D4"/>
          <w:sz w:val="24"/>
          <w:szCs w:val="24"/>
          <w:lang w:eastAsia="en-IN"/>
        </w:rPr>
        <w:t>        </w:t>
      </w:r>
      <w:r w:rsidRPr="009C3FB9">
        <w:rPr>
          <w:rFonts w:ascii="Consolas" w:eastAsia="Times New Roman" w:hAnsi="Consolas" w:cs="Times New Roman"/>
          <w:color w:val="569CD6"/>
          <w:sz w:val="24"/>
          <w:szCs w:val="24"/>
          <w:lang w:eastAsia="en-IN"/>
        </w:rPr>
        <w:t>self</w:t>
      </w:r>
      <w:r w:rsidRPr="009C3FB9">
        <w:rPr>
          <w:rFonts w:ascii="Consolas" w:eastAsia="Times New Roman" w:hAnsi="Consolas" w:cs="Times New Roman"/>
          <w:color w:val="D4D4D4"/>
          <w:sz w:val="24"/>
          <w:szCs w:val="24"/>
          <w:lang w:eastAsia="en-IN"/>
        </w:rPr>
        <w:t>.internal_memeory = internal_memeory</w:t>
      </w:r>
    </w:p>
    <w:p w:rsidR="009C3FB9" w:rsidRPr="009C3FB9" w:rsidRDefault="009C3FB9" w:rsidP="009C3FB9">
      <w:pPr>
        <w:shd w:val="clear" w:color="auto" w:fill="1E1E1E"/>
        <w:spacing w:after="0" w:line="330" w:lineRule="atLeast"/>
        <w:rPr>
          <w:rFonts w:ascii="Consolas" w:eastAsia="Times New Roman" w:hAnsi="Consolas" w:cs="Times New Roman"/>
          <w:color w:val="D4D4D4"/>
          <w:sz w:val="24"/>
          <w:szCs w:val="24"/>
          <w:lang w:eastAsia="en-IN"/>
        </w:rPr>
      </w:pPr>
      <w:r w:rsidRPr="009C3FB9">
        <w:rPr>
          <w:rFonts w:ascii="Consolas" w:eastAsia="Times New Roman" w:hAnsi="Consolas" w:cs="Times New Roman"/>
          <w:color w:val="D4D4D4"/>
          <w:sz w:val="24"/>
          <w:szCs w:val="24"/>
          <w:lang w:eastAsia="en-IN"/>
        </w:rPr>
        <w:t>        </w:t>
      </w:r>
      <w:r w:rsidRPr="009C3FB9">
        <w:rPr>
          <w:rFonts w:ascii="Consolas" w:eastAsia="Times New Roman" w:hAnsi="Consolas" w:cs="Times New Roman"/>
          <w:color w:val="569CD6"/>
          <w:sz w:val="24"/>
          <w:szCs w:val="24"/>
          <w:lang w:eastAsia="en-IN"/>
        </w:rPr>
        <w:t>self</w:t>
      </w:r>
      <w:r w:rsidRPr="009C3FB9">
        <w:rPr>
          <w:rFonts w:ascii="Consolas" w:eastAsia="Times New Roman" w:hAnsi="Consolas" w:cs="Times New Roman"/>
          <w:color w:val="D4D4D4"/>
          <w:sz w:val="24"/>
          <w:szCs w:val="24"/>
          <w:lang w:eastAsia="en-IN"/>
        </w:rPr>
        <w:t>.rear_camera = rear_camera</w:t>
      </w:r>
    </w:p>
    <w:p w:rsidR="009C3FB9" w:rsidRPr="009C3FB9" w:rsidRDefault="009C3FB9" w:rsidP="009C3FB9">
      <w:pPr>
        <w:shd w:val="clear" w:color="auto" w:fill="1E1E1E"/>
        <w:spacing w:after="0" w:line="330" w:lineRule="atLeast"/>
        <w:rPr>
          <w:rFonts w:ascii="Consolas" w:eastAsia="Times New Roman" w:hAnsi="Consolas" w:cs="Times New Roman"/>
          <w:color w:val="D4D4D4"/>
          <w:sz w:val="24"/>
          <w:szCs w:val="24"/>
          <w:lang w:eastAsia="en-IN"/>
        </w:rPr>
      </w:pPr>
    </w:p>
    <w:p w:rsidR="009C3FB9" w:rsidRPr="009C3FB9" w:rsidRDefault="009C3FB9" w:rsidP="009C3FB9">
      <w:pPr>
        <w:shd w:val="clear" w:color="auto" w:fill="1E1E1E"/>
        <w:spacing w:after="0" w:line="330" w:lineRule="atLeast"/>
        <w:rPr>
          <w:rFonts w:ascii="Consolas" w:eastAsia="Times New Roman" w:hAnsi="Consolas" w:cs="Times New Roman"/>
          <w:color w:val="D4D4D4"/>
          <w:sz w:val="24"/>
          <w:szCs w:val="24"/>
          <w:lang w:eastAsia="en-IN"/>
        </w:rPr>
      </w:pPr>
      <w:r w:rsidRPr="009C3FB9">
        <w:rPr>
          <w:rFonts w:ascii="Consolas" w:eastAsia="Times New Roman" w:hAnsi="Consolas" w:cs="Times New Roman"/>
          <w:color w:val="569CD6"/>
          <w:sz w:val="24"/>
          <w:szCs w:val="24"/>
          <w:lang w:eastAsia="en-IN"/>
        </w:rPr>
        <w:t>class</w:t>
      </w:r>
      <w:r w:rsidRPr="009C3FB9">
        <w:rPr>
          <w:rFonts w:ascii="Consolas" w:eastAsia="Times New Roman" w:hAnsi="Consolas" w:cs="Times New Roman"/>
          <w:color w:val="D4D4D4"/>
          <w:sz w:val="24"/>
          <w:szCs w:val="24"/>
          <w:lang w:eastAsia="en-IN"/>
        </w:rPr>
        <w:t> </w:t>
      </w:r>
      <w:r w:rsidRPr="009C3FB9">
        <w:rPr>
          <w:rFonts w:ascii="Consolas" w:eastAsia="Times New Roman" w:hAnsi="Consolas" w:cs="Times New Roman"/>
          <w:color w:val="4EC9B0"/>
          <w:sz w:val="24"/>
          <w:szCs w:val="24"/>
          <w:lang w:eastAsia="en-IN"/>
        </w:rPr>
        <w:t>Flagship_phone</w:t>
      </w:r>
      <w:r w:rsidRPr="009C3FB9">
        <w:rPr>
          <w:rFonts w:ascii="Consolas" w:eastAsia="Times New Roman" w:hAnsi="Consolas" w:cs="Times New Roman"/>
          <w:color w:val="D4D4D4"/>
          <w:sz w:val="24"/>
          <w:szCs w:val="24"/>
          <w:lang w:eastAsia="en-IN"/>
        </w:rPr>
        <w:t>(</w:t>
      </w:r>
      <w:r w:rsidRPr="009C3FB9">
        <w:rPr>
          <w:rFonts w:ascii="Consolas" w:eastAsia="Times New Roman" w:hAnsi="Consolas" w:cs="Times New Roman"/>
          <w:color w:val="4EC9B0"/>
          <w:sz w:val="24"/>
          <w:szCs w:val="24"/>
          <w:lang w:eastAsia="en-IN"/>
        </w:rPr>
        <w:t>Smartphone</w:t>
      </w:r>
      <w:r w:rsidRPr="009C3FB9">
        <w:rPr>
          <w:rFonts w:ascii="Consolas" w:eastAsia="Times New Roman" w:hAnsi="Consolas" w:cs="Times New Roman"/>
          <w:color w:val="D4D4D4"/>
          <w:sz w:val="24"/>
          <w:szCs w:val="24"/>
          <w:lang w:eastAsia="en-IN"/>
        </w:rPr>
        <w:t>):</w:t>
      </w:r>
    </w:p>
    <w:p w:rsidR="009C3FB9" w:rsidRPr="009C3FB9" w:rsidRDefault="009C3FB9" w:rsidP="009C3FB9">
      <w:pPr>
        <w:shd w:val="clear" w:color="auto" w:fill="1E1E1E"/>
        <w:spacing w:after="0" w:line="330" w:lineRule="atLeast"/>
        <w:rPr>
          <w:rFonts w:ascii="Consolas" w:eastAsia="Times New Roman" w:hAnsi="Consolas" w:cs="Times New Roman"/>
          <w:color w:val="D4D4D4"/>
          <w:sz w:val="24"/>
          <w:szCs w:val="24"/>
          <w:lang w:eastAsia="en-IN"/>
        </w:rPr>
      </w:pPr>
      <w:r w:rsidRPr="009C3FB9">
        <w:rPr>
          <w:rFonts w:ascii="Consolas" w:eastAsia="Times New Roman" w:hAnsi="Consolas" w:cs="Times New Roman"/>
          <w:color w:val="D4D4D4"/>
          <w:sz w:val="24"/>
          <w:szCs w:val="24"/>
          <w:lang w:eastAsia="en-IN"/>
        </w:rPr>
        <w:t>    </w:t>
      </w:r>
      <w:r w:rsidRPr="009C3FB9">
        <w:rPr>
          <w:rFonts w:ascii="Consolas" w:eastAsia="Times New Roman" w:hAnsi="Consolas" w:cs="Times New Roman"/>
          <w:color w:val="569CD6"/>
          <w:sz w:val="24"/>
          <w:szCs w:val="24"/>
          <w:lang w:eastAsia="en-IN"/>
        </w:rPr>
        <w:t>def</w:t>
      </w:r>
      <w:r w:rsidRPr="009C3FB9">
        <w:rPr>
          <w:rFonts w:ascii="Consolas" w:eastAsia="Times New Roman" w:hAnsi="Consolas" w:cs="Times New Roman"/>
          <w:color w:val="D4D4D4"/>
          <w:sz w:val="24"/>
          <w:szCs w:val="24"/>
          <w:lang w:eastAsia="en-IN"/>
        </w:rPr>
        <w:t> </w:t>
      </w:r>
      <w:r w:rsidRPr="009C3FB9">
        <w:rPr>
          <w:rFonts w:ascii="Consolas" w:eastAsia="Times New Roman" w:hAnsi="Consolas" w:cs="Times New Roman"/>
          <w:color w:val="DCDCAA"/>
          <w:sz w:val="24"/>
          <w:szCs w:val="24"/>
          <w:lang w:eastAsia="en-IN"/>
        </w:rPr>
        <w:t>__init__</w:t>
      </w:r>
      <w:r w:rsidRPr="009C3FB9">
        <w:rPr>
          <w:rFonts w:ascii="Consolas" w:eastAsia="Times New Roman" w:hAnsi="Consolas" w:cs="Times New Roman"/>
          <w:color w:val="D4D4D4"/>
          <w:sz w:val="24"/>
          <w:szCs w:val="24"/>
          <w:lang w:eastAsia="en-IN"/>
        </w:rPr>
        <w:t>(</w:t>
      </w:r>
      <w:r w:rsidRPr="009C3FB9">
        <w:rPr>
          <w:rFonts w:ascii="Consolas" w:eastAsia="Times New Roman" w:hAnsi="Consolas" w:cs="Times New Roman"/>
          <w:color w:val="9CDCFE"/>
          <w:sz w:val="24"/>
          <w:szCs w:val="24"/>
          <w:lang w:eastAsia="en-IN"/>
        </w:rPr>
        <w:t>self</w:t>
      </w:r>
      <w:r w:rsidRPr="009C3FB9">
        <w:rPr>
          <w:rFonts w:ascii="Consolas" w:eastAsia="Times New Roman" w:hAnsi="Consolas" w:cs="Times New Roman"/>
          <w:color w:val="D4D4D4"/>
          <w:sz w:val="24"/>
          <w:szCs w:val="24"/>
          <w:lang w:eastAsia="en-IN"/>
        </w:rPr>
        <w:t>, </w:t>
      </w:r>
      <w:r w:rsidRPr="009C3FB9">
        <w:rPr>
          <w:rFonts w:ascii="Consolas" w:eastAsia="Times New Roman" w:hAnsi="Consolas" w:cs="Times New Roman"/>
          <w:color w:val="9CDCFE"/>
          <w:sz w:val="24"/>
          <w:szCs w:val="24"/>
          <w:lang w:eastAsia="en-IN"/>
        </w:rPr>
        <w:t>brand</w:t>
      </w:r>
      <w:r w:rsidRPr="009C3FB9">
        <w:rPr>
          <w:rFonts w:ascii="Consolas" w:eastAsia="Times New Roman" w:hAnsi="Consolas" w:cs="Times New Roman"/>
          <w:color w:val="D4D4D4"/>
          <w:sz w:val="24"/>
          <w:szCs w:val="24"/>
          <w:lang w:eastAsia="en-IN"/>
        </w:rPr>
        <w:t>, </w:t>
      </w:r>
      <w:r w:rsidRPr="009C3FB9">
        <w:rPr>
          <w:rFonts w:ascii="Consolas" w:eastAsia="Times New Roman" w:hAnsi="Consolas" w:cs="Times New Roman"/>
          <w:color w:val="9CDCFE"/>
          <w:sz w:val="24"/>
          <w:szCs w:val="24"/>
          <w:lang w:eastAsia="en-IN"/>
        </w:rPr>
        <w:t>model_name</w:t>
      </w:r>
      <w:r w:rsidRPr="009C3FB9">
        <w:rPr>
          <w:rFonts w:ascii="Consolas" w:eastAsia="Times New Roman" w:hAnsi="Consolas" w:cs="Times New Roman"/>
          <w:color w:val="D4D4D4"/>
          <w:sz w:val="24"/>
          <w:szCs w:val="24"/>
          <w:lang w:eastAsia="en-IN"/>
        </w:rPr>
        <w:t>, </w:t>
      </w:r>
      <w:r w:rsidRPr="009C3FB9">
        <w:rPr>
          <w:rFonts w:ascii="Consolas" w:eastAsia="Times New Roman" w:hAnsi="Consolas" w:cs="Times New Roman"/>
          <w:color w:val="9CDCFE"/>
          <w:sz w:val="24"/>
          <w:szCs w:val="24"/>
          <w:lang w:eastAsia="en-IN"/>
        </w:rPr>
        <w:t>price</w:t>
      </w:r>
      <w:r w:rsidRPr="009C3FB9">
        <w:rPr>
          <w:rFonts w:ascii="Consolas" w:eastAsia="Times New Roman" w:hAnsi="Consolas" w:cs="Times New Roman"/>
          <w:color w:val="D4D4D4"/>
          <w:sz w:val="24"/>
          <w:szCs w:val="24"/>
          <w:lang w:eastAsia="en-IN"/>
        </w:rPr>
        <w:t>, </w:t>
      </w:r>
      <w:r w:rsidRPr="009C3FB9">
        <w:rPr>
          <w:rFonts w:ascii="Consolas" w:eastAsia="Times New Roman" w:hAnsi="Consolas" w:cs="Times New Roman"/>
          <w:color w:val="9CDCFE"/>
          <w:sz w:val="24"/>
          <w:szCs w:val="24"/>
          <w:lang w:eastAsia="en-IN"/>
        </w:rPr>
        <w:t>ram</w:t>
      </w:r>
      <w:r w:rsidRPr="009C3FB9">
        <w:rPr>
          <w:rFonts w:ascii="Consolas" w:eastAsia="Times New Roman" w:hAnsi="Consolas" w:cs="Times New Roman"/>
          <w:color w:val="D4D4D4"/>
          <w:sz w:val="24"/>
          <w:szCs w:val="24"/>
          <w:lang w:eastAsia="en-IN"/>
        </w:rPr>
        <w:t>, </w:t>
      </w:r>
      <w:r w:rsidRPr="009C3FB9">
        <w:rPr>
          <w:rFonts w:ascii="Consolas" w:eastAsia="Times New Roman" w:hAnsi="Consolas" w:cs="Times New Roman"/>
          <w:color w:val="9CDCFE"/>
          <w:sz w:val="24"/>
          <w:szCs w:val="24"/>
          <w:lang w:eastAsia="en-IN"/>
        </w:rPr>
        <w:t>internal_memeory</w:t>
      </w:r>
      <w:r w:rsidRPr="009C3FB9">
        <w:rPr>
          <w:rFonts w:ascii="Consolas" w:eastAsia="Times New Roman" w:hAnsi="Consolas" w:cs="Times New Roman"/>
          <w:color w:val="D4D4D4"/>
          <w:sz w:val="24"/>
          <w:szCs w:val="24"/>
          <w:lang w:eastAsia="en-IN"/>
        </w:rPr>
        <w:t>, </w:t>
      </w:r>
      <w:r w:rsidRPr="009C3FB9">
        <w:rPr>
          <w:rFonts w:ascii="Consolas" w:eastAsia="Times New Roman" w:hAnsi="Consolas" w:cs="Times New Roman"/>
          <w:color w:val="9CDCFE"/>
          <w:sz w:val="24"/>
          <w:szCs w:val="24"/>
          <w:lang w:eastAsia="en-IN"/>
        </w:rPr>
        <w:t>rear_camera</w:t>
      </w:r>
      <w:r w:rsidRPr="009C3FB9">
        <w:rPr>
          <w:rFonts w:ascii="Consolas" w:eastAsia="Times New Roman" w:hAnsi="Consolas" w:cs="Times New Roman"/>
          <w:color w:val="D4D4D4"/>
          <w:sz w:val="24"/>
          <w:szCs w:val="24"/>
          <w:lang w:eastAsia="en-IN"/>
        </w:rPr>
        <w:t>, </w:t>
      </w:r>
      <w:r w:rsidRPr="009C3FB9">
        <w:rPr>
          <w:rFonts w:ascii="Consolas" w:eastAsia="Times New Roman" w:hAnsi="Consolas" w:cs="Times New Roman"/>
          <w:color w:val="9CDCFE"/>
          <w:sz w:val="24"/>
          <w:szCs w:val="24"/>
          <w:lang w:eastAsia="en-IN"/>
        </w:rPr>
        <w:t>front_camera</w:t>
      </w:r>
      <w:r w:rsidRPr="009C3FB9">
        <w:rPr>
          <w:rFonts w:ascii="Consolas" w:eastAsia="Times New Roman" w:hAnsi="Consolas" w:cs="Times New Roman"/>
          <w:color w:val="D4D4D4"/>
          <w:sz w:val="24"/>
          <w:szCs w:val="24"/>
          <w:lang w:eastAsia="en-IN"/>
        </w:rPr>
        <w:t>):</w:t>
      </w:r>
    </w:p>
    <w:p w:rsidR="009C3FB9" w:rsidRPr="009C3FB9" w:rsidRDefault="009C3FB9" w:rsidP="009C3FB9">
      <w:pPr>
        <w:shd w:val="clear" w:color="auto" w:fill="1E1E1E"/>
        <w:spacing w:after="0" w:line="330" w:lineRule="atLeast"/>
        <w:rPr>
          <w:rFonts w:ascii="Consolas" w:eastAsia="Times New Roman" w:hAnsi="Consolas" w:cs="Times New Roman"/>
          <w:color w:val="D4D4D4"/>
          <w:sz w:val="24"/>
          <w:szCs w:val="24"/>
          <w:lang w:eastAsia="en-IN"/>
        </w:rPr>
      </w:pPr>
      <w:r w:rsidRPr="009C3FB9">
        <w:rPr>
          <w:rFonts w:ascii="Consolas" w:eastAsia="Times New Roman" w:hAnsi="Consolas" w:cs="Times New Roman"/>
          <w:color w:val="D4D4D4"/>
          <w:sz w:val="24"/>
          <w:szCs w:val="24"/>
          <w:lang w:eastAsia="en-IN"/>
        </w:rPr>
        <w:t>        </w:t>
      </w:r>
      <w:r w:rsidRPr="009C3FB9">
        <w:rPr>
          <w:rFonts w:ascii="Consolas" w:eastAsia="Times New Roman" w:hAnsi="Consolas" w:cs="Times New Roman"/>
          <w:color w:val="4EC9B0"/>
          <w:sz w:val="24"/>
          <w:szCs w:val="24"/>
          <w:lang w:eastAsia="en-IN"/>
        </w:rPr>
        <w:t>super</w:t>
      </w:r>
      <w:r w:rsidRPr="009C3FB9">
        <w:rPr>
          <w:rFonts w:ascii="Consolas" w:eastAsia="Times New Roman" w:hAnsi="Consolas" w:cs="Times New Roman"/>
          <w:color w:val="D4D4D4"/>
          <w:sz w:val="24"/>
          <w:szCs w:val="24"/>
          <w:lang w:eastAsia="en-IN"/>
        </w:rPr>
        <w:t>().</w:t>
      </w:r>
      <w:r w:rsidRPr="009C3FB9">
        <w:rPr>
          <w:rFonts w:ascii="Consolas" w:eastAsia="Times New Roman" w:hAnsi="Consolas" w:cs="Times New Roman"/>
          <w:color w:val="DCDCAA"/>
          <w:sz w:val="24"/>
          <w:szCs w:val="24"/>
          <w:lang w:eastAsia="en-IN"/>
        </w:rPr>
        <w:t>__init__</w:t>
      </w:r>
      <w:r w:rsidRPr="009C3FB9">
        <w:rPr>
          <w:rFonts w:ascii="Consolas" w:eastAsia="Times New Roman" w:hAnsi="Consolas" w:cs="Times New Roman"/>
          <w:color w:val="D4D4D4"/>
          <w:sz w:val="24"/>
          <w:szCs w:val="24"/>
          <w:lang w:eastAsia="en-IN"/>
        </w:rPr>
        <w:t>(brand, model_name, price, ram, internal_memeory, rear_camera)</w:t>
      </w:r>
    </w:p>
    <w:p w:rsidR="009C3FB9" w:rsidRPr="009C3FB9" w:rsidRDefault="009C3FB9" w:rsidP="009C3FB9">
      <w:pPr>
        <w:shd w:val="clear" w:color="auto" w:fill="1E1E1E"/>
        <w:spacing w:after="0" w:line="330" w:lineRule="atLeast"/>
        <w:rPr>
          <w:rFonts w:ascii="Consolas" w:eastAsia="Times New Roman" w:hAnsi="Consolas" w:cs="Times New Roman"/>
          <w:color w:val="D4D4D4"/>
          <w:sz w:val="24"/>
          <w:szCs w:val="24"/>
          <w:lang w:eastAsia="en-IN"/>
        </w:rPr>
      </w:pPr>
      <w:r w:rsidRPr="009C3FB9">
        <w:rPr>
          <w:rFonts w:ascii="Consolas" w:eastAsia="Times New Roman" w:hAnsi="Consolas" w:cs="Times New Roman"/>
          <w:color w:val="D4D4D4"/>
          <w:sz w:val="24"/>
          <w:szCs w:val="24"/>
          <w:lang w:eastAsia="en-IN"/>
        </w:rPr>
        <w:t>        </w:t>
      </w:r>
      <w:r w:rsidRPr="009C3FB9">
        <w:rPr>
          <w:rFonts w:ascii="Consolas" w:eastAsia="Times New Roman" w:hAnsi="Consolas" w:cs="Times New Roman"/>
          <w:color w:val="569CD6"/>
          <w:sz w:val="24"/>
          <w:szCs w:val="24"/>
          <w:lang w:eastAsia="en-IN"/>
        </w:rPr>
        <w:t>self</w:t>
      </w:r>
      <w:r w:rsidRPr="009C3FB9">
        <w:rPr>
          <w:rFonts w:ascii="Consolas" w:eastAsia="Times New Roman" w:hAnsi="Consolas" w:cs="Times New Roman"/>
          <w:color w:val="D4D4D4"/>
          <w:sz w:val="24"/>
          <w:szCs w:val="24"/>
          <w:lang w:eastAsia="en-IN"/>
        </w:rPr>
        <w:t>.front_camera = front_camera</w:t>
      </w:r>
    </w:p>
    <w:p w:rsidR="009C3FB9" w:rsidRPr="009C3FB9" w:rsidRDefault="009C3FB9" w:rsidP="009C3FB9">
      <w:pPr>
        <w:shd w:val="clear" w:color="auto" w:fill="1E1E1E"/>
        <w:spacing w:after="240" w:line="330" w:lineRule="atLeast"/>
        <w:rPr>
          <w:rFonts w:ascii="Consolas" w:eastAsia="Times New Roman" w:hAnsi="Consolas" w:cs="Times New Roman"/>
          <w:color w:val="D4D4D4"/>
          <w:sz w:val="24"/>
          <w:szCs w:val="24"/>
          <w:lang w:eastAsia="en-IN"/>
        </w:rPr>
      </w:pPr>
    </w:p>
    <w:p w:rsidR="009C3FB9" w:rsidRPr="009C3FB9" w:rsidRDefault="009C3FB9" w:rsidP="009C3FB9">
      <w:pPr>
        <w:shd w:val="clear" w:color="auto" w:fill="1E1E1E"/>
        <w:spacing w:after="0" w:line="330" w:lineRule="atLeast"/>
        <w:rPr>
          <w:rFonts w:ascii="Consolas" w:eastAsia="Times New Roman" w:hAnsi="Consolas" w:cs="Times New Roman"/>
          <w:color w:val="D4D4D4"/>
          <w:sz w:val="24"/>
          <w:szCs w:val="24"/>
          <w:lang w:eastAsia="en-IN"/>
        </w:rPr>
      </w:pPr>
      <w:r w:rsidRPr="009C3FB9">
        <w:rPr>
          <w:rFonts w:ascii="Consolas" w:eastAsia="Times New Roman" w:hAnsi="Consolas" w:cs="Times New Roman"/>
          <w:color w:val="D4D4D4"/>
          <w:sz w:val="24"/>
          <w:szCs w:val="24"/>
          <w:lang w:eastAsia="en-IN"/>
        </w:rPr>
        <w:t>phone1 = Phone(</w:t>
      </w:r>
      <w:r w:rsidRPr="009C3FB9">
        <w:rPr>
          <w:rFonts w:ascii="Consolas" w:eastAsia="Times New Roman" w:hAnsi="Consolas" w:cs="Times New Roman"/>
          <w:color w:val="CE9178"/>
          <w:sz w:val="24"/>
          <w:szCs w:val="24"/>
          <w:lang w:eastAsia="en-IN"/>
        </w:rPr>
        <w:t>'Nokia'</w:t>
      </w:r>
      <w:r w:rsidRPr="009C3FB9">
        <w:rPr>
          <w:rFonts w:ascii="Consolas" w:eastAsia="Times New Roman" w:hAnsi="Consolas" w:cs="Times New Roman"/>
          <w:color w:val="D4D4D4"/>
          <w:sz w:val="24"/>
          <w:szCs w:val="24"/>
          <w:lang w:eastAsia="en-IN"/>
        </w:rPr>
        <w:t>, </w:t>
      </w:r>
      <w:r w:rsidRPr="009C3FB9">
        <w:rPr>
          <w:rFonts w:ascii="Consolas" w:eastAsia="Times New Roman" w:hAnsi="Consolas" w:cs="Times New Roman"/>
          <w:color w:val="CE9178"/>
          <w:sz w:val="24"/>
          <w:szCs w:val="24"/>
          <w:lang w:eastAsia="en-IN"/>
        </w:rPr>
        <w:t>'1100'</w:t>
      </w:r>
      <w:r w:rsidRPr="009C3FB9">
        <w:rPr>
          <w:rFonts w:ascii="Consolas" w:eastAsia="Times New Roman" w:hAnsi="Consolas" w:cs="Times New Roman"/>
          <w:color w:val="D4D4D4"/>
          <w:sz w:val="24"/>
          <w:szCs w:val="24"/>
          <w:lang w:eastAsia="en-IN"/>
        </w:rPr>
        <w:t>, </w:t>
      </w:r>
      <w:r w:rsidRPr="009C3FB9">
        <w:rPr>
          <w:rFonts w:ascii="Consolas" w:eastAsia="Times New Roman" w:hAnsi="Consolas" w:cs="Times New Roman"/>
          <w:color w:val="B5CEA8"/>
          <w:sz w:val="24"/>
          <w:szCs w:val="24"/>
          <w:lang w:eastAsia="en-IN"/>
        </w:rPr>
        <w:t>1000</w:t>
      </w:r>
      <w:r w:rsidRPr="009C3FB9">
        <w:rPr>
          <w:rFonts w:ascii="Consolas" w:eastAsia="Times New Roman" w:hAnsi="Consolas" w:cs="Times New Roman"/>
          <w:color w:val="D4D4D4"/>
          <w:sz w:val="24"/>
          <w:szCs w:val="24"/>
          <w:lang w:eastAsia="en-IN"/>
        </w:rPr>
        <w:t>)</w:t>
      </w:r>
    </w:p>
    <w:p w:rsidR="009C3FB9" w:rsidRPr="009C3FB9" w:rsidRDefault="009C3FB9" w:rsidP="009C3FB9">
      <w:pPr>
        <w:shd w:val="clear" w:color="auto" w:fill="1E1E1E"/>
        <w:spacing w:after="0" w:line="330" w:lineRule="atLeast"/>
        <w:rPr>
          <w:rFonts w:ascii="Consolas" w:eastAsia="Times New Roman" w:hAnsi="Consolas" w:cs="Times New Roman"/>
          <w:color w:val="D4D4D4"/>
          <w:sz w:val="24"/>
          <w:szCs w:val="24"/>
          <w:lang w:eastAsia="en-IN"/>
        </w:rPr>
      </w:pPr>
      <w:r w:rsidRPr="009C3FB9">
        <w:rPr>
          <w:rFonts w:ascii="Consolas" w:eastAsia="Times New Roman" w:hAnsi="Consolas" w:cs="Times New Roman"/>
          <w:color w:val="D4D4D4"/>
          <w:sz w:val="24"/>
          <w:szCs w:val="24"/>
          <w:lang w:eastAsia="en-IN"/>
        </w:rPr>
        <w:t>phone2 = Smartphone(</w:t>
      </w:r>
      <w:r w:rsidRPr="009C3FB9">
        <w:rPr>
          <w:rFonts w:ascii="Consolas" w:eastAsia="Times New Roman" w:hAnsi="Consolas" w:cs="Times New Roman"/>
          <w:color w:val="CE9178"/>
          <w:sz w:val="24"/>
          <w:szCs w:val="24"/>
          <w:lang w:eastAsia="en-IN"/>
        </w:rPr>
        <w:t>'Oneplus'</w:t>
      </w:r>
      <w:r w:rsidRPr="009C3FB9">
        <w:rPr>
          <w:rFonts w:ascii="Consolas" w:eastAsia="Times New Roman" w:hAnsi="Consolas" w:cs="Times New Roman"/>
          <w:color w:val="D4D4D4"/>
          <w:sz w:val="24"/>
          <w:szCs w:val="24"/>
          <w:lang w:eastAsia="en-IN"/>
        </w:rPr>
        <w:t>, </w:t>
      </w:r>
      <w:r w:rsidRPr="009C3FB9">
        <w:rPr>
          <w:rFonts w:ascii="Consolas" w:eastAsia="Times New Roman" w:hAnsi="Consolas" w:cs="Times New Roman"/>
          <w:color w:val="CE9178"/>
          <w:sz w:val="24"/>
          <w:szCs w:val="24"/>
          <w:lang w:eastAsia="en-IN"/>
        </w:rPr>
        <w:t>'nord'</w:t>
      </w:r>
      <w:r w:rsidRPr="009C3FB9">
        <w:rPr>
          <w:rFonts w:ascii="Consolas" w:eastAsia="Times New Roman" w:hAnsi="Consolas" w:cs="Times New Roman"/>
          <w:color w:val="D4D4D4"/>
          <w:sz w:val="24"/>
          <w:szCs w:val="24"/>
          <w:lang w:eastAsia="en-IN"/>
        </w:rPr>
        <w:t>, </w:t>
      </w:r>
      <w:r w:rsidRPr="009C3FB9">
        <w:rPr>
          <w:rFonts w:ascii="Consolas" w:eastAsia="Times New Roman" w:hAnsi="Consolas" w:cs="Times New Roman"/>
          <w:color w:val="B5CEA8"/>
          <w:sz w:val="24"/>
          <w:szCs w:val="24"/>
          <w:lang w:eastAsia="en-IN"/>
        </w:rPr>
        <w:t>28000</w:t>
      </w:r>
      <w:r w:rsidRPr="009C3FB9">
        <w:rPr>
          <w:rFonts w:ascii="Consolas" w:eastAsia="Times New Roman" w:hAnsi="Consolas" w:cs="Times New Roman"/>
          <w:color w:val="D4D4D4"/>
          <w:sz w:val="24"/>
          <w:szCs w:val="24"/>
          <w:lang w:eastAsia="en-IN"/>
        </w:rPr>
        <w:t>, </w:t>
      </w:r>
      <w:r w:rsidRPr="009C3FB9">
        <w:rPr>
          <w:rFonts w:ascii="Consolas" w:eastAsia="Times New Roman" w:hAnsi="Consolas" w:cs="Times New Roman"/>
          <w:color w:val="CE9178"/>
          <w:sz w:val="24"/>
          <w:szCs w:val="24"/>
          <w:lang w:eastAsia="en-IN"/>
        </w:rPr>
        <w:t>'4gb'</w:t>
      </w:r>
      <w:r w:rsidRPr="009C3FB9">
        <w:rPr>
          <w:rFonts w:ascii="Consolas" w:eastAsia="Times New Roman" w:hAnsi="Consolas" w:cs="Times New Roman"/>
          <w:color w:val="D4D4D4"/>
          <w:sz w:val="24"/>
          <w:szCs w:val="24"/>
          <w:lang w:eastAsia="en-IN"/>
        </w:rPr>
        <w:t>, </w:t>
      </w:r>
      <w:r w:rsidRPr="009C3FB9">
        <w:rPr>
          <w:rFonts w:ascii="Consolas" w:eastAsia="Times New Roman" w:hAnsi="Consolas" w:cs="Times New Roman"/>
          <w:color w:val="CE9178"/>
          <w:sz w:val="24"/>
          <w:szCs w:val="24"/>
          <w:lang w:eastAsia="en-IN"/>
        </w:rPr>
        <w:t>'128gb'</w:t>
      </w:r>
      <w:r w:rsidRPr="009C3FB9">
        <w:rPr>
          <w:rFonts w:ascii="Consolas" w:eastAsia="Times New Roman" w:hAnsi="Consolas" w:cs="Times New Roman"/>
          <w:color w:val="D4D4D4"/>
          <w:sz w:val="24"/>
          <w:szCs w:val="24"/>
          <w:lang w:eastAsia="en-IN"/>
        </w:rPr>
        <w:t>, </w:t>
      </w:r>
      <w:r w:rsidRPr="009C3FB9">
        <w:rPr>
          <w:rFonts w:ascii="Consolas" w:eastAsia="Times New Roman" w:hAnsi="Consolas" w:cs="Times New Roman"/>
          <w:color w:val="CE9178"/>
          <w:sz w:val="24"/>
          <w:szCs w:val="24"/>
          <w:lang w:eastAsia="en-IN"/>
        </w:rPr>
        <w:t>'48mp'</w:t>
      </w:r>
      <w:r w:rsidRPr="009C3FB9">
        <w:rPr>
          <w:rFonts w:ascii="Consolas" w:eastAsia="Times New Roman" w:hAnsi="Consolas" w:cs="Times New Roman"/>
          <w:color w:val="D4D4D4"/>
          <w:sz w:val="24"/>
          <w:szCs w:val="24"/>
          <w:lang w:eastAsia="en-IN"/>
        </w:rPr>
        <w:t>)</w:t>
      </w:r>
    </w:p>
    <w:p w:rsidR="009C3FB9" w:rsidRPr="009C3FB9" w:rsidRDefault="009C3FB9" w:rsidP="009C3FB9">
      <w:pPr>
        <w:shd w:val="clear" w:color="auto" w:fill="1E1E1E"/>
        <w:spacing w:after="0" w:line="330" w:lineRule="atLeast"/>
        <w:rPr>
          <w:rFonts w:ascii="Consolas" w:eastAsia="Times New Roman" w:hAnsi="Consolas" w:cs="Times New Roman"/>
          <w:color w:val="D4D4D4"/>
          <w:sz w:val="24"/>
          <w:szCs w:val="24"/>
          <w:lang w:eastAsia="en-IN"/>
        </w:rPr>
      </w:pPr>
    </w:p>
    <w:p w:rsidR="009C3FB9" w:rsidRPr="009C3FB9" w:rsidRDefault="009C3FB9" w:rsidP="009C3FB9">
      <w:pPr>
        <w:shd w:val="clear" w:color="auto" w:fill="1E1E1E"/>
        <w:spacing w:after="0" w:line="330" w:lineRule="atLeast"/>
        <w:rPr>
          <w:rFonts w:ascii="Consolas" w:eastAsia="Times New Roman" w:hAnsi="Consolas" w:cs="Times New Roman"/>
          <w:color w:val="D4D4D4"/>
          <w:sz w:val="24"/>
          <w:szCs w:val="24"/>
          <w:lang w:eastAsia="en-IN"/>
        </w:rPr>
      </w:pPr>
      <w:r w:rsidRPr="009C3FB9">
        <w:rPr>
          <w:rFonts w:ascii="Consolas" w:eastAsia="Times New Roman" w:hAnsi="Consolas" w:cs="Times New Roman"/>
          <w:color w:val="D4D4D4"/>
          <w:sz w:val="24"/>
          <w:szCs w:val="24"/>
          <w:lang w:eastAsia="en-IN"/>
        </w:rPr>
        <w:t>phone3 = Flagship_phone(</w:t>
      </w:r>
      <w:r w:rsidRPr="009C3FB9">
        <w:rPr>
          <w:rFonts w:ascii="Consolas" w:eastAsia="Times New Roman" w:hAnsi="Consolas" w:cs="Times New Roman"/>
          <w:color w:val="CE9178"/>
          <w:sz w:val="24"/>
          <w:szCs w:val="24"/>
          <w:lang w:eastAsia="en-IN"/>
        </w:rPr>
        <w:t>'Samsung'</w:t>
      </w:r>
      <w:r w:rsidRPr="009C3FB9">
        <w:rPr>
          <w:rFonts w:ascii="Consolas" w:eastAsia="Times New Roman" w:hAnsi="Consolas" w:cs="Times New Roman"/>
          <w:color w:val="D4D4D4"/>
          <w:sz w:val="24"/>
          <w:szCs w:val="24"/>
          <w:lang w:eastAsia="en-IN"/>
        </w:rPr>
        <w:t>, </w:t>
      </w:r>
      <w:r w:rsidRPr="009C3FB9">
        <w:rPr>
          <w:rFonts w:ascii="Consolas" w:eastAsia="Times New Roman" w:hAnsi="Consolas" w:cs="Times New Roman"/>
          <w:color w:val="CE9178"/>
          <w:sz w:val="24"/>
          <w:szCs w:val="24"/>
          <w:lang w:eastAsia="en-IN"/>
        </w:rPr>
        <w:t>'s21 ultra'</w:t>
      </w:r>
      <w:r w:rsidRPr="009C3FB9">
        <w:rPr>
          <w:rFonts w:ascii="Consolas" w:eastAsia="Times New Roman" w:hAnsi="Consolas" w:cs="Times New Roman"/>
          <w:color w:val="D4D4D4"/>
          <w:sz w:val="24"/>
          <w:szCs w:val="24"/>
          <w:lang w:eastAsia="en-IN"/>
        </w:rPr>
        <w:t>, </w:t>
      </w:r>
      <w:r w:rsidRPr="009C3FB9">
        <w:rPr>
          <w:rFonts w:ascii="Consolas" w:eastAsia="Times New Roman" w:hAnsi="Consolas" w:cs="Times New Roman"/>
          <w:color w:val="B5CEA8"/>
          <w:sz w:val="24"/>
          <w:szCs w:val="24"/>
          <w:lang w:eastAsia="en-IN"/>
        </w:rPr>
        <w:t>106000</w:t>
      </w:r>
      <w:r w:rsidRPr="009C3FB9">
        <w:rPr>
          <w:rFonts w:ascii="Consolas" w:eastAsia="Times New Roman" w:hAnsi="Consolas" w:cs="Times New Roman"/>
          <w:color w:val="D4D4D4"/>
          <w:sz w:val="24"/>
          <w:szCs w:val="24"/>
          <w:lang w:eastAsia="en-IN"/>
        </w:rPr>
        <w:t>, </w:t>
      </w:r>
      <w:r w:rsidRPr="009C3FB9">
        <w:rPr>
          <w:rFonts w:ascii="Consolas" w:eastAsia="Times New Roman" w:hAnsi="Consolas" w:cs="Times New Roman"/>
          <w:color w:val="CE9178"/>
          <w:sz w:val="24"/>
          <w:szCs w:val="24"/>
          <w:lang w:eastAsia="en-IN"/>
        </w:rPr>
        <w:t>'12gb'</w:t>
      </w:r>
      <w:r w:rsidRPr="009C3FB9">
        <w:rPr>
          <w:rFonts w:ascii="Consolas" w:eastAsia="Times New Roman" w:hAnsi="Consolas" w:cs="Times New Roman"/>
          <w:color w:val="D4D4D4"/>
          <w:sz w:val="24"/>
          <w:szCs w:val="24"/>
          <w:lang w:eastAsia="en-IN"/>
        </w:rPr>
        <w:t>, </w:t>
      </w:r>
      <w:r w:rsidRPr="009C3FB9">
        <w:rPr>
          <w:rFonts w:ascii="Consolas" w:eastAsia="Times New Roman" w:hAnsi="Consolas" w:cs="Times New Roman"/>
          <w:color w:val="CE9178"/>
          <w:sz w:val="24"/>
          <w:szCs w:val="24"/>
          <w:lang w:eastAsia="en-IN"/>
        </w:rPr>
        <w:t>'512gb'</w:t>
      </w:r>
      <w:r w:rsidRPr="009C3FB9">
        <w:rPr>
          <w:rFonts w:ascii="Consolas" w:eastAsia="Times New Roman" w:hAnsi="Consolas" w:cs="Times New Roman"/>
          <w:color w:val="D4D4D4"/>
          <w:sz w:val="24"/>
          <w:szCs w:val="24"/>
          <w:lang w:eastAsia="en-IN"/>
        </w:rPr>
        <w:t>, </w:t>
      </w:r>
      <w:r w:rsidRPr="009C3FB9">
        <w:rPr>
          <w:rFonts w:ascii="Consolas" w:eastAsia="Times New Roman" w:hAnsi="Consolas" w:cs="Times New Roman"/>
          <w:color w:val="CE9178"/>
          <w:sz w:val="24"/>
          <w:szCs w:val="24"/>
          <w:lang w:eastAsia="en-IN"/>
        </w:rPr>
        <w:t>'108mp'</w:t>
      </w:r>
      <w:r w:rsidRPr="009C3FB9">
        <w:rPr>
          <w:rFonts w:ascii="Consolas" w:eastAsia="Times New Roman" w:hAnsi="Consolas" w:cs="Times New Roman"/>
          <w:color w:val="D4D4D4"/>
          <w:sz w:val="24"/>
          <w:szCs w:val="24"/>
          <w:lang w:eastAsia="en-IN"/>
        </w:rPr>
        <w:t>, </w:t>
      </w:r>
      <w:r w:rsidRPr="009C3FB9">
        <w:rPr>
          <w:rFonts w:ascii="Consolas" w:eastAsia="Times New Roman" w:hAnsi="Consolas" w:cs="Times New Roman"/>
          <w:color w:val="CE9178"/>
          <w:sz w:val="24"/>
          <w:szCs w:val="24"/>
          <w:lang w:eastAsia="en-IN"/>
        </w:rPr>
        <w:t>'32mp'</w:t>
      </w:r>
      <w:r w:rsidRPr="009C3FB9">
        <w:rPr>
          <w:rFonts w:ascii="Consolas" w:eastAsia="Times New Roman" w:hAnsi="Consolas" w:cs="Times New Roman"/>
          <w:color w:val="D4D4D4"/>
          <w:sz w:val="24"/>
          <w:szCs w:val="24"/>
          <w:lang w:eastAsia="en-IN"/>
        </w:rPr>
        <w:t>)</w:t>
      </w:r>
    </w:p>
    <w:p w:rsidR="009C3FB9" w:rsidRPr="009C3FB9" w:rsidRDefault="009C3FB9" w:rsidP="009C3FB9">
      <w:pPr>
        <w:shd w:val="clear" w:color="auto" w:fill="1E1E1E"/>
        <w:spacing w:after="0" w:line="330" w:lineRule="atLeast"/>
        <w:rPr>
          <w:rFonts w:ascii="Consolas" w:eastAsia="Times New Roman" w:hAnsi="Consolas" w:cs="Times New Roman"/>
          <w:color w:val="D4D4D4"/>
          <w:sz w:val="24"/>
          <w:szCs w:val="24"/>
          <w:lang w:eastAsia="en-IN"/>
        </w:rPr>
      </w:pPr>
    </w:p>
    <w:p w:rsidR="009C3FB9" w:rsidRPr="009C3FB9" w:rsidRDefault="009C3FB9" w:rsidP="009C3FB9">
      <w:pPr>
        <w:shd w:val="clear" w:color="auto" w:fill="1E1E1E"/>
        <w:spacing w:after="0" w:line="330" w:lineRule="atLeast"/>
        <w:rPr>
          <w:rFonts w:ascii="Consolas" w:eastAsia="Times New Roman" w:hAnsi="Consolas" w:cs="Times New Roman"/>
          <w:color w:val="D4D4D4"/>
          <w:sz w:val="24"/>
          <w:szCs w:val="24"/>
          <w:lang w:eastAsia="en-IN"/>
        </w:rPr>
      </w:pPr>
      <w:r w:rsidRPr="009C3FB9">
        <w:rPr>
          <w:rFonts w:ascii="Consolas" w:eastAsia="Times New Roman" w:hAnsi="Consolas" w:cs="Times New Roman"/>
          <w:color w:val="6A9955"/>
          <w:sz w:val="24"/>
          <w:szCs w:val="24"/>
          <w:lang w:eastAsia="en-IN"/>
        </w:rPr>
        <w:t># now if we want to check whether smartphone is the subclass of Phone or not then we can do as follow:</w:t>
      </w:r>
    </w:p>
    <w:p w:rsidR="009C3FB9" w:rsidRPr="009C3FB9" w:rsidRDefault="009C3FB9" w:rsidP="009C3FB9">
      <w:pPr>
        <w:shd w:val="clear" w:color="auto" w:fill="1E1E1E"/>
        <w:spacing w:after="0" w:line="330" w:lineRule="atLeast"/>
        <w:rPr>
          <w:rFonts w:ascii="Consolas" w:eastAsia="Times New Roman" w:hAnsi="Consolas" w:cs="Times New Roman"/>
          <w:color w:val="D4D4D4"/>
          <w:sz w:val="24"/>
          <w:szCs w:val="24"/>
          <w:lang w:eastAsia="en-IN"/>
        </w:rPr>
      </w:pPr>
    </w:p>
    <w:p w:rsidR="009C3FB9" w:rsidRPr="009C3FB9" w:rsidRDefault="009C3FB9" w:rsidP="009C3FB9">
      <w:pPr>
        <w:shd w:val="clear" w:color="auto" w:fill="1E1E1E"/>
        <w:spacing w:after="0" w:line="330" w:lineRule="atLeast"/>
        <w:rPr>
          <w:rFonts w:ascii="Consolas" w:eastAsia="Times New Roman" w:hAnsi="Consolas" w:cs="Times New Roman"/>
          <w:color w:val="D4D4D4"/>
          <w:sz w:val="24"/>
          <w:szCs w:val="24"/>
          <w:lang w:eastAsia="en-IN"/>
        </w:rPr>
      </w:pPr>
      <w:r w:rsidRPr="009C3FB9">
        <w:rPr>
          <w:rFonts w:ascii="Consolas" w:eastAsia="Times New Roman" w:hAnsi="Consolas" w:cs="Times New Roman"/>
          <w:color w:val="DCDCAA"/>
          <w:sz w:val="24"/>
          <w:szCs w:val="24"/>
          <w:lang w:eastAsia="en-IN"/>
        </w:rPr>
        <w:t>print</w:t>
      </w:r>
      <w:r w:rsidRPr="009C3FB9">
        <w:rPr>
          <w:rFonts w:ascii="Consolas" w:eastAsia="Times New Roman" w:hAnsi="Consolas" w:cs="Times New Roman"/>
          <w:color w:val="D4D4D4"/>
          <w:sz w:val="24"/>
          <w:szCs w:val="24"/>
          <w:lang w:eastAsia="en-IN"/>
        </w:rPr>
        <w:t>(</w:t>
      </w:r>
      <w:r w:rsidRPr="009C3FB9">
        <w:rPr>
          <w:rFonts w:ascii="Consolas" w:eastAsia="Times New Roman" w:hAnsi="Consolas" w:cs="Times New Roman"/>
          <w:color w:val="DCDCAA"/>
          <w:sz w:val="24"/>
          <w:szCs w:val="24"/>
          <w:lang w:eastAsia="en-IN"/>
        </w:rPr>
        <w:t>issubclass</w:t>
      </w:r>
      <w:r w:rsidRPr="009C3FB9">
        <w:rPr>
          <w:rFonts w:ascii="Consolas" w:eastAsia="Times New Roman" w:hAnsi="Consolas" w:cs="Times New Roman"/>
          <w:color w:val="D4D4D4"/>
          <w:sz w:val="24"/>
          <w:szCs w:val="24"/>
          <w:lang w:eastAsia="en-IN"/>
        </w:rPr>
        <w:t>(Smartphone, Phone))</w:t>
      </w:r>
    </w:p>
    <w:p w:rsidR="009C3FB9" w:rsidRDefault="009C3FB9" w:rsidP="00CA1D6F">
      <w:pPr>
        <w:rPr>
          <w:sz w:val="32"/>
          <w:szCs w:val="28"/>
        </w:rPr>
      </w:pPr>
      <w:r>
        <w:rPr>
          <w:sz w:val="32"/>
          <w:szCs w:val="28"/>
        </w:rPr>
        <w:t xml:space="preserve">this will give the output as : True </w:t>
      </w:r>
    </w:p>
    <w:p w:rsidR="00220462" w:rsidRDefault="00220462" w:rsidP="00CA1D6F">
      <w:pPr>
        <w:rPr>
          <w:sz w:val="32"/>
          <w:szCs w:val="28"/>
        </w:rPr>
      </w:pPr>
    </w:p>
    <w:p w:rsidR="00220462" w:rsidRDefault="00220462" w:rsidP="00CA1D6F">
      <w:pPr>
        <w:rPr>
          <w:sz w:val="32"/>
          <w:szCs w:val="28"/>
        </w:rPr>
      </w:pPr>
    </w:p>
    <w:p w:rsidR="005709A1" w:rsidRDefault="00220462" w:rsidP="00CA1D6F">
      <w:pPr>
        <w:rPr>
          <w:sz w:val="32"/>
          <w:szCs w:val="28"/>
        </w:rPr>
      </w:pPr>
      <w:r>
        <w:rPr>
          <w:sz w:val="32"/>
          <w:szCs w:val="28"/>
        </w:rPr>
        <w:lastRenderedPageBreak/>
        <w:t>Multiple Inheritance:</w:t>
      </w:r>
    </w:p>
    <w:p w:rsidR="00220462" w:rsidRDefault="00220462" w:rsidP="00CA1D6F">
      <w:pPr>
        <w:rPr>
          <w:sz w:val="32"/>
          <w:szCs w:val="28"/>
        </w:rPr>
      </w:pPr>
    </w:p>
    <w:p w:rsidR="00220462" w:rsidRDefault="00220462" w:rsidP="00CA1D6F">
      <w:pPr>
        <w:rPr>
          <w:sz w:val="32"/>
          <w:szCs w:val="28"/>
        </w:rPr>
      </w:pPr>
    </w:p>
    <w:p w:rsidR="00220462" w:rsidRDefault="00220462" w:rsidP="00CA1D6F">
      <w:pPr>
        <w:rPr>
          <w:sz w:val="32"/>
          <w:szCs w:val="28"/>
        </w:rPr>
      </w:pPr>
    </w:p>
    <w:p w:rsidR="00220462" w:rsidRDefault="00220462" w:rsidP="00CA1D6F">
      <w:pPr>
        <w:rPr>
          <w:sz w:val="32"/>
          <w:szCs w:val="28"/>
        </w:rPr>
      </w:pPr>
      <w:r>
        <w:rPr>
          <w:sz w:val="32"/>
          <w:szCs w:val="28"/>
        </w:rPr>
        <w:t>Special magic method or Dunder method:</w:t>
      </w:r>
    </w:p>
    <w:p w:rsidR="00220462" w:rsidRDefault="00220462" w:rsidP="00CA1D6F">
      <w:pPr>
        <w:rPr>
          <w:sz w:val="32"/>
          <w:szCs w:val="28"/>
        </w:rPr>
      </w:pPr>
      <w:r>
        <w:rPr>
          <w:sz w:val="32"/>
          <w:szCs w:val="28"/>
        </w:rPr>
        <w:t xml:space="preserve">Dunder are those method which is written between double underscore on the both side. Like __init__ </w:t>
      </w:r>
    </w:p>
    <w:p w:rsidR="00220462" w:rsidRDefault="00220462" w:rsidP="00CA1D6F">
      <w:pPr>
        <w:rPr>
          <w:sz w:val="32"/>
          <w:szCs w:val="28"/>
        </w:rPr>
      </w:pPr>
      <w:bookmarkStart w:id="238" w:name="_GoBack"/>
      <w:bookmarkEnd w:id="238"/>
    </w:p>
    <w:p w:rsidR="00220462" w:rsidRDefault="00220462" w:rsidP="00CA1D6F">
      <w:pPr>
        <w:rPr>
          <w:sz w:val="32"/>
          <w:szCs w:val="28"/>
        </w:rPr>
      </w:pPr>
    </w:p>
    <w:p w:rsidR="00220462" w:rsidRPr="005709A1" w:rsidRDefault="00220462" w:rsidP="00CA1D6F">
      <w:pPr>
        <w:rPr>
          <w:sz w:val="32"/>
          <w:szCs w:val="28"/>
        </w:rPr>
      </w:pPr>
    </w:p>
    <w:p w:rsidR="00CA1D6F" w:rsidRDefault="00CA1D6F" w:rsidP="00CA1D6F">
      <w:pPr>
        <w:rPr>
          <w:sz w:val="28"/>
          <w:szCs w:val="24"/>
        </w:rPr>
      </w:pPr>
    </w:p>
    <w:p w:rsidR="00311C9D" w:rsidRDefault="00311C9D" w:rsidP="00311C9D">
      <w:pPr>
        <w:rPr>
          <w:sz w:val="28"/>
          <w:szCs w:val="24"/>
        </w:rPr>
      </w:pPr>
    </w:p>
    <w:p w:rsidR="00311C9D" w:rsidRDefault="00311C9D" w:rsidP="00311C9D">
      <w:pPr>
        <w:rPr>
          <w:sz w:val="28"/>
          <w:szCs w:val="24"/>
        </w:rPr>
      </w:pPr>
    </w:p>
    <w:p w:rsidR="00311C9D" w:rsidRPr="00FF278C" w:rsidRDefault="00311C9D" w:rsidP="00311C9D">
      <w:pPr>
        <w:rPr>
          <w:sz w:val="28"/>
          <w:szCs w:val="24"/>
        </w:rPr>
      </w:pPr>
    </w:p>
    <w:p w:rsidR="000507B4" w:rsidRPr="00742177" w:rsidRDefault="000507B4" w:rsidP="00742177">
      <w:pPr>
        <w:rPr>
          <w:sz w:val="28"/>
          <w:szCs w:val="24"/>
          <w:cs/>
          <w:rPrChange w:id="239" w:author="MANORMA SHARAN" w:date="2021-06-12T16:50:00Z">
            <w:rPr>
              <w:rFonts w:eastAsia="Times New Roman" w:cstheme="minorHAnsi"/>
              <w:sz w:val="24"/>
              <w:szCs w:val="24"/>
              <w:cs/>
              <w:lang w:eastAsia="en-IN"/>
            </w:rPr>
          </w:rPrChange>
        </w:rPr>
      </w:pPr>
    </w:p>
    <w:sectPr w:rsidR="000507B4" w:rsidRPr="00742177" w:rsidSect="00F6352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254A" w:rsidRDefault="0081254A" w:rsidP="000E4B0D">
      <w:pPr>
        <w:spacing w:after="0" w:line="240" w:lineRule="auto"/>
      </w:pPr>
      <w:r>
        <w:separator/>
      </w:r>
    </w:p>
  </w:endnote>
  <w:endnote w:type="continuationSeparator" w:id="0">
    <w:p w:rsidR="0081254A" w:rsidRDefault="0081254A" w:rsidP="000E4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254A" w:rsidRDefault="0081254A" w:rsidP="000E4B0D">
      <w:pPr>
        <w:spacing w:after="0" w:line="240" w:lineRule="auto"/>
      </w:pPr>
      <w:r>
        <w:separator/>
      </w:r>
    </w:p>
  </w:footnote>
  <w:footnote w:type="continuationSeparator" w:id="0">
    <w:p w:rsidR="0081254A" w:rsidRDefault="0081254A" w:rsidP="000E4B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D3B14"/>
    <w:multiLevelType w:val="hybridMultilevel"/>
    <w:tmpl w:val="5B24F6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F71662"/>
    <w:multiLevelType w:val="hybridMultilevel"/>
    <w:tmpl w:val="FB8830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E764F1"/>
    <w:multiLevelType w:val="hybridMultilevel"/>
    <w:tmpl w:val="A0EAAB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945AF3"/>
    <w:multiLevelType w:val="hybridMultilevel"/>
    <w:tmpl w:val="CAD85D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98309F"/>
    <w:multiLevelType w:val="hybridMultilevel"/>
    <w:tmpl w:val="546C24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F1673C5"/>
    <w:multiLevelType w:val="hybridMultilevel"/>
    <w:tmpl w:val="C86ED8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A7417D4"/>
    <w:multiLevelType w:val="hybridMultilevel"/>
    <w:tmpl w:val="2E9456AE"/>
    <w:lvl w:ilvl="0" w:tplc="5B60038A">
      <w:start w:val="40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5"/>
  </w:num>
  <w:num w:numId="5">
    <w:abstractNumId w:val="2"/>
  </w:num>
  <w:num w:numId="6">
    <w:abstractNumId w:val="0"/>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NORMA SHARAN">
    <w15:presenceInfo w15:providerId="None" w15:userId="MANORMA SHAR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017"/>
    <w:rsid w:val="00007DB4"/>
    <w:rsid w:val="000115AE"/>
    <w:rsid w:val="0001207B"/>
    <w:rsid w:val="00024D57"/>
    <w:rsid w:val="00031555"/>
    <w:rsid w:val="000430F9"/>
    <w:rsid w:val="000507B4"/>
    <w:rsid w:val="00072151"/>
    <w:rsid w:val="0008474A"/>
    <w:rsid w:val="00085D1D"/>
    <w:rsid w:val="000868DC"/>
    <w:rsid w:val="000A0240"/>
    <w:rsid w:val="000A4A6F"/>
    <w:rsid w:val="000B42DC"/>
    <w:rsid w:val="000E02C1"/>
    <w:rsid w:val="000E4B0D"/>
    <w:rsid w:val="000E68A8"/>
    <w:rsid w:val="000F2658"/>
    <w:rsid w:val="00100593"/>
    <w:rsid w:val="00132FD2"/>
    <w:rsid w:val="00164EE2"/>
    <w:rsid w:val="001738D9"/>
    <w:rsid w:val="00190F29"/>
    <w:rsid w:val="001A24ED"/>
    <w:rsid w:val="001E4D1A"/>
    <w:rsid w:val="001E4EB7"/>
    <w:rsid w:val="00220462"/>
    <w:rsid w:val="0022762E"/>
    <w:rsid w:val="00233F4B"/>
    <w:rsid w:val="0027311F"/>
    <w:rsid w:val="00283BDD"/>
    <w:rsid w:val="0028416A"/>
    <w:rsid w:val="002B5B63"/>
    <w:rsid w:val="002C1E43"/>
    <w:rsid w:val="002C4700"/>
    <w:rsid w:val="002E2BA7"/>
    <w:rsid w:val="002E4CF4"/>
    <w:rsid w:val="002F748D"/>
    <w:rsid w:val="00303314"/>
    <w:rsid w:val="00311C9D"/>
    <w:rsid w:val="003136D4"/>
    <w:rsid w:val="00327E4C"/>
    <w:rsid w:val="00332447"/>
    <w:rsid w:val="00382217"/>
    <w:rsid w:val="0039468D"/>
    <w:rsid w:val="003A5E24"/>
    <w:rsid w:val="003D0805"/>
    <w:rsid w:val="003E4AD7"/>
    <w:rsid w:val="003E4BE4"/>
    <w:rsid w:val="00414019"/>
    <w:rsid w:val="00415568"/>
    <w:rsid w:val="00420664"/>
    <w:rsid w:val="00425910"/>
    <w:rsid w:val="00432BA8"/>
    <w:rsid w:val="0043361C"/>
    <w:rsid w:val="0044087F"/>
    <w:rsid w:val="0044134F"/>
    <w:rsid w:val="004427EB"/>
    <w:rsid w:val="00451C12"/>
    <w:rsid w:val="00493824"/>
    <w:rsid w:val="00493EE0"/>
    <w:rsid w:val="00494553"/>
    <w:rsid w:val="004A48DA"/>
    <w:rsid w:val="004B73E4"/>
    <w:rsid w:val="004F025E"/>
    <w:rsid w:val="004F570E"/>
    <w:rsid w:val="005017A4"/>
    <w:rsid w:val="005142E4"/>
    <w:rsid w:val="00515FC7"/>
    <w:rsid w:val="00530A8B"/>
    <w:rsid w:val="00547486"/>
    <w:rsid w:val="00551F61"/>
    <w:rsid w:val="00552D69"/>
    <w:rsid w:val="00561323"/>
    <w:rsid w:val="005709A1"/>
    <w:rsid w:val="00572715"/>
    <w:rsid w:val="005A018D"/>
    <w:rsid w:val="005A7BE7"/>
    <w:rsid w:val="005C0C7A"/>
    <w:rsid w:val="005C3F06"/>
    <w:rsid w:val="005C4E74"/>
    <w:rsid w:val="005C7013"/>
    <w:rsid w:val="005D53DD"/>
    <w:rsid w:val="005D6835"/>
    <w:rsid w:val="005F7827"/>
    <w:rsid w:val="005F7892"/>
    <w:rsid w:val="0060079C"/>
    <w:rsid w:val="00610C76"/>
    <w:rsid w:val="00637567"/>
    <w:rsid w:val="00637A15"/>
    <w:rsid w:val="00646970"/>
    <w:rsid w:val="006521D9"/>
    <w:rsid w:val="00657E41"/>
    <w:rsid w:val="0067419D"/>
    <w:rsid w:val="00693D31"/>
    <w:rsid w:val="006A7AF5"/>
    <w:rsid w:val="006E3B1A"/>
    <w:rsid w:val="006E71F1"/>
    <w:rsid w:val="006F23E1"/>
    <w:rsid w:val="006F5342"/>
    <w:rsid w:val="00735930"/>
    <w:rsid w:val="00742177"/>
    <w:rsid w:val="007469B9"/>
    <w:rsid w:val="007658A4"/>
    <w:rsid w:val="007674AB"/>
    <w:rsid w:val="00782C07"/>
    <w:rsid w:val="00790378"/>
    <w:rsid w:val="007A573C"/>
    <w:rsid w:val="007B775C"/>
    <w:rsid w:val="007C2191"/>
    <w:rsid w:val="007C6404"/>
    <w:rsid w:val="007E106C"/>
    <w:rsid w:val="007E5E43"/>
    <w:rsid w:val="00801CA6"/>
    <w:rsid w:val="00802BDB"/>
    <w:rsid w:val="0081254A"/>
    <w:rsid w:val="00832E21"/>
    <w:rsid w:val="00856208"/>
    <w:rsid w:val="00857BD5"/>
    <w:rsid w:val="00865A3A"/>
    <w:rsid w:val="00876EBD"/>
    <w:rsid w:val="00880B84"/>
    <w:rsid w:val="008834A3"/>
    <w:rsid w:val="008A60B9"/>
    <w:rsid w:val="008B413D"/>
    <w:rsid w:val="008B5EE9"/>
    <w:rsid w:val="008C0694"/>
    <w:rsid w:val="008C4D14"/>
    <w:rsid w:val="008C616F"/>
    <w:rsid w:val="008C6DE6"/>
    <w:rsid w:val="008D0FBD"/>
    <w:rsid w:val="008D51EB"/>
    <w:rsid w:val="0090260F"/>
    <w:rsid w:val="00903763"/>
    <w:rsid w:val="00911876"/>
    <w:rsid w:val="00916151"/>
    <w:rsid w:val="00940402"/>
    <w:rsid w:val="00953604"/>
    <w:rsid w:val="00955C81"/>
    <w:rsid w:val="00970CB0"/>
    <w:rsid w:val="009774FA"/>
    <w:rsid w:val="00983391"/>
    <w:rsid w:val="00986515"/>
    <w:rsid w:val="009948DB"/>
    <w:rsid w:val="009B2ADC"/>
    <w:rsid w:val="009B3488"/>
    <w:rsid w:val="009B397B"/>
    <w:rsid w:val="009C3FB9"/>
    <w:rsid w:val="009E0717"/>
    <w:rsid w:val="00A00EF5"/>
    <w:rsid w:val="00A022DD"/>
    <w:rsid w:val="00A06FD0"/>
    <w:rsid w:val="00A078E5"/>
    <w:rsid w:val="00A119E5"/>
    <w:rsid w:val="00A32E86"/>
    <w:rsid w:val="00A44181"/>
    <w:rsid w:val="00A44A64"/>
    <w:rsid w:val="00A44CC9"/>
    <w:rsid w:val="00A50CCE"/>
    <w:rsid w:val="00A53358"/>
    <w:rsid w:val="00A55284"/>
    <w:rsid w:val="00A57F3D"/>
    <w:rsid w:val="00A60B0E"/>
    <w:rsid w:val="00A62F34"/>
    <w:rsid w:val="00A71ED3"/>
    <w:rsid w:val="00A7580C"/>
    <w:rsid w:val="00A7785E"/>
    <w:rsid w:val="00A8182B"/>
    <w:rsid w:val="00AB3C64"/>
    <w:rsid w:val="00AB3DDB"/>
    <w:rsid w:val="00AB3F86"/>
    <w:rsid w:val="00AB50D1"/>
    <w:rsid w:val="00B00769"/>
    <w:rsid w:val="00B11B75"/>
    <w:rsid w:val="00B40573"/>
    <w:rsid w:val="00B43B26"/>
    <w:rsid w:val="00B621B8"/>
    <w:rsid w:val="00B70837"/>
    <w:rsid w:val="00B948CA"/>
    <w:rsid w:val="00B96653"/>
    <w:rsid w:val="00BA3E50"/>
    <w:rsid w:val="00BA51E3"/>
    <w:rsid w:val="00BB122A"/>
    <w:rsid w:val="00BD6B24"/>
    <w:rsid w:val="00BE320F"/>
    <w:rsid w:val="00BE5017"/>
    <w:rsid w:val="00BF1B79"/>
    <w:rsid w:val="00BF2C55"/>
    <w:rsid w:val="00BF6D73"/>
    <w:rsid w:val="00C015F6"/>
    <w:rsid w:val="00C135EF"/>
    <w:rsid w:val="00C3012E"/>
    <w:rsid w:val="00C40341"/>
    <w:rsid w:val="00C74405"/>
    <w:rsid w:val="00CA1D6F"/>
    <w:rsid w:val="00CC0216"/>
    <w:rsid w:val="00CC7B3D"/>
    <w:rsid w:val="00CF0207"/>
    <w:rsid w:val="00CF4B0D"/>
    <w:rsid w:val="00D07F3E"/>
    <w:rsid w:val="00D1049C"/>
    <w:rsid w:val="00D16995"/>
    <w:rsid w:val="00D536EF"/>
    <w:rsid w:val="00D6700F"/>
    <w:rsid w:val="00D75017"/>
    <w:rsid w:val="00D76644"/>
    <w:rsid w:val="00D826D0"/>
    <w:rsid w:val="00D83E47"/>
    <w:rsid w:val="00D83EDE"/>
    <w:rsid w:val="00D95CCD"/>
    <w:rsid w:val="00D97A31"/>
    <w:rsid w:val="00DB4FF7"/>
    <w:rsid w:val="00DC4437"/>
    <w:rsid w:val="00DF275E"/>
    <w:rsid w:val="00E0382B"/>
    <w:rsid w:val="00E10727"/>
    <w:rsid w:val="00E3760E"/>
    <w:rsid w:val="00E42D64"/>
    <w:rsid w:val="00E67666"/>
    <w:rsid w:val="00E77EA6"/>
    <w:rsid w:val="00E85A14"/>
    <w:rsid w:val="00E93A38"/>
    <w:rsid w:val="00E959A3"/>
    <w:rsid w:val="00ED2243"/>
    <w:rsid w:val="00EF59E2"/>
    <w:rsid w:val="00F06C13"/>
    <w:rsid w:val="00F0765C"/>
    <w:rsid w:val="00F232A8"/>
    <w:rsid w:val="00F23838"/>
    <w:rsid w:val="00F24DF2"/>
    <w:rsid w:val="00F36197"/>
    <w:rsid w:val="00F41A54"/>
    <w:rsid w:val="00F519EF"/>
    <w:rsid w:val="00F57336"/>
    <w:rsid w:val="00F6352D"/>
    <w:rsid w:val="00F641BA"/>
    <w:rsid w:val="00F9141A"/>
    <w:rsid w:val="00FB7FB2"/>
    <w:rsid w:val="00FD3D76"/>
    <w:rsid w:val="00FE5601"/>
    <w:rsid w:val="00FF278C"/>
    <w:rsid w:val="00FF58A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B8D46F-87F1-4450-A259-CE515576A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3604"/>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953604"/>
    <w:rPr>
      <w:rFonts w:asciiTheme="majorHAnsi" w:eastAsiaTheme="majorEastAsia" w:hAnsiTheme="majorHAnsi" w:cstheme="majorBidi"/>
      <w:spacing w:val="-10"/>
      <w:kern w:val="28"/>
      <w:sz w:val="56"/>
      <w:szCs w:val="50"/>
    </w:rPr>
  </w:style>
  <w:style w:type="table" w:styleId="TableGrid">
    <w:name w:val="Table Grid"/>
    <w:basedOn w:val="TableNormal"/>
    <w:uiPriority w:val="39"/>
    <w:rsid w:val="003E4B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4BE4"/>
    <w:pPr>
      <w:ind w:left="720"/>
      <w:contextualSpacing/>
    </w:pPr>
  </w:style>
  <w:style w:type="paragraph" w:styleId="Header">
    <w:name w:val="header"/>
    <w:basedOn w:val="Normal"/>
    <w:link w:val="HeaderChar"/>
    <w:uiPriority w:val="99"/>
    <w:unhideWhenUsed/>
    <w:rsid w:val="000E4B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4B0D"/>
  </w:style>
  <w:style w:type="paragraph" w:styleId="Footer">
    <w:name w:val="footer"/>
    <w:basedOn w:val="Normal"/>
    <w:link w:val="FooterChar"/>
    <w:uiPriority w:val="99"/>
    <w:unhideWhenUsed/>
    <w:rsid w:val="000E4B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4B0D"/>
  </w:style>
  <w:style w:type="paragraph" w:styleId="BalloonText">
    <w:name w:val="Balloon Text"/>
    <w:basedOn w:val="Normal"/>
    <w:link w:val="BalloonTextChar"/>
    <w:uiPriority w:val="99"/>
    <w:semiHidden/>
    <w:unhideWhenUsed/>
    <w:rsid w:val="000E4B0D"/>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0E4B0D"/>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19397">
      <w:bodyDiv w:val="1"/>
      <w:marLeft w:val="0"/>
      <w:marRight w:val="0"/>
      <w:marTop w:val="0"/>
      <w:marBottom w:val="0"/>
      <w:divBdr>
        <w:top w:val="none" w:sz="0" w:space="0" w:color="auto"/>
        <w:left w:val="none" w:sz="0" w:space="0" w:color="auto"/>
        <w:bottom w:val="none" w:sz="0" w:space="0" w:color="auto"/>
        <w:right w:val="none" w:sz="0" w:space="0" w:color="auto"/>
      </w:divBdr>
      <w:divsChild>
        <w:div w:id="767652915">
          <w:marLeft w:val="0"/>
          <w:marRight w:val="0"/>
          <w:marTop w:val="0"/>
          <w:marBottom w:val="0"/>
          <w:divBdr>
            <w:top w:val="none" w:sz="0" w:space="0" w:color="auto"/>
            <w:left w:val="none" w:sz="0" w:space="0" w:color="auto"/>
            <w:bottom w:val="none" w:sz="0" w:space="0" w:color="auto"/>
            <w:right w:val="none" w:sz="0" w:space="0" w:color="auto"/>
          </w:divBdr>
          <w:divsChild>
            <w:div w:id="239340423">
              <w:marLeft w:val="0"/>
              <w:marRight w:val="0"/>
              <w:marTop w:val="0"/>
              <w:marBottom w:val="0"/>
              <w:divBdr>
                <w:top w:val="none" w:sz="0" w:space="0" w:color="auto"/>
                <w:left w:val="none" w:sz="0" w:space="0" w:color="auto"/>
                <w:bottom w:val="none" w:sz="0" w:space="0" w:color="auto"/>
                <w:right w:val="none" w:sz="0" w:space="0" w:color="auto"/>
              </w:divBdr>
            </w:div>
            <w:div w:id="1275671662">
              <w:marLeft w:val="0"/>
              <w:marRight w:val="0"/>
              <w:marTop w:val="0"/>
              <w:marBottom w:val="0"/>
              <w:divBdr>
                <w:top w:val="none" w:sz="0" w:space="0" w:color="auto"/>
                <w:left w:val="none" w:sz="0" w:space="0" w:color="auto"/>
                <w:bottom w:val="none" w:sz="0" w:space="0" w:color="auto"/>
                <w:right w:val="none" w:sz="0" w:space="0" w:color="auto"/>
              </w:divBdr>
            </w:div>
            <w:div w:id="202928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4075">
      <w:bodyDiv w:val="1"/>
      <w:marLeft w:val="0"/>
      <w:marRight w:val="0"/>
      <w:marTop w:val="0"/>
      <w:marBottom w:val="0"/>
      <w:divBdr>
        <w:top w:val="none" w:sz="0" w:space="0" w:color="auto"/>
        <w:left w:val="none" w:sz="0" w:space="0" w:color="auto"/>
        <w:bottom w:val="none" w:sz="0" w:space="0" w:color="auto"/>
        <w:right w:val="none" w:sz="0" w:space="0" w:color="auto"/>
      </w:divBdr>
      <w:divsChild>
        <w:div w:id="828907746">
          <w:marLeft w:val="0"/>
          <w:marRight w:val="0"/>
          <w:marTop w:val="0"/>
          <w:marBottom w:val="0"/>
          <w:divBdr>
            <w:top w:val="none" w:sz="0" w:space="0" w:color="auto"/>
            <w:left w:val="none" w:sz="0" w:space="0" w:color="auto"/>
            <w:bottom w:val="none" w:sz="0" w:space="0" w:color="auto"/>
            <w:right w:val="none" w:sz="0" w:space="0" w:color="auto"/>
          </w:divBdr>
          <w:divsChild>
            <w:div w:id="1948539564">
              <w:marLeft w:val="0"/>
              <w:marRight w:val="0"/>
              <w:marTop w:val="0"/>
              <w:marBottom w:val="0"/>
              <w:divBdr>
                <w:top w:val="none" w:sz="0" w:space="0" w:color="auto"/>
                <w:left w:val="none" w:sz="0" w:space="0" w:color="auto"/>
                <w:bottom w:val="none" w:sz="0" w:space="0" w:color="auto"/>
                <w:right w:val="none" w:sz="0" w:space="0" w:color="auto"/>
              </w:divBdr>
            </w:div>
            <w:div w:id="332995348">
              <w:marLeft w:val="0"/>
              <w:marRight w:val="0"/>
              <w:marTop w:val="0"/>
              <w:marBottom w:val="0"/>
              <w:divBdr>
                <w:top w:val="none" w:sz="0" w:space="0" w:color="auto"/>
                <w:left w:val="none" w:sz="0" w:space="0" w:color="auto"/>
                <w:bottom w:val="none" w:sz="0" w:space="0" w:color="auto"/>
                <w:right w:val="none" w:sz="0" w:space="0" w:color="auto"/>
              </w:divBdr>
            </w:div>
            <w:div w:id="1847088385">
              <w:marLeft w:val="0"/>
              <w:marRight w:val="0"/>
              <w:marTop w:val="0"/>
              <w:marBottom w:val="0"/>
              <w:divBdr>
                <w:top w:val="none" w:sz="0" w:space="0" w:color="auto"/>
                <w:left w:val="none" w:sz="0" w:space="0" w:color="auto"/>
                <w:bottom w:val="none" w:sz="0" w:space="0" w:color="auto"/>
                <w:right w:val="none" w:sz="0" w:space="0" w:color="auto"/>
              </w:divBdr>
            </w:div>
            <w:div w:id="593711944">
              <w:marLeft w:val="0"/>
              <w:marRight w:val="0"/>
              <w:marTop w:val="0"/>
              <w:marBottom w:val="0"/>
              <w:divBdr>
                <w:top w:val="none" w:sz="0" w:space="0" w:color="auto"/>
                <w:left w:val="none" w:sz="0" w:space="0" w:color="auto"/>
                <w:bottom w:val="none" w:sz="0" w:space="0" w:color="auto"/>
                <w:right w:val="none" w:sz="0" w:space="0" w:color="auto"/>
              </w:divBdr>
            </w:div>
            <w:div w:id="136262586">
              <w:marLeft w:val="0"/>
              <w:marRight w:val="0"/>
              <w:marTop w:val="0"/>
              <w:marBottom w:val="0"/>
              <w:divBdr>
                <w:top w:val="none" w:sz="0" w:space="0" w:color="auto"/>
                <w:left w:val="none" w:sz="0" w:space="0" w:color="auto"/>
                <w:bottom w:val="none" w:sz="0" w:space="0" w:color="auto"/>
                <w:right w:val="none" w:sz="0" w:space="0" w:color="auto"/>
              </w:divBdr>
            </w:div>
            <w:div w:id="18193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4314">
      <w:bodyDiv w:val="1"/>
      <w:marLeft w:val="0"/>
      <w:marRight w:val="0"/>
      <w:marTop w:val="0"/>
      <w:marBottom w:val="0"/>
      <w:divBdr>
        <w:top w:val="none" w:sz="0" w:space="0" w:color="auto"/>
        <w:left w:val="none" w:sz="0" w:space="0" w:color="auto"/>
        <w:bottom w:val="none" w:sz="0" w:space="0" w:color="auto"/>
        <w:right w:val="none" w:sz="0" w:space="0" w:color="auto"/>
      </w:divBdr>
      <w:divsChild>
        <w:div w:id="2015497597">
          <w:marLeft w:val="0"/>
          <w:marRight w:val="0"/>
          <w:marTop w:val="0"/>
          <w:marBottom w:val="0"/>
          <w:divBdr>
            <w:top w:val="none" w:sz="0" w:space="0" w:color="auto"/>
            <w:left w:val="none" w:sz="0" w:space="0" w:color="auto"/>
            <w:bottom w:val="none" w:sz="0" w:space="0" w:color="auto"/>
            <w:right w:val="none" w:sz="0" w:space="0" w:color="auto"/>
          </w:divBdr>
          <w:divsChild>
            <w:div w:id="1296369952">
              <w:marLeft w:val="0"/>
              <w:marRight w:val="0"/>
              <w:marTop w:val="0"/>
              <w:marBottom w:val="0"/>
              <w:divBdr>
                <w:top w:val="none" w:sz="0" w:space="0" w:color="auto"/>
                <w:left w:val="none" w:sz="0" w:space="0" w:color="auto"/>
                <w:bottom w:val="none" w:sz="0" w:space="0" w:color="auto"/>
                <w:right w:val="none" w:sz="0" w:space="0" w:color="auto"/>
              </w:divBdr>
            </w:div>
            <w:div w:id="588805486">
              <w:marLeft w:val="0"/>
              <w:marRight w:val="0"/>
              <w:marTop w:val="0"/>
              <w:marBottom w:val="0"/>
              <w:divBdr>
                <w:top w:val="none" w:sz="0" w:space="0" w:color="auto"/>
                <w:left w:val="none" w:sz="0" w:space="0" w:color="auto"/>
                <w:bottom w:val="none" w:sz="0" w:space="0" w:color="auto"/>
                <w:right w:val="none" w:sz="0" w:space="0" w:color="auto"/>
              </w:divBdr>
            </w:div>
            <w:div w:id="8179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8246">
      <w:bodyDiv w:val="1"/>
      <w:marLeft w:val="0"/>
      <w:marRight w:val="0"/>
      <w:marTop w:val="0"/>
      <w:marBottom w:val="0"/>
      <w:divBdr>
        <w:top w:val="none" w:sz="0" w:space="0" w:color="auto"/>
        <w:left w:val="none" w:sz="0" w:space="0" w:color="auto"/>
        <w:bottom w:val="none" w:sz="0" w:space="0" w:color="auto"/>
        <w:right w:val="none" w:sz="0" w:space="0" w:color="auto"/>
      </w:divBdr>
      <w:divsChild>
        <w:div w:id="1787889184">
          <w:marLeft w:val="0"/>
          <w:marRight w:val="0"/>
          <w:marTop w:val="0"/>
          <w:marBottom w:val="0"/>
          <w:divBdr>
            <w:top w:val="none" w:sz="0" w:space="0" w:color="auto"/>
            <w:left w:val="none" w:sz="0" w:space="0" w:color="auto"/>
            <w:bottom w:val="none" w:sz="0" w:space="0" w:color="auto"/>
            <w:right w:val="none" w:sz="0" w:space="0" w:color="auto"/>
          </w:divBdr>
          <w:divsChild>
            <w:div w:id="256984380">
              <w:marLeft w:val="0"/>
              <w:marRight w:val="0"/>
              <w:marTop w:val="0"/>
              <w:marBottom w:val="0"/>
              <w:divBdr>
                <w:top w:val="none" w:sz="0" w:space="0" w:color="auto"/>
                <w:left w:val="none" w:sz="0" w:space="0" w:color="auto"/>
                <w:bottom w:val="none" w:sz="0" w:space="0" w:color="auto"/>
                <w:right w:val="none" w:sz="0" w:space="0" w:color="auto"/>
              </w:divBdr>
            </w:div>
            <w:div w:id="465663072">
              <w:marLeft w:val="0"/>
              <w:marRight w:val="0"/>
              <w:marTop w:val="0"/>
              <w:marBottom w:val="0"/>
              <w:divBdr>
                <w:top w:val="none" w:sz="0" w:space="0" w:color="auto"/>
                <w:left w:val="none" w:sz="0" w:space="0" w:color="auto"/>
                <w:bottom w:val="none" w:sz="0" w:space="0" w:color="auto"/>
                <w:right w:val="none" w:sz="0" w:space="0" w:color="auto"/>
              </w:divBdr>
            </w:div>
            <w:div w:id="823199189">
              <w:marLeft w:val="0"/>
              <w:marRight w:val="0"/>
              <w:marTop w:val="0"/>
              <w:marBottom w:val="0"/>
              <w:divBdr>
                <w:top w:val="none" w:sz="0" w:space="0" w:color="auto"/>
                <w:left w:val="none" w:sz="0" w:space="0" w:color="auto"/>
                <w:bottom w:val="none" w:sz="0" w:space="0" w:color="auto"/>
                <w:right w:val="none" w:sz="0" w:space="0" w:color="auto"/>
              </w:divBdr>
            </w:div>
            <w:div w:id="105704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7358">
      <w:bodyDiv w:val="1"/>
      <w:marLeft w:val="0"/>
      <w:marRight w:val="0"/>
      <w:marTop w:val="0"/>
      <w:marBottom w:val="0"/>
      <w:divBdr>
        <w:top w:val="none" w:sz="0" w:space="0" w:color="auto"/>
        <w:left w:val="none" w:sz="0" w:space="0" w:color="auto"/>
        <w:bottom w:val="none" w:sz="0" w:space="0" w:color="auto"/>
        <w:right w:val="none" w:sz="0" w:space="0" w:color="auto"/>
      </w:divBdr>
      <w:divsChild>
        <w:div w:id="858543834">
          <w:marLeft w:val="0"/>
          <w:marRight w:val="0"/>
          <w:marTop w:val="0"/>
          <w:marBottom w:val="0"/>
          <w:divBdr>
            <w:top w:val="none" w:sz="0" w:space="0" w:color="auto"/>
            <w:left w:val="none" w:sz="0" w:space="0" w:color="auto"/>
            <w:bottom w:val="none" w:sz="0" w:space="0" w:color="auto"/>
            <w:right w:val="none" w:sz="0" w:space="0" w:color="auto"/>
          </w:divBdr>
          <w:divsChild>
            <w:div w:id="311258046">
              <w:marLeft w:val="0"/>
              <w:marRight w:val="0"/>
              <w:marTop w:val="0"/>
              <w:marBottom w:val="0"/>
              <w:divBdr>
                <w:top w:val="none" w:sz="0" w:space="0" w:color="auto"/>
                <w:left w:val="none" w:sz="0" w:space="0" w:color="auto"/>
                <w:bottom w:val="none" w:sz="0" w:space="0" w:color="auto"/>
                <w:right w:val="none" w:sz="0" w:space="0" w:color="auto"/>
              </w:divBdr>
            </w:div>
            <w:div w:id="188565734">
              <w:marLeft w:val="0"/>
              <w:marRight w:val="0"/>
              <w:marTop w:val="0"/>
              <w:marBottom w:val="0"/>
              <w:divBdr>
                <w:top w:val="none" w:sz="0" w:space="0" w:color="auto"/>
                <w:left w:val="none" w:sz="0" w:space="0" w:color="auto"/>
                <w:bottom w:val="none" w:sz="0" w:space="0" w:color="auto"/>
                <w:right w:val="none" w:sz="0" w:space="0" w:color="auto"/>
              </w:divBdr>
            </w:div>
            <w:div w:id="1144466923">
              <w:marLeft w:val="0"/>
              <w:marRight w:val="0"/>
              <w:marTop w:val="0"/>
              <w:marBottom w:val="0"/>
              <w:divBdr>
                <w:top w:val="none" w:sz="0" w:space="0" w:color="auto"/>
                <w:left w:val="none" w:sz="0" w:space="0" w:color="auto"/>
                <w:bottom w:val="none" w:sz="0" w:space="0" w:color="auto"/>
                <w:right w:val="none" w:sz="0" w:space="0" w:color="auto"/>
              </w:divBdr>
            </w:div>
            <w:div w:id="606080835">
              <w:marLeft w:val="0"/>
              <w:marRight w:val="0"/>
              <w:marTop w:val="0"/>
              <w:marBottom w:val="0"/>
              <w:divBdr>
                <w:top w:val="none" w:sz="0" w:space="0" w:color="auto"/>
                <w:left w:val="none" w:sz="0" w:space="0" w:color="auto"/>
                <w:bottom w:val="none" w:sz="0" w:space="0" w:color="auto"/>
                <w:right w:val="none" w:sz="0" w:space="0" w:color="auto"/>
              </w:divBdr>
            </w:div>
            <w:div w:id="2055305727">
              <w:marLeft w:val="0"/>
              <w:marRight w:val="0"/>
              <w:marTop w:val="0"/>
              <w:marBottom w:val="0"/>
              <w:divBdr>
                <w:top w:val="none" w:sz="0" w:space="0" w:color="auto"/>
                <w:left w:val="none" w:sz="0" w:space="0" w:color="auto"/>
                <w:bottom w:val="none" w:sz="0" w:space="0" w:color="auto"/>
                <w:right w:val="none" w:sz="0" w:space="0" w:color="auto"/>
              </w:divBdr>
            </w:div>
            <w:div w:id="170382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0083">
      <w:bodyDiv w:val="1"/>
      <w:marLeft w:val="0"/>
      <w:marRight w:val="0"/>
      <w:marTop w:val="0"/>
      <w:marBottom w:val="0"/>
      <w:divBdr>
        <w:top w:val="none" w:sz="0" w:space="0" w:color="auto"/>
        <w:left w:val="none" w:sz="0" w:space="0" w:color="auto"/>
        <w:bottom w:val="none" w:sz="0" w:space="0" w:color="auto"/>
        <w:right w:val="none" w:sz="0" w:space="0" w:color="auto"/>
      </w:divBdr>
      <w:divsChild>
        <w:div w:id="1643578672">
          <w:marLeft w:val="0"/>
          <w:marRight w:val="0"/>
          <w:marTop w:val="0"/>
          <w:marBottom w:val="0"/>
          <w:divBdr>
            <w:top w:val="none" w:sz="0" w:space="0" w:color="auto"/>
            <w:left w:val="none" w:sz="0" w:space="0" w:color="auto"/>
            <w:bottom w:val="none" w:sz="0" w:space="0" w:color="auto"/>
            <w:right w:val="none" w:sz="0" w:space="0" w:color="auto"/>
          </w:divBdr>
          <w:divsChild>
            <w:div w:id="1320886216">
              <w:marLeft w:val="0"/>
              <w:marRight w:val="0"/>
              <w:marTop w:val="0"/>
              <w:marBottom w:val="0"/>
              <w:divBdr>
                <w:top w:val="none" w:sz="0" w:space="0" w:color="auto"/>
                <w:left w:val="none" w:sz="0" w:space="0" w:color="auto"/>
                <w:bottom w:val="none" w:sz="0" w:space="0" w:color="auto"/>
                <w:right w:val="none" w:sz="0" w:space="0" w:color="auto"/>
              </w:divBdr>
            </w:div>
            <w:div w:id="1505852177">
              <w:marLeft w:val="0"/>
              <w:marRight w:val="0"/>
              <w:marTop w:val="0"/>
              <w:marBottom w:val="0"/>
              <w:divBdr>
                <w:top w:val="none" w:sz="0" w:space="0" w:color="auto"/>
                <w:left w:val="none" w:sz="0" w:space="0" w:color="auto"/>
                <w:bottom w:val="none" w:sz="0" w:space="0" w:color="auto"/>
                <w:right w:val="none" w:sz="0" w:space="0" w:color="auto"/>
              </w:divBdr>
            </w:div>
            <w:div w:id="1894581836">
              <w:marLeft w:val="0"/>
              <w:marRight w:val="0"/>
              <w:marTop w:val="0"/>
              <w:marBottom w:val="0"/>
              <w:divBdr>
                <w:top w:val="none" w:sz="0" w:space="0" w:color="auto"/>
                <w:left w:val="none" w:sz="0" w:space="0" w:color="auto"/>
                <w:bottom w:val="none" w:sz="0" w:space="0" w:color="auto"/>
                <w:right w:val="none" w:sz="0" w:space="0" w:color="auto"/>
              </w:divBdr>
            </w:div>
            <w:div w:id="397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1679">
      <w:bodyDiv w:val="1"/>
      <w:marLeft w:val="0"/>
      <w:marRight w:val="0"/>
      <w:marTop w:val="0"/>
      <w:marBottom w:val="0"/>
      <w:divBdr>
        <w:top w:val="none" w:sz="0" w:space="0" w:color="auto"/>
        <w:left w:val="none" w:sz="0" w:space="0" w:color="auto"/>
        <w:bottom w:val="none" w:sz="0" w:space="0" w:color="auto"/>
        <w:right w:val="none" w:sz="0" w:space="0" w:color="auto"/>
      </w:divBdr>
      <w:divsChild>
        <w:div w:id="1431391945">
          <w:marLeft w:val="0"/>
          <w:marRight w:val="0"/>
          <w:marTop w:val="0"/>
          <w:marBottom w:val="0"/>
          <w:divBdr>
            <w:top w:val="none" w:sz="0" w:space="0" w:color="auto"/>
            <w:left w:val="none" w:sz="0" w:space="0" w:color="auto"/>
            <w:bottom w:val="none" w:sz="0" w:space="0" w:color="auto"/>
            <w:right w:val="none" w:sz="0" w:space="0" w:color="auto"/>
          </w:divBdr>
          <w:divsChild>
            <w:div w:id="342630598">
              <w:marLeft w:val="0"/>
              <w:marRight w:val="0"/>
              <w:marTop w:val="0"/>
              <w:marBottom w:val="0"/>
              <w:divBdr>
                <w:top w:val="none" w:sz="0" w:space="0" w:color="auto"/>
                <w:left w:val="none" w:sz="0" w:space="0" w:color="auto"/>
                <w:bottom w:val="none" w:sz="0" w:space="0" w:color="auto"/>
                <w:right w:val="none" w:sz="0" w:space="0" w:color="auto"/>
              </w:divBdr>
            </w:div>
            <w:div w:id="1521622124">
              <w:marLeft w:val="0"/>
              <w:marRight w:val="0"/>
              <w:marTop w:val="0"/>
              <w:marBottom w:val="0"/>
              <w:divBdr>
                <w:top w:val="none" w:sz="0" w:space="0" w:color="auto"/>
                <w:left w:val="none" w:sz="0" w:space="0" w:color="auto"/>
                <w:bottom w:val="none" w:sz="0" w:space="0" w:color="auto"/>
                <w:right w:val="none" w:sz="0" w:space="0" w:color="auto"/>
              </w:divBdr>
            </w:div>
            <w:div w:id="1538273036">
              <w:marLeft w:val="0"/>
              <w:marRight w:val="0"/>
              <w:marTop w:val="0"/>
              <w:marBottom w:val="0"/>
              <w:divBdr>
                <w:top w:val="none" w:sz="0" w:space="0" w:color="auto"/>
                <w:left w:val="none" w:sz="0" w:space="0" w:color="auto"/>
                <w:bottom w:val="none" w:sz="0" w:space="0" w:color="auto"/>
                <w:right w:val="none" w:sz="0" w:space="0" w:color="auto"/>
              </w:divBdr>
            </w:div>
            <w:div w:id="2052147465">
              <w:marLeft w:val="0"/>
              <w:marRight w:val="0"/>
              <w:marTop w:val="0"/>
              <w:marBottom w:val="0"/>
              <w:divBdr>
                <w:top w:val="none" w:sz="0" w:space="0" w:color="auto"/>
                <w:left w:val="none" w:sz="0" w:space="0" w:color="auto"/>
                <w:bottom w:val="none" w:sz="0" w:space="0" w:color="auto"/>
                <w:right w:val="none" w:sz="0" w:space="0" w:color="auto"/>
              </w:divBdr>
            </w:div>
            <w:div w:id="2030326372">
              <w:marLeft w:val="0"/>
              <w:marRight w:val="0"/>
              <w:marTop w:val="0"/>
              <w:marBottom w:val="0"/>
              <w:divBdr>
                <w:top w:val="none" w:sz="0" w:space="0" w:color="auto"/>
                <w:left w:val="none" w:sz="0" w:space="0" w:color="auto"/>
                <w:bottom w:val="none" w:sz="0" w:space="0" w:color="auto"/>
                <w:right w:val="none" w:sz="0" w:space="0" w:color="auto"/>
              </w:divBdr>
            </w:div>
            <w:div w:id="1891726019">
              <w:marLeft w:val="0"/>
              <w:marRight w:val="0"/>
              <w:marTop w:val="0"/>
              <w:marBottom w:val="0"/>
              <w:divBdr>
                <w:top w:val="none" w:sz="0" w:space="0" w:color="auto"/>
                <w:left w:val="none" w:sz="0" w:space="0" w:color="auto"/>
                <w:bottom w:val="none" w:sz="0" w:space="0" w:color="auto"/>
                <w:right w:val="none" w:sz="0" w:space="0" w:color="auto"/>
              </w:divBdr>
            </w:div>
            <w:div w:id="982932568">
              <w:marLeft w:val="0"/>
              <w:marRight w:val="0"/>
              <w:marTop w:val="0"/>
              <w:marBottom w:val="0"/>
              <w:divBdr>
                <w:top w:val="none" w:sz="0" w:space="0" w:color="auto"/>
                <w:left w:val="none" w:sz="0" w:space="0" w:color="auto"/>
                <w:bottom w:val="none" w:sz="0" w:space="0" w:color="auto"/>
                <w:right w:val="none" w:sz="0" w:space="0" w:color="auto"/>
              </w:divBdr>
            </w:div>
            <w:div w:id="1199511580">
              <w:marLeft w:val="0"/>
              <w:marRight w:val="0"/>
              <w:marTop w:val="0"/>
              <w:marBottom w:val="0"/>
              <w:divBdr>
                <w:top w:val="none" w:sz="0" w:space="0" w:color="auto"/>
                <w:left w:val="none" w:sz="0" w:space="0" w:color="auto"/>
                <w:bottom w:val="none" w:sz="0" w:space="0" w:color="auto"/>
                <w:right w:val="none" w:sz="0" w:space="0" w:color="auto"/>
              </w:divBdr>
            </w:div>
            <w:div w:id="1979914457">
              <w:marLeft w:val="0"/>
              <w:marRight w:val="0"/>
              <w:marTop w:val="0"/>
              <w:marBottom w:val="0"/>
              <w:divBdr>
                <w:top w:val="none" w:sz="0" w:space="0" w:color="auto"/>
                <w:left w:val="none" w:sz="0" w:space="0" w:color="auto"/>
                <w:bottom w:val="none" w:sz="0" w:space="0" w:color="auto"/>
                <w:right w:val="none" w:sz="0" w:space="0" w:color="auto"/>
              </w:divBdr>
            </w:div>
            <w:div w:id="1154033131">
              <w:marLeft w:val="0"/>
              <w:marRight w:val="0"/>
              <w:marTop w:val="0"/>
              <w:marBottom w:val="0"/>
              <w:divBdr>
                <w:top w:val="none" w:sz="0" w:space="0" w:color="auto"/>
                <w:left w:val="none" w:sz="0" w:space="0" w:color="auto"/>
                <w:bottom w:val="none" w:sz="0" w:space="0" w:color="auto"/>
                <w:right w:val="none" w:sz="0" w:space="0" w:color="auto"/>
              </w:divBdr>
            </w:div>
            <w:div w:id="1125542910">
              <w:marLeft w:val="0"/>
              <w:marRight w:val="0"/>
              <w:marTop w:val="0"/>
              <w:marBottom w:val="0"/>
              <w:divBdr>
                <w:top w:val="none" w:sz="0" w:space="0" w:color="auto"/>
                <w:left w:val="none" w:sz="0" w:space="0" w:color="auto"/>
                <w:bottom w:val="none" w:sz="0" w:space="0" w:color="auto"/>
                <w:right w:val="none" w:sz="0" w:space="0" w:color="auto"/>
              </w:divBdr>
            </w:div>
            <w:div w:id="322003393">
              <w:marLeft w:val="0"/>
              <w:marRight w:val="0"/>
              <w:marTop w:val="0"/>
              <w:marBottom w:val="0"/>
              <w:divBdr>
                <w:top w:val="none" w:sz="0" w:space="0" w:color="auto"/>
                <w:left w:val="none" w:sz="0" w:space="0" w:color="auto"/>
                <w:bottom w:val="none" w:sz="0" w:space="0" w:color="auto"/>
                <w:right w:val="none" w:sz="0" w:space="0" w:color="auto"/>
              </w:divBdr>
            </w:div>
            <w:div w:id="1303344084">
              <w:marLeft w:val="0"/>
              <w:marRight w:val="0"/>
              <w:marTop w:val="0"/>
              <w:marBottom w:val="0"/>
              <w:divBdr>
                <w:top w:val="none" w:sz="0" w:space="0" w:color="auto"/>
                <w:left w:val="none" w:sz="0" w:space="0" w:color="auto"/>
                <w:bottom w:val="none" w:sz="0" w:space="0" w:color="auto"/>
                <w:right w:val="none" w:sz="0" w:space="0" w:color="auto"/>
              </w:divBdr>
            </w:div>
            <w:div w:id="1149906727">
              <w:marLeft w:val="0"/>
              <w:marRight w:val="0"/>
              <w:marTop w:val="0"/>
              <w:marBottom w:val="0"/>
              <w:divBdr>
                <w:top w:val="none" w:sz="0" w:space="0" w:color="auto"/>
                <w:left w:val="none" w:sz="0" w:space="0" w:color="auto"/>
                <w:bottom w:val="none" w:sz="0" w:space="0" w:color="auto"/>
                <w:right w:val="none" w:sz="0" w:space="0" w:color="auto"/>
              </w:divBdr>
            </w:div>
            <w:div w:id="199760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1660">
      <w:bodyDiv w:val="1"/>
      <w:marLeft w:val="0"/>
      <w:marRight w:val="0"/>
      <w:marTop w:val="0"/>
      <w:marBottom w:val="0"/>
      <w:divBdr>
        <w:top w:val="none" w:sz="0" w:space="0" w:color="auto"/>
        <w:left w:val="none" w:sz="0" w:space="0" w:color="auto"/>
        <w:bottom w:val="none" w:sz="0" w:space="0" w:color="auto"/>
        <w:right w:val="none" w:sz="0" w:space="0" w:color="auto"/>
      </w:divBdr>
      <w:divsChild>
        <w:div w:id="515268952">
          <w:marLeft w:val="0"/>
          <w:marRight w:val="0"/>
          <w:marTop w:val="0"/>
          <w:marBottom w:val="0"/>
          <w:divBdr>
            <w:top w:val="none" w:sz="0" w:space="0" w:color="auto"/>
            <w:left w:val="none" w:sz="0" w:space="0" w:color="auto"/>
            <w:bottom w:val="none" w:sz="0" w:space="0" w:color="auto"/>
            <w:right w:val="none" w:sz="0" w:space="0" w:color="auto"/>
          </w:divBdr>
          <w:divsChild>
            <w:div w:id="412942900">
              <w:marLeft w:val="0"/>
              <w:marRight w:val="0"/>
              <w:marTop w:val="0"/>
              <w:marBottom w:val="0"/>
              <w:divBdr>
                <w:top w:val="none" w:sz="0" w:space="0" w:color="auto"/>
                <w:left w:val="none" w:sz="0" w:space="0" w:color="auto"/>
                <w:bottom w:val="none" w:sz="0" w:space="0" w:color="auto"/>
                <w:right w:val="none" w:sz="0" w:space="0" w:color="auto"/>
              </w:divBdr>
            </w:div>
            <w:div w:id="453911592">
              <w:marLeft w:val="0"/>
              <w:marRight w:val="0"/>
              <w:marTop w:val="0"/>
              <w:marBottom w:val="0"/>
              <w:divBdr>
                <w:top w:val="none" w:sz="0" w:space="0" w:color="auto"/>
                <w:left w:val="none" w:sz="0" w:space="0" w:color="auto"/>
                <w:bottom w:val="none" w:sz="0" w:space="0" w:color="auto"/>
                <w:right w:val="none" w:sz="0" w:space="0" w:color="auto"/>
              </w:divBdr>
            </w:div>
            <w:div w:id="746997023">
              <w:marLeft w:val="0"/>
              <w:marRight w:val="0"/>
              <w:marTop w:val="0"/>
              <w:marBottom w:val="0"/>
              <w:divBdr>
                <w:top w:val="none" w:sz="0" w:space="0" w:color="auto"/>
                <w:left w:val="none" w:sz="0" w:space="0" w:color="auto"/>
                <w:bottom w:val="none" w:sz="0" w:space="0" w:color="auto"/>
                <w:right w:val="none" w:sz="0" w:space="0" w:color="auto"/>
              </w:divBdr>
            </w:div>
            <w:div w:id="1502694690">
              <w:marLeft w:val="0"/>
              <w:marRight w:val="0"/>
              <w:marTop w:val="0"/>
              <w:marBottom w:val="0"/>
              <w:divBdr>
                <w:top w:val="none" w:sz="0" w:space="0" w:color="auto"/>
                <w:left w:val="none" w:sz="0" w:space="0" w:color="auto"/>
                <w:bottom w:val="none" w:sz="0" w:space="0" w:color="auto"/>
                <w:right w:val="none" w:sz="0" w:space="0" w:color="auto"/>
              </w:divBdr>
            </w:div>
            <w:div w:id="607737863">
              <w:marLeft w:val="0"/>
              <w:marRight w:val="0"/>
              <w:marTop w:val="0"/>
              <w:marBottom w:val="0"/>
              <w:divBdr>
                <w:top w:val="none" w:sz="0" w:space="0" w:color="auto"/>
                <w:left w:val="none" w:sz="0" w:space="0" w:color="auto"/>
                <w:bottom w:val="none" w:sz="0" w:space="0" w:color="auto"/>
                <w:right w:val="none" w:sz="0" w:space="0" w:color="auto"/>
              </w:divBdr>
            </w:div>
            <w:div w:id="520514452">
              <w:marLeft w:val="0"/>
              <w:marRight w:val="0"/>
              <w:marTop w:val="0"/>
              <w:marBottom w:val="0"/>
              <w:divBdr>
                <w:top w:val="none" w:sz="0" w:space="0" w:color="auto"/>
                <w:left w:val="none" w:sz="0" w:space="0" w:color="auto"/>
                <w:bottom w:val="none" w:sz="0" w:space="0" w:color="auto"/>
                <w:right w:val="none" w:sz="0" w:space="0" w:color="auto"/>
              </w:divBdr>
            </w:div>
            <w:div w:id="724597317">
              <w:marLeft w:val="0"/>
              <w:marRight w:val="0"/>
              <w:marTop w:val="0"/>
              <w:marBottom w:val="0"/>
              <w:divBdr>
                <w:top w:val="none" w:sz="0" w:space="0" w:color="auto"/>
                <w:left w:val="none" w:sz="0" w:space="0" w:color="auto"/>
                <w:bottom w:val="none" w:sz="0" w:space="0" w:color="auto"/>
                <w:right w:val="none" w:sz="0" w:space="0" w:color="auto"/>
              </w:divBdr>
            </w:div>
            <w:div w:id="1409306191">
              <w:marLeft w:val="0"/>
              <w:marRight w:val="0"/>
              <w:marTop w:val="0"/>
              <w:marBottom w:val="0"/>
              <w:divBdr>
                <w:top w:val="none" w:sz="0" w:space="0" w:color="auto"/>
                <w:left w:val="none" w:sz="0" w:space="0" w:color="auto"/>
                <w:bottom w:val="none" w:sz="0" w:space="0" w:color="auto"/>
                <w:right w:val="none" w:sz="0" w:space="0" w:color="auto"/>
              </w:divBdr>
            </w:div>
            <w:div w:id="1020547819">
              <w:marLeft w:val="0"/>
              <w:marRight w:val="0"/>
              <w:marTop w:val="0"/>
              <w:marBottom w:val="0"/>
              <w:divBdr>
                <w:top w:val="none" w:sz="0" w:space="0" w:color="auto"/>
                <w:left w:val="none" w:sz="0" w:space="0" w:color="auto"/>
                <w:bottom w:val="none" w:sz="0" w:space="0" w:color="auto"/>
                <w:right w:val="none" w:sz="0" w:space="0" w:color="auto"/>
              </w:divBdr>
            </w:div>
            <w:div w:id="716707101">
              <w:marLeft w:val="0"/>
              <w:marRight w:val="0"/>
              <w:marTop w:val="0"/>
              <w:marBottom w:val="0"/>
              <w:divBdr>
                <w:top w:val="none" w:sz="0" w:space="0" w:color="auto"/>
                <w:left w:val="none" w:sz="0" w:space="0" w:color="auto"/>
                <w:bottom w:val="none" w:sz="0" w:space="0" w:color="auto"/>
                <w:right w:val="none" w:sz="0" w:space="0" w:color="auto"/>
              </w:divBdr>
            </w:div>
            <w:div w:id="1959022240">
              <w:marLeft w:val="0"/>
              <w:marRight w:val="0"/>
              <w:marTop w:val="0"/>
              <w:marBottom w:val="0"/>
              <w:divBdr>
                <w:top w:val="none" w:sz="0" w:space="0" w:color="auto"/>
                <w:left w:val="none" w:sz="0" w:space="0" w:color="auto"/>
                <w:bottom w:val="none" w:sz="0" w:space="0" w:color="auto"/>
                <w:right w:val="none" w:sz="0" w:space="0" w:color="auto"/>
              </w:divBdr>
            </w:div>
            <w:div w:id="2132288056">
              <w:marLeft w:val="0"/>
              <w:marRight w:val="0"/>
              <w:marTop w:val="0"/>
              <w:marBottom w:val="0"/>
              <w:divBdr>
                <w:top w:val="none" w:sz="0" w:space="0" w:color="auto"/>
                <w:left w:val="none" w:sz="0" w:space="0" w:color="auto"/>
                <w:bottom w:val="none" w:sz="0" w:space="0" w:color="auto"/>
                <w:right w:val="none" w:sz="0" w:space="0" w:color="auto"/>
              </w:divBdr>
            </w:div>
            <w:div w:id="1575818645">
              <w:marLeft w:val="0"/>
              <w:marRight w:val="0"/>
              <w:marTop w:val="0"/>
              <w:marBottom w:val="0"/>
              <w:divBdr>
                <w:top w:val="none" w:sz="0" w:space="0" w:color="auto"/>
                <w:left w:val="none" w:sz="0" w:space="0" w:color="auto"/>
                <w:bottom w:val="none" w:sz="0" w:space="0" w:color="auto"/>
                <w:right w:val="none" w:sz="0" w:space="0" w:color="auto"/>
              </w:divBdr>
            </w:div>
            <w:div w:id="216210311">
              <w:marLeft w:val="0"/>
              <w:marRight w:val="0"/>
              <w:marTop w:val="0"/>
              <w:marBottom w:val="0"/>
              <w:divBdr>
                <w:top w:val="none" w:sz="0" w:space="0" w:color="auto"/>
                <w:left w:val="none" w:sz="0" w:space="0" w:color="auto"/>
                <w:bottom w:val="none" w:sz="0" w:space="0" w:color="auto"/>
                <w:right w:val="none" w:sz="0" w:space="0" w:color="auto"/>
              </w:divBdr>
            </w:div>
            <w:div w:id="259802806">
              <w:marLeft w:val="0"/>
              <w:marRight w:val="0"/>
              <w:marTop w:val="0"/>
              <w:marBottom w:val="0"/>
              <w:divBdr>
                <w:top w:val="none" w:sz="0" w:space="0" w:color="auto"/>
                <w:left w:val="none" w:sz="0" w:space="0" w:color="auto"/>
                <w:bottom w:val="none" w:sz="0" w:space="0" w:color="auto"/>
                <w:right w:val="none" w:sz="0" w:space="0" w:color="auto"/>
              </w:divBdr>
            </w:div>
            <w:div w:id="1467622241">
              <w:marLeft w:val="0"/>
              <w:marRight w:val="0"/>
              <w:marTop w:val="0"/>
              <w:marBottom w:val="0"/>
              <w:divBdr>
                <w:top w:val="none" w:sz="0" w:space="0" w:color="auto"/>
                <w:left w:val="none" w:sz="0" w:space="0" w:color="auto"/>
                <w:bottom w:val="none" w:sz="0" w:space="0" w:color="auto"/>
                <w:right w:val="none" w:sz="0" w:space="0" w:color="auto"/>
              </w:divBdr>
            </w:div>
            <w:div w:id="1213537568">
              <w:marLeft w:val="0"/>
              <w:marRight w:val="0"/>
              <w:marTop w:val="0"/>
              <w:marBottom w:val="0"/>
              <w:divBdr>
                <w:top w:val="none" w:sz="0" w:space="0" w:color="auto"/>
                <w:left w:val="none" w:sz="0" w:space="0" w:color="auto"/>
                <w:bottom w:val="none" w:sz="0" w:space="0" w:color="auto"/>
                <w:right w:val="none" w:sz="0" w:space="0" w:color="auto"/>
              </w:divBdr>
            </w:div>
            <w:div w:id="1908687589">
              <w:marLeft w:val="0"/>
              <w:marRight w:val="0"/>
              <w:marTop w:val="0"/>
              <w:marBottom w:val="0"/>
              <w:divBdr>
                <w:top w:val="none" w:sz="0" w:space="0" w:color="auto"/>
                <w:left w:val="none" w:sz="0" w:space="0" w:color="auto"/>
                <w:bottom w:val="none" w:sz="0" w:space="0" w:color="auto"/>
                <w:right w:val="none" w:sz="0" w:space="0" w:color="auto"/>
              </w:divBdr>
            </w:div>
            <w:div w:id="1568612687">
              <w:marLeft w:val="0"/>
              <w:marRight w:val="0"/>
              <w:marTop w:val="0"/>
              <w:marBottom w:val="0"/>
              <w:divBdr>
                <w:top w:val="none" w:sz="0" w:space="0" w:color="auto"/>
                <w:left w:val="none" w:sz="0" w:space="0" w:color="auto"/>
                <w:bottom w:val="none" w:sz="0" w:space="0" w:color="auto"/>
                <w:right w:val="none" w:sz="0" w:space="0" w:color="auto"/>
              </w:divBdr>
            </w:div>
            <w:div w:id="1682001709">
              <w:marLeft w:val="0"/>
              <w:marRight w:val="0"/>
              <w:marTop w:val="0"/>
              <w:marBottom w:val="0"/>
              <w:divBdr>
                <w:top w:val="none" w:sz="0" w:space="0" w:color="auto"/>
                <w:left w:val="none" w:sz="0" w:space="0" w:color="auto"/>
                <w:bottom w:val="none" w:sz="0" w:space="0" w:color="auto"/>
                <w:right w:val="none" w:sz="0" w:space="0" w:color="auto"/>
              </w:divBdr>
            </w:div>
            <w:div w:id="56807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2853">
      <w:bodyDiv w:val="1"/>
      <w:marLeft w:val="0"/>
      <w:marRight w:val="0"/>
      <w:marTop w:val="0"/>
      <w:marBottom w:val="0"/>
      <w:divBdr>
        <w:top w:val="none" w:sz="0" w:space="0" w:color="auto"/>
        <w:left w:val="none" w:sz="0" w:space="0" w:color="auto"/>
        <w:bottom w:val="none" w:sz="0" w:space="0" w:color="auto"/>
        <w:right w:val="none" w:sz="0" w:space="0" w:color="auto"/>
      </w:divBdr>
      <w:divsChild>
        <w:div w:id="1981841400">
          <w:marLeft w:val="0"/>
          <w:marRight w:val="0"/>
          <w:marTop w:val="0"/>
          <w:marBottom w:val="0"/>
          <w:divBdr>
            <w:top w:val="none" w:sz="0" w:space="0" w:color="auto"/>
            <w:left w:val="none" w:sz="0" w:space="0" w:color="auto"/>
            <w:bottom w:val="none" w:sz="0" w:space="0" w:color="auto"/>
            <w:right w:val="none" w:sz="0" w:space="0" w:color="auto"/>
          </w:divBdr>
          <w:divsChild>
            <w:div w:id="333260971">
              <w:marLeft w:val="0"/>
              <w:marRight w:val="0"/>
              <w:marTop w:val="0"/>
              <w:marBottom w:val="0"/>
              <w:divBdr>
                <w:top w:val="none" w:sz="0" w:space="0" w:color="auto"/>
                <w:left w:val="none" w:sz="0" w:space="0" w:color="auto"/>
                <w:bottom w:val="none" w:sz="0" w:space="0" w:color="auto"/>
                <w:right w:val="none" w:sz="0" w:space="0" w:color="auto"/>
              </w:divBdr>
            </w:div>
            <w:div w:id="1262566439">
              <w:marLeft w:val="0"/>
              <w:marRight w:val="0"/>
              <w:marTop w:val="0"/>
              <w:marBottom w:val="0"/>
              <w:divBdr>
                <w:top w:val="none" w:sz="0" w:space="0" w:color="auto"/>
                <w:left w:val="none" w:sz="0" w:space="0" w:color="auto"/>
                <w:bottom w:val="none" w:sz="0" w:space="0" w:color="auto"/>
                <w:right w:val="none" w:sz="0" w:space="0" w:color="auto"/>
              </w:divBdr>
            </w:div>
            <w:div w:id="907417672">
              <w:marLeft w:val="0"/>
              <w:marRight w:val="0"/>
              <w:marTop w:val="0"/>
              <w:marBottom w:val="0"/>
              <w:divBdr>
                <w:top w:val="none" w:sz="0" w:space="0" w:color="auto"/>
                <w:left w:val="none" w:sz="0" w:space="0" w:color="auto"/>
                <w:bottom w:val="none" w:sz="0" w:space="0" w:color="auto"/>
                <w:right w:val="none" w:sz="0" w:space="0" w:color="auto"/>
              </w:divBdr>
            </w:div>
            <w:div w:id="328749969">
              <w:marLeft w:val="0"/>
              <w:marRight w:val="0"/>
              <w:marTop w:val="0"/>
              <w:marBottom w:val="0"/>
              <w:divBdr>
                <w:top w:val="none" w:sz="0" w:space="0" w:color="auto"/>
                <w:left w:val="none" w:sz="0" w:space="0" w:color="auto"/>
                <w:bottom w:val="none" w:sz="0" w:space="0" w:color="auto"/>
                <w:right w:val="none" w:sz="0" w:space="0" w:color="auto"/>
              </w:divBdr>
            </w:div>
            <w:div w:id="73203863">
              <w:marLeft w:val="0"/>
              <w:marRight w:val="0"/>
              <w:marTop w:val="0"/>
              <w:marBottom w:val="0"/>
              <w:divBdr>
                <w:top w:val="none" w:sz="0" w:space="0" w:color="auto"/>
                <w:left w:val="none" w:sz="0" w:space="0" w:color="auto"/>
                <w:bottom w:val="none" w:sz="0" w:space="0" w:color="auto"/>
                <w:right w:val="none" w:sz="0" w:space="0" w:color="auto"/>
              </w:divBdr>
            </w:div>
            <w:div w:id="57910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9788">
      <w:bodyDiv w:val="1"/>
      <w:marLeft w:val="0"/>
      <w:marRight w:val="0"/>
      <w:marTop w:val="0"/>
      <w:marBottom w:val="0"/>
      <w:divBdr>
        <w:top w:val="none" w:sz="0" w:space="0" w:color="auto"/>
        <w:left w:val="none" w:sz="0" w:space="0" w:color="auto"/>
        <w:bottom w:val="none" w:sz="0" w:space="0" w:color="auto"/>
        <w:right w:val="none" w:sz="0" w:space="0" w:color="auto"/>
      </w:divBdr>
      <w:divsChild>
        <w:div w:id="509950727">
          <w:marLeft w:val="0"/>
          <w:marRight w:val="0"/>
          <w:marTop w:val="0"/>
          <w:marBottom w:val="0"/>
          <w:divBdr>
            <w:top w:val="none" w:sz="0" w:space="0" w:color="auto"/>
            <w:left w:val="none" w:sz="0" w:space="0" w:color="auto"/>
            <w:bottom w:val="none" w:sz="0" w:space="0" w:color="auto"/>
            <w:right w:val="none" w:sz="0" w:space="0" w:color="auto"/>
          </w:divBdr>
          <w:divsChild>
            <w:div w:id="603998992">
              <w:marLeft w:val="0"/>
              <w:marRight w:val="0"/>
              <w:marTop w:val="0"/>
              <w:marBottom w:val="0"/>
              <w:divBdr>
                <w:top w:val="none" w:sz="0" w:space="0" w:color="auto"/>
                <w:left w:val="none" w:sz="0" w:space="0" w:color="auto"/>
                <w:bottom w:val="none" w:sz="0" w:space="0" w:color="auto"/>
                <w:right w:val="none" w:sz="0" w:space="0" w:color="auto"/>
              </w:divBdr>
            </w:div>
            <w:div w:id="955866573">
              <w:marLeft w:val="0"/>
              <w:marRight w:val="0"/>
              <w:marTop w:val="0"/>
              <w:marBottom w:val="0"/>
              <w:divBdr>
                <w:top w:val="none" w:sz="0" w:space="0" w:color="auto"/>
                <w:left w:val="none" w:sz="0" w:space="0" w:color="auto"/>
                <w:bottom w:val="none" w:sz="0" w:space="0" w:color="auto"/>
                <w:right w:val="none" w:sz="0" w:space="0" w:color="auto"/>
              </w:divBdr>
            </w:div>
            <w:div w:id="533689137">
              <w:marLeft w:val="0"/>
              <w:marRight w:val="0"/>
              <w:marTop w:val="0"/>
              <w:marBottom w:val="0"/>
              <w:divBdr>
                <w:top w:val="none" w:sz="0" w:space="0" w:color="auto"/>
                <w:left w:val="none" w:sz="0" w:space="0" w:color="auto"/>
                <w:bottom w:val="none" w:sz="0" w:space="0" w:color="auto"/>
                <w:right w:val="none" w:sz="0" w:space="0" w:color="auto"/>
              </w:divBdr>
            </w:div>
            <w:div w:id="1024329133">
              <w:marLeft w:val="0"/>
              <w:marRight w:val="0"/>
              <w:marTop w:val="0"/>
              <w:marBottom w:val="0"/>
              <w:divBdr>
                <w:top w:val="none" w:sz="0" w:space="0" w:color="auto"/>
                <w:left w:val="none" w:sz="0" w:space="0" w:color="auto"/>
                <w:bottom w:val="none" w:sz="0" w:space="0" w:color="auto"/>
                <w:right w:val="none" w:sz="0" w:space="0" w:color="auto"/>
              </w:divBdr>
            </w:div>
            <w:div w:id="147410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5775">
      <w:bodyDiv w:val="1"/>
      <w:marLeft w:val="0"/>
      <w:marRight w:val="0"/>
      <w:marTop w:val="0"/>
      <w:marBottom w:val="0"/>
      <w:divBdr>
        <w:top w:val="none" w:sz="0" w:space="0" w:color="auto"/>
        <w:left w:val="none" w:sz="0" w:space="0" w:color="auto"/>
        <w:bottom w:val="none" w:sz="0" w:space="0" w:color="auto"/>
        <w:right w:val="none" w:sz="0" w:space="0" w:color="auto"/>
      </w:divBdr>
      <w:divsChild>
        <w:div w:id="1452744469">
          <w:marLeft w:val="0"/>
          <w:marRight w:val="0"/>
          <w:marTop w:val="0"/>
          <w:marBottom w:val="0"/>
          <w:divBdr>
            <w:top w:val="none" w:sz="0" w:space="0" w:color="auto"/>
            <w:left w:val="none" w:sz="0" w:space="0" w:color="auto"/>
            <w:bottom w:val="none" w:sz="0" w:space="0" w:color="auto"/>
            <w:right w:val="none" w:sz="0" w:space="0" w:color="auto"/>
          </w:divBdr>
          <w:divsChild>
            <w:div w:id="46344740">
              <w:marLeft w:val="0"/>
              <w:marRight w:val="0"/>
              <w:marTop w:val="0"/>
              <w:marBottom w:val="0"/>
              <w:divBdr>
                <w:top w:val="none" w:sz="0" w:space="0" w:color="auto"/>
                <w:left w:val="none" w:sz="0" w:space="0" w:color="auto"/>
                <w:bottom w:val="none" w:sz="0" w:space="0" w:color="auto"/>
                <w:right w:val="none" w:sz="0" w:space="0" w:color="auto"/>
              </w:divBdr>
            </w:div>
            <w:div w:id="871845901">
              <w:marLeft w:val="0"/>
              <w:marRight w:val="0"/>
              <w:marTop w:val="0"/>
              <w:marBottom w:val="0"/>
              <w:divBdr>
                <w:top w:val="none" w:sz="0" w:space="0" w:color="auto"/>
                <w:left w:val="none" w:sz="0" w:space="0" w:color="auto"/>
                <w:bottom w:val="none" w:sz="0" w:space="0" w:color="auto"/>
                <w:right w:val="none" w:sz="0" w:space="0" w:color="auto"/>
              </w:divBdr>
            </w:div>
            <w:div w:id="586352143">
              <w:marLeft w:val="0"/>
              <w:marRight w:val="0"/>
              <w:marTop w:val="0"/>
              <w:marBottom w:val="0"/>
              <w:divBdr>
                <w:top w:val="none" w:sz="0" w:space="0" w:color="auto"/>
                <w:left w:val="none" w:sz="0" w:space="0" w:color="auto"/>
                <w:bottom w:val="none" w:sz="0" w:space="0" w:color="auto"/>
                <w:right w:val="none" w:sz="0" w:space="0" w:color="auto"/>
              </w:divBdr>
            </w:div>
            <w:div w:id="2081901407">
              <w:marLeft w:val="0"/>
              <w:marRight w:val="0"/>
              <w:marTop w:val="0"/>
              <w:marBottom w:val="0"/>
              <w:divBdr>
                <w:top w:val="none" w:sz="0" w:space="0" w:color="auto"/>
                <w:left w:val="none" w:sz="0" w:space="0" w:color="auto"/>
                <w:bottom w:val="none" w:sz="0" w:space="0" w:color="auto"/>
                <w:right w:val="none" w:sz="0" w:space="0" w:color="auto"/>
              </w:divBdr>
            </w:div>
            <w:div w:id="605042776">
              <w:marLeft w:val="0"/>
              <w:marRight w:val="0"/>
              <w:marTop w:val="0"/>
              <w:marBottom w:val="0"/>
              <w:divBdr>
                <w:top w:val="none" w:sz="0" w:space="0" w:color="auto"/>
                <w:left w:val="none" w:sz="0" w:space="0" w:color="auto"/>
                <w:bottom w:val="none" w:sz="0" w:space="0" w:color="auto"/>
                <w:right w:val="none" w:sz="0" w:space="0" w:color="auto"/>
              </w:divBdr>
            </w:div>
            <w:div w:id="572549487">
              <w:marLeft w:val="0"/>
              <w:marRight w:val="0"/>
              <w:marTop w:val="0"/>
              <w:marBottom w:val="0"/>
              <w:divBdr>
                <w:top w:val="none" w:sz="0" w:space="0" w:color="auto"/>
                <w:left w:val="none" w:sz="0" w:space="0" w:color="auto"/>
                <w:bottom w:val="none" w:sz="0" w:space="0" w:color="auto"/>
                <w:right w:val="none" w:sz="0" w:space="0" w:color="auto"/>
              </w:divBdr>
            </w:div>
            <w:div w:id="6254259">
              <w:marLeft w:val="0"/>
              <w:marRight w:val="0"/>
              <w:marTop w:val="0"/>
              <w:marBottom w:val="0"/>
              <w:divBdr>
                <w:top w:val="none" w:sz="0" w:space="0" w:color="auto"/>
                <w:left w:val="none" w:sz="0" w:space="0" w:color="auto"/>
                <w:bottom w:val="none" w:sz="0" w:space="0" w:color="auto"/>
                <w:right w:val="none" w:sz="0" w:space="0" w:color="auto"/>
              </w:divBdr>
            </w:div>
            <w:div w:id="1778019496">
              <w:marLeft w:val="0"/>
              <w:marRight w:val="0"/>
              <w:marTop w:val="0"/>
              <w:marBottom w:val="0"/>
              <w:divBdr>
                <w:top w:val="none" w:sz="0" w:space="0" w:color="auto"/>
                <w:left w:val="none" w:sz="0" w:space="0" w:color="auto"/>
                <w:bottom w:val="none" w:sz="0" w:space="0" w:color="auto"/>
                <w:right w:val="none" w:sz="0" w:space="0" w:color="auto"/>
              </w:divBdr>
            </w:div>
            <w:div w:id="227155286">
              <w:marLeft w:val="0"/>
              <w:marRight w:val="0"/>
              <w:marTop w:val="0"/>
              <w:marBottom w:val="0"/>
              <w:divBdr>
                <w:top w:val="none" w:sz="0" w:space="0" w:color="auto"/>
                <w:left w:val="none" w:sz="0" w:space="0" w:color="auto"/>
                <w:bottom w:val="none" w:sz="0" w:space="0" w:color="auto"/>
                <w:right w:val="none" w:sz="0" w:space="0" w:color="auto"/>
              </w:divBdr>
            </w:div>
            <w:div w:id="207033227">
              <w:marLeft w:val="0"/>
              <w:marRight w:val="0"/>
              <w:marTop w:val="0"/>
              <w:marBottom w:val="0"/>
              <w:divBdr>
                <w:top w:val="none" w:sz="0" w:space="0" w:color="auto"/>
                <w:left w:val="none" w:sz="0" w:space="0" w:color="auto"/>
                <w:bottom w:val="none" w:sz="0" w:space="0" w:color="auto"/>
                <w:right w:val="none" w:sz="0" w:space="0" w:color="auto"/>
              </w:divBdr>
            </w:div>
            <w:div w:id="1389064495">
              <w:marLeft w:val="0"/>
              <w:marRight w:val="0"/>
              <w:marTop w:val="0"/>
              <w:marBottom w:val="0"/>
              <w:divBdr>
                <w:top w:val="none" w:sz="0" w:space="0" w:color="auto"/>
                <w:left w:val="none" w:sz="0" w:space="0" w:color="auto"/>
                <w:bottom w:val="none" w:sz="0" w:space="0" w:color="auto"/>
                <w:right w:val="none" w:sz="0" w:space="0" w:color="auto"/>
              </w:divBdr>
            </w:div>
            <w:div w:id="1316031609">
              <w:marLeft w:val="0"/>
              <w:marRight w:val="0"/>
              <w:marTop w:val="0"/>
              <w:marBottom w:val="0"/>
              <w:divBdr>
                <w:top w:val="none" w:sz="0" w:space="0" w:color="auto"/>
                <w:left w:val="none" w:sz="0" w:space="0" w:color="auto"/>
                <w:bottom w:val="none" w:sz="0" w:space="0" w:color="auto"/>
                <w:right w:val="none" w:sz="0" w:space="0" w:color="auto"/>
              </w:divBdr>
            </w:div>
            <w:div w:id="5717319">
              <w:marLeft w:val="0"/>
              <w:marRight w:val="0"/>
              <w:marTop w:val="0"/>
              <w:marBottom w:val="0"/>
              <w:divBdr>
                <w:top w:val="none" w:sz="0" w:space="0" w:color="auto"/>
                <w:left w:val="none" w:sz="0" w:space="0" w:color="auto"/>
                <w:bottom w:val="none" w:sz="0" w:space="0" w:color="auto"/>
                <w:right w:val="none" w:sz="0" w:space="0" w:color="auto"/>
              </w:divBdr>
            </w:div>
            <w:div w:id="1929150157">
              <w:marLeft w:val="0"/>
              <w:marRight w:val="0"/>
              <w:marTop w:val="0"/>
              <w:marBottom w:val="0"/>
              <w:divBdr>
                <w:top w:val="none" w:sz="0" w:space="0" w:color="auto"/>
                <w:left w:val="none" w:sz="0" w:space="0" w:color="auto"/>
                <w:bottom w:val="none" w:sz="0" w:space="0" w:color="auto"/>
                <w:right w:val="none" w:sz="0" w:space="0" w:color="auto"/>
              </w:divBdr>
            </w:div>
            <w:div w:id="792941611">
              <w:marLeft w:val="0"/>
              <w:marRight w:val="0"/>
              <w:marTop w:val="0"/>
              <w:marBottom w:val="0"/>
              <w:divBdr>
                <w:top w:val="none" w:sz="0" w:space="0" w:color="auto"/>
                <w:left w:val="none" w:sz="0" w:space="0" w:color="auto"/>
                <w:bottom w:val="none" w:sz="0" w:space="0" w:color="auto"/>
                <w:right w:val="none" w:sz="0" w:space="0" w:color="auto"/>
              </w:divBdr>
            </w:div>
            <w:div w:id="86314418">
              <w:marLeft w:val="0"/>
              <w:marRight w:val="0"/>
              <w:marTop w:val="0"/>
              <w:marBottom w:val="0"/>
              <w:divBdr>
                <w:top w:val="none" w:sz="0" w:space="0" w:color="auto"/>
                <w:left w:val="none" w:sz="0" w:space="0" w:color="auto"/>
                <w:bottom w:val="none" w:sz="0" w:space="0" w:color="auto"/>
                <w:right w:val="none" w:sz="0" w:space="0" w:color="auto"/>
              </w:divBdr>
            </w:div>
            <w:div w:id="1934896785">
              <w:marLeft w:val="0"/>
              <w:marRight w:val="0"/>
              <w:marTop w:val="0"/>
              <w:marBottom w:val="0"/>
              <w:divBdr>
                <w:top w:val="none" w:sz="0" w:space="0" w:color="auto"/>
                <w:left w:val="none" w:sz="0" w:space="0" w:color="auto"/>
                <w:bottom w:val="none" w:sz="0" w:space="0" w:color="auto"/>
                <w:right w:val="none" w:sz="0" w:space="0" w:color="auto"/>
              </w:divBdr>
            </w:div>
            <w:div w:id="205091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171">
      <w:bodyDiv w:val="1"/>
      <w:marLeft w:val="0"/>
      <w:marRight w:val="0"/>
      <w:marTop w:val="0"/>
      <w:marBottom w:val="0"/>
      <w:divBdr>
        <w:top w:val="none" w:sz="0" w:space="0" w:color="auto"/>
        <w:left w:val="none" w:sz="0" w:space="0" w:color="auto"/>
        <w:bottom w:val="none" w:sz="0" w:space="0" w:color="auto"/>
        <w:right w:val="none" w:sz="0" w:space="0" w:color="auto"/>
      </w:divBdr>
      <w:divsChild>
        <w:div w:id="2022119065">
          <w:marLeft w:val="0"/>
          <w:marRight w:val="0"/>
          <w:marTop w:val="0"/>
          <w:marBottom w:val="0"/>
          <w:divBdr>
            <w:top w:val="none" w:sz="0" w:space="0" w:color="auto"/>
            <w:left w:val="none" w:sz="0" w:space="0" w:color="auto"/>
            <w:bottom w:val="none" w:sz="0" w:space="0" w:color="auto"/>
            <w:right w:val="none" w:sz="0" w:space="0" w:color="auto"/>
          </w:divBdr>
          <w:divsChild>
            <w:div w:id="715353696">
              <w:marLeft w:val="0"/>
              <w:marRight w:val="0"/>
              <w:marTop w:val="0"/>
              <w:marBottom w:val="0"/>
              <w:divBdr>
                <w:top w:val="none" w:sz="0" w:space="0" w:color="auto"/>
                <w:left w:val="none" w:sz="0" w:space="0" w:color="auto"/>
                <w:bottom w:val="none" w:sz="0" w:space="0" w:color="auto"/>
                <w:right w:val="none" w:sz="0" w:space="0" w:color="auto"/>
              </w:divBdr>
            </w:div>
            <w:div w:id="2140760439">
              <w:marLeft w:val="0"/>
              <w:marRight w:val="0"/>
              <w:marTop w:val="0"/>
              <w:marBottom w:val="0"/>
              <w:divBdr>
                <w:top w:val="none" w:sz="0" w:space="0" w:color="auto"/>
                <w:left w:val="none" w:sz="0" w:space="0" w:color="auto"/>
                <w:bottom w:val="none" w:sz="0" w:space="0" w:color="auto"/>
                <w:right w:val="none" w:sz="0" w:space="0" w:color="auto"/>
              </w:divBdr>
            </w:div>
            <w:div w:id="554776945">
              <w:marLeft w:val="0"/>
              <w:marRight w:val="0"/>
              <w:marTop w:val="0"/>
              <w:marBottom w:val="0"/>
              <w:divBdr>
                <w:top w:val="none" w:sz="0" w:space="0" w:color="auto"/>
                <w:left w:val="none" w:sz="0" w:space="0" w:color="auto"/>
                <w:bottom w:val="none" w:sz="0" w:space="0" w:color="auto"/>
                <w:right w:val="none" w:sz="0" w:space="0" w:color="auto"/>
              </w:divBdr>
            </w:div>
            <w:div w:id="1110469539">
              <w:marLeft w:val="0"/>
              <w:marRight w:val="0"/>
              <w:marTop w:val="0"/>
              <w:marBottom w:val="0"/>
              <w:divBdr>
                <w:top w:val="none" w:sz="0" w:space="0" w:color="auto"/>
                <w:left w:val="none" w:sz="0" w:space="0" w:color="auto"/>
                <w:bottom w:val="none" w:sz="0" w:space="0" w:color="auto"/>
                <w:right w:val="none" w:sz="0" w:space="0" w:color="auto"/>
              </w:divBdr>
            </w:div>
            <w:div w:id="167144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7939">
      <w:bodyDiv w:val="1"/>
      <w:marLeft w:val="0"/>
      <w:marRight w:val="0"/>
      <w:marTop w:val="0"/>
      <w:marBottom w:val="0"/>
      <w:divBdr>
        <w:top w:val="none" w:sz="0" w:space="0" w:color="auto"/>
        <w:left w:val="none" w:sz="0" w:space="0" w:color="auto"/>
        <w:bottom w:val="none" w:sz="0" w:space="0" w:color="auto"/>
        <w:right w:val="none" w:sz="0" w:space="0" w:color="auto"/>
      </w:divBdr>
      <w:divsChild>
        <w:div w:id="633172667">
          <w:marLeft w:val="0"/>
          <w:marRight w:val="0"/>
          <w:marTop w:val="0"/>
          <w:marBottom w:val="0"/>
          <w:divBdr>
            <w:top w:val="none" w:sz="0" w:space="0" w:color="auto"/>
            <w:left w:val="none" w:sz="0" w:space="0" w:color="auto"/>
            <w:bottom w:val="none" w:sz="0" w:space="0" w:color="auto"/>
            <w:right w:val="none" w:sz="0" w:space="0" w:color="auto"/>
          </w:divBdr>
          <w:divsChild>
            <w:div w:id="971911227">
              <w:marLeft w:val="0"/>
              <w:marRight w:val="0"/>
              <w:marTop w:val="0"/>
              <w:marBottom w:val="0"/>
              <w:divBdr>
                <w:top w:val="none" w:sz="0" w:space="0" w:color="auto"/>
                <w:left w:val="none" w:sz="0" w:space="0" w:color="auto"/>
                <w:bottom w:val="none" w:sz="0" w:space="0" w:color="auto"/>
                <w:right w:val="none" w:sz="0" w:space="0" w:color="auto"/>
              </w:divBdr>
            </w:div>
            <w:div w:id="126900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5487">
      <w:bodyDiv w:val="1"/>
      <w:marLeft w:val="0"/>
      <w:marRight w:val="0"/>
      <w:marTop w:val="0"/>
      <w:marBottom w:val="0"/>
      <w:divBdr>
        <w:top w:val="none" w:sz="0" w:space="0" w:color="auto"/>
        <w:left w:val="none" w:sz="0" w:space="0" w:color="auto"/>
        <w:bottom w:val="none" w:sz="0" w:space="0" w:color="auto"/>
        <w:right w:val="none" w:sz="0" w:space="0" w:color="auto"/>
      </w:divBdr>
      <w:divsChild>
        <w:div w:id="1579822881">
          <w:marLeft w:val="0"/>
          <w:marRight w:val="0"/>
          <w:marTop w:val="0"/>
          <w:marBottom w:val="0"/>
          <w:divBdr>
            <w:top w:val="none" w:sz="0" w:space="0" w:color="auto"/>
            <w:left w:val="none" w:sz="0" w:space="0" w:color="auto"/>
            <w:bottom w:val="none" w:sz="0" w:space="0" w:color="auto"/>
            <w:right w:val="none" w:sz="0" w:space="0" w:color="auto"/>
          </w:divBdr>
          <w:divsChild>
            <w:div w:id="2017613412">
              <w:marLeft w:val="0"/>
              <w:marRight w:val="0"/>
              <w:marTop w:val="0"/>
              <w:marBottom w:val="0"/>
              <w:divBdr>
                <w:top w:val="none" w:sz="0" w:space="0" w:color="auto"/>
                <w:left w:val="none" w:sz="0" w:space="0" w:color="auto"/>
                <w:bottom w:val="none" w:sz="0" w:space="0" w:color="auto"/>
                <w:right w:val="none" w:sz="0" w:space="0" w:color="auto"/>
              </w:divBdr>
            </w:div>
            <w:div w:id="1492524730">
              <w:marLeft w:val="0"/>
              <w:marRight w:val="0"/>
              <w:marTop w:val="0"/>
              <w:marBottom w:val="0"/>
              <w:divBdr>
                <w:top w:val="none" w:sz="0" w:space="0" w:color="auto"/>
                <w:left w:val="none" w:sz="0" w:space="0" w:color="auto"/>
                <w:bottom w:val="none" w:sz="0" w:space="0" w:color="auto"/>
                <w:right w:val="none" w:sz="0" w:space="0" w:color="auto"/>
              </w:divBdr>
            </w:div>
            <w:div w:id="1486968561">
              <w:marLeft w:val="0"/>
              <w:marRight w:val="0"/>
              <w:marTop w:val="0"/>
              <w:marBottom w:val="0"/>
              <w:divBdr>
                <w:top w:val="none" w:sz="0" w:space="0" w:color="auto"/>
                <w:left w:val="none" w:sz="0" w:space="0" w:color="auto"/>
                <w:bottom w:val="none" w:sz="0" w:space="0" w:color="auto"/>
                <w:right w:val="none" w:sz="0" w:space="0" w:color="auto"/>
              </w:divBdr>
            </w:div>
            <w:div w:id="2090492470">
              <w:marLeft w:val="0"/>
              <w:marRight w:val="0"/>
              <w:marTop w:val="0"/>
              <w:marBottom w:val="0"/>
              <w:divBdr>
                <w:top w:val="none" w:sz="0" w:space="0" w:color="auto"/>
                <w:left w:val="none" w:sz="0" w:space="0" w:color="auto"/>
                <w:bottom w:val="none" w:sz="0" w:space="0" w:color="auto"/>
                <w:right w:val="none" w:sz="0" w:space="0" w:color="auto"/>
              </w:divBdr>
            </w:div>
            <w:div w:id="142765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9504">
      <w:bodyDiv w:val="1"/>
      <w:marLeft w:val="0"/>
      <w:marRight w:val="0"/>
      <w:marTop w:val="0"/>
      <w:marBottom w:val="0"/>
      <w:divBdr>
        <w:top w:val="none" w:sz="0" w:space="0" w:color="auto"/>
        <w:left w:val="none" w:sz="0" w:space="0" w:color="auto"/>
        <w:bottom w:val="none" w:sz="0" w:space="0" w:color="auto"/>
        <w:right w:val="none" w:sz="0" w:space="0" w:color="auto"/>
      </w:divBdr>
      <w:divsChild>
        <w:div w:id="45379822">
          <w:marLeft w:val="0"/>
          <w:marRight w:val="0"/>
          <w:marTop w:val="0"/>
          <w:marBottom w:val="0"/>
          <w:divBdr>
            <w:top w:val="none" w:sz="0" w:space="0" w:color="auto"/>
            <w:left w:val="none" w:sz="0" w:space="0" w:color="auto"/>
            <w:bottom w:val="none" w:sz="0" w:space="0" w:color="auto"/>
            <w:right w:val="none" w:sz="0" w:space="0" w:color="auto"/>
          </w:divBdr>
          <w:divsChild>
            <w:div w:id="1289552936">
              <w:marLeft w:val="0"/>
              <w:marRight w:val="0"/>
              <w:marTop w:val="0"/>
              <w:marBottom w:val="0"/>
              <w:divBdr>
                <w:top w:val="none" w:sz="0" w:space="0" w:color="auto"/>
                <w:left w:val="none" w:sz="0" w:space="0" w:color="auto"/>
                <w:bottom w:val="none" w:sz="0" w:space="0" w:color="auto"/>
                <w:right w:val="none" w:sz="0" w:space="0" w:color="auto"/>
              </w:divBdr>
            </w:div>
            <w:div w:id="1854953800">
              <w:marLeft w:val="0"/>
              <w:marRight w:val="0"/>
              <w:marTop w:val="0"/>
              <w:marBottom w:val="0"/>
              <w:divBdr>
                <w:top w:val="none" w:sz="0" w:space="0" w:color="auto"/>
                <w:left w:val="none" w:sz="0" w:space="0" w:color="auto"/>
                <w:bottom w:val="none" w:sz="0" w:space="0" w:color="auto"/>
                <w:right w:val="none" w:sz="0" w:space="0" w:color="auto"/>
              </w:divBdr>
            </w:div>
            <w:div w:id="1398552494">
              <w:marLeft w:val="0"/>
              <w:marRight w:val="0"/>
              <w:marTop w:val="0"/>
              <w:marBottom w:val="0"/>
              <w:divBdr>
                <w:top w:val="none" w:sz="0" w:space="0" w:color="auto"/>
                <w:left w:val="none" w:sz="0" w:space="0" w:color="auto"/>
                <w:bottom w:val="none" w:sz="0" w:space="0" w:color="auto"/>
                <w:right w:val="none" w:sz="0" w:space="0" w:color="auto"/>
              </w:divBdr>
            </w:div>
            <w:div w:id="653686388">
              <w:marLeft w:val="0"/>
              <w:marRight w:val="0"/>
              <w:marTop w:val="0"/>
              <w:marBottom w:val="0"/>
              <w:divBdr>
                <w:top w:val="none" w:sz="0" w:space="0" w:color="auto"/>
                <w:left w:val="none" w:sz="0" w:space="0" w:color="auto"/>
                <w:bottom w:val="none" w:sz="0" w:space="0" w:color="auto"/>
                <w:right w:val="none" w:sz="0" w:space="0" w:color="auto"/>
              </w:divBdr>
            </w:div>
            <w:div w:id="205306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6793">
      <w:bodyDiv w:val="1"/>
      <w:marLeft w:val="0"/>
      <w:marRight w:val="0"/>
      <w:marTop w:val="0"/>
      <w:marBottom w:val="0"/>
      <w:divBdr>
        <w:top w:val="none" w:sz="0" w:space="0" w:color="auto"/>
        <w:left w:val="none" w:sz="0" w:space="0" w:color="auto"/>
        <w:bottom w:val="none" w:sz="0" w:space="0" w:color="auto"/>
        <w:right w:val="none" w:sz="0" w:space="0" w:color="auto"/>
      </w:divBdr>
      <w:divsChild>
        <w:div w:id="186254970">
          <w:marLeft w:val="0"/>
          <w:marRight w:val="0"/>
          <w:marTop w:val="0"/>
          <w:marBottom w:val="0"/>
          <w:divBdr>
            <w:top w:val="none" w:sz="0" w:space="0" w:color="auto"/>
            <w:left w:val="none" w:sz="0" w:space="0" w:color="auto"/>
            <w:bottom w:val="none" w:sz="0" w:space="0" w:color="auto"/>
            <w:right w:val="none" w:sz="0" w:space="0" w:color="auto"/>
          </w:divBdr>
          <w:divsChild>
            <w:div w:id="1095828432">
              <w:marLeft w:val="0"/>
              <w:marRight w:val="0"/>
              <w:marTop w:val="0"/>
              <w:marBottom w:val="0"/>
              <w:divBdr>
                <w:top w:val="none" w:sz="0" w:space="0" w:color="auto"/>
                <w:left w:val="none" w:sz="0" w:space="0" w:color="auto"/>
                <w:bottom w:val="none" w:sz="0" w:space="0" w:color="auto"/>
                <w:right w:val="none" w:sz="0" w:space="0" w:color="auto"/>
              </w:divBdr>
            </w:div>
            <w:div w:id="1533030245">
              <w:marLeft w:val="0"/>
              <w:marRight w:val="0"/>
              <w:marTop w:val="0"/>
              <w:marBottom w:val="0"/>
              <w:divBdr>
                <w:top w:val="none" w:sz="0" w:space="0" w:color="auto"/>
                <w:left w:val="none" w:sz="0" w:space="0" w:color="auto"/>
                <w:bottom w:val="none" w:sz="0" w:space="0" w:color="auto"/>
                <w:right w:val="none" w:sz="0" w:space="0" w:color="auto"/>
              </w:divBdr>
            </w:div>
            <w:div w:id="1150245104">
              <w:marLeft w:val="0"/>
              <w:marRight w:val="0"/>
              <w:marTop w:val="0"/>
              <w:marBottom w:val="0"/>
              <w:divBdr>
                <w:top w:val="none" w:sz="0" w:space="0" w:color="auto"/>
                <w:left w:val="none" w:sz="0" w:space="0" w:color="auto"/>
                <w:bottom w:val="none" w:sz="0" w:space="0" w:color="auto"/>
                <w:right w:val="none" w:sz="0" w:space="0" w:color="auto"/>
              </w:divBdr>
            </w:div>
            <w:div w:id="242762704">
              <w:marLeft w:val="0"/>
              <w:marRight w:val="0"/>
              <w:marTop w:val="0"/>
              <w:marBottom w:val="0"/>
              <w:divBdr>
                <w:top w:val="none" w:sz="0" w:space="0" w:color="auto"/>
                <w:left w:val="none" w:sz="0" w:space="0" w:color="auto"/>
                <w:bottom w:val="none" w:sz="0" w:space="0" w:color="auto"/>
                <w:right w:val="none" w:sz="0" w:space="0" w:color="auto"/>
              </w:divBdr>
            </w:div>
            <w:div w:id="781613664">
              <w:marLeft w:val="0"/>
              <w:marRight w:val="0"/>
              <w:marTop w:val="0"/>
              <w:marBottom w:val="0"/>
              <w:divBdr>
                <w:top w:val="none" w:sz="0" w:space="0" w:color="auto"/>
                <w:left w:val="none" w:sz="0" w:space="0" w:color="auto"/>
                <w:bottom w:val="none" w:sz="0" w:space="0" w:color="auto"/>
                <w:right w:val="none" w:sz="0" w:space="0" w:color="auto"/>
              </w:divBdr>
            </w:div>
            <w:div w:id="1940135382">
              <w:marLeft w:val="0"/>
              <w:marRight w:val="0"/>
              <w:marTop w:val="0"/>
              <w:marBottom w:val="0"/>
              <w:divBdr>
                <w:top w:val="none" w:sz="0" w:space="0" w:color="auto"/>
                <w:left w:val="none" w:sz="0" w:space="0" w:color="auto"/>
                <w:bottom w:val="none" w:sz="0" w:space="0" w:color="auto"/>
                <w:right w:val="none" w:sz="0" w:space="0" w:color="auto"/>
              </w:divBdr>
            </w:div>
            <w:div w:id="680012890">
              <w:marLeft w:val="0"/>
              <w:marRight w:val="0"/>
              <w:marTop w:val="0"/>
              <w:marBottom w:val="0"/>
              <w:divBdr>
                <w:top w:val="none" w:sz="0" w:space="0" w:color="auto"/>
                <w:left w:val="none" w:sz="0" w:space="0" w:color="auto"/>
                <w:bottom w:val="none" w:sz="0" w:space="0" w:color="auto"/>
                <w:right w:val="none" w:sz="0" w:space="0" w:color="auto"/>
              </w:divBdr>
            </w:div>
            <w:div w:id="55934398">
              <w:marLeft w:val="0"/>
              <w:marRight w:val="0"/>
              <w:marTop w:val="0"/>
              <w:marBottom w:val="0"/>
              <w:divBdr>
                <w:top w:val="none" w:sz="0" w:space="0" w:color="auto"/>
                <w:left w:val="none" w:sz="0" w:space="0" w:color="auto"/>
                <w:bottom w:val="none" w:sz="0" w:space="0" w:color="auto"/>
                <w:right w:val="none" w:sz="0" w:space="0" w:color="auto"/>
              </w:divBdr>
            </w:div>
            <w:div w:id="162474687">
              <w:marLeft w:val="0"/>
              <w:marRight w:val="0"/>
              <w:marTop w:val="0"/>
              <w:marBottom w:val="0"/>
              <w:divBdr>
                <w:top w:val="none" w:sz="0" w:space="0" w:color="auto"/>
                <w:left w:val="none" w:sz="0" w:space="0" w:color="auto"/>
                <w:bottom w:val="none" w:sz="0" w:space="0" w:color="auto"/>
                <w:right w:val="none" w:sz="0" w:space="0" w:color="auto"/>
              </w:divBdr>
            </w:div>
            <w:div w:id="2035883662">
              <w:marLeft w:val="0"/>
              <w:marRight w:val="0"/>
              <w:marTop w:val="0"/>
              <w:marBottom w:val="0"/>
              <w:divBdr>
                <w:top w:val="none" w:sz="0" w:space="0" w:color="auto"/>
                <w:left w:val="none" w:sz="0" w:space="0" w:color="auto"/>
                <w:bottom w:val="none" w:sz="0" w:space="0" w:color="auto"/>
                <w:right w:val="none" w:sz="0" w:space="0" w:color="auto"/>
              </w:divBdr>
            </w:div>
            <w:div w:id="1040321446">
              <w:marLeft w:val="0"/>
              <w:marRight w:val="0"/>
              <w:marTop w:val="0"/>
              <w:marBottom w:val="0"/>
              <w:divBdr>
                <w:top w:val="none" w:sz="0" w:space="0" w:color="auto"/>
                <w:left w:val="none" w:sz="0" w:space="0" w:color="auto"/>
                <w:bottom w:val="none" w:sz="0" w:space="0" w:color="auto"/>
                <w:right w:val="none" w:sz="0" w:space="0" w:color="auto"/>
              </w:divBdr>
            </w:div>
            <w:div w:id="1861117028">
              <w:marLeft w:val="0"/>
              <w:marRight w:val="0"/>
              <w:marTop w:val="0"/>
              <w:marBottom w:val="0"/>
              <w:divBdr>
                <w:top w:val="none" w:sz="0" w:space="0" w:color="auto"/>
                <w:left w:val="none" w:sz="0" w:space="0" w:color="auto"/>
                <w:bottom w:val="none" w:sz="0" w:space="0" w:color="auto"/>
                <w:right w:val="none" w:sz="0" w:space="0" w:color="auto"/>
              </w:divBdr>
            </w:div>
            <w:div w:id="1840075887">
              <w:marLeft w:val="0"/>
              <w:marRight w:val="0"/>
              <w:marTop w:val="0"/>
              <w:marBottom w:val="0"/>
              <w:divBdr>
                <w:top w:val="none" w:sz="0" w:space="0" w:color="auto"/>
                <w:left w:val="none" w:sz="0" w:space="0" w:color="auto"/>
                <w:bottom w:val="none" w:sz="0" w:space="0" w:color="auto"/>
                <w:right w:val="none" w:sz="0" w:space="0" w:color="auto"/>
              </w:divBdr>
            </w:div>
            <w:div w:id="1038238297">
              <w:marLeft w:val="0"/>
              <w:marRight w:val="0"/>
              <w:marTop w:val="0"/>
              <w:marBottom w:val="0"/>
              <w:divBdr>
                <w:top w:val="none" w:sz="0" w:space="0" w:color="auto"/>
                <w:left w:val="none" w:sz="0" w:space="0" w:color="auto"/>
                <w:bottom w:val="none" w:sz="0" w:space="0" w:color="auto"/>
                <w:right w:val="none" w:sz="0" w:space="0" w:color="auto"/>
              </w:divBdr>
            </w:div>
            <w:div w:id="1932929264">
              <w:marLeft w:val="0"/>
              <w:marRight w:val="0"/>
              <w:marTop w:val="0"/>
              <w:marBottom w:val="0"/>
              <w:divBdr>
                <w:top w:val="none" w:sz="0" w:space="0" w:color="auto"/>
                <w:left w:val="none" w:sz="0" w:space="0" w:color="auto"/>
                <w:bottom w:val="none" w:sz="0" w:space="0" w:color="auto"/>
                <w:right w:val="none" w:sz="0" w:space="0" w:color="auto"/>
              </w:divBdr>
            </w:div>
            <w:div w:id="16472327">
              <w:marLeft w:val="0"/>
              <w:marRight w:val="0"/>
              <w:marTop w:val="0"/>
              <w:marBottom w:val="0"/>
              <w:divBdr>
                <w:top w:val="none" w:sz="0" w:space="0" w:color="auto"/>
                <w:left w:val="none" w:sz="0" w:space="0" w:color="auto"/>
                <w:bottom w:val="none" w:sz="0" w:space="0" w:color="auto"/>
                <w:right w:val="none" w:sz="0" w:space="0" w:color="auto"/>
              </w:divBdr>
            </w:div>
            <w:div w:id="204088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2098">
      <w:bodyDiv w:val="1"/>
      <w:marLeft w:val="0"/>
      <w:marRight w:val="0"/>
      <w:marTop w:val="0"/>
      <w:marBottom w:val="0"/>
      <w:divBdr>
        <w:top w:val="none" w:sz="0" w:space="0" w:color="auto"/>
        <w:left w:val="none" w:sz="0" w:space="0" w:color="auto"/>
        <w:bottom w:val="none" w:sz="0" w:space="0" w:color="auto"/>
        <w:right w:val="none" w:sz="0" w:space="0" w:color="auto"/>
      </w:divBdr>
      <w:divsChild>
        <w:div w:id="2082436908">
          <w:marLeft w:val="0"/>
          <w:marRight w:val="0"/>
          <w:marTop w:val="0"/>
          <w:marBottom w:val="0"/>
          <w:divBdr>
            <w:top w:val="none" w:sz="0" w:space="0" w:color="auto"/>
            <w:left w:val="none" w:sz="0" w:space="0" w:color="auto"/>
            <w:bottom w:val="none" w:sz="0" w:space="0" w:color="auto"/>
            <w:right w:val="none" w:sz="0" w:space="0" w:color="auto"/>
          </w:divBdr>
          <w:divsChild>
            <w:div w:id="1016687953">
              <w:marLeft w:val="0"/>
              <w:marRight w:val="0"/>
              <w:marTop w:val="0"/>
              <w:marBottom w:val="0"/>
              <w:divBdr>
                <w:top w:val="none" w:sz="0" w:space="0" w:color="auto"/>
                <w:left w:val="none" w:sz="0" w:space="0" w:color="auto"/>
                <w:bottom w:val="none" w:sz="0" w:space="0" w:color="auto"/>
                <w:right w:val="none" w:sz="0" w:space="0" w:color="auto"/>
              </w:divBdr>
            </w:div>
            <w:div w:id="193659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34894">
      <w:bodyDiv w:val="1"/>
      <w:marLeft w:val="0"/>
      <w:marRight w:val="0"/>
      <w:marTop w:val="0"/>
      <w:marBottom w:val="0"/>
      <w:divBdr>
        <w:top w:val="none" w:sz="0" w:space="0" w:color="auto"/>
        <w:left w:val="none" w:sz="0" w:space="0" w:color="auto"/>
        <w:bottom w:val="none" w:sz="0" w:space="0" w:color="auto"/>
        <w:right w:val="none" w:sz="0" w:space="0" w:color="auto"/>
      </w:divBdr>
      <w:divsChild>
        <w:div w:id="2085562728">
          <w:marLeft w:val="0"/>
          <w:marRight w:val="0"/>
          <w:marTop w:val="0"/>
          <w:marBottom w:val="0"/>
          <w:divBdr>
            <w:top w:val="none" w:sz="0" w:space="0" w:color="auto"/>
            <w:left w:val="none" w:sz="0" w:space="0" w:color="auto"/>
            <w:bottom w:val="none" w:sz="0" w:space="0" w:color="auto"/>
            <w:right w:val="none" w:sz="0" w:space="0" w:color="auto"/>
          </w:divBdr>
          <w:divsChild>
            <w:div w:id="163011571">
              <w:marLeft w:val="0"/>
              <w:marRight w:val="0"/>
              <w:marTop w:val="0"/>
              <w:marBottom w:val="0"/>
              <w:divBdr>
                <w:top w:val="none" w:sz="0" w:space="0" w:color="auto"/>
                <w:left w:val="none" w:sz="0" w:space="0" w:color="auto"/>
                <w:bottom w:val="none" w:sz="0" w:space="0" w:color="auto"/>
                <w:right w:val="none" w:sz="0" w:space="0" w:color="auto"/>
              </w:divBdr>
            </w:div>
            <w:div w:id="195654199">
              <w:marLeft w:val="0"/>
              <w:marRight w:val="0"/>
              <w:marTop w:val="0"/>
              <w:marBottom w:val="0"/>
              <w:divBdr>
                <w:top w:val="none" w:sz="0" w:space="0" w:color="auto"/>
                <w:left w:val="none" w:sz="0" w:space="0" w:color="auto"/>
                <w:bottom w:val="none" w:sz="0" w:space="0" w:color="auto"/>
                <w:right w:val="none" w:sz="0" w:space="0" w:color="auto"/>
              </w:divBdr>
            </w:div>
            <w:div w:id="1209418158">
              <w:marLeft w:val="0"/>
              <w:marRight w:val="0"/>
              <w:marTop w:val="0"/>
              <w:marBottom w:val="0"/>
              <w:divBdr>
                <w:top w:val="none" w:sz="0" w:space="0" w:color="auto"/>
                <w:left w:val="none" w:sz="0" w:space="0" w:color="auto"/>
                <w:bottom w:val="none" w:sz="0" w:space="0" w:color="auto"/>
                <w:right w:val="none" w:sz="0" w:space="0" w:color="auto"/>
              </w:divBdr>
            </w:div>
            <w:div w:id="1518151958">
              <w:marLeft w:val="0"/>
              <w:marRight w:val="0"/>
              <w:marTop w:val="0"/>
              <w:marBottom w:val="0"/>
              <w:divBdr>
                <w:top w:val="none" w:sz="0" w:space="0" w:color="auto"/>
                <w:left w:val="none" w:sz="0" w:space="0" w:color="auto"/>
                <w:bottom w:val="none" w:sz="0" w:space="0" w:color="auto"/>
                <w:right w:val="none" w:sz="0" w:space="0" w:color="auto"/>
              </w:divBdr>
            </w:div>
            <w:div w:id="1172990013">
              <w:marLeft w:val="0"/>
              <w:marRight w:val="0"/>
              <w:marTop w:val="0"/>
              <w:marBottom w:val="0"/>
              <w:divBdr>
                <w:top w:val="none" w:sz="0" w:space="0" w:color="auto"/>
                <w:left w:val="none" w:sz="0" w:space="0" w:color="auto"/>
                <w:bottom w:val="none" w:sz="0" w:space="0" w:color="auto"/>
                <w:right w:val="none" w:sz="0" w:space="0" w:color="auto"/>
              </w:divBdr>
            </w:div>
            <w:div w:id="205800417">
              <w:marLeft w:val="0"/>
              <w:marRight w:val="0"/>
              <w:marTop w:val="0"/>
              <w:marBottom w:val="0"/>
              <w:divBdr>
                <w:top w:val="none" w:sz="0" w:space="0" w:color="auto"/>
                <w:left w:val="none" w:sz="0" w:space="0" w:color="auto"/>
                <w:bottom w:val="none" w:sz="0" w:space="0" w:color="auto"/>
                <w:right w:val="none" w:sz="0" w:space="0" w:color="auto"/>
              </w:divBdr>
            </w:div>
            <w:div w:id="723331845">
              <w:marLeft w:val="0"/>
              <w:marRight w:val="0"/>
              <w:marTop w:val="0"/>
              <w:marBottom w:val="0"/>
              <w:divBdr>
                <w:top w:val="none" w:sz="0" w:space="0" w:color="auto"/>
                <w:left w:val="none" w:sz="0" w:space="0" w:color="auto"/>
                <w:bottom w:val="none" w:sz="0" w:space="0" w:color="auto"/>
                <w:right w:val="none" w:sz="0" w:space="0" w:color="auto"/>
              </w:divBdr>
            </w:div>
            <w:div w:id="74858312">
              <w:marLeft w:val="0"/>
              <w:marRight w:val="0"/>
              <w:marTop w:val="0"/>
              <w:marBottom w:val="0"/>
              <w:divBdr>
                <w:top w:val="none" w:sz="0" w:space="0" w:color="auto"/>
                <w:left w:val="none" w:sz="0" w:space="0" w:color="auto"/>
                <w:bottom w:val="none" w:sz="0" w:space="0" w:color="auto"/>
                <w:right w:val="none" w:sz="0" w:space="0" w:color="auto"/>
              </w:divBdr>
            </w:div>
            <w:div w:id="1389768909">
              <w:marLeft w:val="0"/>
              <w:marRight w:val="0"/>
              <w:marTop w:val="0"/>
              <w:marBottom w:val="0"/>
              <w:divBdr>
                <w:top w:val="none" w:sz="0" w:space="0" w:color="auto"/>
                <w:left w:val="none" w:sz="0" w:space="0" w:color="auto"/>
                <w:bottom w:val="none" w:sz="0" w:space="0" w:color="auto"/>
                <w:right w:val="none" w:sz="0" w:space="0" w:color="auto"/>
              </w:divBdr>
            </w:div>
            <w:div w:id="109729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50500">
      <w:bodyDiv w:val="1"/>
      <w:marLeft w:val="0"/>
      <w:marRight w:val="0"/>
      <w:marTop w:val="0"/>
      <w:marBottom w:val="0"/>
      <w:divBdr>
        <w:top w:val="none" w:sz="0" w:space="0" w:color="auto"/>
        <w:left w:val="none" w:sz="0" w:space="0" w:color="auto"/>
        <w:bottom w:val="none" w:sz="0" w:space="0" w:color="auto"/>
        <w:right w:val="none" w:sz="0" w:space="0" w:color="auto"/>
      </w:divBdr>
      <w:divsChild>
        <w:div w:id="787361679">
          <w:marLeft w:val="0"/>
          <w:marRight w:val="0"/>
          <w:marTop w:val="0"/>
          <w:marBottom w:val="0"/>
          <w:divBdr>
            <w:top w:val="none" w:sz="0" w:space="0" w:color="auto"/>
            <w:left w:val="none" w:sz="0" w:space="0" w:color="auto"/>
            <w:bottom w:val="none" w:sz="0" w:space="0" w:color="auto"/>
            <w:right w:val="none" w:sz="0" w:space="0" w:color="auto"/>
          </w:divBdr>
          <w:divsChild>
            <w:div w:id="120076673">
              <w:marLeft w:val="0"/>
              <w:marRight w:val="0"/>
              <w:marTop w:val="0"/>
              <w:marBottom w:val="0"/>
              <w:divBdr>
                <w:top w:val="none" w:sz="0" w:space="0" w:color="auto"/>
                <w:left w:val="none" w:sz="0" w:space="0" w:color="auto"/>
                <w:bottom w:val="none" w:sz="0" w:space="0" w:color="auto"/>
                <w:right w:val="none" w:sz="0" w:space="0" w:color="auto"/>
              </w:divBdr>
            </w:div>
            <w:div w:id="466165710">
              <w:marLeft w:val="0"/>
              <w:marRight w:val="0"/>
              <w:marTop w:val="0"/>
              <w:marBottom w:val="0"/>
              <w:divBdr>
                <w:top w:val="none" w:sz="0" w:space="0" w:color="auto"/>
                <w:left w:val="none" w:sz="0" w:space="0" w:color="auto"/>
                <w:bottom w:val="none" w:sz="0" w:space="0" w:color="auto"/>
                <w:right w:val="none" w:sz="0" w:space="0" w:color="auto"/>
              </w:divBdr>
            </w:div>
            <w:div w:id="93529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45358">
      <w:bodyDiv w:val="1"/>
      <w:marLeft w:val="0"/>
      <w:marRight w:val="0"/>
      <w:marTop w:val="0"/>
      <w:marBottom w:val="0"/>
      <w:divBdr>
        <w:top w:val="none" w:sz="0" w:space="0" w:color="auto"/>
        <w:left w:val="none" w:sz="0" w:space="0" w:color="auto"/>
        <w:bottom w:val="none" w:sz="0" w:space="0" w:color="auto"/>
        <w:right w:val="none" w:sz="0" w:space="0" w:color="auto"/>
      </w:divBdr>
      <w:divsChild>
        <w:div w:id="1988047128">
          <w:marLeft w:val="0"/>
          <w:marRight w:val="0"/>
          <w:marTop w:val="0"/>
          <w:marBottom w:val="0"/>
          <w:divBdr>
            <w:top w:val="none" w:sz="0" w:space="0" w:color="auto"/>
            <w:left w:val="none" w:sz="0" w:space="0" w:color="auto"/>
            <w:bottom w:val="none" w:sz="0" w:space="0" w:color="auto"/>
            <w:right w:val="none" w:sz="0" w:space="0" w:color="auto"/>
          </w:divBdr>
          <w:divsChild>
            <w:div w:id="1682927895">
              <w:marLeft w:val="0"/>
              <w:marRight w:val="0"/>
              <w:marTop w:val="0"/>
              <w:marBottom w:val="0"/>
              <w:divBdr>
                <w:top w:val="none" w:sz="0" w:space="0" w:color="auto"/>
                <w:left w:val="none" w:sz="0" w:space="0" w:color="auto"/>
                <w:bottom w:val="none" w:sz="0" w:space="0" w:color="auto"/>
                <w:right w:val="none" w:sz="0" w:space="0" w:color="auto"/>
              </w:divBdr>
            </w:div>
            <w:div w:id="674301774">
              <w:marLeft w:val="0"/>
              <w:marRight w:val="0"/>
              <w:marTop w:val="0"/>
              <w:marBottom w:val="0"/>
              <w:divBdr>
                <w:top w:val="none" w:sz="0" w:space="0" w:color="auto"/>
                <w:left w:val="none" w:sz="0" w:space="0" w:color="auto"/>
                <w:bottom w:val="none" w:sz="0" w:space="0" w:color="auto"/>
                <w:right w:val="none" w:sz="0" w:space="0" w:color="auto"/>
              </w:divBdr>
            </w:div>
            <w:div w:id="1378552236">
              <w:marLeft w:val="0"/>
              <w:marRight w:val="0"/>
              <w:marTop w:val="0"/>
              <w:marBottom w:val="0"/>
              <w:divBdr>
                <w:top w:val="none" w:sz="0" w:space="0" w:color="auto"/>
                <w:left w:val="none" w:sz="0" w:space="0" w:color="auto"/>
                <w:bottom w:val="none" w:sz="0" w:space="0" w:color="auto"/>
                <w:right w:val="none" w:sz="0" w:space="0" w:color="auto"/>
              </w:divBdr>
            </w:div>
            <w:div w:id="658268186">
              <w:marLeft w:val="0"/>
              <w:marRight w:val="0"/>
              <w:marTop w:val="0"/>
              <w:marBottom w:val="0"/>
              <w:divBdr>
                <w:top w:val="none" w:sz="0" w:space="0" w:color="auto"/>
                <w:left w:val="none" w:sz="0" w:space="0" w:color="auto"/>
                <w:bottom w:val="none" w:sz="0" w:space="0" w:color="auto"/>
                <w:right w:val="none" w:sz="0" w:space="0" w:color="auto"/>
              </w:divBdr>
            </w:div>
            <w:div w:id="1466702559">
              <w:marLeft w:val="0"/>
              <w:marRight w:val="0"/>
              <w:marTop w:val="0"/>
              <w:marBottom w:val="0"/>
              <w:divBdr>
                <w:top w:val="none" w:sz="0" w:space="0" w:color="auto"/>
                <w:left w:val="none" w:sz="0" w:space="0" w:color="auto"/>
                <w:bottom w:val="none" w:sz="0" w:space="0" w:color="auto"/>
                <w:right w:val="none" w:sz="0" w:space="0" w:color="auto"/>
              </w:divBdr>
            </w:div>
            <w:div w:id="1894652699">
              <w:marLeft w:val="0"/>
              <w:marRight w:val="0"/>
              <w:marTop w:val="0"/>
              <w:marBottom w:val="0"/>
              <w:divBdr>
                <w:top w:val="none" w:sz="0" w:space="0" w:color="auto"/>
                <w:left w:val="none" w:sz="0" w:space="0" w:color="auto"/>
                <w:bottom w:val="none" w:sz="0" w:space="0" w:color="auto"/>
                <w:right w:val="none" w:sz="0" w:space="0" w:color="auto"/>
              </w:divBdr>
            </w:div>
            <w:div w:id="1632325918">
              <w:marLeft w:val="0"/>
              <w:marRight w:val="0"/>
              <w:marTop w:val="0"/>
              <w:marBottom w:val="0"/>
              <w:divBdr>
                <w:top w:val="none" w:sz="0" w:space="0" w:color="auto"/>
                <w:left w:val="none" w:sz="0" w:space="0" w:color="auto"/>
                <w:bottom w:val="none" w:sz="0" w:space="0" w:color="auto"/>
                <w:right w:val="none" w:sz="0" w:space="0" w:color="auto"/>
              </w:divBdr>
            </w:div>
            <w:div w:id="2126845227">
              <w:marLeft w:val="0"/>
              <w:marRight w:val="0"/>
              <w:marTop w:val="0"/>
              <w:marBottom w:val="0"/>
              <w:divBdr>
                <w:top w:val="none" w:sz="0" w:space="0" w:color="auto"/>
                <w:left w:val="none" w:sz="0" w:space="0" w:color="auto"/>
                <w:bottom w:val="none" w:sz="0" w:space="0" w:color="auto"/>
                <w:right w:val="none" w:sz="0" w:space="0" w:color="auto"/>
              </w:divBdr>
            </w:div>
            <w:div w:id="76796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63797">
      <w:bodyDiv w:val="1"/>
      <w:marLeft w:val="0"/>
      <w:marRight w:val="0"/>
      <w:marTop w:val="0"/>
      <w:marBottom w:val="0"/>
      <w:divBdr>
        <w:top w:val="none" w:sz="0" w:space="0" w:color="auto"/>
        <w:left w:val="none" w:sz="0" w:space="0" w:color="auto"/>
        <w:bottom w:val="none" w:sz="0" w:space="0" w:color="auto"/>
        <w:right w:val="none" w:sz="0" w:space="0" w:color="auto"/>
      </w:divBdr>
      <w:divsChild>
        <w:div w:id="1963611816">
          <w:marLeft w:val="0"/>
          <w:marRight w:val="0"/>
          <w:marTop w:val="0"/>
          <w:marBottom w:val="0"/>
          <w:divBdr>
            <w:top w:val="none" w:sz="0" w:space="0" w:color="auto"/>
            <w:left w:val="none" w:sz="0" w:space="0" w:color="auto"/>
            <w:bottom w:val="none" w:sz="0" w:space="0" w:color="auto"/>
            <w:right w:val="none" w:sz="0" w:space="0" w:color="auto"/>
          </w:divBdr>
          <w:divsChild>
            <w:div w:id="561137474">
              <w:marLeft w:val="0"/>
              <w:marRight w:val="0"/>
              <w:marTop w:val="0"/>
              <w:marBottom w:val="0"/>
              <w:divBdr>
                <w:top w:val="none" w:sz="0" w:space="0" w:color="auto"/>
                <w:left w:val="none" w:sz="0" w:space="0" w:color="auto"/>
                <w:bottom w:val="none" w:sz="0" w:space="0" w:color="auto"/>
                <w:right w:val="none" w:sz="0" w:space="0" w:color="auto"/>
              </w:divBdr>
            </w:div>
            <w:div w:id="1254822471">
              <w:marLeft w:val="0"/>
              <w:marRight w:val="0"/>
              <w:marTop w:val="0"/>
              <w:marBottom w:val="0"/>
              <w:divBdr>
                <w:top w:val="none" w:sz="0" w:space="0" w:color="auto"/>
                <w:left w:val="none" w:sz="0" w:space="0" w:color="auto"/>
                <w:bottom w:val="none" w:sz="0" w:space="0" w:color="auto"/>
                <w:right w:val="none" w:sz="0" w:space="0" w:color="auto"/>
              </w:divBdr>
            </w:div>
            <w:div w:id="78873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04440">
      <w:bodyDiv w:val="1"/>
      <w:marLeft w:val="0"/>
      <w:marRight w:val="0"/>
      <w:marTop w:val="0"/>
      <w:marBottom w:val="0"/>
      <w:divBdr>
        <w:top w:val="none" w:sz="0" w:space="0" w:color="auto"/>
        <w:left w:val="none" w:sz="0" w:space="0" w:color="auto"/>
        <w:bottom w:val="none" w:sz="0" w:space="0" w:color="auto"/>
        <w:right w:val="none" w:sz="0" w:space="0" w:color="auto"/>
      </w:divBdr>
      <w:divsChild>
        <w:div w:id="930940639">
          <w:marLeft w:val="0"/>
          <w:marRight w:val="0"/>
          <w:marTop w:val="0"/>
          <w:marBottom w:val="0"/>
          <w:divBdr>
            <w:top w:val="none" w:sz="0" w:space="0" w:color="auto"/>
            <w:left w:val="none" w:sz="0" w:space="0" w:color="auto"/>
            <w:bottom w:val="none" w:sz="0" w:space="0" w:color="auto"/>
            <w:right w:val="none" w:sz="0" w:space="0" w:color="auto"/>
          </w:divBdr>
          <w:divsChild>
            <w:div w:id="534850964">
              <w:marLeft w:val="0"/>
              <w:marRight w:val="0"/>
              <w:marTop w:val="0"/>
              <w:marBottom w:val="0"/>
              <w:divBdr>
                <w:top w:val="none" w:sz="0" w:space="0" w:color="auto"/>
                <w:left w:val="none" w:sz="0" w:space="0" w:color="auto"/>
                <w:bottom w:val="none" w:sz="0" w:space="0" w:color="auto"/>
                <w:right w:val="none" w:sz="0" w:space="0" w:color="auto"/>
              </w:divBdr>
            </w:div>
            <w:div w:id="179198105">
              <w:marLeft w:val="0"/>
              <w:marRight w:val="0"/>
              <w:marTop w:val="0"/>
              <w:marBottom w:val="0"/>
              <w:divBdr>
                <w:top w:val="none" w:sz="0" w:space="0" w:color="auto"/>
                <w:left w:val="none" w:sz="0" w:space="0" w:color="auto"/>
                <w:bottom w:val="none" w:sz="0" w:space="0" w:color="auto"/>
                <w:right w:val="none" w:sz="0" w:space="0" w:color="auto"/>
              </w:divBdr>
            </w:div>
            <w:div w:id="208880488">
              <w:marLeft w:val="0"/>
              <w:marRight w:val="0"/>
              <w:marTop w:val="0"/>
              <w:marBottom w:val="0"/>
              <w:divBdr>
                <w:top w:val="none" w:sz="0" w:space="0" w:color="auto"/>
                <w:left w:val="none" w:sz="0" w:space="0" w:color="auto"/>
                <w:bottom w:val="none" w:sz="0" w:space="0" w:color="auto"/>
                <w:right w:val="none" w:sz="0" w:space="0" w:color="auto"/>
              </w:divBdr>
            </w:div>
            <w:div w:id="441001271">
              <w:marLeft w:val="0"/>
              <w:marRight w:val="0"/>
              <w:marTop w:val="0"/>
              <w:marBottom w:val="0"/>
              <w:divBdr>
                <w:top w:val="none" w:sz="0" w:space="0" w:color="auto"/>
                <w:left w:val="none" w:sz="0" w:space="0" w:color="auto"/>
                <w:bottom w:val="none" w:sz="0" w:space="0" w:color="auto"/>
                <w:right w:val="none" w:sz="0" w:space="0" w:color="auto"/>
              </w:divBdr>
            </w:div>
            <w:div w:id="1066535065">
              <w:marLeft w:val="0"/>
              <w:marRight w:val="0"/>
              <w:marTop w:val="0"/>
              <w:marBottom w:val="0"/>
              <w:divBdr>
                <w:top w:val="none" w:sz="0" w:space="0" w:color="auto"/>
                <w:left w:val="none" w:sz="0" w:space="0" w:color="auto"/>
                <w:bottom w:val="none" w:sz="0" w:space="0" w:color="auto"/>
                <w:right w:val="none" w:sz="0" w:space="0" w:color="auto"/>
              </w:divBdr>
            </w:div>
            <w:div w:id="1381786900">
              <w:marLeft w:val="0"/>
              <w:marRight w:val="0"/>
              <w:marTop w:val="0"/>
              <w:marBottom w:val="0"/>
              <w:divBdr>
                <w:top w:val="none" w:sz="0" w:space="0" w:color="auto"/>
                <w:left w:val="none" w:sz="0" w:space="0" w:color="auto"/>
                <w:bottom w:val="none" w:sz="0" w:space="0" w:color="auto"/>
                <w:right w:val="none" w:sz="0" w:space="0" w:color="auto"/>
              </w:divBdr>
            </w:div>
            <w:div w:id="1662392015">
              <w:marLeft w:val="0"/>
              <w:marRight w:val="0"/>
              <w:marTop w:val="0"/>
              <w:marBottom w:val="0"/>
              <w:divBdr>
                <w:top w:val="none" w:sz="0" w:space="0" w:color="auto"/>
                <w:left w:val="none" w:sz="0" w:space="0" w:color="auto"/>
                <w:bottom w:val="none" w:sz="0" w:space="0" w:color="auto"/>
                <w:right w:val="none" w:sz="0" w:space="0" w:color="auto"/>
              </w:divBdr>
            </w:div>
            <w:div w:id="58950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20099">
      <w:bodyDiv w:val="1"/>
      <w:marLeft w:val="0"/>
      <w:marRight w:val="0"/>
      <w:marTop w:val="0"/>
      <w:marBottom w:val="0"/>
      <w:divBdr>
        <w:top w:val="none" w:sz="0" w:space="0" w:color="auto"/>
        <w:left w:val="none" w:sz="0" w:space="0" w:color="auto"/>
        <w:bottom w:val="none" w:sz="0" w:space="0" w:color="auto"/>
        <w:right w:val="none" w:sz="0" w:space="0" w:color="auto"/>
      </w:divBdr>
      <w:divsChild>
        <w:div w:id="185994518">
          <w:marLeft w:val="0"/>
          <w:marRight w:val="0"/>
          <w:marTop w:val="0"/>
          <w:marBottom w:val="0"/>
          <w:divBdr>
            <w:top w:val="none" w:sz="0" w:space="0" w:color="auto"/>
            <w:left w:val="none" w:sz="0" w:space="0" w:color="auto"/>
            <w:bottom w:val="none" w:sz="0" w:space="0" w:color="auto"/>
            <w:right w:val="none" w:sz="0" w:space="0" w:color="auto"/>
          </w:divBdr>
          <w:divsChild>
            <w:div w:id="455875221">
              <w:marLeft w:val="0"/>
              <w:marRight w:val="0"/>
              <w:marTop w:val="0"/>
              <w:marBottom w:val="0"/>
              <w:divBdr>
                <w:top w:val="none" w:sz="0" w:space="0" w:color="auto"/>
                <w:left w:val="none" w:sz="0" w:space="0" w:color="auto"/>
                <w:bottom w:val="none" w:sz="0" w:space="0" w:color="auto"/>
                <w:right w:val="none" w:sz="0" w:space="0" w:color="auto"/>
              </w:divBdr>
            </w:div>
            <w:div w:id="1348941267">
              <w:marLeft w:val="0"/>
              <w:marRight w:val="0"/>
              <w:marTop w:val="0"/>
              <w:marBottom w:val="0"/>
              <w:divBdr>
                <w:top w:val="none" w:sz="0" w:space="0" w:color="auto"/>
                <w:left w:val="none" w:sz="0" w:space="0" w:color="auto"/>
                <w:bottom w:val="none" w:sz="0" w:space="0" w:color="auto"/>
                <w:right w:val="none" w:sz="0" w:space="0" w:color="auto"/>
              </w:divBdr>
            </w:div>
            <w:div w:id="1837841097">
              <w:marLeft w:val="0"/>
              <w:marRight w:val="0"/>
              <w:marTop w:val="0"/>
              <w:marBottom w:val="0"/>
              <w:divBdr>
                <w:top w:val="none" w:sz="0" w:space="0" w:color="auto"/>
                <w:left w:val="none" w:sz="0" w:space="0" w:color="auto"/>
                <w:bottom w:val="none" w:sz="0" w:space="0" w:color="auto"/>
                <w:right w:val="none" w:sz="0" w:space="0" w:color="auto"/>
              </w:divBdr>
            </w:div>
            <w:div w:id="1344285841">
              <w:marLeft w:val="0"/>
              <w:marRight w:val="0"/>
              <w:marTop w:val="0"/>
              <w:marBottom w:val="0"/>
              <w:divBdr>
                <w:top w:val="none" w:sz="0" w:space="0" w:color="auto"/>
                <w:left w:val="none" w:sz="0" w:space="0" w:color="auto"/>
                <w:bottom w:val="none" w:sz="0" w:space="0" w:color="auto"/>
                <w:right w:val="none" w:sz="0" w:space="0" w:color="auto"/>
              </w:divBdr>
            </w:div>
            <w:div w:id="1438788184">
              <w:marLeft w:val="0"/>
              <w:marRight w:val="0"/>
              <w:marTop w:val="0"/>
              <w:marBottom w:val="0"/>
              <w:divBdr>
                <w:top w:val="none" w:sz="0" w:space="0" w:color="auto"/>
                <w:left w:val="none" w:sz="0" w:space="0" w:color="auto"/>
                <w:bottom w:val="none" w:sz="0" w:space="0" w:color="auto"/>
                <w:right w:val="none" w:sz="0" w:space="0" w:color="auto"/>
              </w:divBdr>
            </w:div>
            <w:div w:id="1969553770">
              <w:marLeft w:val="0"/>
              <w:marRight w:val="0"/>
              <w:marTop w:val="0"/>
              <w:marBottom w:val="0"/>
              <w:divBdr>
                <w:top w:val="none" w:sz="0" w:space="0" w:color="auto"/>
                <w:left w:val="none" w:sz="0" w:space="0" w:color="auto"/>
                <w:bottom w:val="none" w:sz="0" w:space="0" w:color="auto"/>
                <w:right w:val="none" w:sz="0" w:space="0" w:color="auto"/>
              </w:divBdr>
            </w:div>
            <w:div w:id="1154371974">
              <w:marLeft w:val="0"/>
              <w:marRight w:val="0"/>
              <w:marTop w:val="0"/>
              <w:marBottom w:val="0"/>
              <w:divBdr>
                <w:top w:val="none" w:sz="0" w:space="0" w:color="auto"/>
                <w:left w:val="none" w:sz="0" w:space="0" w:color="auto"/>
                <w:bottom w:val="none" w:sz="0" w:space="0" w:color="auto"/>
                <w:right w:val="none" w:sz="0" w:space="0" w:color="auto"/>
              </w:divBdr>
            </w:div>
            <w:div w:id="853610792">
              <w:marLeft w:val="0"/>
              <w:marRight w:val="0"/>
              <w:marTop w:val="0"/>
              <w:marBottom w:val="0"/>
              <w:divBdr>
                <w:top w:val="none" w:sz="0" w:space="0" w:color="auto"/>
                <w:left w:val="none" w:sz="0" w:space="0" w:color="auto"/>
                <w:bottom w:val="none" w:sz="0" w:space="0" w:color="auto"/>
                <w:right w:val="none" w:sz="0" w:space="0" w:color="auto"/>
              </w:divBdr>
            </w:div>
            <w:div w:id="816142481">
              <w:marLeft w:val="0"/>
              <w:marRight w:val="0"/>
              <w:marTop w:val="0"/>
              <w:marBottom w:val="0"/>
              <w:divBdr>
                <w:top w:val="none" w:sz="0" w:space="0" w:color="auto"/>
                <w:left w:val="none" w:sz="0" w:space="0" w:color="auto"/>
                <w:bottom w:val="none" w:sz="0" w:space="0" w:color="auto"/>
                <w:right w:val="none" w:sz="0" w:space="0" w:color="auto"/>
              </w:divBdr>
            </w:div>
            <w:div w:id="1173300037">
              <w:marLeft w:val="0"/>
              <w:marRight w:val="0"/>
              <w:marTop w:val="0"/>
              <w:marBottom w:val="0"/>
              <w:divBdr>
                <w:top w:val="none" w:sz="0" w:space="0" w:color="auto"/>
                <w:left w:val="none" w:sz="0" w:space="0" w:color="auto"/>
                <w:bottom w:val="none" w:sz="0" w:space="0" w:color="auto"/>
                <w:right w:val="none" w:sz="0" w:space="0" w:color="auto"/>
              </w:divBdr>
            </w:div>
            <w:div w:id="606889178">
              <w:marLeft w:val="0"/>
              <w:marRight w:val="0"/>
              <w:marTop w:val="0"/>
              <w:marBottom w:val="0"/>
              <w:divBdr>
                <w:top w:val="none" w:sz="0" w:space="0" w:color="auto"/>
                <w:left w:val="none" w:sz="0" w:space="0" w:color="auto"/>
                <w:bottom w:val="none" w:sz="0" w:space="0" w:color="auto"/>
                <w:right w:val="none" w:sz="0" w:space="0" w:color="auto"/>
              </w:divBdr>
            </w:div>
            <w:div w:id="927083349">
              <w:marLeft w:val="0"/>
              <w:marRight w:val="0"/>
              <w:marTop w:val="0"/>
              <w:marBottom w:val="0"/>
              <w:divBdr>
                <w:top w:val="none" w:sz="0" w:space="0" w:color="auto"/>
                <w:left w:val="none" w:sz="0" w:space="0" w:color="auto"/>
                <w:bottom w:val="none" w:sz="0" w:space="0" w:color="auto"/>
                <w:right w:val="none" w:sz="0" w:space="0" w:color="auto"/>
              </w:divBdr>
            </w:div>
            <w:div w:id="1707215254">
              <w:marLeft w:val="0"/>
              <w:marRight w:val="0"/>
              <w:marTop w:val="0"/>
              <w:marBottom w:val="0"/>
              <w:divBdr>
                <w:top w:val="none" w:sz="0" w:space="0" w:color="auto"/>
                <w:left w:val="none" w:sz="0" w:space="0" w:color="auto"/>
                <w:bottom w:val="none" w:sz="0" w:space="0" w:color="auto"/>
                <w:right w:val="none" w:sz="0" w:space="0" w:color="auto"/>
              </w:divBdr>
            </w:div>
            <w:div w:id="1535802249">
              <w:marLeft w:val="0"/>
              <w:marRight w:val="0"/>
              <w:marTop w:val="0"/>
              <w:marBottom w:val="0"/>
              <w:divBdr>
                <w:top w:val="none" w:sz="0" w:space="0" w:color="auto"/>
                <w:left w:val="none" w:sz="0" w:space="0" w:color="auto"/>
                <w:bottom w:val="none" w:sz="0" w:space="0" w:color="auto"/>
                <w:right w:val="none" w:sz="0" w:space="0" w:color="auto"/>
              </w:divBdr>
            </w:div>
            <w:div w:id="1706367549">
              <w:marLeft w:val="0"/>
              <w:marRight w:val="0"/>
              <w:marTop w:val="0"/>
              <w:marBottom w:val="0"/>
              <w:divBdr>
                <w:top w:val="none" w:sz="0" w:space="0" w:color="auto"/>
                <w:left w:val="none" w:sz="0" w:space="0" w:color="auto"/>
                <w:bottom w:val="none" w:sz="0" w:space="0" w:color="auto"/>
                <w:right w:val="none" w:sz="0" w:space="0" w:color="auto"/>
              </w:divBdr>
            </w:div>
            <w:div w:id="733352342">
              <w:marLeft w:val="0"/>
              <w:marRight w:val="0"/>
              <w:marTop w:val="0"/>
              <w:marBottom w:val="0"/>
              <w:divBdr>
                <w:top w:val="none" w:sz="0" w:space="0" w:color="auto"/>
                <w:left w:val="none" w:sz="0" w:space="0" w:color="auto"/>
                <w:bottom w:val="none" w:sz="0" w:space="0" w:color="auto"/>
                <w:right w:val="none" w:sz="0" w:space="0" w:color="auto"/>
              </w:divBdr>
            </w:div>
            <w:div w:id="573011886">
              <w:marLeft w:val="0"/>
              <w:marRight w:val="0"/>
              <w:marTop w:val="0"/>
              <w:marBottom w:val="0"/>
              <w:divBdr>
                <w:top w:val="none" w:sz="0" w:space="0" w:color="auto"/>
                <w:left w:val="none" w:sz="0" w:space="0" w:color="auto"/>
                <w:bottom w:val="none" w:sz="0" w:space="0" w:color="auto"/>
                <w:right w:val="none" w:sz="0" w:space="0" w:color="auto"/>
              </w:divBdr>
            </w:div>
            <w:div w:id="2107455068">
              <w:marLeft w:val="0"/>
              <w:marRight w:val="0"/>
              <w:marTop w:val="0"/>
              <w:marBottom w:val="0"/>
              <w:divBdr>
                <w:top w:val="none" w:sz="0" w:space="0" w:color="auto"/>
                <w:left w:val="none" w:sz="0" w:space="0" w:color="auto"/>
                <w:bottom w:val="none" w:sz="0" w:space="0" w:color="auto"/>
                <w:right w:val="none" w:sz="0" w:space="0" w:color="auto"/>
              </w:divBdr>
            </w:div>
            <w:div w:id="2096171291">
              <w:marLeft w:val="0"/>
              <w:marRight w:val="0"/>
              <w:marTop w:val="0"/>
              <w:marBottom w:val="0"/>
              <w:divBdr>
                <w:top w:val="none" w:sz="0" w:space="0" w:color="auto"/>
                <w:left w:val="none" w:sz="0" w:space="0" w:color="auto"/>
                <w:bottom w:val="none" w:sz="0" w:space="0" w:color="auto"/>
                <w:right w:val="none" w:sz="0" w:space="0" w:color="auto"/>
              </w:divBdr>
            </w:div>
            <w:div w:id="1513644397">
              <w:marLeft w:val="0"/>
              <w:marRight w:val="0"/>
              <w:marTop w:val="0"/>
              <w:marBottom w:val="0"/>
              <w:divBdr>
                <w:top w:val="none" w:sz="0" w:space="0" w:color="auto"/>
                <w:left w:val="none" w:sz="0" w:space="0" w:color="auto"/>
                <w:bottom w:val="none" w:sz="0" w:space="0" w:color="auto"/>
                <w:right w:val="none" w:sz="0" w:space="0" w:color="auto"/>
              </w:divBdr>
            </w:div>
            <w:div w:id="1117677343">
              <w:marLeft w:val="0"/>
              <w:marRight w:val="0"/>
              <w:marTop w:val="0"/>
              <w:marBottom w:val="0"/>
              <w:divBdr>
                <w:top w:val="none" w:sz="0" w:space="0" w:color="auto"/>
                <w:left w:val="none" w:sz="0" w:space="0" w:color="auto"/>
                <w:bottom w:val="none" w:sz="0" w:space="0" w:color="auto"/>
                <w:right w:val="none" w:sz="0" w:space="0" w:color="auto"/>
              </w:divBdr>
            </w:div>
            <w:div w:id="771779784">
              <w:marLeft w:val="0"/>
              <w:marRight w:val="0"/>
              <w:marTop w:val="0"/>
              <w:marBottom w:val="0"/>
              <w:divBdr>
                <w:top w:val="none" w:sz="0" w:space="0" w:color="auto"/>
                <w:left w:val="none" w:sz="0" w:space="0" w:color="auto"/>
                <w:bottom w:val="none" w:sz="0" w:space="0" w:color="auto"/>
                <w:right w:val="none" w:sz="0" w:space="0" w:color="auto"/>
              </w:divBdr>
            </w:div>
            <w:div w:id="1260328566">
              <w:marLeft w:val="0"/>
              <w:marRight w:val="0"/>
              <w:marTop w:val="0"/>
              <w:marBottom w:val="0"/>
              <w:divBdr>
                <w:top w:val="none" w:sz="0" w:space="0" w:color="auto"/>
                <w:left w:val="none" w:sz="0" w:space="0" w:color="auto"/>
                <w:bottom w:val="none" w:sz="0" w:space="0" w:color="auto"/>
                <w:right w:val="none" w:sz="0" w:space="0" w:color="auto"/>
              </w:divBdr>
            </w:div>
            <w:div w:id="974992636">
              <w:marLeft w:val="0"/>
              <w:marRight w:val="0"/>
              <w:marTop w:val="0"/>
              <w:marBottom w:val="0"/>
              <w:divBdr>
                <w:top w:val="none" w:sz="0" w:space="0" w:color="auto"/>
                <w:left w:val="none" w:sz="0" w:space="0" w:color="auto"/>
                <w:bottom w:val="none" w:sz="0" w:space="0" w:color="auto"/>
                <w:right w:val="none" w:sz="0" w:space="0" w:color="auto"/>
              </w:divBdr>
            </w:div>
            <w:div w:id="1131946315">
              <w:marLeft w:val="0"/>
              <w:marRight w:val="0"/>
              <w:marTop w:val="0"/>
              <w:marBottom w:val="0"/>
              <w:divBdr>
                <w:top w:val="none" w:sz="0" w:space="0" w:color="auto"/>
                <w:left w:val="none" w:sz="0" w:space="0" w:color="auto"/>
                <w:bottom w:val="none" w:sz="0" w:space="0" w:color="auto"/>
                <w:right w:val="none" w:sz="0" w:space="0" w:color="auto"/>
              </w:divBdr>
            </w:div>
            <w:div w:id="1442069405">
              <w:marLeft w:val="0"/>
              <w:marRight w:val="0"/>
              <w:marTop w:val="0"/>
              <w:marBottom w:val="0"/>
              <w:divBdr>
                <w:top w:val="none" w:sz="0" w:space="0" w:color="auto"/>
                <w:left w:val="none" w:sz="0" w:space="0" w:color="auto"/>
                <w:bottom w:val="none" w:sz="0" w:space="0" w:color="auto"/>
                <w:right w:val="none" w:sz="0" w:space="0" w:color="auto"/>
              </w:divBdr>
            </w:div>
            <w:div w:id="22846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72628">
      <w:bodyDiv w:val="1"/>
      <w:marLeft w:val="0"/>
      <w:marRight w:val="0"/>
      <w:marTop w:val="0"/>
      <w:marBottom w:val="0"/>
      <w:divBdr>
        <w:top w:val="none" w:sz="0" w:space="0" w:color="auto"/>
        <w:left w:val="none" w:sz="0" w:space="0" w:color="auto"/>
        <w:bottom w:val="none" w:sz="0" w:space="0" w:color="auto"/>
        <w:right w:val="none" w:sz="0" w:space="0" w:color="auto"/>
      </w:divBdr>
      <w:divsChild>
        <w:div w:id="198517035">
          <w:marLeft w:val="0"/>
          <w:marRight w:val="0"/>
          <w:marTop w:val="0"/>
          <w:marBottom w:val="0"/>
          <w:divBdr>
            <w:top w:val="none" w:sz="0" w:space="0" w:color="auto"/>
            <w:left w:val="none" w:sz="0" w:space="0" w:color="auto"/>
            <w:bottom w:val="none" w:sz="0" w:space="0" w:color="auto"/>
            <w:right w:val="none" w:sz="0" w:space="0" w:color="auto"/>
          </w:divBdr>
          <w:divsChild>
            <w:div w:id="24867855">
              <w:marLeft w:val="0"/>
              <w:marRight w:val="0"/>
              <w:marTop w:val="0"/>
              <w:marBottom w:val="0"/>
              <w:divBdr>
                <w:top w:val="none" w:sz="0" w:space="0" w:color="auto"/>
                <w:left w:val="none" w:sz="0" w:space="0" w:color="auto"/>
                <w:bottom w:val="none" w:sz="0" w:space="0" w:color="auto"/>
                <w:right w:val="none" w:sz="0" w:space="0" w:color="auto"/>
              </w:divBdr>
            </w:div>
            <w:div w:id="22829320">
              <w:marLeft w:val="0"/>
              <w:marRight w:val="0"/>
              <w:marTop w:val="0"/>
              <w:marBottom w:val="0"/>
              <w:divBdr>
                <w:top w:val="none" w:sz="0" w:space="0" w:color="auto"/>
                <w:left w:val="none" w:sz="0" w:space="0" w:color="auto"/>
                <w:bottom w:val="none" w:sz="0" w:space="0" w:color="auto"/>
                <w:right w:val="none" w:sz="0" w:space="0" w:color="auto"/>
              </w:divBdr>
            </w:div>
            <w:div w:id="775946331">
              <w:marLeft w:val="0"/>
              <w:marRight w:val="0"/>
              <w:marTop w:val="0"/>
              <w:marBottom w:val="0"/>
              <w:divBdr>
                <w:top w:val="none" w:sz="0" w:space="0" w:color="auto"/>
                <w:left w:val="none" w:sz="0" w:space="0" w:color="auto"/>
                <w:bottom w:val="none" w:sz="0" w:space="0" w:color="auto"/>
                <w:right w:val="none" w:sz="0" w:space="0" w:color="auto"/>
              </w:divBdr>
            </w:div>
            <w:div w:id="622421342">
              <w:marLeft w:val="0"/>
              <w:marRight w:val="0"/>
              <w:marTop w:val="0"/>
              <w:marBottom w:val="0"/>
              <w:divBdr>
                <w:top w:val="none" w:sz="0" w:space="0" w:color="auto"/>
                <w:left w:val="none" w:sz="0" w:space="0" w:color="auto"/>
                <w:bottom w:val="none" w:sz="0" w:space="0" w:color="auto"/>
                <w:right w:val="none" w:sz="0" w:space="0" w:color="auto"/>
              </w:divBdr>
            </w:div>
            <w:div w:id="2117626805">
              <w:marLeft w:val="0"/>
              <w:marRight w:val="0"/>
              <w:marTop w:val="0"/>
              <w:marBottom w:val="0"/>
              <w:divBdr>
                <w:top w:val="none" w:sz="0" w:space="0" w:color="auto"/>
                <w:left w:val="none" w:sz="0" w:space="0" w:color="auto"/>
                <w:bottom w:val="none" w:sz="0" w:space="0" w:color="auto"/>
                <w:right w:val="none" w:sz="0" w:space="0" w:color="auto"/>
              </w:divBdr>
            </w:div>
            <w:div w:id="963655073">
              <w:marLeft w:val="0"/>
              <w:marRight w:val="0"/>
              <w:marTop w:val="0"/>
              <w:marBottom w:val="0"/>
              <w:divBdr>
                <w:top w:val="none" w:sz="0" w:space="0" w:color="auto"/>
                <w:left w:val="none" w:sz="0" w:space="0" w:color="auto"/>
                <w:bottom w:val="none" w:sz="0" w:space="0" w:color="auto"/>
                <w:right w:val="none" w:sz="0" w:space="0" w:color="auto"/>
              </w:divBdr>
            </w:div>
            <w:div w:id="72777172">
              <w:marLeft w:val="0"/>
              <w:marRight w:val="0"/>
              <w:marTop w:val="0"/>
              <w:marBottom w:val="0"/>
              <w:divBdr>
                <w:top w:val="none" w:sz="0" w:space="0" w:color="auto"/>
                <w:left w:val="none" w:sz="0" w:space="0" w:color="auto"/>
                <w:bottom w:val="none" w:sz="0" w:space="0" w:color="auto"/>
                <w:right w:val="none" w:sz="0" w:space="0" w:color="auto"/>
              </w:divBdr>
            </w:div>
            <w:div w:id="1310936403">
              <w:marLeft w:val="0"/>
              <w:marRight w:val="0"/>
              <w:marTop w:val="0"/>
              <w:marBottom w:val="0"/>
              <w:divBdr>
                <w:top w:val="none" w:sz="0" w:space="0" w:color="auto"/>
                <w:left w:val="none" w:sz="0" w:space="0" w:color="auto"/>
                <w:bottom w:val="none" w:sz="0" w:space="0" w:color="auto"/>
                <w:right w:val="none" w:sz="0" w:space="0" w:color="auto"/>
              </w:divBdr>
            </w:div>
            <w:div w:id="209959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537170">
      <w:bodyDiv w:val="1"/>
      <w:marLeft w:val="0"/>
      <w:marRight w:val="0"/>
      <w:marTop w:val="0"/>
      <w:marBottom w:val="0"/>
      <w:divBdr>
        <w:top w:val="none" w:sz="0" w:space="0" w:color="auto"/>
        <w:left w:val="none" w:sz="0" w:space="0" w:color="auto"/>
        <w:bottom w:val="none" w:sz="0" w:space="0" w:color="auto"/>
        <w:right w:val="none" w:sz="0" w:space="0" w:color="auto"/>
      </w:divBdr>
      <w:divsChild>
        <w:div w:id="85394766">
          <w:marLeft w:val="0"/>
          <w:marRight w:val="0"/>
          <w:marTop w:val="0"/>
          <w:marBottom w:val="0"/>
          <w:divBdr>
            <w:top w:val="none" w:sz="0" w:space="0" w:color="auto"/>
            <w:left w:val="none" w:sz="0" w:space="0" w:color="auto"/>
            <w:bottom w:val="none" w:sz="0" w:space="0" w:color="auto"/>
            <w:right w:val="none" w:sz="0" w:space="0" w:color="auto"/>
          </w:divBdr>
          <w:divsChild>
            <w:div w:id="1314874423">
              <w:marLeft w:val="0"/>
              <w:marRight w:val="0"/>
              <w:marTop w:val="0"/>
              <w:marBottom w:val="0"/>
              <w:divBdr>
                <w:top w:val="none" w:sz="0" w:space="0" w:color="auto"/>
                <w:left w:val="none" w:sz="0" w:space="0" w:color="auto"/>
                <w:bottom w:val="none" w:sz="0" w:space="0" w:color="auto"/>
                <w:right w:val="none" w:sz="0" w:space="0" w:color="auto"/>
              </w:divBdr>
            </w:div>
            <w:div w:id="93108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03957">
      <w:bodyDiv w:val="1"/>
      <w:marLeft w:val="0"/>
      <w:marRight w:val="0"/>
      <w:marTop w:val="0"/>
      <w:marBottom w:val="0"/>
      <w:divBdr>
        <w:top w:val="none" w:sz="0" w:space="0" w:color="auto"/>
        <w:left w:val="none" w:sz="0" w:space="0" w:color="auto"/>
        <w:bottom w:val="none" w:sz="0" w:space="0" w:color="auto"/>
        <w:right w:val="none" w:sz="0" w:space="0" w:color="auto"/>
      </w:divBdr>
      <w:divsChild>
        <w:div w:id="1775981741">
          <w:marLeft w:val="0"/>
          <w:marRight w:val="0"/>
          <w:marTop w:val="0"/>
          <w:marBottom w:val="0"/>
          <w:divBdr>
            <w:top w:val="none" w:sz="0" w:space="0" w:color="auto"/>
            <w:left w:val="none" w:sz="0" w:space="0" w:color="auto"/>
            <w:bottom w:val="none" w:sz="0" w:space="0" w:color="auto"/>
            <w:right w:val="none" w:sz="0" w:space="0" w:color="auto"/>
          </w:divBdr>
          <w:divsChild>
            <w:div w:id="1357534913">
              <w:marLeft w:val="0"/>
              <w:marRight w:val="0"/>
              <w:marTop w:val="0"/>
              <w:marBottom w:val="0"/>
              <w:divBdr>
                <w:top w:val="none" w:sz="0" w:space="0" w:color="auto"/>
                <w:left w:val="none" w:sz="0" w:space="0" w:color="auto"/>
                <w:bottom w:val="none" w:sz="0" w:space="0" w:color="auto"/>
                <w:right w:val="none" w:sz="0" w:space="0" w:color="auto"/>
              </w:divBdr>
            </w:div>
            <w:div w:id="1308393086">
              <w:marLeft w:val="0"/>
              <w:marRight w:val="0"/>
              <w:marTop w:val="0"/>
              <w:marBottom w:val="0"/>
              <w:divBdr>
                <w:top w:val="none" w:sz="0" w:space="0" w:color="auto"/>
                <w:left w:val="none" w:sz="0" w:space="0" w:color="auto"/>
                <w:bottom w:val="none" w:sz="0" w:space="0" w:color="auto"/>
                <w:right w:val="none" w:sz="0" w:space="0" w:color="auto"/>
              </w:divBdr>
            </w:div>
            <w:div w:id="1404600257">
              <w:marLeft w:val="0"/>
              <w:marRight w:val="0"/>
              <w:marTop w:val="0"/>
              <w:marBottom w:val="0"/>
              <w:divBdr>
                <w:top w:val="none" w:sz="0" w:space="0" w:color="auto"/>
                <w:left w:val="none" w:sz="0" w:space="0" w:color="auto"/>
                <w:bottom w:val="none" w:sz="0" w:space="0" w:color="auto"/>
                <w:right w:val="none" w:sz="0" w:space="0" w:color="auto"/>
              </w:divBdr>
            </w:div>
            <w:div w:id="952205113">
              <w:marLeft w:val="0"/>
              <w:marRight w:val="0"/>
              <w:marTop w:val="0"/>
              <w:marBottom w:val="0"/>
              <w:divBdr>
                <w:top w:val="none" w:sz="0" w:space="0" w:color="auto"/>
                <w:left w:val="none" w:sz="0" w:space="0" w:color="auto"/>
                <w:bottom w:val="none" w:sz="0" w:space="0" w:color="auto"/>
                <w:right w:val="none" w:sz="0" w:space="0" w:color="auto"/>
              </w:divBdr>
            </w:div>
            <w:div w:id="1673410403">
              <w:marLeft w:val="0"/>
              <w:marRight w:val="0"/>
              <w:marTop w:val="0"/>
              <w:marBottom w:val="0"/>
              <w:divBdr>
                <w:top w:val="none" w:sz="0" w:space="0" w:color="auto"/>
                <w:left w:val="none" w:sz="0" w:space="0" w:color="auto"/>
                <w:bottom w:val="none" w:sz="0" w:space="0" w:color="auto"/>
                <w:right w:val="none" w:sz="0" w:space="0" w:color="auto"/>
              </w:divBdr>
            </w:div>
            <w:div w:id="185665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7109">
      <w:bodyDiv w:val="1"/>
      <w:marLeft w:val="0"/>
      <w:marRight w:val="0"/>
      <w:marTop w:val="0"/>
      <w:marBottom w:val="0"/>
      <w:divBdr>
        <w:top w:val="none" w:sz="0" w:space="0" w:color="auto"/>
        <w:left w:val="none" w:sz="0" w:space="0" w:color="auto"/>
        <w:bottom w:val="none" w:sz="0" w:space="0" w:color="auto"/>
        <w:right w:val="none" w:sz="0" w:space="0" w:color="auto"/>
      </w:divBdr>
      <w:divsChild>
        <w:div w:id="952126583">
          <w:marLeft w:val="0"/>
          <w:marRight w:val="0"/>
          <w:marTop w:val="0"/>
          <w:marBottom w:val="0"/>
          <w:divBdr>
            <w:top w:val="none" w:sz="0" w:space="0" w:color="auto"/>
            <w:left w:val="none" w:sz="0" w:space="0" w:color="auto"/>
            <w:bottom w:val="none" w:sz="0" w:space="0" w:color="auto"/>
            <w:right w:val="none" w:sz="0" w:space="0" w:color="auto"/>
          </w:divBdr>
          <w:divsChild>
            <w:div w:id="1184855475">
              <w:marLeft w:val="0"/>
              <w:marRight w:val="0"/>
              <w:marTop w:val="0"/>
              <w:marBottom w:val="0"/>
              <w:divBdr>
                <w:top w:val="none" w:sz="0" w:space="0" w:color="auto"/>
                <w:left w:val="none" w:sz="0" w:space="0" w:color="auto"/>
                <w:bottom w:val="none" w:sz="0" w:space="0" w:color="auto"/>
                <w:right w:val="none" w:sz="0" w:space="0" w:color="auto"/>
              </w:divBdr>
            </w:div>
            <w:div w:id="174225628">
              <w:marLeft w:val="0"/>
              <w:marRight w:val="0"/>
              <w:marTop w:val="0"/>
              <w:marBottom w:val="0"/>
              <w:divBdr>
                <w:top w:val="none" w:sz="0" w:space="0" w:color="auto"/>
                <w:left w:val="none" w:sz="0" w:space="0" w:color="auto"/>
                <w:bottom w:val="none" w:sz="0" w:space="0" w:color="auto"/>
                <w:right w:val="none" w:sz="0" w:space="0" w:color="auto"/>
              </w:divBdr>
            </w:div>
            <w:div w:id="869873978">
              <w:marLeft w:val="0"/>
              <w:marRight w:val="0"/>
              <w:marTop w:val="0"/>
              <w:marBottom w:val="0"/>
              <w:divBdr>
                <w:top w:val="none" w:sz="0" w:space="0" w:color="auto"/>
                <w:left w:val="none" w:sz="0" w:space="0" w:color="auto"/>
                <w:bottom w:val="none" w:sz="0" w:space="0" w:color="auto"/>
                <w:right w:val="none" w:sz="0" w:space="0" w:color="auto"/>
              </w:divBdr>
            </w:div>
            <w:div w:id="213517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90522">
      <w:bodyDiv w:val="1"/>
      <w:marLeft w:val="0"/>
      <w:marRight w:val="0"/>
      <w:marTop w:val="0"/>
      <w:marBottom w:val="0"/>
      <w:divBdr>
        <w:top w:val="none" w:sz="0" w:space="0" w:color="auto"/>
        <w:left w:val="none" w:sz="0" w:space="0" w:color="auto"/>
        <w:bottom w:val="none" w:sz="0" w:space="0" w:color="auto"/>
        <w:right w:val="none" w:sz="0" w:space="0" w:color="auto"/>
      </w:divBdr>
      <w:divsChild>
        <w:div w:id="330178486">
          <w:marLeft w:val="0"/>
          <w:marRight w:val="0"/>
          <w:marTop w:val="0"/>
          <w:marBottom w:val="0"/>
          <w:divBdr>
            <w:top w:val="none" w:sz="0" w:space="0" w:color="auto"/>
            <w:left w:val="none" w:sz="0" w:space="0" w:color="auto"/>
            <w:bottom w:val="none" w:sz="0" w:space="0" w:color="auto"/>
            <w:right w:val="none" w:sz="0" w:space="0" w:color="auto"/>
          </w:divBdr>
          <w:divsChild>
            <w:div w:id="229509437">
              <w:marLeft w:val="0"/>
              <w:marRight w:val="0"/>
              <w:marTop w:val="0"/>
              <w:marBottom w:val="0"/>
              <w:divBdr>
                <w:top w:val="none" w:sz="0" w:space="0" w:color="auto"/>
                <w:left w:val="none" w:sz="0" w:space="0" w:color="auto"/>
                <w:bottom w:val="none" w:sz="0" w:space="0" w:color="auto"/>
                <w:right w:val="none" w:sz="0" w:space="0" w:color="auto"/>
              </w:divBdr>
            </w:div>
            <w:div w:id="40830261">
              <w:marLeft w:val="0"/>
              <w:marRight w:val="0"/>
              <w:marTop w:val="0"/>
              <w:marBottom w:val="0"/>
              <w:divBdr>
                <w:top w:val="none" w:sz="0" w:space="0" w:color="auto"/>
                <w:left w:val="none" w:sz="0" w:space="0" w:color="auto"/>
                <w:bottom w:val="none" w:sz="0" w:space="0" w:color="auto"/>
                <w:right w:val="none" w:sz="0" w:space="0" w:color="auto"/>
              </w:divBdr>
            </w:div>
            <w:div w:id="1448504892">
              <w:marLeft w:val="0"/>
              <w:marRight w:val="0"/>
              <w:marTop w:val="0"/>
              <w:marBottom w:val="0"/>
              <w:divBdr>
                <w:top w:val="none" w:sz="0" w:space="0" w:color="auto"/>
                <w:left w:val="none" w:sz="0" w:space="0" w:color="auto"/>
                <w:bottom w:val="none" w:sz="0" w:space="0" w:color="auto"/>
                <w:right w:val="none" w:sz="0" w:space="0" w:color="auto"/>
              </w:divBdr>
            </w:div>
            <w:div w:id="172837673">
              <w:marLeft w:val="0"/>
              <w:marRight w:val="0"/>
              <w:marTop w:val="0"/>
              <w:marBottom w:val="0"/>
              <w:divBdr>
                <w:top w:val="none" w:sz="0" w:space="0" w:color="auto"/>
                <w:left w:val="none" w:sz="0" w:space="0" w:color="auto"/>
                <w:bottom w:val="none" w:sz="0" w:space="0" w:color="auto"/>
                <w:right w:val="none" w:sz="0" w:space="0" w:color="auto"/>
              </w:divBdr>
            </w:div>
            <w:div w:id="53697056">
              <w:marLeft w:val="0"/>
              <w:marRight w:val="0"/>
              <w:marTop w:val="0"/>
              <w:marBottom w:val="0"/>
              <w:divBdr>
                <w:top w:val="none" w:sz="0" w:space="0" w:color="auto"/>
                <w:left w:val="none" w:sz="0" w:space="0" w:color="auto"/>
                <w:bottom w:val="none" w:sz="0" w:space="0" w:color="auto"/>
                <w:right w:val="none" w:sz="0" w:space="0" w:color="auto"/>
              </w:divBdr>
            </w:div>
            <w:div w:id="394280925">
              <w:marLeft w:val="0"/>
              <w:marRight w:val="0"/>
              <w:marTop w:val="0"/>
              <w:marBottom w:val="0"/>
              <w:divBdr>
                <w:top w:val="none" w:sz="0" w:space="0" w:color="auto"/>
                <w:left w:val="none" w:sz="0" w:space="0" w:color="auto"/>
                <w:bottom w:val="none" w:sz="0" w:space="0" w:color="auto"/>
                <w:right w:val="none" w:sz="0" w:space="0" w:color="auto"/>
              </w:divBdr>
            </w:div>
            <w:div w:id="394008189">
              <w:marLeft w:val="0"/>
              <w:marRight w:val="0"/>
              <w:marTop w:val="0"/>
              <w:marBottom w:val="0"/>
              <w:divBdr>
                <w:top w:val="none" w:sz="0" w:space="0" w:color="auto"/>
                <w:left w:val="none" w:sz="0" w:space="0" w:color="auto"/>
                <w:bottom w:val="none" w:sz="0" w:space="0" w:color="auto"/>
                <w:right w:val="none" w:sz="0" w:space="0" w:color="auto"/>
              </w:divBdr>
            </w:div>
            <w:div w:id="111879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20545">
      <w:bodyDiv w:val="1"/>
      <w:marLeft w:val="0"/>
      <w:marRight w:val="0"/>
      <w:marTop w:val="0"/>
      <w:marBottom w:val="0"/>
      <w:divBdr>
        <w:top w:val="none" w:sz="0" w:space="0" w:color="auto"/>
        <w:left w:val="none" w:sz="0" w:space="0" w:color="auto"/>
        <w:bottom w:val="none" w:sz="0" w:space="0" w:color="auto"/>
        <w:right w:val="none" w:sz="0" w:space="0" w:color="auto"/>
      </w:divBdr>
      <w:divsChild>
        <w:div w:id="421536194">
          <w:marLeft w:val="0"/>
          <w:marRight w:val="0"/>
          <w:marTop w:val="0"/>
          <w:marBottom w:val="0"/>
          <w:divBdr>
            <w:top w:val="none" w:sz="0" w:space="0" w:color="auto"/>
            <w:left w:val="none" w:sz="0" w:space="0" w:color="auto"/>
            <w:bottom w:val="none" w:sz="0" w:space="0" w:color="auto"/>
            <w:right w:val="none" w:sz="0" w:space="0" w:color="auto"/>
          </w:divBdr>
          <w:divsChild>
            <w:div w:id="733047985">
              <w:marLeft w:val="0"/>
              <w:marRight w:val="0"/>
              <w:marTop w:val="0"/>
              <w:marBottom w:val="0"/>
              <w:divBdr>
                <w:top w:val="none" w:sz="0" w:space="0" w:color="auto"/>
                <w:left w:val="none" w:sz="0" w:space="0" w:color="auto"/>
                <w:bottom w:val="none" w:sz="0" w:space="0" w:color="auto"/>
                <w:right w:val="none" w:sz="0" w:space="0" w:color="auto"/>
              </w:divBdr>
            </w:div>
            <w:div w:id="1515682835">
              <w:marLeft w:val="0"/>
              <w:marRight w:val="0"/>
              <w:marTop w:val="0"/>
              <w:marBottom w:val="0"/>
              <w:divBdr>
                <w:top w:val="none" w:sz="0" w:space="0" w:color="auto"/>
                <w:left w:val="none" w:sz="0" w:space="0" w:color="auto"/>
                <w:bottom w:val="none" w:sz="0" w:space="0" w:color="auto"/>
                <w:right w:val="none" w:sz="0" w:space="0" w:color="auto"/>
              </w:divBdr>
            </w:div>
            <w:div w:id="190607006">
              <w:marLeft w:val="0"/>
              <w:marRight w:val="0"/>
              <w:marTop w:val="0"/>
              <w:marBottom w:val="0"/>
              <w:divBdr>
                <w:top w:val="none" w:sz="0" w:space="0" w:color="auto"/>
                <w:left w:val="none" w:sz="0" w:space="0" w:color="auto"/>
                <w:bottom w:val="none" w:sz="0" w:space="0" w:color="auto"/>
                <w:right w:val="none" w:sz="0" w:space="0" w:color="auto"/>
              </w:divBdr>
            </w:div>
            <w:div w:id="1260523579">
              <w:marLeft w:val="0"/>
              <w:marRight w:val="0"/>
              <w:marTop w:val="0"/>
              <w:marBottom w:val="0"/>
              <w:divBdr>
                <w:top w:val="none" w:sz="0" w:space="0" w:color="auto"/>
                <w:left w:val="none" w:sz="0" w:space="0" w:color="auto"/>
                <w:bottom w:val="none" w:sz="0" w:space="0" w:color="auto"/>
                <w:right w:val="none" w:sz="0" w:space="0" w:color="auto"/>
              </w:divBdr>
            </w:div>
            <w:div w:id="851339537">
              <w:marLeft w:val="0"/>
              <w:marRight w:val="0"/>
              <w:marTop w:val="0"/>
              <w:marBottom w:val="0"/>
              <w:divBdr>
                <w:top w:val="none" w:sz="0" w:space="0" w:color="auto"/>
                <w:left w:val="none" w:sz="0" w:space="0" w:color="auto"/>
                <w:bottom w:val="none" w:sz="0" w:space="0" w:color="auto"/>
                <w:right w:val="none" w:sz="0" w:space="0" w:color="auto"/>
              </w:divBdr>
            </w:div>
            <w:div w:id="1642230505">
              <w:marLeft w:val="0"/>
              <w:marRight w:val="0"/>
              <w:marTop w:val="0"/>
              <w:marBottom w:val="0"/>
              <w:divBdr>
                <w:top w:val="none" w:sz="0" w:space="0" w:color="auto"/>
                <w:left w:val="none" w:sz="0" w:space="0" w:color="auto"/>
                <w:bottom w:val="none" w:sz="0" w:space="0" w:color="auto"/>
                <w:right w:val="none" w:sz="0" w:space="0" w:color="auto"/>
              </w:divBdr>
            </w:div>
            <w:div w:id="264584053">
              <w:marLeft w:val="0"/>
              <w:marRight w:val="0"/>
              <w:marTop w:val="0"/>
              <w:marBottom w:val="0"/>
              <w:divBdr>
                <w:top w:val="none" w:sz="0" w:space="0" w:color="auto"/>
                <w:left w:val="none" w:sz="0" w:space="0" w:color="auto"/>
                <w:bottom w:val="none" w:sz="0" w:space="0" w:color="auto"/>
                <w:right w:val="none" w:sz="0" w:space="0" w:color="auto"/>
              </w:divBdr>
            </w:div>
            <w:div w:id="503328255">
              <w:marLeft w:val="0"/>
              <w:marRight w:val="0"/>
              <w:marTop w:val="0"/>
              <w:marBottom w:val="0"/>
              <w:divBdr>
                <w:top w:val="none" w:sz="0" w:space="0" w:color="auto"/>
                <w:left w:val="none" w:sz="0" w:space="0" w:color="auto"/>
                <w:bottom w:val="none" w:sz="0" w:space="0" w:color="auto"/>
                <w:right w:val="none" w:sz="0" w:space="0" w:color="auto"/>
              </w:divBdr>
            </w:div>
            <w:div w:id="426267343">
              <w:marLeft w:val="0"/>
              <w:marRight w:val="0"/>
              <w:marTop w:val="0"/>
              <w:marBottom w:val="0"/>
              <w:divBdr>
                <w:top w:val="none" w:sz="0" w:space="0" w:color="auto"/>
                <w:left w:val="none" w:sz="0" w:space="0" w:color="auto"/>
                <w:bottom w:val="none" w:sz="0" w:space="0" w:color="auto"/>
                <w:right w:val="none" w:sz="0" w:space="0" w:color="auto"/>
              </w:divBdr>
            </w:div>
            <w:div w:id="1594167833">
              <w:marLeft w:val="0"/>
              <w:marRight w:val="0"/>
              <w:marTop w:val="0"/>
              <w:marBottom w:val="0"/>
              <w:divBdr>
                <w:top w:val="none" w:sz="0" w:space="0" w:color="auto"/>
                <w:left w:val="none" w:sz="0" w:space="0" w:color="auto"/>
                <w:bottom w:val="none" w:sz="0" w:space="0" w:color="auto"/>
                <w:right w:val="none" w:sz="0" w:space="0" w:color="auto"/>
              </w:divBdr>
            </w:div>
            <w:div w:id="1760053376">
              <w:marLeft w:val="0"/>
              <w:marRight w:val="0"/>
              <w:marTop w:val="0"/>
              <w:marBottom w:val="0"/>
              <w:divBdr>
                <w:top w:val="none" w:sz="0" w:space="0" w:color="auto"/>
                <w:left w:val="none" w:sz="0" w:space="0" w:color="auto"/>
                <w:bottom w:val="none" w:sz="0" w:space="0" w:color="auto"/>
                <w:right w:val="none" w:sz="0" w:space="0" w:color="auto"/>
              </w:divBdr>
            </w:div>
            <w:div w:id="2116972713">
              <w:marLeft w:val="0"/>
              <w:marRight w:val="0"/>
              <w:marTop w:val="0"/>
              <w:marBottom w:val="0"/>
              <w:divBdr>
                <w:top w:val="none" w:sz="0" w:space="0" w:color="auto"/>
                <w:left w:val="none" w:sz="0" w:space="0" w:color="auto"/>
                <w:bottom w:val="none" w:sz="0" w:space="0" w:color="auto"/>
                <w:right w:val="none" w:sz="0" w:space="0" w:color="auto"/>
              </w:divBdr>
            </w:div>
            <w:div w:id="938680413">
              <w:marLeft w:val="0"/>
              <w:marRight w:val="0"/>
              <w:marTop w:val="0"/>
              <w:marBottom w:val="0"/>
              <w:divBdr>
                <w:top w:val="none" w:sz="0" w:space="0" w:color="auto"/>
                <w:left w:val="none" w:sz="0" w:space="0" w:color="auto"/>
                <w:bottom w:val="none" w:sz="0" w:space="0" w:color="auto"/>
                <w:right w:val="none" w:sz="0" w:space="0" w:color="auto"/>
              </w:divBdr>
            </w:div>
            <w:div w:id="653266016">
              <w:marLeft w:val="0"/>
              <w:marRight w:val="0"/>
              <w:marTop w:val="0"/>
              <w:marBottom w:val="0"/>
              <w:divBdr>
                <w:top w:val="none" w:sz="0" w:space="0" w:color="auto"/>
                <w:left w:val="none" w:sz="0" w:space="0" w:color="auto"/>
                <w:bottom w:val="none" w:sz="0" w:space="0" w:color="auto"/>
                <w:right w:val="none" w:sz="0" w:space="0" w:color="auto"/>
              </w:divBdr>
            </w:div>
            <w:div w:id="1537891805">
              <w:marLeft w:val="0"/>
              <w:marRight w:val="0"/>
              <w:marTop w:val="0"/>
              <w:marBottom w:val="0"/>
              <w:divBdr>
                <w:top w:val="none" w:sz="0" w:space="0" w:color="auto"/>
                <w:left w:val="none" w:sz="0" w:space="0" w:color="auto"/>
                <w:bottom w:val="none" w:sz="0" w:space="0" w:color="auto"/>
                <w:right w:val="none" w:sz="0" w:space="0" w:color="auto"/>
              </w:divBdr>
            </w:div>
            <w:div w:id="398287343">
              <w:marLeft w:val="0"/>
              <w:marRight w:val="0"/>
              <w:marTop w:val="0"/>
              <w:marBottom w:val="0"/>
              <w:divBdr>
                <w:top w:val="none" w:sz="0" w:space="0" w:color="auto"/>
                <w:left w:val="none" w:sz="0" w:space="0" w:color="auto"/>
                <w:bottom w:val="none" w:sz="0" w:space="0" w:color="auto"/>
                <w:right w:val="none" w:sz="0" w:space="0" w:color="auto"/>
              </w:divBdr>
            </w:div>
            <w:div w:id="76600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1076">
      <w:bodyDiv w:val="1"/>
      <w:marLeft w:val="0"/>
      <w:marRight w:val="0"/>
      <w:marTop w:val="0"/>
      <w:marBottom w:val="0"/>
      <w:divBdr>
        <w:top w:val="none" w:sz="0" w:space="0" w:color="auto"/>
        <w:left w:val="none" w:sz="0" w:space="0" w:color="auto"/>
        <w:bottom w:val="none" w:sz="0" w:space="0" w:color="auto"/>
        <w:right w:val="none" w:sz="0" w:space="0" w:color="auto"/>
      </w:divBdr>
      <w:divsChild>
        <w:div w:id="1503086467">
          <w:marLeft w:val="0"/>
          <w:marRight w:val="0"/>
          <w:marTop w:val="0"/>
          <w:marBottom w:val="0"/>
          <w:divBdr>
            <w:top w:val="none" w:sz="0" w:space="0" w:color="auto"/>
            <w:left w:val="none" w:sz="0" w:space="0" w:color="auto"/>
            <w:bottom w:val="none" w:sz="0" w:space="0" w:color="auto"/>
            <w:right w:val="none" w:sz="0" w:space="0" w:color="auto"/>
          </w:divBdr>
          <w:divsChild>
            <w:div w:id="828711049">
              <w:marLeft w:val="0"/>
              <w:marRight w:val="0"/>
              <w:marTop w:val="0"/>
              <w:marBottom w:val="0"/>
              <w:divBdr>
                <w:top w:val="none" w:sz="0" w:space="0" w:color="auto"/>
                <w:left w:val="none" w:sz="0" w:space="0" w:color="auto"/>
                <w:bottom w:val="none" w:sz="0" w:space="0" w:color="auto"/>
                <w:right w:val="none" w:sz="0" w:space="0" w:color="auto"/>
              </w:divBdr>
            </w:div>
            <w:div w:id="695155802">
              <w:marLeft w:val="0"/>
              <w:marRight w:val="0"/>
              <w:marTop w:val="0"/>
              <w:marBottom w:val="0"/>
              <w:divBdr>
                <w:top w:val="none" w:sz="0" w:space="0" w:color="auto"/>
                <w:left w:val="none" w:sz="0" w:space="0" w:color="auto"/>
                <w:bottom w:val="none" w:sz="0" w:space="0" w:color="auto"/>
                <w:right w:val="none" w:sz="0" w:space="0" w:color="auto"/>
              </w:divBdr>
            </w:div>
            <w:div w:id="1392003235">
              <w:marLeft w:val="0"/>
              <w:marRight w:val="0"/>
              <w:marTop w:val="0"/>
              <w:marBottom w:val="0"/>
              <w:divBdr>
                <w:top w:val="none" w:sz="0" w:space="0" w:color="auto"/>
                <w:left w:val="none" w:sz="0" w:space="0" w:color="auto"/>
                <w:bottom w:val="none" w:sz="0" w:space="0" w:color="auto"/>
                <w:right w:val="none" w:sz="0" w:space="0" w:color="auto"/>
              </w:divBdr>
            </w:div>
            <w:div w:id="681780151">
              <w:marLeft w:val="0"/>
              <w:marRight w:val="0"/>
              <w:marTop w:val="0"/>
              <w:marBottom w:val="0"/>
              <w:divBdr>
                <w:top w:val="none" w:sz="0" w:space="0" w:color="auto"/>
                <w:left w:val="none" w:sz="0" w:space="0" w:color="auto"/>
                <w:bottom w:val="none" w:sz="0" w:space="0" w:color="auto"/>
                <w:right w:val="none" w:sz="0" w:space="0" w:color="auto"/>
              </w:divBdr>
            </w:div>
            <w:div w:id="1037244657">
              <w:marLeft w:val="0"/>
              <w:marRight w:val="0"/>
              <w:marTop w:val="0"/>
              <w:marBottom w:val="0"/>
              <w:divBdr>
                <w:top w:val="none" w:sz="0" w:space="0" w:color="auto"/>
                <w:left w:val="none" w:sz="0" w:space="0" w:color="auto"/>
                <w:bottom w:val="none" w:sz="0" w:space="0" w:color="auto"/>
                <w:right w:val="none" w:sz="0" w:space="0" w:color="auto"/>
              </w:divBdr>
            </w:div>
            <w:div w:id="1697846345">
              <w:marLeft w:val="0"/>
              <w:marRight w:val="0"/>
              <w:marTop w:val="0"/>
              <w:marBottom w:val="0"/>
              <w:divBdr>
                <w:top w:val="none" w:sz="0" w:space="0" w:color="auto"/>
                <w:left w:val="none" w:sz="0" w:space="0" w:color="auto"/>
                <w:bottom w:val="none" w:sz="0" w:space="0" w:color="auto"/>
                <w:right w:val="none" w:sz="0" w:space="0" w:color="auto"/>
              </w:divBdr>
            </w:div>
            <w:div w:id="1374619204">
              <w:marLeft w:val="0"/>
              <w:marRight w:val="0"/>
              <w:marTop w:val="0"/>
              <w:marBottom w:val="0"/>
              <w:divBdr>
                <w:top w:val="none" w:sz="0" w:space="0" w:color="auto"/>
                <w:left w:val="none" w:sz="0" w:space="0" w:color="auto"/>
                <w:bottom w:val="none" w:sz="0" w:space="0" w:color="auto"/>
                <w:right w:val="none" w:sz="0" w:space="0" w:color="auto"/>
              </w:divBdr>
            </w:div>
            <w:div w:id="2022390630">
              <w:marLeft w:val="0"/>
              <w:marRight w:val="0"/>
              <w:marTop w:val="0"/>
              <w:marBottom w:val="0"/>
              <w:divBdr>
                <w:top w:val="none" w:sz="0" w:space="0" w:color="auto"/>
                <w:left w:val="none" w:sz="0" w:space="0" w:color="auto"/>
                <w:bottom w:val="none" w:sz="0" w:space="0" w:color="auto"/>
                <w:right w:val="none" w:sz="0" w:space="0" w:color="auto"/>
              </w:divBdr>
            </w:div>
            <w:div w:id="1209949837">
              <w:marLeft w:val="0"/>
              <w:marRight w:val="0"/>
              <w:marTop w:val="0"/>
              <w:marBottom w:val="0"/>
              <w:divBdr>
                <w:top w:val="none" w:sz="0" w:space="0" w:color="auto"/>
                <w:left w:val="none" w:sz="0" w:space="0" w:color="auto"/>
                <w:bottom w:val="none" w:sz="0" w:space="0" w:color="auto"/>
                <w:right w:val="none" w:sz="0" w:space="0" w:color="auto"/>
              </w:divBdr>
            </w:div>
            <w:div w:id="2003196556">
              <w:marLeft w:val="0"/>
              <w:marRight w:val="0"/>
              <w:marTop w:val="0"/>
              <w:marBottom w:val="0"/>
              <w:divBdr>
                <w:top w:val="none" w:sz="0" w:space="0" w:color="auto"/>
                <w:left w:val="none" w:sz="0" w:space="0" w:color="auto"/>
                <w:bottom w:val="none" w:sz="0" w:space="0" w:color="auto"/>
                <w:right w:val="none" w:sz="0" w:space="0" w:color="auto"/>
              </w:divBdr>
            </w:div>
            <w:div w:id="1531920339">
              <w:marLeft w:val="0"/>
              <w:marRight w:val="0"/>
              <w:marTop w:val="0"/>
              <w:marBottom w:val="0"/>
              <w:divBdr>
                <w:top w:val="none" w:sz="0" w:space="0" w:color="auto"/>
                <w:left w:val="none" w:sz="0" w:space="0" w:color="auto"/>
                <w:bottom w:val="none" w:sz="0" w:space="0" w:color="auto"/>
                <w:right w:val="none" w:sz="0" w:space="0" w:color="auto"/>
              </w:divBdr>
            </w:div>
            <w:div w:id="470177861">
              <w:marLeft w:val="0"/>
              <w:marRight w:val="0"/>
              <w:marTop w:val="0"/>
              <w:marBottom w:val="0"/>
              <w:divBdr>
                <w:top w:val="none" w:sz="0" w:space="0" w:color="auto"/>
                <w:left w:val="none" w:sz="0" w:space="0" w:color="auto"/>
                <w:bottom w:val="none" w:sz="0" w:space="0" w:color="auto"/>
                <w:right w:val="none" w:sz="0" w:space="0" w:color="auto"/>
              </w:divBdr>
            </w:div>
            <w:div w:id="1940983878">
              <w:marLeft w:val="0"/>
              <w:marRight w:val="0"/>
              <w:marTop w:val="0"/>
              <w:marBottom w:val="0"/>
              <w:divBdr>
                <w:top w:val="none" w:sz="0" w:space="0" w:color="auto"/>
                <w:left w:val="none" w:sz="0" w:space="0" w:color="auto"/>
                <w:bottom w:val="none" w:sz="0" w:space="0" w:color="auto"/>
                <w:right w:val="none" w:sz="0" w:space="0" w:color="auto"/>
              </w:divBdr>
            </w:div>
            <w:div w:id="1368145974">
              <w:marLeft w:val="0"/>
              <w:marRight w:val="0"/>
              <w:marTop w:val="0"/>
              <w:marBottom w:val="0"/>
              <w:divBdr>
                <w:top w:val="none" w:sz="0" w:space="0" w:color="auto"/>
                <w:left w:val="none" w:sz="0" w:space="0" w:color="auto"/>
                <w:bottom w:val="none" w:sz="0" w:space="0" w:color="auto"/>
                <w:right w:val="none" w:sz="0" w:space="0" w:color="auto"/>
              </w:divBdr>
            </w:div>
            <w:div w:id="1713575933">
              <w:marLeft w:val="0"/>
              <w:marRight w:val="0"/>
              <w:marTop w:val="0"/>
              <w:marBottom w:val="0"/>
              <w:divBdr>
                <w:top w:val="none" w:sz="0" w:space="0" w:color="auto"/>
                <w:left w:val="none" w:sz="0" w:space="0" w:color="auto"/>
                <w:bottom w:val="none" w:sz="0" w:space="0" w:color="auto"/>
                <w:right w:val="none" w:sz="0" w:space="0" w:color="auto"/>
              </w:divBdr>
            </w:div>
            <w:div w:id="1407999442">
              <w:marLeft w:val="0"/>
              <w:marRight w:val="0"/>
              <w:marTop w:val="0"/>
              <w:marBottom w:val="0"/>
              <w:divBdr>
                <w:top w:val="none" w:sz="0" w:space="0" w:color="auto"/>
                <w:left w:val="none" w:sz="0" w:space="0" w:color="auto"/>
                <w:bottom w:val="none" w:sz="0" w:space="0" w:color="auto"/>
                <w:right w:val="none" w:sz="0" w:space="0" w:color="auto"/>
              </w:divBdr>
            </w:div>
            <w:div w:id="176757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352939">
      <w:bodyDiv w:val="1"/>
      <w:marLeft w:val="0"/>
      <w:marRight w:val="0"/>
      <w:marTop w:val="0"/>
      <w:marBottom w:val="0"/>
      <w:divBdr>
        <w:top w:val="none" w:sz="0" w:space="0" w:color="auto"/>
        <w:left w:val="none" w:sz="0" w:space="0" w:color="auto"/>
        <w:bottom w:val="none" w:sz="0" w:space="0" w:color="auto"/>
        <w:right w:val="none" w:sz="0" w:space="0" w:color="auto"/>
      </w:divBdr>
      <w:divsChild>
        <w:div w:id="667170043">
          <w:marLeft w:val="0"/>
          <w:marRight w:val="0"/>
          <w:marTop w:val="0"/>
          <w:marBottom w:val="0"/>
          <w:divBdr>
            <w:top w:val="none" w:sz="0" w:space="0" w:color="auto"/>
            <w:left w:val="none" w:sz="0" w:space="0" w:color="auto"/>
            <w:bottom w:val="none" w:sz="0" w:space="0" w:color="auto"/>
            <w:right w:val="none" w:sz="0" w:space="0" w:color="auto"/>
          </w:divBdr>
          <w:divsChild>
            <w:div w:id="1887838138">
              <w:marLeft w:val="0"/>
              <w:marRight w:val="0"/>
              <w:marTop w:val="0"/>
              <w:marBottom w:val="0"/>
              <w:divBdr>
                <w:top w:val="none" w:sz="0" w:space="0" w:color="auto"/>
                <w:left w:val="none" w:sz="0" w:space="0" w:color="auto"/>
                <w:bottom w:val="none" w:sz="0" w:space="0" w:color="auto"/>
                <w:right w:val="none" w:sz="0" w:space="0" w:color="auto"/>
              </w:divBdr>
            </w:div>
            <w:div w:id="677198997">
              <w:marLeft w:val="0"/>
              <w:marRight w:val="0"/>
              <w:marTop w:val="0"/>
              <w:marBottom w:val="0"/>
              <w:divBdr>
                <w:top w:val="none" w:sz="0" w:space="0" w:color="auto"/>
                <w:left w:val="none" w:sz="0" w:space="0" w:color="auto"/>
                <w:bottom w:val="none" w:sz="0" w:space="0" w:color="auto"/>
                <w:right w:val="none" w:sz="0" w:space="0" w:color="auto"/>
              </w:divBdr>
            </w:div>
            <w:div w:id="736174174">
              <w:marLeft w:val="0"/>
              <w:marRight w:val="0"/>
              <w:marTop w:val="0"/>
              <w:marBottom w:val="0"/>
              <w:divBdr>
                <w:top w:val="none" w:sz="0" w:space="0" w:color="auto"/>
                <w:left w:val="none" w:sz="0" w:space="0" w:color="auto"/>
                <w:bottom w:val="none" w:sz="0" w:space="0" w:color="auto"/>
                <w:right w:val="none" w:sz="0" w:space="0" w:color="auto"/>
              </w:divBdr>
            </w:div>
            <w:div w:id="135642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12374">
      <w:bodyDiv w:val="1"/>
      <w:marLeft w:val="0"/>
      <w:marRight w:val="0"/>
      <w:marTop w:val="0"/>
      <w:marBottom w:val="0"/>
      <w:divBdr>
        <w:top w:val="none" w:sz="0" w:space="0" w:color="auto"/>
        <w:left w:val="none" w:sz="0" w:space="0" w:color="auto"/>
        <w:bottom w:val="none" w:sz="0" w:space="0" w:color="auto"/>
        <w:right w:val="none" w:sz="0" w:space="0" w:color="auto"/>
      </w:divBdr>
      <w:divsChild>
        <w:div w:id="1752501897">
          <w:marLeft w:val="0"/>
          <w:marRight w:val="0"/>
          <w:marTop w:val="0"/>
          <w:marBottom w:val="0"/>
          <w:divBdr>
            <w:top w:val="none" w:sz="0" w:space="0" w:color="auto"/>
            <w:left w:val="none" w:sz="0" w:space="0" w:color="auto"/>
            <w:bottom w:val="none" w:sz="0" w:space="0" w:color="auto"/>
            <w:right w:val="none" w:sz="0" w:space="0" w:color="auto"/>
          </w:divBdr>
          <w:divsChild>
            <w:div w:id="564027138">
              <w:marLeft w:val="0"/>
              <w:marRight w:val="0"/>
              <w:marTop w:val="0"/>
              <w:marBottom w:val="0"/>
              <w:divBdr>
                <w:top w:val="none" w:sz="0" w:space="0" w:color="auto"/>
                <w:left w:val="none" w:sz="0" w:space="0" w:color="auto"/>
                <w:bottom w:val="none" w:sz="0" w:space="0" w:color="auto"/>
                <w:right w:val="none" w:sz="0" w:space="0" w:color="auto"/>
              </w:divBdr>
            </w:div>
            <w:div w:id="2117363572">
              <w:marLeft w:val="0"/>
              <w:marRight w:val="0"/>
              <w:marTop w:val="0"/>
              <w:marBottom w:val="0"/>
              <w:divBdr>
                <w:top w:val="none" w:sz="0" w:space="0" w:color="auto"/>
                <w:left w:val="none" w:sz="0" w:space="0" w:color="auto"/>
                <w:bottom w:val="none" w:sz="0" w:space="0" w:color="auto"/>
                <w:right w:val="none" w:sz="0" w:space="0" w:color="auto"/>
              </w:divBdr>
            </w:div>
            <w:div w:id="1867480691">
              <w:marLeft w:val="0"/>
              <w:marRight w:val="0"/>
              <w:marTop w:val="0"/>
              <w:marBottom w:val="0"/>
              <w:divBdr>
                <w:top w:val="none" w:sz="0" w:space="0" w:color="auto"/>
                <w:left w:val="none" w:sz="0" w:space="0" w:color="auto"/>
                <w:bottom w:val="none" w:sz="0" w:space="0" w:color="auto"/>
                <w:right w:val="none" w:sz="0" w:space="0" w:color="auto"/>
              </w:divBdr>
            </w:div>
            <w:div w:id="807628265">
              <w:marLeft w:val="0"/>
              <w:marRight w:val="0"/>
              <w:marTop w:val="0"/>
              <w:marBottom w:val="0"/>
              <w:divBdr>
                <w:top w:val="none" w:sz="0" w:space="0" w:color="auto"/>
                <w:left w:val="none" w:sz="0" w:space="0" w:color="auto"/>
                <w:bottom w:val="none" w:sz="0" w:space="0" w:color="auto"/>
                <w:right w:val="none" w:sz="0" w:space="0" w:color="auto"/>
              </w:divBdr>
            </w:div>
            <w:div w:id="767311640">
              <w:marLeft w:val="0"/>
              <w:marRight w:val="0"/>
              <w:marTop w:val="0"/>
              <w:marBottom w:val="0"/>
              <w:divBdr>
                <w:top w:val="none" w:sz="0" w:space="0" w:color="auto"/>
                <w:left w:val="none" w:sz="0" w:space="0" w:color="auto"/>
                <w:bottom w:val="none" w:sz="0" w:space="0" w:color="auto"/>
                <w:right w:val="none" w:sz="0" w:space="0" w:color="auto"/>
              </w:divBdr>
            </w:div>
            <w:div w:id="557787358">
              <w:marLeft w:val="0"/>
              <w:marRight w:val="0"/>
              <w:marTop w:val="0"/>
              <w:marBottom w:val="0"/>
              <w:divBdr>
                <w:top w:val="none" w:sz="0" w:space="0" w:color="auto"/>
                <w:left w:val="none" w:sz="0" w:space="0" w:color="auto"/>
                <w:bottom w:val="none" w:sz="0" w:space="0" w:color="auto"/>
                <w:right w:val="none" w:sz="0" w:space="0" w:color="auto"/>
              </w:divBdr>
            </w:div>
            <w:div w:id="1535003189">
              <w:marLeft w:val="0"/>
              <w:marRight w:val="0"/>
              <w:marTop w:val="0"/>
              <w:marBottom w:val="0"/>
              <w:divBdr>
                <w:top w:val="none" w:sz="0" w:space="0" w:color="auto"/>
                <w:left w:val="none" w:sz="0" w:space="0" w:color="auto"/>
                <w:bottom w:val="none" w:sz="0" w:space="0" w:color="auto"/>
                <w:right w:val="none" w:sz="0" w:space="0" w:color="auto"/>
              </w:divBdr>
            </w:div>
            <w:div w:id="1796868645">
              <w:marLeft w:val="0"/>
              <w:marRight w:val="0"/>
              <w:marTop w:val="0"/>
              <w:marBottom w:val="0"/>
              <w:divBdr>
                <w:top w:val="none" w:sz="0" w:space="0" w:color="auto"/>
                <w:left w:val="none" w:sz="0" w:space="0" w:color="auto"/>
                <w:bottom w:val="none" w:sz="0" w:space="0" w:color="auto"/>
                <w:right w:val="none" w:sz="0" w:space="0" w:color="auto"/>
              </w:divBdr>
            </w:div>
            <w:div w:id="659698649">
              <w:marLeft w:val="0"/>
              <w:marRight w:val="0"/>
              <w:marTop w:val="0"/>
              <w:marBottom w:val="0"/>
              <w:divBdr>
                <w:top w:val="none" w:sz="0" w:space="0" w:color="auto"/>
                <w:left w:val="none" w:sz="0" w:space="0" w:color="auto"/>
                <w:bottom w:val="none" w:sz="0" w:space="0" w:color="auto"/>
                <w:right w:val="none" w:sz="0" w:space="0" w:color="auto"/>
              </w:divBdr>
            </w:div>
            <w:div w:id="584805076">
              <w:marLeft w:val="0"/>
              <w:marRight w:val="0"/>
              <w:marTop w:val="0"/>
              <w:marBottom w:val="0"/>
              <w:divBdr>
                <w:top w:val="none" w:sz="0" w:space="0" w:color="auto"/>
                <w:left w:val="none" w:sz="0" w:space="0" w:color="auto"/>
                <w:bottom w:val="none" w:sz="0" w:space="0" w:color="auto"/>
                <w:right w:val="none" w:sz="0" w:space="0" w:color="auto"/>
              </w:divBdr>
            </w:div>
            <w:div w:id="1635256038">
              <w:marLeft w:val="0"/>
              <w:marRight w:val="0"/>
              <w:marTop w:val="0"/>
              <w:marBottom w:val="0"/>
              <w:divBdr>
                <w:top w:val="none" w:sz="0" w:space="0" w:color="auto"/>
                <w:left w:val="none" w:sz="0" w:space="0" w:color="auto"/>
                <w:bottom w:val="none" w:sz="0" w:space="0" w:color="auto"/>
                <w:right w:val="none" w:sz="0" w:space="0" w:color="auto"/>
              </w:divBdr>
            </w:div>
            <w:div w:id="848643984">
              <w:marLeft w:val="0"/>
              <w:marRight w:val="0"/>
              <w:marTop w:val="0"/>
              <w:marBottom w:val="0"/>
              <w:divBdr>
                <w:top w:val="none" w:sz="0" w:space="0" w:color="auto"/>
                <w:left w:val="none" w:sz="0" w:space="0" w:color="auto"/>
                <w:bottom w:val="none" w:sz="0" w:space="0" w:color="auto"/>
                <w:right w:val="none" w:sz="0" w:space="0" w:color="auto"/>
              </w:divBdr>
            </w:div>
            <w:div w:id="49767080">
              <w:marLeft w:val="0"/>
              <w:marRight w:val="0"/>
              <w:marTop w:val="0"/>
              <w:marBottom w:val="0"/>
              <w:divBdr>
                <w:top w:val="none" w:sz="0" w:space="0" w:color="auto"/>
                <w:left w:val="none" w:sz="0" w:space="0" w:color="auto"/>
                <w:bottom w:val="none" w:sz="0" w:space="0" w:color="auto"/>
                <w:right w:val="none" w:sz="0" w:space="0" w:color="auto"/>
              </w:divBdr>
            </w:div>
            <w:div w:id="2064983609">
              <w:marLeft w:val="0"/>
              <w:marRight w:val="0"/>
              <w:marTop w:val="0"/>
              <w:marBottom w:val="0"/>
              <w:divBdr>
                <w:top w:val="none" w:sz="0" w:space="0" w:color="auto"/>
                <w:left w:val="none" w:sz="0" w:space="0" w:color="auto"/>
                <w:bottom w:val="none" w:sz="0" w:space="0" w:color="auto"/>
                <w:right w:val="none" w:sz="0" w:space="0" w:color="auto"/>
              </w:divBdr>
            </w:div>
            <w:div w:id="1783574727">
              <w:marLeft w:val="0"/>
              <w:marRight w:val="0"/>
              <w:marTop w:val="0"/>
              <w:marBottom w:val="0"/>
              <w:divBdr>
                <w:top w:val="none" w:sz="0" w:space="0" w:color="auto"/>
                <w:left w:val="none" w:sz="0" w:space="0" w:color="auto"/>
                <w:bottom w:val="none" w:sz="0" w:space="0" w:color="auto"/>
                <w:right w:val="none" w:sz="0" w:space="0" w:color="auto"/>
              </w:divBdr>
            </w:div>
            <w:div w:id="1276330351">
              <w:marLeft w:val="0"/>
              <w:marRight w:val="0"/>
              <w:marTop w:val="0"/>
              <w:marBottom w:val="0"/>
              <w:divBdr>
                <w:top w:val="none" w:sz="0" w:space="0" w:color="auto"/>
                <w:left w:val="none" w:sz="0" w:space="0" w:color="auto"/>
                <w:bottom w:val="none" w:sz="0" w:space="0" w:color="auto"/>
                <w:right w:val="none" w:sz="0" w:space="0" w:color="auto"/>
              </w:divBdr>
            </w:div>
            <w:div w:id="1684815619">
              <w:marLeft w:val="0"/>
              <w:marRight w:val="0"/>
              <w:marTop w:val="0"/>
              <w:marBottom w:val="0"/>
              <w:divBdr>
                <w:top w:val="none" w:sz="0" w:space="0" w:color="auto"/>
                <w:left w:val="none" w:sz="0" w:space="0" w:color="auto"/>
                <w:bottom w:val="none" w:sz="0" w:space="0" w:color="auto"/>
                <w:right w:val="none" w:sz="0" w:space="0" w:color="auto"/>
              </w:divBdr>
            </w:div>
            <w:div w:id="1821263647">
              <w:marLeft w:val="0"/>
              <w:marRight w:val="0"/>
              <w:marTop w:val="0"/>
              <w:marBottom w:val="0"/>
              <w:divBdr>
                <w:top w:val="none" w:sz="0" w:space="0" w:color="auto"/>
                <w:left w:val="none" w:sz="0" w:space="0" w:color="auto"/>
                <w:bottom w:val="none" w:sz="0" w:space="0" w:color="auto"/>
                <w:right w:val="none" w:sz="0" w:space="0" w:color="auto"/>
              </w:divBdr>
            </w:div>
            <w:div w:id="99617317">
              <w:marLeft w:val="0"/>
              <w:marRight w:val="0"/>
              <w:marTop w:val="0"/>
              <w:marBottom w:val="0"/>
              <w:divBdr>
                <w:top w:val="none" w:sz="0" w:space="0" w:color="auto"/>
                <w:left w:val="none" w:sz="0" w:space="0" w:color="auto"/>
                <w:bottom w:val="none" w:sz="0" w:space="0" w:color="auto"/>
                <w:right w:val="none" w:sz="0" w:space="0" w:color="auto"/>
              </w:divBdr>
            </w:div>
            <w:div w:id="786316081">
              <w:marLeft w:val="0"/>
              <w:marRight w:val="0"/>
              <w:marTop w:val="0"/>
              <w:marBottom w:val="0"/>
              <w:divBdr>
                <w:top w:val="none" w:sz="0" w:space="0" w:color="auto"/>
                <w:left w:val="none" w:sz="0" w:space="0" w:color="auto"/>
                <w:bottom w:val="none" w:sz="0" w:space="0" w:color="auto"/>
                <w:right w:val="none" w:sz="0" w:space="0" w:color="auto"/>
              </w:divBdr>
            </w:div>
            <w:div w:id="1452045870">
              <w:marLeft w:val="0"/>
              <w:marRight w:val="0"/>
              <w:marTop w:val="0"/>
              <w:marBottom w:val="0"/>
              <w:divBdr>
                <w:top w:val="none" w:sz="0" w:space="0" w:color="auto"/>
                <w:left w:val="none" w:sz="0" w:space="0" w:color="auto"/>
                <w:bottom w:val="none" w:sz="0" w:space="0" w:color="auto"/>
                <w:right w:val="none" w:sz="0" w:space="0" w:color="auto"/>
              </w:divBdr>
            </w:div>
            <w:div w:id="163833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8729">
      <w:bodyDiv w:val="1"/>
      <w:marLeft w:val="0"/>
      <w:marRight w:val="0"/>
      <w:marTop w:val="0"/>
      <w:marBottom w:val="0"/>
      <w:divBdr>
        <w:top w:val="none" w:sz="0" w:space="0" w:color="auto"/>
        <w:left w:val="none" w:sz="0" w:space="0" w:color="auto"/>
        <w:bottom w:val="none" w:sz="0" w:space="0" w:color="auto"/>
        <w:right w:val="none" w:sz="0" w:space="0" w:color="auto"/>
      </w:divBdr>
      <w:divsChild>
        <w:div w:id="1254978051">
          <w:marLeft w:val="0"/>
          <w:marRight w:val="0"/>
          <w:marTop w:val="0"/>
          <w:marBottom w:val="0"/>
          <w:divBdr>
            <w:top w:val="none" w:sz="0" w:space="0" w:color="auto"/>
            <w:left w:val="none" w:sz="0" w:space="0" w:color="auto"/>
            <w:bottom w:val="none" w:sz="0" w:space="0" w:color="auto"/>
            <w:right w:val="none" w:sz="0" w:space="0" w:color="auto"/>
          </w:divBdr>
          <w:divsChild>
            <w:div w:id="713239885">
              <w:marLeft w:val="0"/>
              <w:marRight w:val="0"/>
              <w:marTop w:val="0"/>
              <w:marBottom w:val="0"/>
              <w:divBdr>
                <w:top w:val="none" w:sz="0" w:space="0" w:color="auto"/>
                <w:left w:val="none" w:sz="0" w:space="0" w:color="auto"/>
                <w:bottom w:val="none" w:sz="0" w:space="0" w:color="auto"/>
                <w:right w:val="none" w:sz="0" w:space="0" w:color="auto"/>
              </w:divBdr>
            </w:div>
            <w:div w:id="195081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067">
      <w:bodyDiv w:val="1"/>
      <w:marLeft w:val="0"/>
      <w:marRight w:val="0"/>
      <w:marTop w:val="0"/>
      <w:marBottom w:val="0"/>
      <w:divBdr>
        <w:top w:val="none" w:sz="0" w:space="0" w:color="auto"/>
        <w:left w:val="none" w:sz="0" w:space="0" w:color="auto"/>
        <w:bottom w:val="none" w:sz="0" w:space="0" w:color="auto"/>
        <w:right w:val="none" w:sz="0" w:space="0" w:color="auto"/>
      </w:divBdr>
      <w:divsChild>
        <w:div w:id="579364872">
          <w:marLeft w:val="0"/>
          <w:marRight w:val="0"/>
          <w:marTop w:val="0"/>
          <w:marBottom w:val="0"/>
          <w:divBdr>
            <w:top w:val="none" w:sz="0" w:space="0" w:color="auto"/>
            <w:left w:val="none" w:sz="0" w:space="0" w:color="auto"/>
            <w:bottom w:val="none" w:sz="0" w:space="0" w:color="auto"/>
            <w:right w:val="none" w:sz="0" w:space="0" w:color="auto"/>
          </w:divBdr>
          <w:divsChild>
            <w:div w:id="1773208803">
              <w:marLeft w:val="0"/>
              <w:marRight w:val="0"/>
              <w:marTop w:val="0"/>
              <w:marBottom w:val="0"/>
              <w:divBdr>
                <w:top w:val="none" w:sz="0" w:space="0" w:color="auto"/>
                <w:left w:val="none" w:sz="0" w:space="0" w:color="auto"/>
                <w:bottom w:val="none" w:sz="0" w:space="0" w:color="auto"/>
                <w:right w:val="none" w:sz="0" w:space="0" w:color="auto"/>
              </w:divBdr>
            </w:div>
            <w:div w:id="1921867844">
              <w:marLeft w:val="0"/>
              <w:marRight w:val="0"/>
              <w:marTop w:val="0"/>
              <w:marBottom w:val="0"/>
              <w:divBdr>
                <w:top w:val="none" w:sz="0" w:space="0" w:color="auto"/>
                <w:left w:val="none" w:sz="0" w:space="0" w:color="auto"/>
                <w:bottom w:val="none" w:sz="0" w:space="0" w:color="auto"/>
                <w:right w:val="none" w:sz="0" w:space="0" w:color="auto"/>
              </w:divBdr>
            </w:div>
            <w:div w:id="1170485088">
              <w:marLeft w:val="0"/>
              <w:marRight w:val="0"/>
              <w:marTop w:val="0"/>
              <w:marBottom w:val="0"/>
              <w:divBdr>
                <w:top w:val="none" w:sz="0" w:space="0" w:color="auto"/>
                <w:left w:val="none" w:sz="0" w:space="0" w:color="auto"/>
                <w:bottom w:val="none" w:sz="0" w:space="0" w:color="auto"/>
                <w:right w:val="none" w:sz="0" w:space="0" w:color="auto"/>
              </w:divBdr>
            </w:div>
            <w:div w:id="338654749">
              <w:marLeft w:val="0"/>
              <w:marRight w:val="0"/>
              <w:marTop w:val="0"/>
              <w:marBottom w:val="0"/>
              <w:divBdr>
                <w:top w:val="none" w:sz="0" w:space="0" w:color="auto"/>
                <w:left w:val="none" w:sz="0" w:space="0" w:color="auto"/>
                <w:bottom w:val="none" w:sz="0" w:space="0" w:color="auto"/>
                <w:right w:val="none" w:sz="0" w:space="0" w:color="auto"/>
              </w:divBdr>
            </w:div>
            <w:div w:id="1911496045">
              <w:marLeft w:val="0"/>
              <w:marRight w:val="0"/>
              <w:marTop w:val="0"/>
              <w:marBottom w:val="0"/>
              <w:divBdr>
                <w:top w:val="none" w:sz="0" w:space="0" w:color="auto"/>
                <w:left w:val="none" w:sz="0" w:space="0" w:color="auto"/>
                <w:bottom w:val="none" w:sz="0" w:space="0" w:color="auto"/>
                <w:right w:val="none" w:sz="0" w:space="0" w:color="auto"/>
              </w:divBdr>
            </w:div>
            <w:div w:id="2041851583">
              <w:marLeft w:val="0"/>
              <w:marRight w:val="0"/>
              <w:marTop w:val="0"/>
              <w:marBottom w:val="0"/>
              <w:divBdr>
                <w:top w:val="none" w:sz="0" w:space="0" w:color="auto"/>
                <w:left w:val="none" w:sz="0" w:space="0" w:color="auto"/>
                <w:bottom w:val="none" w:sz="0" w:space="0" w:color="auto"/>
                <w:right w:val="none" w:sz="0" w:space="0" w:color="auto"/>
              </w:divBdr>
            </w:div>
            <w:div w:id="1738670544">
              <w:marLeft w:val="0"/>
              <w:marRight w:val="0"/>
              <w:marTop w:val="0"/>
              <w:marBottom w:val="0"/>
              <w:divBdr>
                <w:top w:val="none" w:sz="0" w:space="0" w:color="auto"/>
                <w:left w:val="none" w:sz="0" w:space="0" w:color="auto"/>
                <w:bottom w:val="none" w:sz="0" w:space="0" w:color="auto"/>
                <w:right w:val="none" w:sz="0" w:space="0" w:color="auto"/>
              </w:divBdr>
            </w:div>
            <w:div w:id="34935610">
              <w:marLeft w:val="0"/>
              <w:marRight w:val="0"/>
              <w:marTop w:val="0"/>
              <w:marBottom w:val="0"/>
              <w:divBdr>
                <w:top w:val="none" w:sz="0" w:space="0" w:color="auto"/>
                <w:left w:val="none" w:sz="0" w:space="0" w:color="auto"/>
                <w:bottom w:val="none" w:sz="0" w:space="0" w:color="auto"/>
                <w:right w:val="none" w:sz="0" w:space="0" w:color="auto"/>
              </w:divBdr>
            </w:div>
            <w:div w:id="666057989">
              <w:marLeft w:val="0"/>
              <w:marRight w:val="0"/>
              <w:marTop w:val="0"/>
              <w:marBottom w:val="0"/>
              <w:divBdr>
                <w:top w:val="none" w:sz="0" w:space="0" w:color="auto"/>
                <w:left w:val="none" w:sz="0" w:space="0" w:color="auto"/>
                <w:bottom w:val="none" w:sz="0" w:space="0" w:color="auto"/>
                <w:right w:val="none" w:sz="0" w:space="0" w:color="auto"/>
              </w:divBdr>
            </w:div>
            <w:div w:id="22669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4918">
      <w:bodyDiv w:val="1"/>
      <w:marLeft w:val="0"/>
      <w:marRight w:val="0"/>
      <w:marTop w:val="0"/>
      <w:marBottom w:val="0"/>
      <w:divBdr>
        <w:top w:val="none" w:sz="0" w:space="0" w:color="auto"/>
        <w:left w:val="none" w:sz="0" w:space="0" w:color="auto"/>
        <w:bottom w:val="none" w:sz="0" w:space="0" w:color="auto"/>
        <w:right w:val="none" w:sz="0" w:space="0" w:color="auto"/>
      </w:divBdr>
      <w:divsChild>
        <w:div w:id="1148549005">
          <w:marLeft w:val="0"/>
          <w:marRight w:val="0"/>
          <w:marTop w:val="0"/>
          <w:marBottom w:val="0"/>
          <w:divBdr>
            <w:top w:val="none" w:sz="0" w:space="0" w:color="auto"/>
            <w:left w:val="none" w:sz="0" w:space="0" w:color="auto"/>
            <w:bottom w:val="none" w:sz="0" w:space="0" w:color="auto"/>
            <w:right w:val="none" w:sz="0" w:space="0" w:color="auto"/>
          </w:divBdr>
          <w:divsChild>
            <w:div w:id="542792684">
              <w:marLeft w:val="0"/>
              <w:marRight w:val="0"/>
              <w:marTop w:val="0"/>
              <w:marBottom w:val="0"/>
              <w:divBdr>
                <w:top w:val="none" w:sz="0" w:space="0" w:color="auto"/>
                <w:left w:val="none" w:sz="0" w:space="0" w:color="auto"/>
                <w:bottom w:val="none" w:sz="0" w:space="0" w:color="auto"/>
                <w:right w:val="none" w:sz="0" w:space="0" w:color="auto"/>
              </w:divBdr>
            </w:div>
            <w:div w:id="316881320">
              <w:marLeft w:val="0"/>
              <w:marRight w:val="0"/>
              <w:marTop w:val="0"/>
              <w:marBottom w:val="0"/>
              <w:divBdr>
                <w:top w:val="none" w:sz="0" w:space="0" w:color="auto"/>
                <w:left w:val="none" w:sz="0" w:space="0" w:color="auto"/>
                <w:bottom w:val="none" w:sz="0" w:space="0" w:color="auto"/>
                <w:right w:val="none" w:sz="0" w:space="0" w:color="auto"/>
              </w:divBdr>
            </w:div>
            <w:div w:id="208753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88110">
      <w:bodyDiv w:val="1"/>
      <w:marLeft w:val="0"/>
      <w:marRight w:val="0"/>
      <w:marTop w:val="0"/>
      <w:marBottom w:val="0"/>
      <w:divBdr>
        <w:top w:val="none" w:sz="0" w:space="0" w:color="auto"/>
        <w:left w:val="none" w:sz="0" w:space="0" w:color="auto"/>
        <w:bottom w:val="none" w:sz="0" w:space="0" w:color="auto"/>
        <w:right w:val="none" w:sz="0" w:space="0" w:color="auto"/>
      </w:divBdr>
      <w:divsChild>
        <w:div w:id="505441365">
          <w:marLeft w:val="0"/>
          <w:marRight w:val="0"/>
          <w:marTop w:val="0"/>
          <w:marBottom w:val="0"/>
          <w:divBdr>
            <w:top w:val="none" w:sz="0" w:space="0" w:color="auto"/>
            <w:left w:val="none" w:sz="0" w:space="0" w:color="auto"/>
            <w:bottom w:val="none" w:sz="0" w:space="0" w:color="auto"/>
            <w:right w:val="none" w:sz="0" w:space="0" w:color="auto"/>
          </w:divBdr>
          <w:divsChild>
            <w:div w:id="1262252609">
              <w:marLeft w:val="0"/>
              <w:marRight w:val="0"/>
              <w:marTop w:val="0"/>
              <w:marBottom w:val="0"/>
              <w:divBdr>
                <w:top w:val="none" w:sz="0" w:space="0" w:color="auto"/>
                <w:left w:val="none" w:sz="0" w:space="0" w:color="auto"/>
                <w:bottom w:val="none" w:sz="0" w:space="0" w:color="auto"/>
                <w:right w:val="none" w:sz="0" w:space="0" w:color="auto"/>
              </w:divBdr>
            </w:div>
            <w:div w:id="1259942221">
              <w:marLeft w:val="0"/>
              <w:marRight w:val="0"/>
              <w:marTop w:val="0"/>
              <w:marBottom w:val="0"/>
              <w:divBdr>
                <w:top w:val="none" w:sz="0" w:space="0" w:color="auto"/>
                <w:left w:val="none" w:sz="0" w:space="0" w:color="auto"/>
                <w:bottom w:val="none" w:sz="0" w:space="0" w:color="auto"/>
                <w:right w:val="none" w:sz="0" w:space="0" w:color="auto"/>
              </w:divBdr>
            </w:div>
            <w:div w:id="2139444120">
              <w:marLeft w:val="0"/>
              <w:marRight w:val="0"/>
              <w:marTop w:val="0"/>
              <w:marBottom w:val="0"/>
              <w:divBdr>
                <w:top w:val="none" w:sz="0" w:space="0" w:color="auto"/>
                <w:left w:val="none" w:sz="0" w:space="0" w:color="auto"/>
                <w:bottom w:val="none" w:sz="0" w:space="0" w:color="auto"/>
                <w:right w:val="none" w:sz="0" w:space="0" w:color="auto"/>
              </w:divBdr>
            </w:div>
            <w:div w:id="97069751">
              <w:marLeft w:val="0"/>
              <w:marRight w:val="0"/>
              <w:marTop w:val="0"/>
              <w:marBottom w:val="0"/>
              <w:divBdr>
                <w:top w:val="none" w:sz="0" w:space="0" w:color="auto"/>
                <w:left w:val="none" w:sz="0" w:space="0" w:color="auto"/>
                <w:bottom w:val="none" w:sz="0" w:space="0" w:color="auto"/>
                <w:right w:val="none" w:sz="0" w:space="0" w:color="auto"/>
              </w:divBdr>
            </w:div>
            <w:div w:id="1090084533">
              <w:marLeft w:val="0"/>
              <w:marRight w:val="0"/>
              <w:marTop w:val="0"/>
              <w:marBottom w:val="0"/>
              <w:divBdr>
                <w:top w:val="none" w:sz="0" w:space="0" w:color="auto"/>
                <w:left w:val="none" w:sz="0" w:space="0" w:color="auto"/>
                <w:bottom w:val="none" w:sz="0" w:space="0" w:color="auto"/>
                <w:right w:val="none" w:sz="0" w:space="0" w:color="auto"/>
              </w:divBdr>
            </w:div>
            <w:div w:id="2084252149">
              <w:marLeft w:val="0"/>
              <w:marRight w:val="0"/>
              <w:marTop w:val="0"/>
              <w:marBottom w:val="0"/>
              <w:divBdr>
                <w:top w:val="none" w:sz="0" w:space="0" w:color="auto"/>
                <w:left w:val="none" w:sz="0" w:space="0" w:color="auto"/>
                <w:bottom w:val="none" w:sz="0" w:space="0" w:color="auto"/>
                <w:right w:val="none" w:sz="0" w:space="0" w:color="auto"/>
              </w:divBdr>
            </w:div>
            <w:div w:id="887498220">
              <w:marLeft w:val="0"/>
              <w:marRight w:val="0"/>
              <w:marTop w:val="0"/>
              <w:marBottom w:val="0"/>
              <w:divBdr>
                <w:top w:val="none" w:sz="0" w:space="0" w:color="auto"/>
                <w:left w:val="none" w:sz="0" w:space="0" w:color="auto"/>
                <w:bottom w:val="none" w:sz="0" w:space="0" w:color="auto"/>
                <w:right w:val="none" w:sz="0" w:space="0" w:color="auto"/>
              </w:divBdr>
            </w:div>
            <w:div w:id="1924954229">
              <w:marLeft w:val="0"/>
              <w:marRight w:val="0"/>
              <w:marTop w:val="0"/>
              <w:marBottom w:val="0"/>
              <w:divBdr>
                <w:top w:val="none" w:sz="0" w:space="0" w:color="auto"/>
                <w:left w:val="none" w:sz="0" w:space="0" w:color="auto"/>
                <w:bottom w:val="none" w:sz="0" w:space="0" w:color="auto"/>
                <w:right w:val="none" w:sz="0" w:space="0" w:color="auto"/>
              </w:divBdr>
            </w:div>
            <w:div w:id="158364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60383">
      <w:bodyDiv w:val="1"/>
      <w:marLeft w:val="0"/>
      <w:marRight w:val="0"/>
      <w:marTop w:val="0"/>
      <w:marBottom w:val="0"/>
      <w:divBdr>
        <w:top w:val="none" w:sz="0" w:space="0" w:color="auto"/>
        <w:left w:val="none" w:sz="0" w:space="0" w:color="auto"/>
        <w:bottom w:val="none" w:sz="0" w:space="0" w:color="auto"/>
        <w:right w:val="none" w:sz="0" w:space="0" w:color="auto"/>
      </w:divBdr>
      <w:divsChild>
        <w:div w:id="1200968046">
          <w:marLeft w:val="0"/>
          <w:marRight w:val="0"/>
          <w:marTop w:val="0"/>
          <w:marBottom w:val="0"/>
          <w:divBdr>
            <w:top w:val="none" w:sz="0" w:space="0" w:color="auto"/>
            <w:left w:val="none" w:sz="0" w:space="0" w:color="auto"/>
            <w:bottom w:val="none" w:sz="0" w:space="0" w:color="auto"/>
            <w:right w:val="none" w:sz="0" w:space="0" w:color="auto"/>
          </w:divBdr>
          <w:divsChild>
            <w:div w:id="1686396046">
              <w:marLeft w:val="0"/>
              <w:marRight w:val="0"/>
              <w:marTop w:val="0"/>
              <w:marBottom w:val="0"/>
              <w:divBdr>
                <w:top w:val="none" w:sz="0" w:space="0" w:color="auto"/>
                <w:left w:val="none" w:sz="0" w:space="0" w:color="auto"/>
                <w:bottom w:val="none" w:sz="0" w:space="0" w:color="auto"/>
                <w:right w:val="none" w:sz="0" w:space="0" w:color="auto"/>
              </w:divBdr>
            </w:div>
            <w:div w:id="14229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03168">
      <w:bodyDiv w:val="1"/>
      <w:marLeft w:val="0"/>
      <w:marRight w:val="0"/>
      <w:marTop w:val="0"/>
      <w:marBottom w:val="0"/>
      <w:divBdr>
        <w:top w:val="none" w:sz="0" w:space="0" w:color="auto"/>
        <w:left w:val="none" w:sz="0" w:space="0" w:color="auto"/>
        <w:bottom w:val="none" w:sz="0" w:space="0" w:color="auto"/>
        <w:right w:val="none" w:sz="0" w:space="0" w:color="auto"/>
      </w:divBdr>
      <w:divsChild>
        <w:div w:id="677344645">
          <w:marLeft w:val="0"/>
          <w:marRight w:val="0"/>
          <w:marTop w:val="0"/>
          <w:marBottom w:val="0"/>
          <w:divBdr>
            <w:top w:val="none" w:sz="0" w:space="0" w:color="auto"/>
            <w:left w:val="none" w:sz="0" w:space="0" w:color="auto"/>
            <w:bottom w:val="none" w:sz="0" w:space="0" w:color="auto"/>
            <w:right w:val="none" w:sz="0" w:space="0" w:color="auto"/>
          </w:divBdr>
          <w:divsChild>
            <w:div w:id="2030524699">
              <w:marLeft w:val="0"/>
              <w:marRight w:val="0"/>
              <w:marTop w:val="0"/>
              <w:marBottom w:val="0"/>
              <w:divBdr>
                <w:top w:val="none" w:sz="0" w:space="0" w:color="auto"/>
                <w:left w:val="none" w:sz="0" w:space="0" w:color="auto"/>
                <w:bottom w:val="none" w:sz="0" w:space="0" w:color="auto"/>
                <w:right w:val="none" w:sz="0" w:space="0" w:color="auto"/>
              </w:divBdr>
            </w:div>
            <w:div w:id="2205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19684">
      <w:bodyDiv w:val="1"/>
      <w:marLeft w:val="0"/>
      <w:marRight w:val="0"/>
      <w:marTop w:val="0"/>
      <w:marBottom w:val="0"/>
      <w:divBdr>
        <w:top w:val="none" w:sz="0" w:space="0" w:color="auto"/>
        <w:left w:val="none" w:sz="0" w:space="0" w:color="auto"/>
        <w:bottom w:val="none" w:sz="0" w:space="0" w:color="auto"/>
        <w:right w:val="none" w:sz="0" w:space="0" w:color="auto"/>
      </w:divBdr>
      <w:divsChild>
        <w:div w:id="224264293">
          <w:marLeft w:val="0"/>
          <w:marRight w:val="0"/>
          <w:marTop w:val="0"/>
          <w:marBottom w:val="0"/>
          <w:divBdr>
            <w:top w:val="none" w:sz="0" w:space="0" w:color="auto"/>
            <w:left w:val="none" w:sz="0" w:space="0" w:color="auto"/>
            <w:bottom w:val="none" w:sz="0" w:space="0" w:color="auto"/>
            <w:right w:val="none" w:sz="0" w:space="0" w:color="auto"/>
          </w:divBdr>
          <w:divsChild>
            <w:div w:id="2076269896">
              <w:marLeft w:val="0"/>
              <w:marRight w:val="0"/>
              <w:marTop w:val="0"/>
              <w:marBottom w:val="0"/>
              <w:divBdr>
                <w:top w:val="none" w:sz="0" w:space="0" w:color="auto"/>
                <w:left w:val="none" w:sz="0" w:space="0" w:color="auto"/>
                <w:bottom w:val="none" w:sz="0" w:space="0" w:color="auto"/>
                <w:right w:val="none" w:sz="0" w:space="0" w:color="auto"/>
              </w:divBdr>
            </w:div>
            <w:div w:id="841820048">
              <w:marLeft w:val="0"/>
              <w:marRight w:val="0"/>
              <w:marTop w:val="0"/>
              <w:marBottom w:val="0"/>
              <w:divBdr>
                <w:top w:val="none" w:sz="0" w:space="0" w:color="auto"/>
                <w:left w:val="none" w:sz="0" w:space="0" w:color="auto"/>
                <w:bottom w:val="none" w:sz="0" w:space="0" w:color="auto"/>
                <w:right w:val="none" w:sz="0" w:space="0" w:color="auto"/>
              </w:divBdr>
            </w:div>
            <w:div w:id="1435318203">
              <w:marLeft w:val="0"/>
              <w:marRight w:val="0"/>
              <w:marTop w:val="0"/>
              <w:marBottom w:val="0"/>
              <w:divBdr>
                <w:top w:val="none" w:sz="0" w:space="0" w:color="auto"/>
                <w:left w:val="none" w:sz="0" w:space="0" w:color="auto"/>
                <w:bottom w:val="none" w:sz="0" w:space="0" w:color="auto"/>
                <w:right w:val="none" w:sz="0" w:space="0" w:color="auto"/>
              </w:divBdr>
            </w:div>
            <w:div w:id="533008328">
              <w:marLeft w:val="0"/>
              <w:marRight w:val="0"/>
              <w:marTop w:val="0"/>
              <w:marBottom w:val="0"/>
              <w:divBdr>
                <w:top w:val="none" w:sz="0" w:space="0" w:color="auto"/>
                <w:left w:val="none" w:sz="0" w:space="0" w:color="auto"/>
                <w:bottom w:val="none" w:sz="0" w:space="0" w:color="auto"/>
                <w:right w:val="none" w:sz="0" w:space="0" w:color="auto"/>
              </w:divBdr>
            </w:div>
            <w:div w:id="170421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27067">
      <w:bodyDiv w:val="1"/>
      <w:marLeft w:val="0"/>
      <w:marRight w:val="0"/>
      <w:marTop w:val="0"/>
      <w:marBottom w:val="0"/>
      <w:divBdr>
        <w:top w:val="none" w:sz="0" w:space="0" w:color="auto"/>
        <w:left w:val="none" w:sz="0" w:space="0" w:color="auto"/>
        <w:bottom w:val="none" w:sz="0" w:space="0" w:color="auto"/>
        <w:right w:val="none" w:sz="0" w:space="0" w:color="auto"/>
      </w:divBdr>
      <w:divsChild>
        <w:div w:id="1056592045">
          <w:marLeft w:val="0"/>
          <w:marRight w:val="0"/>
          <w:marTop w:val="0"/>
          <w:marBottom w:val="0"/>
          <w:divBdr>
            <w:top w:val="none" w:sz="0" w:space="0" w:color="auto"/>
            <w:left w:val="none" w:sz="0" w:space="0" w:color="auto"/>
            <w:bottom w:val="none" w:sz="0" w:space="0" w:color="auto"/>
            <w:right w:val="none" w:sz="0" w:space="0" w:color="auto"/>
          </w:divBdr>
          <w:divsChild>
            <w:div w:id="2137478676">
              <w:marLeft w:val="0"/>
              <w:marRight w:val="0"/>
              <w:marTop w:val="0"/>
              <w:marBottom w:val="0"/>
              <w:divBdr>
                <w:top w:val="none" w:sz="0" w:space="0" w:color="auto"/>
                <w:left w:val="none" w:sz="0" w:space="0" w:color="auto"/>
                <w:bottom w:val="none" w:sz="0" w:space="0" w:color="auto"/>
                <w:right w:val="none" w:sz="0" w:space="0" w:color="auto"/>
              </w:divBdr>
            </w:div>
            <w:div w:id="1293362419">
              <w:marLeft w:val="0"/>
              <w:marRight w:val="0"/>
              <w:marTop w:val="0"/>
              <w:marBottom w:val="0"/>
              <w:divBdr>
                <w:top w:val="none" w:sz="0" w:space="0" w:color="auto"/>
                <w:left w:val="none" w:sz="0" w:space="0" w:color="auto"/>
                <w:bottom w:val="none" w:sz="0" w:space="0" w:color="auto"/>
                <w:right w:val="none" w:sz="0" w:space="0" w:color="auto"/>
              </w:divBdr>
            </w:div>
            <w:div w:id="263542914">
              <w:marLeft w:val="0"/>
              <w:marRight w:val="0"/>
              <w:marTop w:val="0"/>
              <w:marBottom w:val="0"/>
              <w:divBdr>
                <w:top w:val="none" w:sz="0" w:space="0" w:color="auto"/>
                <w:left w:val="none" w:sz="0" w:space="0" w:color="auto"/>
                <w:bottom w:val="none" w:sz="0" w:space="0" w:color="auto"/>
                <w:right w:val="none" w:sz="0" w:space="0" w:color="auto"/>
              </w:divBdr>
            </w:div>
            <w:div w:id="6051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08191">
      <w:bodyDiv w:val="1"/>
      <w:marLeft w:val="0"/>
      <w:marRight w:val="0"/>
      <w:marTop w:val="0"/>
      <w:marBottom w:val="0"/>
      <w:divBdr>
        <w:top w:val="none" w:sz="0" w:space="0" w:color="auto"/>
        <w:left w:val="none" w:sz="0" w:space="0" w:color="auto"/>
        <w:bottom w:val="none" w:sz="0" w:space="0" w:color="auto"/>
        <w:right w:val="none" w:sz="0" w:space="0" w:color="auto"/>
      </w:divBdr>
      <w:divsChild>
        <w:div w:id="1222254315">
          <w:marLeft w:val="0"/>
          <w:marRight w:val="0"/>
          <w:marTop w:val="0"/>
          <w:marBottom w:val="0"/>
          <w:divBdr>
            <w:top w:val="none" w:sz="0" w:space="0" w:color="auto"/>
            <w:left w:val="none" w:sz="0" w:space="0" w:color="auto"/>
            <w:bottom w:val="none" w:sz="0" w:space="0" w:color="auto"/>
            <w:right w:val="none" w:sz="0" w:space="0" w:color="auto"/>
          </w:divBdr>
          <w:divsChild>
            <w:div w:id="605579331">
              <w:marLeft w:val="0"/>
              <w:marRight w:val="0"/>
              <w:marTop w:val="0"/>
              <w:marBottom w:val="0"/>
              <w:divBdr>
                <w:top w:val="none" w:sz="0" w:space="0" w:color="auto"/>
                <w:left w:val="none" w:sz="0" w:space="0" w:color="auto"/>
                <w:bottom w:val="none" w:sz="0" w:space="0" w:color="auto"/>
                <w:right w:val="none" w:sz="0" w:space="0" w:color="auto"/>
              </w:divBdr>
            </w:div>
            <w:div w:id="16039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96843">
      <w:bodyDiv w:val="1"/>
      <w:marLeft w:val="0"/>
      <w:marRight w:val="0"/>
      <w:marTop w:val="0"/>
      <w:marBottom w:val="0"/>
      <w:divBdr>
        <w:top w:val="none" w:sz="0" w:space="0" w:color="auto"/>
        <w:left w:val="none" w:sz="0" w:space="0" w:color="auto"/>
        <w:bottom w:val="none" w:sz="0" w:space="0" w:color="auto"/>
        <w:right w:val="none" w:sz="0" w:space="0" w:color="auto"/>
      </w:divBdr>
      <w:divsChild>
        <w:div w:id="1899513772">
          <w:marLeft w:val="0"/>
          <w:marRight w:val="0"/>
          <w:marTop w:val="0"/>
          <w:marBottom w:val="0"/>
          <w:divBdr>
            <w:top w:val="none" w:sz="0" w:space="0" w:color="auto"/>
            <w:left w:val="none" w:sz="0" w:space="0" w:color="auto"/>
            <w:bottom w:val="none" w:sz="0" w:space="0" w:color="auto"/>
            <w:right w:val="none" w:sz="0" w:space="0" w:color="auto"/>
          </w:divBdr>
          <w:divsChild>
            <w:div w:id="1697345453">
              <w:marLeft w:val="0"/>
              <w:marRight w:val="0"/>
              <w:marTop w:val="0"/>
              <w:marBottom w:val="0"/>
              <w:divBdr>
                <w:top w:val="none" w:sz="0" w:space="0" w:color="auto"/>
                <w:left w:val="none" w:sz="0" w:space="0" w:color="auto"/>
                <w:bottom w:val="none" w:sz="0" w:space="0" w:color="auto"/>
                <w:right w:val="none" w:sz="0" w:space="0" w:color="auto"/>
              </w:divBdr>
            </w:div>
            <w:div w:id="191484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10162">
      <w:bodyDiv w:val="1"/>
      <w:marLeft w:val="0"/>
      <w:marRight w:val="0"/>
      <w:marTop w:val="0"/>
      <w:marBottom w:val="0"/>
      <w:divBdr>
        <w:top w:val="none" w:sz="0" w:space="0" w:color="auto"/>
        <w:left w:val="none" w:sz="0" w:space="0" w:color="auto"/>
        <w:bottom w:val="none" w:sz="0" w:space="0" w:color="auto"/>
        <w:right w:val="none" w:sz="0" w:space="0" w:color="auto"/>
      </w:divBdr>
      <w:divsChild>
        <w:div w:id="812335813">
          <w:marLeft w:val="0"/>
          <w:marRight w:val="0"/>
          <w:marTop w:val="0"/>
          <w:marBottom w:val="0"/>
          <w:divBdr>
            <w:top w:val="none" w:sz="0" w:space="0" w:color="auto"/>
            <w:left w:val="none" w:sz="0" w:space="0" w:color="auto"/>
            <w:bottom w:val="none" w:sz="0" w:space="0" w:color="auto"/>
            <w:right w:val="none" w:sz="0" w:space="0" w:color="auto"/>
          </w:divBdr>
          <w:divsChild>
            <w:div w:id="1168254902">
              <w:marLeft w:val="0"/>
              <w:marRight w:val="0"/>
              <w:marTop w:val="0"/>
              <w:marBottom w:val="0"/>
              <w:divBdr>
                <w:top w:val="none" w:sz="0" w:space="0" w:color="auto"/>
                <w:left w:val="none" w:sz="0" w:space="0" w:color="auto"/>
                <w:bottom w:val="none" w:sz="0" w:space="0" w:color="auto"/>
                <w:right w:val="none" w:sz="0" w:space="0" w:color="auto"/>
              </w:divBdr>
            </w:div>
            <w:div w:id="355086745">
              <w:marLeft w:val="0"/>
              <w:marRight w:val="0"/>
              <w:marTop w:val="0"/>
              <w:marBottom w:val="0"/>
              <w:divBdr>
                <w:top w:val="none" w:sz="0" w:space="0" w:color="auto"/>
                <w:left w:val="none" w:sz="0" w:space="0" w:color="auto"/>
                <w:bottom w:val="none" w:sz="0" w:space="0" w:color="auto"/>
                <w:right w:val="none" w:sz="0" w:space="0" w:color="auto"/>
              </w:divBdr>
            </w:div>
            <w:div w:id="111039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4705">
      <w:bodyDiv w:val="1"/>
      <w:marLeft w:val="0"/>
      <w:marRight w:val="0"/>
      <w:marTop w:val="0"/>
      <w:marBottom w:val="0"/>
      <w:divBdr>
        <w:top w:val="none" w:sz="0" w:space="0" w:color="auto"/>
        <w:left w:val="none" w:sz="0" w:space="0" w:color="auto"/>
        <w:bottom w:val="none" w:sz="0" w:space="0" w:color="auto"/>
        <w:right w:val="none" w:sz="0" w:space="0" w:color="auto"/>
      </w:divBdr>
      <w:divsChild>
        <w:div w:id="505555738">
          <w:marLeft w:val="0"/>
          <w:marRight w:val="0"/>
          <w:marTop w:val="0"/>
          <w:marBottom w:val="0"/>
          <w:divBdr>
            <w:top w:val="none" w:sz="0" w:space="0" w:color="auto"/>
            <w:left w:val="none" w:sz="0" w:space="0" w:color="auto"/>
            <w:bottom w:val="none" w:sz="0" w:space="0" w:color="auto"/>
            <w:right w:val="none" w:sz="0" w:space="0" w:color="auto"/>
          </w:divBdr>
          <w:divsChild>
            <w:div w:id="1589386977">
              <w:marLeft w:val="0"/>
              <w:marRight w:val="0"/>
              <w:marTop w:val="0"/>
              <w:marBottom w:val="0"/>
              <w:divBdr>
                <w:top w:val="none" w:sz="0" w:space="0" w:color="auto"/>
                <w:left w:val="none" w:sz="0" w:space="0" w:color="auto"/>
                <w:bottom w:val="none" w:sz="0" w:space="0" w:color="auto"/>
                <w:right w:val="none" w:sz="0" w:space="0" w:color="auto"/>
              </w:divBdr>
            </w:div>
            <w:div w:id="566960537">
              <w:marLeft w:val="0"/>
              <w:marRight w:val="0"/>
              <w:marTop w:val="0"/>
              <w:marBottom w:val="0"/>
              <w:divBdr>
                <w:top w:val="none" w:sz="0" w:space="0" w:color="auto"/>
                <w:left w:val="none" w:sz="0" w:space="0" w:color="auto"/>
                <w:bottom w:val="none" w:sz="0" w:space="0" w:color="auto"/>
                <w:right w:val="none" w:sz="0" w:space="0" w:color="auto"/>
              </w:divBdr>
            </w:div>
            <w:div w:id="1972664446">
              <w:marLeft w:val="0"/>
              <w:marRight w:val="0"/>
              <w:marTop w:val="0"/>
              <w:marBottom w:val="0"/>
              <w:divBdr>
                <w:top w:val="none" w:sz="0" w:space="0" w:color="auto"/>
                <w:left w:val="none" w:sz="0" w:space="0" w:color="auto"/>
                <w:bottom w:val="none" w:sz="0" w:space="0" w:color="auto"/>
                <w:right w:val="none" w:sz="0" w:space="0" w:color="auto"/>
              </w:divBdr>
            </w:div>
            <w:div w:id="657348018">
              <w:marLeft w:val="0"/>
              <w:marRight w:val="0"/>
              <w:marTop w:val="0"/>
              <w:marBottom w:val="0"/>
              <w:divBdr>
                <w:top w:val="none" w:sz="0" w:space="0" w:color="auto"/>
                <w:left w:val="none" w:sz="0" w:space="0" w:color="auto"/>
                <w:bottom w:val="none" w:sz="0" w:space="0" w:color="auto"/>
                <w:right w:val="none" w:sz="0" w:space="0" w:color="auto"/>
              </w:divBdr>
            </w:div>
            <w:div w:id="669909777">
              <w:marLeft w:val="0"/>
              <w:marRight w:val="0"/>
              <w:marTop w:val="0"/>
              <w:marBottom w:val="0"/>
              <w:divBdr>
                <w:top w:val="none" w:sz="0" w:space="0" w:color="auto"/>
                <w:left w:val="none" w:sz="0" w:space="0" w:color="auto"/>
                <w:bottom w:val="none" w:sz="0" w:space="0" w:color="auto"/>
                <w:right w:val="none" w:sz="0" w:space="0" w:color="auto"/>
              </w:divBdr>
            </w:div>
            <w:div w:id="772479017">
              <w:marLeft w:val="0"/>
              <w:marRight w:val="0"/>
              <w:marTop w:val="0"/>
              <w:marBottom w:val="0"/>
              <w:divBdr>
                <w:top w:val="none" w:sz="0" w:space="0" w:color="auto"/>
                <w:left w:val="none" w:sz="0" w:space="0" w:color="auto"/>
                <w:bottom w:val="none" w:sz="0" w:space="0" w:color="auto"/>
                <w:right w:val="none" w:sz="0" w:space="0" w:color="auto"/>
              </w:divBdr>
            </w:div>
            <w:div w:id="1720587764">
              <w:marLeft w:val="0"/>
              <w:marRight w:val="0"/>
              <w:marTop w:val="0"/>
              <w:marBottom w:val="0"/>
              <w:divBdr>
                <w:top w:val="none" w:sz="0" w:space="0" w:color="auto"/>
                <w:left w:val="none" w:sz="0" w:space="0" w:color="auto"/>
                <w:bottom w:val="none" w:sz="0" w:space="0" w:color="auto"/>
                <w:right w:val="none" w:sz="0" w:space="0" w:color="auto"/>
              </w:divBdr>
            </w:div>
            <w:div w:id="1328552460">
              <w:marLeft w:val="0"/>
              <w:marRight w:val="0"/>
              <w:marTop w:val="0"/>
              <w:marBottom w:val="0"/>
              <w:divBdr>
                <w:top w:val="none" w:sz="0" w:space="0" w:color="auto"/>
                <w:left w:val="none" w:sz="0" w:space="0" w:color="auto"/>
                <w:bottom w:val="none" w:sz="0" w:space="0" w:color="auto"/>
                <w:right w:val="none" w:sz="0" w:space="0" w:color="auto"/>
              </w:divBdr>
            </w:div>
            <w:div w:id="1021860464">
              <w:marLeft w:val="0"/>
              <w:marRight w:val="0"/>
              <w:marTop w:val="0"/>
              <w:marBottom w:val="0"/>
              <w:divBdr>
                <w:top w:val="none" w:sz="0" w:space="0" w:color="auto"/>
                <w:left w:val="none" w:sz="0" w:space="0" w:color="auto"/>
                <w:bottom w:val="none" w:sz="0" w:space="0" w:color="auto"/>
                <w:right w:val="none" w:sz="0" w:space="0" w:color="auto"/>
              </w:divBdr>
            </w:div>
            <w:div w:id="73879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93723">
      <w:bodyDiv w:val="1"/>
      <w:marLeft w:val="0"/>
      <w:marRight w:val="0"/>
      <w:marTop w:val="0"/>
      <w:marBottom w:val="0"/>
      <w:divBdr>
        <w:top w:val="none" w:sz="0" w:space="0" w:color="auto"/>
        <w:left w:val="none" w:sz="0" w:space="0" w:color="auto"/>
        <w:bottom w:val="none" w:sz="0" w:space="0" w:color="auto"/>
        <w:right w:val="none" w:sz="0" w:space="0" w:color="auto"/>
      </w:divBdr>
      <w:divsChild>
        <w:div w:id="702554792">
          <w:marLeft w:val="0"/>
          <w:marRight w:val="0"/>
          <w:marTop w:val="0"/>
          <w:marBottom w:val="0"/>
          <w:divBdr>
            <w:top w:val="none" w:sz="0" w:space="0" w:color="auto"/>
            <w:left w:val="none" w:sz="0" w:space="0" w:color="auto"/>
            <w:bottom w:val="none" w:sz="0" w:space="0" w:color="auto"/>
            <w:right w:val="none" w:sz="0" w:space="0" w:color="auto"/>
          </w:divBdr>
          <w:divsChild>
            <w:div w:id="656348663">
              <w:marLeft w:val="0"/>
              <w:marRight w:val="0"/>
              <w:marTop w:val="0"/>
              <w:marBottom w:val="0"/>
              <w:divBdr>
                <w:top w:val="none" w:sz="0" w:space="0" w:color="auto"/>
                <w:left w:val="none" w:sz="0" w:space="0" w:color="auto"/>
                <w:bottom w:val="none" w:sz="0" w:space="0" w:color="auto"/>
                <w:right w:val="none" w:sz="0" w:space="0" w:color="auto"/>
              </w:divBdr>
            </w:div>
            <w:div w:id="883827781">
              <w:marLeft w:val="0"/>
              <w:marRight w:val="0"/>
              <w:marTop w:val="0"/>
              <w:marBottom w:val="0"/>
              <w:divBdr>
                <w:top w:val="none" w:sz="0" w:space="0" w:color="auto"/>
                <w:left w:val="none" w:sz="0" w:space="0" w:color="auto"/>
                <w:bottom w:val="none" w:sz="0" w:space="0" w:color="auto"/>
                <w:right w:val="none" w:sz="0" w:space="0" w:color="auto"/>
              </w:divBdr>
            </w:div>
            <w:div w:id="235437464">
              <w:marLeft w:val="0"/>
              <w:marRight w:val="0"/>
              <w:marTop w:val="0"/>
              <w:marBottom w:val="0"/>
              <w:divBdr>
                <w:top w:val="none" w:sz="0" w:space="0" w:color="auto"/>
                <w:left w:val="none" w:sz="0" w:space="0" w:color="auto"/>
                <w:bottom w:val="none" w:sz="0" w:space="0" w:color="auto"/>
                <w:right w:val="none" w:sz="0" w:space="0" w:color="auto"/>
              </w:divBdr>
            </w:div>
            <w:div w:id="1563905064">
              <w:marLeft w:val="0"/>
              <w:marRight w:val="0"/>
              <w:marTop w:val="0"/>
              <w:marBottom w:val="0"/>
              <w:divBdr>
                <w:top w:val="none" w:sz="0" w:space="0" w:color="auto"/>
                <w:left w:val="none" w:sz="0" w:space="0" w:color="auto"/>
                <w:bottom w:val="none" w:sz="0" w:space="0" w:color="auto"/>
                <w:right w:val="none" w:sz="0" w:space="0" w:color="auto"/>
              </w:divBdr>
            </w:div>
            <w:div w:id="97664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28485">
      <w:bodyDiv w:val="1"/>
      <w:marLeft w:val="0"/>
      <w:marRight w:val="0"/>
      <w:marTop w:val="0"/>
      <w:marBottom w:val="0"/>
      <w:divBdr>
        <w:top w:val="none" w:sz="0" w:space="0" w:color="auto"/>
        <w:left w:val="none" w:sz="0" w:space="0" w:color="auto"/>
        <w:bottom w:val="none" w:sz="0" w:space="0" w:color="auto"/>
        <w:right w:val="none" w:sz="0" w:space="0" w:color="auto"/>
      </w:divBdr>
      <w:divsChild>
        <w:div w:id="483743577">
          <w:marLeft w:val="0"/>
          <w:marRight w:val="0"/>
          <w:marTop w:val="0"/>
          <w:marBottom w:val="0"/>
          <w:divBdr>
            <w:top w:val="none" w:sz="0" w:space="0" w:color="auto"/>
            <w:left w:val="none" w:sz="0" w:space="0" w:color="auto"/>
            <w:bottom w:val="none" w:sz="0" w:space="0" w:color="auto"/>
            <w:right w:val="none" w:sz="0" w:space="0" w:color="auto"/>
          </w:divBdr>
          <w:divsChild>
            <w:div w:id="405884936">
              <w:marLeft w:val="0"/>
              <w:marRight w:val="0"/>
              <w:marTop w:val="0"/>
              <w:marBottom w:val="0"/>
              <w:divBdr>
                <w:top w:val="none" w:sz="0" w:space="0" w:color="auto"/>
                <w:left w:val="none" w:sz="0" w:space="0" w:color="auto"/>
                <w:bottom w:val="none" w:sz="0" w:space="0" w:color="auto"/>
                <w:right w:val="none" w:sz="0" w:space="0" w:color="auto"/>
              </w:divBdr>
            </w:div>
            <w:div w:id="1508590849">
              <w:marLeft w:val="0"/>
              <w:marRight w:val="0"/>
              <w:marTop w:val="0"/>
              <w:marBottom w:val="0"/>
              <w:divBdr>
                <w:top w:val="none" w:sz="0" w:space="0" w:color="auto"/>
                <w:left w:val="none" w:sz="0" w:space="0" w:color="auto"/>
                <w:bottom w:val="none" w:sz="0" w:space="0" w:color="auto"/>
                <w:right w:val="none" w:sz="0" w:space="0" w:color="auto"/>
              </w:divBdr>
            </w:div>
            <w:div w:id="111629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28852">
      <w:bodyDiv w:val="1"/>
      <w:marLeft w:val="0"/>
      <w:marRight w:val="0"/>
      <w:marTop w:val="0"/>
      <w:marBottom w:val="0"/>
      <w:divBdr>
        <w:top w:val="none" w:sz="0" w:space="0" w:color="auto"/>
        <w:left w:val="none" w:sz="0" w:space="0" w:color="auto"/>
        <w:bottom w:val="none" w:sz="0" w:space="0" w:color="auto"/>
        <w:right w:val="none" w:sz="0" w:space="0" w:color="auto"/>
      </w:divBdr>
      <w:divsChild>
        <w:div w:id="1042169297">
          <w:marLeft w:val="0"/>
          <w:marRight w:val="0"/>
          <w:marTop w:val="0"/>
          <w:marBottom w:val="0"/>
          <w:divBdr>
            <w:top w:val="none" w:sz="0" w:space="0" w:color="auto"/>
            <w:left w:val="none" w:sz="0" w:space="0" w:color="auto"/>
            <w:bottom w:val="none" w:sz="0" w:space="0" w:color="auto"/>
            <w:right w:val="none" w:sz="0" w:space="0" w:color="auto"/>
          </w:divBdr>
          <w:divsChild>
            <w:div w:id="105081168">
              <w:marLeft w:val="0"/>
              <w:marRight w:val="0"/>
              <w:marTop w:val="0"/>
              <w:marBottom w:val="0"/>
              <w:divBdr>
                <w:top w:val="none" w:sz="0" w:space="0" w:color="auto"/>
                <w:left w:val="none" w:sz="0" w:space="0" w:color="auto"/>
                <w:bottom w:val="none" w:sz="0" w:space="0" w:color="auto"/>
                <w:right w:val="none" w:sz="0" w:space="0" w:color="auto"/>
              </w:divBdr>
            </w:div>
            <w:div w:id="1412000709">
              <w:marLeft w:val="0"/>
              <w:marRight w:val="0"/>
              <w:marTop w:val="0"/>
              <w:marBottom w:val="0"/>
              <w:divBdr>
                <w:top w:val="none" w:sz="0" w:space="0" w:color="auto"/>
                <w:left w:val="none" w:sz="0" w:space="0" w:color="auto"/>
                <w:bottom w:val="none" w:sz="0" w:space="0" w:color="auto"/>
                <w:right w:val="none" w:sz="0" w:space="0" w:color="auto"/>
              </w:divBdr>
            </w:div>
            <w:div w:id="377895328">
              <w:marLeft w:val="0"/>
              <w:marRight w:val="0"/>
              <w:marTop w:val="0"/>
              <w:marBottom w:val="0"/>
              <w:divBdr>
                <w:top w:val="none" w:sz="0" w:space="0" w:color="auto"/>
                <w:left w:val="none" w:sz="0" w:space="0" w:color="auto"/>
                <w:bottom w:val="none" w:sz="0" w:space="0" w:color="auto"/>
                <w:right w:val="none" w:sz="0" w:space="0" w:color="auto"/>
              </w:divBdr>
            </w:div>
            <w:div w:id="1061758484">
              <w:marLeft w:val="0"/>
              <w:marRight w:val="0"/>
              <w:marTop w:val="0"/>
              <w:marBottom w:val="0"/>
              <w:divBdr>
                <w:top w:val="none" w:sz="0" w:space="0" w:color="auto"/>
                <w:left w:val="none" w:sz="0" w:space="0" w:color="auto"/>
                <w:bottom w:val="none" w:sz="0" w:space="0" w:color="auto"/>
                <w:right w:val="none" w:sz="0" w:space="0" w:color="auto"/>
              </w:divBdr>
            </w:div>
            <w:div w:id="1631323969">
              <w:marLeft w:val="0"/>
              <w:marRight w:val="0"/>
              <w:marTop w:val="0"/>
              <w:marBottom w:val="0"/>
              <w:divBdr>
                <w:top w:val="none" w:sz="0" w:space="0" w:color="auto"/>
                <w:left w:val="none" w:sz="0" w:space="0" w:color="auto"/>
                <w:bottom w:val="none" w:sz="0" w:space="0" w:color="auto"/>
                <w:right w:val="none" w:sz="0" w:space="0" w:color="auto"/>
              </w:divBdr>
            </w:div>
            <w:div w:id="1668485205">
              <w:marLeft w:val="0"/>
              <w:marRight w:val="0"/>
              <w:marTop w:val="0"/>
              <w:marBottom w:val="0"/>
              <w:divBdr>
                <w:top w:val="none" w:sz="0" w:space="0" w:color="auto"/>
                <w:left w:val="none" w:sz="0" w:space="0" w:color="auto"/>
                <w:bottom w:val="none" w:sz="0" w:space="0" w:color="auto"/>
                <w:right w:val="none" w:sz="0" w:space="0" w:color="auto"/>
              </w:divBdr>
            </w:div>
            <w:div w:id="461114527">
              <w:marLeft w:val="0"/>
              <w:marRight w:val="0"/>
              <w:marTop w:val="0"/>
              <w:marBottom w:val="0"/>
              <w:divBdr>
                <w:top w:val="none" w:sz="0" w:space="0" w:color="auto"/>
                <w:left w:val="none" w:sz="0" w:space="0" w:color="auto"/>
                <w:bottom w:val="none" w:sz="0" w:space="0" w:color="auto"/>
                <w:right w:val="none" w:sz="0" w:space="0" w:color="auto"/>
              </w:divBdr>
            </w:div>
            <w:div w:id="1191071386">
              <w:marLeft w:val="0"/>
              <w:marRight w:val="0"/>
              <w:marTop w:val="0"/>
              <w:marBottom w:val="0"/>
              <w:divBdr>
                <w:top w:val="none" w:sz="0" w:space="0" w:color="auto"/>
                <w:left w:val="none" w:sz="0" w:space="0" w:color="auto"/>
                <w:bottom w:val="none" w:sz="0" w:space="0" w:color="auto"/>
                <w:right w:val="none" w:sz="0" w:space="0" w:color="auto"/>
              </w:divBdr>
            </w:div>
            <w:div w:id="2143887383">
              <w:marLeft w:val="0"/>
              <w:marRight w:val="0"/>
              <w:marTop w:val="0"/>
              <w:marBottom w:val="0"/>
              <w:divBdr>
                <w:top w:val="none" w:sz="0" w:space="0" w:color="auto"/>
                <w:left w:val="none" w:sz="0" w:space="0" w:color="auto"/>
                <w:bottom w:val="none" w:sz="0" w:space="0" w:color="auto"/>
                <w:right w:val="none" w:sz="0" w:space="0" w:color="auto"/>
              </w:divBdr>
            </w:div>
            <w:div w:id="40804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7033">
      <w:bodyDiv w:val="1"/>
      <w:marLeft w:val="0"/>
      <w:marRight w:val="0"/>
      <w:marTop w:val="0"/>
      <w:marBottom w:val="0"/>
      <w:divBdr>
        <w:top w:val="none" w:sz="0" w:space="0" w:color="auto"/>
        <w:left w:val="none" w:sz="0" w:space="0" w:color="auto"/>
        <w:bottom w:val="none" w:sz="0" w:space="0" w:color="auto"/>
        <w:right w:val="none" w:sz="0" w:space="0" w:color="auto"/>
      </w:divBdr>
      <w:divsChild>
        <w:div w:id="1094741517">
          <w:marLeft w:val="0"/>
          <w:marRight w:val="0"/>
          <w:marTop w:val="0"/>
          <w:marBottom w:val="0"/>
          <w:divBdr>
            <w:top w:val="none" w:sz="0" w:space="0" w:color="auto"/>
            <w:left w:val="none" w:sz="0" w:space="0" w:color="auto"/>
            <w:bottom w:val="none" w:sz="0" w:space="0" w:color="auto"/>
            <w:right w:val="none" w:sz="0" w:space="0" w:color="auto"/>
          </w:divBdr>
          <w:divsChild>
            <w:div w:id="1646858942">
              <w:marLeft w:val="0"/>
              <w:marRight w:val="0"/>
              <w:marTop w:val="0"/>
              <w:marBottom w:val="0"/>
              <w:divBdr>
                <w:top w:val="none" w:sz="0" w:space="0" w:color="auto"/>
                <w:left w:val="none" w:sz="0" w:space="0" w:color="auto"/>
                <w:bottom w:val="none" w:sz="0" w:space="0" w:color="auto"/>
                <w:right w:val="none" w:sz="0" w:space="0" w:color="auto"/>
              </w:divBdr>
            </w:div>
            <w:div w:id="77599781">
              <w:marLeft w:val="0"/>
              <w:marRight w:val="0"/>
              <w:marTop w:val="0"/>
              <w:marBottom w:val="0"/>
              <w:divBdr>
                <w:top w:val="none" w:sz="0" w:space="0" w:color="auto"/>
                <w:left w:val="none" w:sz="0" w:space="0" w:color="auto"/>
                <w:bottom w:val="none" w:sz="0" w:space="0" w:color="auto"/>
                <w:right w:val="none" w:sz="0" w:space="0" w:color="auto"/>
              </w:divBdr>
            </w:div>
            <w:div w:id="1853447367">
              <w:marLeft w:val="0"/>
              <w:marRight w:val="0"/>
              <w:marTop w:val="0"/>
              <w:marBottom w:val="0"/>
              <w:divBdr>
                <w:top w:val="none" w:sz="0" w:space="0" w:color="auto"/>
                <w:left w:val="none" w:sz="0" w:space="0" w:color="auto"/>
                <w:bottom w:val="none" w:sz="0" w:space="0" w:color="auto"/>
                <w:right w:val="none" w:sz="0" w:space="0" w:color="auto"/>
              </w:divBdr>
            </w:div>
            <w:div w:id="1382705262">
              <w:marLeft w:val="0"/>
              <w:marRight w:val="0"/>
              <w:marTop w:val="0"/>
              <w:marBottom w:val="0"/>
              <w:divBdr>
                <w:top w:val="none" w:sz="0" w:space="0" w:color="auto"/>
                <w:left w:val="none" w:sz="0" w:space="0" w:color="auto"/>
                <w:bottom w:val="none" w:sz="0" w:space="0" w:color="auto"/>
                <w:right w:val="none" w:sz="0" w:space="0" w:color="auto"/>
              </w:divBdr>
            </w:div>
            <w:div w:id="1947692143">
              <w:marLeft w:val="0"/>
              <w:marRight w:val="0"/>
              <w:marTop w:val="0"/>
              <w:marBottom w:val="0"/>
              <w:divBdr>
                <w:top w:val="none" w:sz="0" w:space="0" w:color="auto"/>
                <w:left w:val="none" w:sz="0" w:space="0" w:color="auto"/>
                <w:bottom w:val="none" w:sz="0" w:space="0" w:color="auto"/>
                <w:right w:val="none" w:sz="0" w:space="0" w:color="auto"/>
              </w:divBdr>
            </w:div>
            <w:div w:id="362752700">
              <w:marLeft w:val="0"/>
              <w:marRight w:val="0"/>
              <w:marTop w:val="0"/>
              <w:marBottom w:val="0"/>
              <w:divBdr>
                <w:top w:val="none" w:sz="0" w:space="0" w:color="auto"/>
                <w:left w:val="none" w:sz="0" w:space="0" w:color="auto"/>
                <w:bottom w:val="none" w:sz="0" w:space="0" w:color="auto"/>
                <w:right w:val="none" w:sz="0" w:space="0" w:color="auto"/>
              </w:divBdr>
            </w:div>
            <w:div w:id="2130388312">
              <w:marLeft w:val="0"/>
              <w:marRight w:val="0"/>
              <w:marTop w:val="0"/>
              <w:marBottom w:val="0"/>
              <w:divBdr>
                <w:top w:val="none" w:sz="0" w:space="0" w:color="auto"/>
                <w:left w:val="none" w:sz="0" w:space="0" w:color="auto"/>
                <w:bottom w:val="none" w:sz="0" w:space="0" w:color="auto"/>
                <w:right w:val="none" w:sz="0" w:space="0" w:color="auto"/>
              </w:divBdr>
            </w:div>
            <w:div w:id="858853551">
              <w:marLeft w:val="0"/>
              <w:marRight w:val="0"/>
              <w:marTop w:val="0"/>
              <w:marBottom w:val="0"/>
              <w:divBdr>
                <w:top w:val="none" w:sz="0" w:space="0" w:color="auto"/>
                <w:left w:val="none" w:sz="0" w:space="0" w:color="auto"/>
                <w:bottom w:val="none" w:sz="0" w:space="0" w:color="auto"/>
                <w:right w:val="none" w:sz="0" w:space="0" w:color="auto"/>
              </w:divBdr>
            </w:div>
            <w:div w:id="669211085">
              <w:marLeft w:val="0"/>
              <w:marRight w:val="0"/>
              <w:marTop w:val="0"/>
              <w:marBottom w:val="0"/>
              <w:divBdr>
                <w:top w:val="none" w:sz="0" w:space="0" w:color="auto"/>
                <w:left w:val="none" w:sz="0" w:space="0" w:color="auto"/>
                <w:bottom w:val="none" w:sz="0" w:space="0" w:color="auto"/>
                <w:right w:val="none" w:sz="0" w:space="0" w:color="auto"/>
              </w:divBdr>
            </w:div>
            <w:div w:id="820847583">
              <w:marLeft w:val="0"/>
              <w:marRight w:val="0"/>
              <w:marTop w:val="0"/>
              <w:marBottom w:val="0"/>
              <w:divBdr>
                <w:top w:val="none" w:sz="0" w:space="0" w:color="auto"/>
                <w:left w:val="none" w:sz="0" w:space="0" w:color="auto"/>
                <w:bottom w:val="none" w:sz="0" w:space="0" w:color="auto"/>
                <w:right w:val="none" w:sz="0" w:space="0" w:color="auto"/>
              </w:divBdr>
            </w:div>
            <w:div w:id="583346986">
              <w:marLeft w:val="0"/>
              <w:marRight w:val="0"/>
              <w:marTop w:val="0"/>
              <w:marBottom w:val="0"/>
              <w:divBdr>
                <w:top w:val="none" w:sz="0" w:space="0" w:color="auto"/>
                <w:left w:val="none" w:sz="0" w:space="0" w:color="auto"/>
                <w:bottom w:val="none" w:sz="0" w:space="0" w:color="auto"/>
                <w:right w:val="none" w:sz="0" w:space="0" w:color="auto"/>
              </w:divBdr>
            </w:div>
            <w:div w:id="155459512">
              <w:marLeft w:val="0"/>
              <w:marRight w:val="0"/>
              <w:marTop w:val="0"/>
              <w:marBottom w:val="0"/>
              <w:divBdr>
                <w:top w:val="none" w:sz="0" w:space="0" w:color="auto"/>
                <w:left w:val="none" w:sz="0" w:space="0" w:color="auto"/>
                <w:bottom w:val="none" w:sz="0" w:space="0" w:color="auto"/>
                <w:right w:val="none" w:sz="0" w:space="0" w:color="auto"/>
              </w:divBdr>
            </w:div>
            <w:div w:id="1415469802">
              <w:marLeft w:val="0"/>
              <w:marRight w:val="0"/>
              <w:marTop w:val="0"/>
              <w:marBottom w:val="0"/>
              <w:divBdr>
                <w:top w:val="none" w:sz="0" w:space="0" w:color="auto"/>
                <w:left w:val="none" w:sz="0" w:space="0" w:color="auto"/>
                <w:bottom w:val="none" w:sz="0" w:space="0" w:color="auto"/>
                <w:right w:val="none" w:sz="0" w:space="0" w:color="auto"/>
              </w:divBdr>
            </w:div>
            <w:div w:id="180951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6044">
      <w:bodyDiv w:val="1"/>
      <w:marLeft w:val="0"/>
      <w:marRight w:val="0"/>
      <w:marTop w:val="0"/>
      <w:marBottom w:val="0"/>
      <w:divBdr>
        <w:top w:val="none" w:sz="0" w:space="0" w:color="auto"/>
        <w:left w:val="none" w:sz="0" w:space="0" w:color="auto"/>
        <w:bottom w:val="none" w:sz="0" w:space="0" w:color="auto"/>
        <w:right w:val="none" w:sz="0" w:space="0" w:color="auto"/>
      </w:divBdr>
      <w:divsChild>
        <w:div w:id="725035742">
          <w:marLeft w:val="0"/>
          <w:marRight w:val="0"/>
          <w:marTop w:val="0"/>
          <w:marBottom w:val="0"/>
          <w:divBdr>
            <w:top w:val="none" w:sz="0" w:space="0" w:color="auto"/>
            <w:left w:val="none" w:sz="0" w:space="0" w:color="auto"/>
            <w:bottom w:val="none" w:sz="0" w:space="0" w:color="auto"/>
            <w:right w:val="none" w:sz="0" w:space="0" w:color="auto"/>
          </w:divBdr>
          <w:divsChild>
            <w:div w:id="1240479419">
              <w:marLeft w:val="0"/>
              <w:marRight w:val="0"/>
              <w:marTop w:val="0"/>
              <w:marBottom w:val="0"/>
              <w:divBdr>
                <w:top w:val="none" w:sz="0" w:space="0" w:color="auto"/>
                <w:left w:val="none" w:sz="0" w:space="0" w:color="auto"/>
                <w:bottom w:val="none" w:sz="0" w:space="0" w:color="auto"/>
                <w:right w:val="none" w:sz="0" w:space="0" w:color="auto"/>
              </w:divBdr>
            </w:div>
            <w:div w:id="844126337">
              <w:marLeft w:val="0"/>
              <w:marRight w:val="0"/>
              <w:marTop w:val="0"/>
              <w:marBottom w:val="0"/>
              <w:divBdr>
                <w:top w:val="none" w:sz="0" w:space="0" w:color="auto"/>
                <w:left w:val="none" w:sz="0" w:space="0" w:color="auto"/>
                <w:bottom w:val="none" w:sz="0" w:space="0" w:color="auto"/>
                <w:right w:val="none" w:sz="0" w:space="0" w:color="auto"/>
              </w:divBdr>
            </w:div>
            <w:div w:id="1894147640">
              <w:marLeft w:val="0"/>
              <w:marRight w:val="0"/>
              <w:marTop w:val="0"/>
              <w:marBottom w:val="0"/>
              <w:divBdr>
                <w:top w:val="none" w:sz="0" w:space="0" w:color="auto"/>
                <w:left w:val="none" w:sz="0" w:space="0" w:color="auto"/>
                <w:bottom w:val="none" w:sz="0" w:space="0" w:color="auto"/>
                <w:right w:val="none" w:sz="0" w:space="0" w:color="auto"/>
              </w:divBdr>
            </w:div>
            <w:div w:id="52803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32155">
      <w:bodyDiv w:val="1"/>
      <w:marLeft w:val="0"/>
      <w:marRight w:val="0"/>
      <w:marTop w:val="0"/>
      <w:marBottom w:val="0"/>
      <w:divBdr>
        <w:top w:val="none" w:sz="0" w:space="0" w:color="auto"/>
        <w:left w:val="none" w:sz="0" w:space="0" w:color="auto"/>
        <w:bottom w:val="none" w:sz="0" w:space="0" w:color="auto"/>
        <w:right w:val="none" w:sz="0" w:space="0" w:color="auto"/>
      </w:divBdr>
      <w:divsChild>
        <w:div w:id="1713382033">
          <w:marLeft w:val="0"/>
          <w:marRight w:val="0"/>
          <w:marTop w:val="0"/>
          <w:marBottom w:val="0"/>
          <w:divBdr>
            <w:top w:val="none" w:sz="0" w:space="0" w:color="auto"/>
            <w:left w:val="none" w:sz="0" w:space="0" w:color="auto"/>
            <w:bottom w:val="none" w:sz="0" w:space="0" w:color="auto"/>
            <w:right w:val="none" w:sz="0" w:space="0" w:color="auto"/>
          </w:divBdr>
          <w:divsChild>
            <w:div w:id="2099401551">
              <w:marLeft w:val="0"/>
              <w:marRight w:val="0"/>
              <w:marTop w:val="0"/>
              <w:marBottom w:val="0"/>
              <w:divBdr>
                <w:top w:val="none" w:sz="0" w:space="0" w:color="auto"/>
                <w:left w:val="none" w:sz="0" w:space="0" w:color="auto"/>
                <w:bottom w:val="none" w:sz="0" w:space="0" w:color="auto"/>
                <w:right w:val="none" w:sz="0" w:space="0" w:color="auto"/>
              </w:divBdr>
            </w:div>
            <w:div w:id="374963712">
              <w:marLeft w:val="0"/>
              <w:marRight w:val="0"/>
              <w:marTop w:val="0"/>
              <w:marBottom w:val="0"/>
              <w:divBdr>
                <w:top w:val="none" w:sz="0" w:space="0" w:color="auto"/>
                <w:left w:val="none" w:sz="0" w:space="0" w:color="auto"/>
                <w:bottom w:val="none" w:sz="0" w:space="0" w:color="auto"/>
                <w:right w:val="none" w:sz="0" w:space="0" w:color="auto"/>
              </w:divBdr>
            </w:div>
            <w:div w:id="1751998029">
              <w:marLeft w:val="0"/>
              <w:marRight w:val="0"/>
              <w:marTop w:val="0"/>
              <w:marBottom w:val="0"/>
              <w:divBdr>
                <w:top w:val="none" w:sz="0" w:space="0" w:color="auto"/>
                <w:left w:val="none" w:sz="0" w:space="0" w:color="auto"/>
                <w:bottom w:val="none" w:sz="0" w:space="0" w:color="auto"/>
                <w:right w:val="none" w:sz="0" w:space="0" w:color="auto"/>
              </w:divBdr>
            </w:div>
            <w:div w:id="1091318314">
              <w:marLeft w:val="0"/>
              <w:marRight w:val="0"/>
              <w:marTop w:val="0"/>
              <w:marBottom w:val="0"/>
              <w:divBdr>
                <w:top w:val="none" w:sz="0" w:space="0" w:color="auto"/>
                <w:left w:val="none" w:sz="0" w:space="0" w:color="auto"/>
                <w:bottom w:val="none" w:sz="0" w:space="0" w:color="auto"/>
                <w:right w:val="none" w:sz="0" w:space="0" w:color="auto"/>
              </w:divBdr>
            </w:div>
            <w:div w:id="512577014">
              <w:marLeft w:val="0"/>
              <w:marRight w:val="0"/>
              <w:marTop w:val="0"/>
              <w:marBottom w:val="0"/>
              <w:divBdr>
                <w:top w:val="none" w:sz="0" w:space="0" w:color="auto"/>
                <w:left w:val="none" w:sz="0" w:space="0" w:color="auto"/>
                <w:bottom w:val="none" w:sz="0" w:space="0" w:color="auto"/>
                <w:right w:val="none" w:sz="0" w:space="0" w:color="auto"/>
              </w:divBdr>
            </w:div>
            <w:div w:id="193069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78381">
      <w:bodyDiv w:val="1"/>
      <w:marLeft w:val="0"/>
      <w:marRight w:val="0"/>
      <w:marTop w:val="0"/>
      <w:marBottom w:val="0"/>
      <w:divBdr>
        <w:top w:val="none" w:sz="0" w:space="0" w:color="auto"/>
        <w:left w:val="none" w:sz="0" w:space="0" w:color="auto"/>
        <w:bottom w:val="none" w:sz="0" w:space="0" w:color="auto"/>
        <w:right w:val="none" w:sz="0" w:space="0" w:color="auto"/>
      </w:divBdr>
      <w:divsChild>
        <w:div w:id="1575508142">
          <w:marLeft w:val="0"/>
          <w:marRight w:val="0"/>
          <w:marTop w:val="0"/>
          <w:marBottom w:val="0"/>
          <w:divBdr>
            <w:top w:val="none" w:sz="0" w:space="0" w:color="auto"/>
            <w:left w:val="none" w:sz="0" w:space="0" w:color="auto"/>
            <w:bottom w:val="none" w:sz="0" w:space="0" w:color="auto"/>
            <w:right w:val="none" w:sz="0" w:space="0" w:color="auto"/>
          </w:divBdr>
          <w:divsChild>
            <w:div w:id="1025904651">
              <w:marLeft w:val="0"/>
              <w:marRight w:val="0"/>
              <w:marTop w:val="0"/>
              <w:marBottom w:val="0"/>
              <w:divBdr>
                <w:top w:val="none" w:sz="0" w:space="0" w:color="auto"/>
                <w:left w:val="none" w:sz="0" w:space="0" w:color="auto"/>
                <w:bottom w:val="none" w:sz="0" w:space="0" w:color="auto"/>
                <w:right w:val="none" w:sz="0" w:space="0" w:color="auto"/>
              </w:divBdr>
            </w:div>
            <w:div w:id="306671263">
              <w:marLeft w:val="0"/>
              <w:marRight w:val="0"/>
              <w:marTop w:val="0"/>
              <w:marBottom w:val="0"/>
              <w:divBdr>
                <w:top w:val="none" w:sz="0" w:space="0" w:color="auto"/>
                <w:left w:val="none" w:sz="0" w:space="0" w:color="auto"/>
                <w:bottom w:val="none" w:sz="0" w:space="0" w:color="auto"/>
                <w:right w:val="none" w:sz="0" w:space="0" w:color="auto"/>
              </w:divBdr>
            </w:div>
            <w:div w:id="191635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11446">
      <w:bodyDiv w:val="1"/>
      <w:marLeft w:val="0"/>
      <w:marRight w:val="0"/>
      <w:marTop w:val="0"/>
      <w:marBottom w:val="0"/>
      <w:divBdr>
        <w:top w:val="none" w:sz="0" w:space="0" w:color="auto"/>
        <w:left w:val="none" w:sz="0" w:space="0" w:color="auto"/>
        <w:bottom w:val="none" w:sz="0" w:space="0" w:color="auto"/>
        <w:right w:val="none" w:sz="0" w:space="0" w:color="auto"/>
      </w:divBdr>
      <w:divsChild>
        <w:div w:id="1949895585">
          <w:marLeft w:val="0"/>
          <w:marRight w:val="0"/>
          <w:marTop w:val="0"/>
          <w:marBottom w:val="0"/>
          <w:divBdr>
            <w:top w:val="none" w:sz="0" w:space="0" w:color="auto"/>
            <w:left w:val="none" w:sz="0" w:space="0" w:color="auto"/>
            <w:bottom w:val="none" w:sz="0" w:space="0" w:color="auto"/>
            <w:right w:val="none" w:sz="0" w:space="0" w:color="auto"/>
          </w:divBdr>
          <w:divsChild>
            <w:div w:id="2087611673">
              <w:marLeft w:val="0"/>
              <w:marRight w:val="0"/>
              <w:marTop w:val="0"/>
              <w:marBottom w:val="0"/>
              <w:divBdr>
                <w:top w:val="none" w:sz="0" w:space="0" w:color="auto"/>
                <w:left w:val="none" w:sz="0" w:space="0" w:color="auto"/>
                <w:bottom w:val="none" w:sz="0" w:space="0" w:color="auto"/>
                <w:right w:val="none" w:sz="0" w:space="0" w:color="auto"/>
              </w:divBdr>
            </w:div>
            <w:div w:id="12177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08219">
      <w:bodyDiv w:val="1"/>
      <w:marLeft w:val="0"/>
      <w:marRight w:val="0"/>
      <w:marTop w:val="0"/>
      <w:marBottom w:val="0"/>
      <w:divBdr>
        <w:top w:val="none" w:sz="0" w:space="0" w:color="auto"/>
        <w:left w:val="none" w:sz="0" w:space="0" w:color="auto"/>
        <w:bottom w:val="none" w:sz="0" w:space="0" w:color="auto"/>
        <w:right w:val="none" w:sz="0" w:space="0" w:color="auto"/>
      </w:divBdr>
      <w:divsChild>
        <w:div w:id="939684823">
          <w:marLeft w:val="0"/>
          <w:marRight w:val="0"/>
          <w:marTop w:val="0"/>
          <w:marBottom w:val="0"/>
          <w:divBdr>
            <w:top w:val="none" w:sz="0" w:space="0" w:color="auto"/>
            <w:left w:val="none" w:sz="0" w:space="0" w:color="auto"/>
            <w:bottom w:val="none" w:sz="0" w:space="0" w:color="auto"/>
            <w:right w:val="none" w:sz="0" w:space="0" w:color="auto"/>
          </w:divBdr>
          <w:divsChild>
            <w:div w:id="1646348158">
              <w:marLeft w:val="0"/>
              <w:marRight w:val="0"/>
              <w:marTop w:val="0"/>
              <w:marBottom w:val="0"/>
              <w:divBdr>
                <w:top w:val="none" w:sz="0" w:space="0" w:color="auto"/>
                <w:left w:val="none" w:sz="0" w:space="0" w:color="auto"/>
                <w:bottom w:val="none" w:sz="0" w:space="0" w:color="auto"/>
                <w:right w:val="none" w:sz="0" w:space="0" w:color="auto"/>
              </w:divBdr>
            </w:div>
            <w:div w:id="1292905482">
              <w:marLeft w:val="0"/>
              <w:marRight w:val="0"/>
              <w:marTop w:val="0"/>
              <w:marBottom w:val="0"/>
              <w:divBdr>
                <w:top w:val="none" w:sz="0" w:space="0" w:color="auto"/>
                <w:left w:val="none" w:sz="0" w:space="0" w:color="auto"/>
                <w:bottom w:val="none" w:sz="0" w:space="0" w:color="auto"/>
                <w:right w:val="none" w:sz="0" w:space="0" w:color="auto"/>
              </w:divBdr>
            </w:div>
            <w:div w:id="329526338">
              <w:marLeft w:val="0"/>
              <w:marRight w:val="0"/>
              <w:marTop w:val="0"/>
              <w:marBottom w:val="0"/>
              <w:divBdr>
                <w:top w:val="none" w:sz="0" w:space="0" w:color="auto"/>
                <w:left w:val="none" w:sz="0" w:space="0" w:color="auto"/>
                <w:bottom w:val="none" w:sz="0" w:space="0" w:color="auto"/>
                <w:right w:val="none" w:sz="0" w:space="0" w:color="auto"/>
              </w:divBdr>
            </w:div>
            <w:div w:id="2076933682">
              <w:marLeft w:val="0"/>
              <w:marRight w:val="0"/>
              <w:marTop w:val="0"/>
              <w:marBottom w:val="0"/>
              <w:divBdr>
                <w:top w:val="none" w:sz="0" w:space="0" w:color="auto"/>
                <w:left w:val="none" w:sz="0" w:space="0" w:color="auto"/>
                <w:bottom w:val="none" w:sz="0" w:space="0" w:color="auto"/>
                <w:right w:val="none" w:sz="0" w:space="0" w:color="auto"/>
              </w:divBdr>
            </w:div>
            <w:div w:id="2038505892">
              <w:marLeft w:val="0"/>
              <w:marRight w:val="0"/>
              <w:marTop w:val="0"/>
              <w:marBottom w:val="0"/>
              <w:divBdr>
                <w:top w:val="none" w:sz="0" w:space="0" w:color="auto"/>
                <w:left w:val="none" w:sz="0" w:space="0" w:color="auto"/>
                <w:bottom w:val="none" w:sz="0" w:space="0" w:color="auto"/>
                <w:right w:val="none" w:sz="0" w:space="0" w:color="auto"/>
              </w:divBdr>
            </w:div>
            <w:div w:id="849412442">
              <w:marLeft w:val="0"/>
              <w:marRight w:val="0"/>
              <w:marTop w:val="0"/>
              <w:marBottom w:val="0"/>
              <w:divBdr>
                <w:top w:val="none" w:sz="0" w:space="0" w:color="auto"/>
                <w:left w:val="none" w:sz="0" w:space="0" w:color="auto"/>
                <w:bottom w:val="none" w:sz="0" w:space="0" w:color="auto"/>
                <w:right w:val="none" w:sz="0" w:space="0" w:color="auto"/>
              </w:divBdr>
            </w:div>
            <w:div w:id="1719235335">
              <w:marLeft w:val="0"/>
              <w:marRight w:val="0"/>
              <w:marTop w:val="0"/>
              <w:marBottom w:val="0"/>
              <w:divBdr>
                <w:top w:val="none" w:sz="0" w:space="0" w:color="auto"/>
                <w:left w:val="none" w:sz="0" w:space="0" w:color="auto"/>
                <w:bottom w:val="none" w:sz="0" w:space="0" w:color="auto"/>
                <w:right w:val="none" w:sz="0" w:space="0" w:color="auto"/>
              </w:divBdr>
            </w:div>
            <w:div w:id="935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6208">
      <w:bodyDiv w:val="1"/>
      <w:marLeft w:val="0"/>
      <w:marRight w:val="0"/>
      <w:marTop w:val="0"/>
      <w:marBottom w:val="0"/>
      <w:divBdr>
        <w:top w:val="none" w:sz="0" w:space="0" w:color="auto"/>
        <w:left w:val="none" w:sz="0" w:space="0" w:color="auto"/>
        <w:bottom w:val="none" w:sz="0" w:space="0" w:color="auto"/>
        <w:right w:val="none" w:sz="0" w:space="0" w:color="auto"/>
      </w:divBdr>
      <w:divsChild>
        <w:div w:id="182285561">
          <w:marLeft w:val="0"/>
          <w:marRight w:val="0"/>
          <w:marTop w:val="0"/>
          <w:marBottom w:val="0"/>
          <w:divBdr>
            <w:top w:val="none" w:sz="0" w:space="0" w:color="auto"/>
            <w:left w:val="none" w:sz="0" w:space="0" w:color="auto"/>
            <w:bottom w:val="none" w:sz="0" w:space="0" w:color="auto"/>
            <w:right w:val="none" w:sz="0" w:space="0" w:color="auto"/>
          </w:divBdr>
          <w:divsChild>
            <w:div w:id="1461654910">
              <w:marLeft w:val="0"/>
              <w:marRight w:val="0"/>
              <w:marTop w:val="0"/>
              <w:marBottom w:val="0"/>
              <w:divBdr>
                <w:top w:val="none" w:sz="0" w:space="0" w:color="auto"/>
                <w:left w:val="none" w:sz="0" w:space="0" w:color="auto"/>
                <w:bottom w:val="none" w:sz="0" w:space="0" w:color="auto"/>
                <w:right w:val="none" w:sz="0" w:space="0" w:color="auto"/>
              </w:divBdr>
            </w:div>
            <w:div w:id="421800991">
              <w:marLeft w:val="0"/>
              <w:marRight w:val="0"/>
              <w:marTop w:val="0"/>
              <w:marBottom w:val="0"/>
              <w:divBdr>
                <w:top w:val="none" w:sz="0" w:space="0" w:color="auto"/>
                <w:left w:val="none" w:sz="0" w:space="0" w:color="auto"/>
                <w:bottom w:val="none" w:sz="0" w:space="0" w:color="auto"/>
                <w:right w:val="none" w:sz="0" w:space="0" w:color="auto"/>
              </w:divBdr>
            </w:div>
            <w:div w:id="639771652">
              <w:marLeft w:val="0"/>
              <w:marRight w:val="0"/>
              <w:marTop w:val="0"/>
              <w:marBottom w:val="0"/>
              <w:divBdr>
                <w:top w:val="none" w:sz="0" w:space="0" w:color="auto"/>
                <w:left w:val="none" w:sz="0" w:space="0" w:color="auto"/>
                <w:bottom w:val="none" w:sz="0" w:space="0" w:color="auto"/>
                <w:right w:val="none" w:sz="0" w:space="0" w:color="auto"/>
              </w:divBdr>
            </w:div>
            <w:div w:id="81869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8532">
      <w:bodyDiv w:val="1"/>
      <w:marLeft w:val="0"/>
      <w:marRight w:val="0"/>
      <w:marTop w:val="0"/>
      <w:marBottom w:val="0"/>
      <w:divBdr>
        <w:top w:val="none" w:sz="0" w:space="0" w:color="auto"/>
        <w:left w:val="none" w:sz="0" w:space="0" w:color="auto"/>
        <w:bottom w:val="none" w:sz="0" w:space="0" w:color="auto"/>
        <w:right w:val="none" w:sz="0" w:space="0" w:color="auto"/>
      </w:divBdr>
      <w:divsChild>
        <w:div w:id="1017345907">
          <w:marLeft w:val="0"/>
          <w:marRight w:val="0"/>
          <w:marTop w:val="0"/>
          <w:marBottom w:val="0"/>
          <w:divBdr>
            <w:top w:val="none" w:sz="0" w:space="0" w:color="auto"/>
            <w:left w:val="none" w:sz="0" w:space="0" w:color="auto"/>
            <w:bottom w:val="none" w:sz="0" w:space="0" w:color="auto"/>
            <w:right w:val="none" w:sz="0" w:space="0" w:color="auto"/>
          </w:divBdr>
          <w:divsChild>
            <w:div w:id="1574699844">
              <w:marLeft w:val="0"/>
              <w:marRight w:val="0"/>
              <w:marTop w:val="0"/>
              <w:marBottom w:val="0"/>
              <w:divBdr>
                <w:top w:val="none" w:sz="0" w:space="0" w:color="auto"/>
                <w:left w:val="none" w:sz="0" w:space="0" w:color="auto"/>
                <w:bottom w:val="none" w:sz="0" w:space="0" w:color="auto"/>
                <w:right w:val="none" w:sz="0" w:space="0" w:color="auto"/>
              </w:divBdr>
            </w:div>
            <w:div w:id="130746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20919">
      <w:bodyDiv w:val="1"/>
      <w:marLeft w:val="0"/>
      <w:marRight w:val="0"/>
      <w:marTop w:val="0"/>
      <w:marBottom w:val="0"/>
      <w:divBdr>
        <w:top w:val="none" w:sz="0" w:space="0" w:color="auto"/>
        <w:left w:val="none" w:sz="0" w:space="0" w:color="auto"/>
        <w:bottom w:val="none" w:sz="0" w:space="0" w:color="auto"/>
        <w:right w:val="none" w:sz="0" w:space="0" w:color="auto"/>
      </w:divBdr>
      <w:divsChild>
        <w:div w:id="67967876">
          <w:marLeft w:val="0"/>
          <w:marRight w:val="0"/>
          <w:marTop w:val="0"/>
          <w:marBottom w:val="0"/>
          <w:divBdr>
            <w:top w:val="none" w:sz="0" w:space="0" w:color="auto"/>
            <w:left w:val="none" w:sz="0" w:space="0" w:color="auto"/>
            <w:bottom w:val="none" w:sz="0" w:space="0" w:color="auto"/>
            <w:right w:val="none" w:sz="0" w:space="0" w:color="auto"/>
          </w:divBdr>
          <w:divsChild>
            <w:div w:id="1692756187">
              <w:marLeft w:val="0"/>
              <w:marRight w:val="0"/>
              <w:marTop w:val="0"/>
              <w:marBottom w:val="0"/>
              <w:divBdr>
                <w:top w:val="none" w:sz="0" w:space="0" w:color="auto"/>
                <w:left w:val="none" w:sz="0" w:space="0" w:color="auto"/>
                <w:bottom w:val="none" w:sz="0" w:space="0" w:color="auto"/>
                <w:right w:val="none" w:sz="0" w:space="0" w:color="auto"/>
              </w:divBdr>
            </w:div>
            <w:div w:id="1002006888">
              <w:marLeft w:val="0"/>
              <w:marRight w:val="0"/>
              <w:marTop w:val="0"/>
              <w:marBottom w:val="0"/>
              <w:divBdr>
                <w:top w:val="none" w:sz="0" w:space="0" w:color="auto"/>
                <w:left w:val="none" w:sz="0" w:space="0" w:color="auto"/>
                <w:bottom w:val="none" w:sz="0" w:space="0" w:color="auto"/>
                <w:right w:val="none" w:sz="0" w:space="0" w:color="auto"/>
              </w:divBdr>
            </w:div>
            <w:div w:id="1349259369">
              <w:marLeft w:val="0"/>
              <w:marRight w:val="0"/>
              <w:marTop w:val="0"/>
              <w:marBottom w:val="0"/>
              <w:divBdr>
                <w:top w:val="none" w:sz="0" w:space="0" w:color="auto"/>
                <w:left w:val="none" w:sz="0" w:space="0" w:color="auto"/>
                <w:bottom w:val="none" w:sz="0" w:space="0" w:color="auto"/>
                <w:right w:val="none" w:sz="0" w:space="0" w:color="auto"/>
              </w:divBdr>
            </w:div>
            <w:div w:id="291596152">
              <w:marLeft w:val="0"/>
              <w:marRight w:val="0"/>
              <w:marTop w:val="0"/>
              <w:marBottom w:val="0"/>
              <w:divBdr>
                <w:top w:val="none" w:sz="0" w:space="0" w:color="auto"/>
                <w:left w:val="none" w:sz="0" w:space="0" w:color="auto"/>
                <w:bottom w:val="none" w:sz="0" w:space="0" w:color="auto"/>
                <w:right w:val="none" w:sz="0" w:space="0" w:color="auto"/>
              </w:divBdr>
            </w:div>
            <w:div w:id="54160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99933">
      <w:bodyDiv w:val="1"/>
      <w:marLeft w:val="0"/>
      <w:marRight w:val="0"/>
      <w:marTop w:val="0"/>
      <w:marBottom w:val="0"/>
      <w:divBdr>
        <w:top w:val="none" w:sz="0" w:space="0" w:color="auto"/>
        <w:left w:val="none" w:sz="0" w:space="0" w:color="auto"/>
        <w:bottom w:val="none" w:sz="0" w:space="0" w:color="auto"/>
        <w:right w:val="none" w:sz="0" w:space="0" w:color="auto"/>
      </w:divBdr>
      <w:divsChild>
        <w:div w:id="2114857010">
          <w:marLeft w:val="0"/>
          <w:marRight w:val="0"/>
          <w:marTop w:val="0"/>
          <w:marBottom w:val="0"/>
          <w:divBdr>
            <w:top w:val="none" w:sz="0" w:space="0" w:color="auto"/>
            <w:left w:val="none" w:sz="0" w:space="0" w:color="auto"/>
            <w:bottom w:val="none" w:sz="0" w:space="0" w:color="auto"/>
            <w:right w:val="none" w:sz="0" w:space="0" w:color="auto"/>
          </w:divBdr>
          <w:divsChild>
            <w:div w:id="1805345607">
              <w:marLeft w:val="0"/>
              <w:marRight w:val="0"/>
              <w:marTop w:val="0"/>
              <w:marBottom w:val="0"/>
              <w:divBdr>
                <w:top w:val="none" w:sz="0" w:space="0" w:color="auto"/>
                <w:left w:val="none" w:sz="0" w:space="0" w:color="auto"/>
                <w:bottom w:val="none" w:sz="0" w:space="0" w:color="auto"/>
                <w:right w:val="none" w:sz="0" w:space="0" w:color="auto"/>
              </w:divBdr>
            </w:div>
            <w:div w:id="89878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57445">
      <w:bodyDiv w:val="1"/>
      <w:marLeft w:val="0"/>
      <w:marRight w:val="0"/>
      <w:marTop w:val="0"/>
      <w:marBottom w:val="0"/>
      <w:divBdr>
        <w:top w:val="none" w:sz="0" w:space="0" w:color="auto"/>
        <w:left w:val="none" w:sz="0" w:space="0" w:color="auto"/>
        <w:bottom w:val="none" w:sz="0" w:space="0" w:color="auto"/>
        <w:right w:val="none" w:sz="0" w:space="0" w:color="auto"/>
      </w:divBdr>
      <w:divsChild>
        <w:div w:id="2036272633">
          <w:marLeft w:val="0"/>
          <w:marRight w:val="0"/>
          <w:marTop w:val="0"/>
          <w:marBottom w:val="0"/>
          <w:divBdr>
            <w:top w:val="none" w:sz="0" w:space="0" w:color="auto"/>
            <w:left w:val="none" w:sz="0" w:space="0" w:color="auto"/>
            <w:bottom w:val="none" w:sz="0" w:space="0" w:color="auto"/>
            <w:right w:val="none" w:sz="0" w:space="0" w:color="auto"/>
          </w:divBdr>
          <w:divsChild>
            <w:div w:id="1530726043">
              <w:marLeft w:val="0"/>
              <w:marRight w:val="0"/>
              <w:marTop w:val="0"/>
              <w:marBottom w:val="0"/>
              <w:divBdr>
                <w:top w:val="none" w:sz="0" w:space="0" w:color="auto"/>
                <w:left w:val="none" w:sz="0" w:space="0" w:color="auto"/>
                <w:bottom w:val="none" w:sz="0" w:space="0" w:color="auto"/>
                <w:right w:val="none" w:sz="0" w:space="0" w:color="auto"/>
              </w:divBdr>
            </w:div>
            <w:div w:id="1808274298">
              <w:marLeft w:val="0"/>
              <w:marRight w:val="0"/>
              <w:marTop w:val="0"/>
              <w:marBottom w:val="0"/>
              <w:divBdr>
                <w:top w:val="none" w:sz="0" w:space="0" w:color="auto"/>
                <w:left w:val="none" w:sz="0" w:space="0" w:color="auto"/>
                <w:bottom w:val="none" w:sz="0" w:space="0" w:color="auto"/>
                <w:right w:val="none" w:sz="0" w:space="0" w:color="auto"/>
              </w:divBdr>
            </w:div>
            <w:div w:id="1084450564">
              <w:marLeft w:val="0"/>
              <w:marRight w:val="0"/>
              <w:marTop w:val="0"/>
              <w:marBottom w:val="0"/>
              <w:divBdr>
                <w:top w:val="none" w:sz="0" w:space="0" w:color="auto"/>
                <w:left w:val="none" w:sz="0" w:space="0" w:color="auto"/>
                <w:bottom w:val="none" w:sz="0" w:space="0" w:color="auto"/>
                <w:right w:val="none" w:sz="0" w:space="0" w:color="auto"/>
              </w:divBdr>
            </w:div>
            <w:div w:id="792208745">
              <w:marLeft w:val="0"/>
              <w:marRight w:val="0"/>
              <w:marTop w:val="0"/>
              <w:marBottom w:val="0"/>
              <w:divBdr>
                <w:top w:val="none" w:sz="0" w:space="0" w:color="auto"/>
                <w:left w:val="none" w:sz="0" w:space="0" w:color="auto"/>
                <w:bottom w:val="none" w:sz="0" w:space="0" w:color="auto"/>
                <w:right w:val="none" w:sz="0" w:space="0" w:color="auto"/>
              </w:divBdr>
            </w:div>
            <w:div w:id="1100642226">
              <w:marLeft w:val="0"/>
              <w:marRight w:val="0"/>
              <w:marTop w:val="0"/>
              <w:marBottom w:val="0"/>
              <w:divBdr>
                <w:top w:val="none" w:sz="0" w:space="0" w:color="auto"/>
                <w:left w:val="none" w:sz="0" w:space="0" w:color="auto"/>
                <w:bottom w:val="none" w:sz="0" w:space="0" w:color="auto"/>
                <w:right w:val="none" w:sz="0" w:space="0" w:color="auto"/>
              </w:divBdr>
            </w:div>
            <w:div w:id="44893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27809">
      <w:bodyDiv w:val="1"/>
      <w:marLeft w:val="0"/>
      <w:marRight w:val="0"/>
      <w:marTop w:val="0"/>
      <w:marBottom w:val="0"/>
      <w:divBdr>
        <w:top w:val="none" w:sz="0" w:space="0" w:color="auto"/>
        <w:left w:val="none" w:sz="0" w:space="0" w:color="auto"/>
        <w:bottom w:val="none" w:sz="0" w:space="0" w:color="auto"/>
        <w:right w:val="none" w:sz="0" w:space="0" w:color="auto"/>
      </w:divBdr>
      <w:divsChild>
        <w:div w:id="116341905">
          <w:marLeft w:val="0"/>
          <w:marRight w:val="0"/>
          <w:marTop w:val="0"/>
          <w:marBottom w:val="0"/>
          <w:divBdr>
            <w:top w:val="none" w:sz="0" w:space="0" w:color="auto"/>
            <w:left w:val="none" w:sz="0" w:space="0" w:color="auto"/>
            <w:bottom w:val="none" w:sz="0" w:space="0" w:color="auto"/>
            <w:right w:val="none" w:sz="0" w:space="0" w:color="auto"/>
          </w:divBdr>
          <w:divsChild>
            <w:div w:id="1561094329">
              <w:marLeft w:val="0"/>
              <w:marRight w:val="0"/>
              <w:marTop w:val="0"/>
              <w:marBottom w:val="0"/>
              <w:divBdr>
                <w:top w:val="none" w:sz="0" w:space="0" w:color="auto"/>
                <w:left w:val="none" w:sz="0" w:space="0" w:color="auto"/>
                <w:bottom w:val="none" w:sz="0" w:space="0" w:color="auto"/>
                <w:right w:val="none" w:sz="0" w:space="0" w:color="auto"/>
              </w:divBdr>
            </w:div>
            <w:div w:id="926156151">
              <w:marLeft w:val="0"/>
              <w:marRight w:val="0"/>
              <w:marTop w:val="0"/>
              <w:marBottom w:val="0"/>
              <w:divBdr>
                <w:top w:val="none" w:sz="0" w:space="0" w:color="auto"/>
                <w:left w:val="none" w:sz="0" w:space="0" w:color="auto"/>
                <w:bottom w:val="none" w:sz="0" w:space="0" w:color="auto"/>
                <w:right w:val="none" w:sz="0" w:space="0" w:color="auto"/>
              </w:divBdr>
            </w:div>
            <w:div w:id="566846978">
              <w:marLeft w:val="0"/>
              <w:marRight w:val="0"/>
              <w:marTop w:val="0"/>
              <w:marBottom w:val="0"/>
              <w:divBdr>
                <w:top w:val="none" w:sz="0" w:space="0" w:color="auto"/>
                <w:left w:val="none" w:sz="0" w:space="0" w:color="auto"/>
                <w:bottom w:val="none" w:sz="0" w:space="0" w:color="auto"/>
                <w:right w:val="none" w:sz="0" w:space="0" w:color="auto"/>
              </w:divBdr>
            </w:div>
            <w:div w:id="2025017290">
              <w:marLeft w:val="0"/>
              <w:marRight w:val="0"/>
              <w:marTop w:val="0"/>
              <w:marBottom w:val="0"/>
              <w:divBdr>
                <w:top w:val="none" w:sz="0" w:space="0" w:color="auto"/>
                <w:left w:val="none" w:sz="0" w:space="0" w:color="auto"/>
                <w:bottom w:val="none" w:sz="0" w:space="0" w:color="auto"/>
                <w:right w:val="none" w:sz="0" w:space="0" w:color="auto"/>
              </w:divBdr>
            </w:div>
            <w:div w:id="246891922">
              <w:marLeft w:val="0"/>
              <w:marRight w:val="0"/>
              <w:marTop w:val="0"/>
              <w:marBottom w:val="0"/>
              <w:divBdr>
                <w:top w:val="none" w:sz="0" w:space="0" w:color="auto"/>
                <w:left w:val="none" w:sz="0" w:space="0" w:color="auto"/>
                <w:bottom w:val="none" w:sz="0" w:space="0" w:color="auto"/>
                <w:right w:val="none" w:sz="0" w:space="0" w:color="auto"/>
              </w:divBdr>
            </w:div>
            <w:div w:id="260651350">
              <w:marLeft w:val="0"/>
              <w:marRight w:val="0"/>
              <w:marTop w:val="0"/>
              <w:marBottom w:val="0"/>
              <w:divBdr>
                <w:top w:val="none" w:sz="0" w:space="0" w:color="auto"/>
                <w:left w:val="none" w:sz="0" w:space="0" w:color="auto"/>
                <w:bottom w:val="none" w:sz="0" w:space="0" w:color="auto"/>
                <w:right w:val="none" w:sz="0" w:space="0" w:color="auto"/>
              </w:divBdr>
            </w:div>
            <w:div w:id="565795829">
              <w:marLeft w:val="0"/>
              <w:marRight w:val="0"/>
              <w:marTop w:val="0"/>
              <w:marBottom w:val="0"/>
              <w:divBdr>
                <w:top w:val="none" w:sz="0" w:space="0" w:color="auto"/>
                <w:left w:val="none" w:sz="0" w:space="0" w:color="auto"/>
                <w:bottom w:val="none" w:sz="0" w:space="0" w:color="auto"/>
                <w:right w:val="none" w:sz="0" w:space="0" w:color="auto"/>
              </w:divBdr>
            </w:div>
            <w:div w:id="1891072995">
              <w:marLeft w:val="0"/>
              <w:marRight w:val="0"/>
              <w:marTop w:val="0"/>
              <w:marBottom w:val="0"/>
              <w:divBdr>
                <w:top w:val="none" w:sz="0" w:space="0" w:color="auto"/>
                <w:left w:val="none" w:sz="0" w:space="0" w:color="auto"/>
                <w:bottom w:val="none" w:sz="0" w:space="0" w:color="auto"/>
                <w:right w:val="none" w:sz="0" w:space="0" w:color="auto"/>
              </w:divBdr>
            </w:div>
            <w:div w:id="16532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42192">
      <w:bodyDiv w:val="1"/>
      <w:marLeft w:val="0"/>
      <w:marRight w:val="0"/>
      <w:marTop w:val="0"/>
      <w:marBottom w:val="0"/>
      <w:divBdr>
        <w:top w:val="none" w:sz="0" w:space="0" w:color="auto"/>
        <w:left w:val="none" w:sz="0" w:space="0" w:color="auto"/>
        <w:bottom w:val="none" w:sz="0" w:space="0" w:color="auto"/>
        <w:right w:val="none" w:sz="0" w:space="0" w:color="auto"/>
      </w:divBdr>
      <w:divsChild>
        <w:div w:id="2100373321">
          <w:marLeft w:val="0"/>
          <w:marRight w:val="0"/>
          <w:marTop w:val="0"/>
          <w:marBottom w:val="0"/>
          <w:divBdr>
            <w:top w:val="none" w:sz="0" w:space="0" w:color="auto"/>
            <w:left w:val="none" w:sz="0" w:space="0" w:color="auto"/>
            <w:bottom w:val="none" w:sz="0" w:space="0" w:color="auto"/>
            <w:right w:val="none" w:sz="0" w:space="0" w:color="auto"/>
          </w:divBdr>
          <w:divsChild>
            <w:div w:id="2042171858">
              <w:marLeft w:val="0"/>
              <w:marRight w:val="0"/>
              <w:marTop w:val="0"/>
              <w:marBottom w:val="0"/>
              <w:divBdr>
                <w:top w:val="none" w:sz="0" w:space="0" w:color="auto"/>
                <w:left w:val="none" w:sz="0" w:space="0" w:color="auto"/>
                <w:bottom w:val="none" w:sz="0" w:space="0" w:color="auto"/>
                <w:right w:val="none" w:sz="0" w:space="0" w:color="auto"/>
              </w:divBdr>
            </w:div>
            <w:div w:id="1007365472">
              <w:marLeft w:val="0"/>
              <w:marRight w:val="0"/>
              <w:marTop w:val="0"/>
              <w:marBottom w:val="0"/>
              <w:divBdr>
                <w:top w:val="none" w:sz="0" w:space="0" w:color="auto"/>
                <w:left w:val="none" w:sz="0" w:space="0" w:color="auto"/>
                <w:bottom w:val="none" w:sz="0" w:space="0" w:color="auto"/>
                <w:right w:val="none" w:sz="0" w:space="0" w:color="auto"/>
              </w:divBdr>
            </w:div>
            <w:div w:id="1299533681">
              <w:marLeft w:val="0"/>
              <w:marRight w:val="0"/>
              <w:marTop w:val="0"/>
              <w:marBottom w:val="0"/>
              <w:divBdr>
                <w:top w:val="none" w:sz="0" w:space="0" w:color="auto"/>
                <w:left w:val="none" w:sz="0" w:space="0" w:color="auto"/>
                <w:bottom w:val="none" w:sz="0" w:space="0" w:color="auto"/>
                <w:right w:val="none" w:sz="0" w:space="0" w:color="auto"/>
              </w:divBdr>
            </w:div>
            <w:div w:id="951783852">
              <w:marLeft w:val="0"/>
              <w:marRight w:val="0"/>
              <w:marTop w:val="0"/>
              <w:marBottom w:val="0"/>
              <w:divBdr>
                <w:top w:val="none" w:sz="0" w:space="0" w:color="auto"/>
                <w:left w:val="none" w:sz="0" w:space="0" w:color="auto"/>
                <w:bottom w:val="none" w:sz="0" w:space="0" w:color="auto"/>
                <w:right w:val="none" w:sz="0" w:space="0" w:color="auto"/>
              </w:divBdr>
            </w:div>
            <w:div w:id="1999307050">
              <w:marLeft w:val="0"/>
              <w:marRight w:val="0"/>
              <w:marTop w:val="0"/>
              <w:marBottom w:val="0"/>
              <w:divBdr>
                <w:top w:val="none" w:sz="0" w:space="0" w:color="auto"/>
                <w:left w:val="none" w:sz="0" w:space="0" w:color="auto"/>
                <w:bottom w:val="none" w:sz="0" w:space="0" w:color="auto"/>
                <w:right w:val="none" w:sz="0" w:space="0" w:color="auto"/>
              </w:divBdr>
            </w:div>
            <w:div w:id="60168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56561">
      <w:bodyDiv w:val="1"/>
      <w:marLeft w:val="0"/>
      <w:marRight w:val="0"/>
      <w:marTop w:val="0"/>
      <w:marBottom w:val="0"/>
      <w:divBdr>
        <w:top w:val="none" w:sz="0" w:space="0" w:color="auto"/>
        <w:left w:val="none" w:sz="0" w:space="0" w:color="auto"/>
        <w:bottom w:val="none" w:sz="0" w:space="0" w:color="auto"/>
        <w:right w:val="none" w:sz="0" w:space="0" w:color="auto"/>
      </w:divBdr>
      <w:divsChild>
        <w:div w:id="996886374">
          <w:marLeft w:val="0"/>
          <w:marRight w:val="0"/>
          <w:marTop w:val="0"/>
          <w:marBottom w:val="0"/>
          <w:divBdr>
            <w:top w:val="none" w:sz="0" w:space="0" w:color="auto"/>
            <w:left w:val="none" w:sz="0" w:space="0" w:color="auto"/>
            <w:bottom w:val="none" w:sz="0" w:space="0" w:color="auto"/>
            <w:right w:val="none" w:sz="0" w:space="0" w:color="auto"/>
          </w:divBdr>
          <w:divsChild>
            <w:div w:id="1073623359">
              <w:marLeft w:val="0"/>
              <w:marRight w:val="0"/>
              <w:marTop w:val="0"/>
              <w:marBottom w:val="0"/>
              <w:divBdr>
                <w:top w:val="none" w:sz="0" w:space="0" w:color="auto"/>
                <w:left w:val="none" w:sz="0" w:space="0" w:color="auto"/>
                <w:bottom w:val="none" w:sz="0" w:space="0" w:color="auto"/>
                <w:right w:val="none" w:sz="0" w:space="0" w:color="auto"/>
              </w:divBdr>
            </w:div>
            <w:div w:id="163894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577314">
      <w:bodyDiv w:val="1"/>
      <w:marLeft w:val="0"/>
      <w:marRight w:val="0"/>
      <w:marTop w:val="0"/>
      <w:marBottom w:val="0"/>
      <w:divBdr>
        <w:top w:val="none" w:sz="0" w:space="0" w:color="auto"/>
        <w:left w:val="none" w:sz="0" w:space="0" w:color="auto"/>
        <w:bottom w:val="none" w:sz="0" w:space="0" w:color="auto"/>
        <w:right w:val="none" w:sz="0" w:space="0" w:color="auto"/>
      </w:divBdr>
      <w:divsChild>
        <w:div w:id="745153576">
          <w:marLeft w:val="0"/>
          <w:marRight w:val="0"/>
          <w:marTop w:val="0"/>
          <w:marBottom w:val="0"/>
          <w:divBdr>
            <w:top w:val="none" w:sz="0" w:space="0" w:color="auto"/>
            <w:left w:val="none" w:sz="0" w:space="0" w:color="auto"/>
            <w:bottom w:val="none" w:sz="0" w:space="0" w:color="auto"/>
            <w:right w:val="none" w:sz="0" w:space="0" w:color="auto"/>
          </w:divBdr>
          <w:divsChild>
            <w:div w:id="1734232959">
              <w:marLeft w:val="0"/>
              <w:marRight w:val="0"/>
              <w:marTop w:val="0"/>
              <w:marBottom w:val="0"/>
              <w:divBdr>
                <w:top w:val="none" w:sz="0" w:space="0" w:color="auto"/>
                <w:left w:val="none" w:sz="0" w:space="0" w:color="auto"/>
                <w:bottom w:val="none" w:sz="0" w:space="0" w:color="auto"/>
                <w:right w:val="none" w:sz="0" w:space="0" w:color="auto"/>
              </w:divBdr>
            </w:div>
            <w:div w:id="1893544025">
              <w:marLeft w:val="0"/>
              <w:marRight w:val="0"/>
              <w:marTop w:val="0"/>
              <w:marBottom w:val="0"/>
              <w:divBdr>
                <w:top w:val="none" w:sz="0" w:space="0" w:color="auto"/>
                <w:left w:val="none" w:sz="0" w:space="0" w:color="auto"/>
                <w:bottom w:val="none" w:sz="0" w:space="0" w:color="auto"/>
                <w:right w:val="none" w:sz="0" w:space="0" w:color="auto"/>
              </w:divBdr>
            </w:div>
            <w:div w:id="1459106219">
              <w:marLeft w:val="0"/>
              <w:marRight w:val="0"/>
              <w:marTop w:val="0"/>
              <w:marBottom w:val="0"/>
              <w:divBdr>
                <w:top w:val="none" w:sz="0" w:space="0" w:color="auto"/>
                <w:left w:val="none" w:sz="0" w:space="0" w:color="auto"/>
                <w:bottom w:val="none" w:sz="0" w:space="0" w:color="auto"/>
                <w:right w:val="none" w:sz="0" w:space="0" w:color="auto"/>
              </w:divBdr>
            </w:div>
            <w:div w:id="1977753304">
              <w:marLeft w:val="0"/>
              <w:marRight w:val="0"/>
              <w:marTop w:val="0"/>
              <w:marBottom w:val="0"/>
              <w:divBdr>
                <w:top w:val="none" w:sz="0" w:space="0" w:color="auto"/>
                <w:left w:val="none" w:sz="0" w:space="0" w:color="auto"/>
                <w:bottom w:val="none" w:sz="0" w:space="0" w:color="auto"/>
                <w:right w:val="none" w:sz="0" w:space="0" w:color="auto"/>
              </w:divBdr>
            </w:div>
            <w:div w:id="116628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79384">
      <w:bodyDiv w:val="1"/>
      <w:marLeft w:val="0"/>
      <w:marRight w:val="0"/>
      <w:marTop w:val="0"/>
      <w:marBottom w:val="0"/>
      <w:divBdr>
        <w:top w:val="none" w:sz="0" w:space="0" w:color="auto"/>
        <w:left w:val="none" w:sz="0" w:space="0" w:color="auto"/>
        <w:bottom w:val="none" w:sz="0" w:space="0" w:color="auto"/>
        <w:right w:val="none" w:sz="0" w:space="0" w:color="auto"/>
      </w:divBdr>
      <w:divsChild>
        <w:div w:id="50883099">
          <w:marLeft w:val="0"/>
          <w:marRight w:val="0"/>
          <w:marTop w:val="0"/>
          <w:marBottom w:val="0"/>
          <w:divBdr>
            <w:top w:val="none" w:sz="0" w:space="0" w:color="auto"/>
            <w:left w:val="none" w:sz="0" w:space="0" w:color="auto"/>
            <w:bottom w:val="none" w:sz="0" w:space="0" w:color="auto"/>
            <w:right w:val="none" w:sz="0" w:space="0" w:color="auto"/>
          </w:divBdr>
          <w:divsChild>
            <w:div w:id="1908951137">
              <w:marLeft w:val="0"/>
              <w:marRight w:val="0"/>
              <w:marTop w:val="0"/>
              <w:marBottom w:val="0"/>
              <w:divBdr>
                <w:top w:val="none" w:sz="0" w:space="0" w:color="auto"/>
                <w:left w:val="none" w:sz="0" w:space="0" w:color="auto"/>
                <w:bottom w:val="none" w:sz="0" w:space="0" w:color="auto"/>
                <w:right w:val="none" w:sz="0" w:space="0" w:color="auto"/>
              </w:divBdr>
            </w:div>
            <w:div w:id="1489664190">
              <w:marLeft w:val="0"/>
              <w:marRight w:val="0"/>
              <w:marTop w:val="0"/>
              <w:marBottom w:val="0"/>
              <w:divBdr>
                <w:top w:val="none" w:sz="0" w:space="0" w:color="auto"/>
                <w:left w:val="none" w:sz="0" w:space="0" w:color="auto"/>
                <w:bottom w:val="none" w:sz="0" w:space="0" w:color="auto"/>
                <w:right w:val="none" w:sz="0" w:space="0" w:color="auto"/>
              </w:divBdr>
            </w:div>
            <w:div w:id="1044601316">
              <w:marLeft w:val="0"/>
              <w:marRight w:val="0"/>
              <w:marTop w:val="0"/>
              <w:marBottom w:val="0"/>
              <w:divBdr>
                <w:top w:val="none" w:sz="0" w:space="0" w:color="auto"/>
                <w:left w:val="none" w:sz="0" w:space="0" w:color="auto"/>
                <w:bottom w:val="none" w:sz="0" w:space="0" w:color="auto"/>
                <w:right w:val="none" w:sz="0" w:space="0" w:color="auto"/>
              </w:divBdr>
            </w:div>
            <w:div w:id="796415801">
              <w:marLeft w:val="0"/>
              <w:marRight w:val="0"/>
              <w:marTop w:val="0"/>
              <w:marBottom w:val="0"/>
              <w:divBdr>
                <w:top w:val="none" w:sz="0" w:space="0" w:color="auto"/>
                <w:left w:val="none" w:sz="0" w:space="0" w:color="auto"/>
                <w:bottom w:val="none" w:sz="0" w:space="0" w:color="auto"/>
                <w:right w:val="none" w:sz="0" w:space="0" w:color="auto"/>
              </w:divBdr>
            </w:div>
            <w:div w:id="1225408359">
              <w:marLeft w:val="0"/>
              <w:marRight w:val="0"/>
              <w:marTop w:val="0"/>
              <w:marBottom w:val="0"/>
              <w:divBdr>
                <w:top w:val="none" w:sz="0" w:space="0" w:color="auto"/>
                <w:left w:val="none" w:sz="0" w:space="0" w:color="auto"/>
                <w:bottom w:val="none" w:sz="0" w:space="0" w:color="auto"/>
                <w:right w:val="none" w:sz="0" w:space="0" w:color="auto"/>
              </w:divBdr>
            </w:div>
            <w:div w:id="196569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334571">
      <w:bodyDiv w:val="1"/>
      <w:marLeft w:val="0"/>
      <w:marRight w:val="0"/>
      <w:marTop w:val="0"/>
      <w:marBottom w:val="0"/>
      <w:divBdr>
        <w:top w:val="none" w:sz="0" w:space="0" w:color="auto"/>
        <w:left w:val="none" w:sz="0" w:space="0" w:color="auto"/>
        <w:bottom w:val="none" w:sz="0" w:space="0" w:color="auto"/>
        <w:right w:val="none" w:sz="0" w:space="0" w:color="auto"/>
      </w:divBdr>
      <w:divsChild>
        <w:div w:id="541525624">
          <w:marLeft w:val="0"/>
          <w:marRight w:val="0"/>
          <w:marTop w:val="0"/>
          <w:marBottom w:val="0"/>
          <w:divBdr>
            <w:top w:val="none" w:sz="0" w:space="0" w:color="auto"/>
            <w:left w:val="none" w:sz="0" w:space="0" w:color="auto"/>
            <w:bottom w:val="none" w:sz="0" w:space="0" w:color="auto"/>
            <w:right w:val="none" w:sz="0" w:space="0" w:color="auto"/>
          </w:divBdr>
          <w:divsChild>
            <w:div w:id="1756516589">
              <w:marLeft w:val="0"/>
              <w:marRight w:val="0"/>
              <w:marTop w:val="0"/>
              <w:marBottom w:val="0"/>
              <w:divBdr>
                <w:top w:val="none" w:sz="0" w:space="0" w:color="auto"/>
                <w:left w:val="none" w:sz="0" w:space="0" w:color="auto"/>
                <w:bottom w:val="none" w:sz="0" w:space="0" w:color="auto"/>
                <w:right w:val="none" w:sz="0" w:space="0" w:color="auto"/>
              </w:divBdr>
            </w:div>
            <w:div w:id="628703854">
              <w:marLeft w:val="0"/>
              <w:marRight w:val="0"/>
              <w:marTop w:val="0"/>
              <w:marBottom w:val="0"/>
              <w:divBdr>
                <w:top w:val="none" w:sz="0" w:space="0" w:color="auto"/>
                <w:left w:val="none" w:sz="0" w:space="0" w:color="auto"/>
                <w:bottom w:val="none" w:sz="0" w:space="0" w:color="auto"/>
                <w:right w:val="none" w:sz="0" w:space="0" w:color="auto"/>
              </w:divBdr>
            </w:div>
            <w:div w:id="195001167">
              <w:marLeft w:val="0"/>
              <w:marRight w:val="0"/>
              <w:marTop w:val="0"/>
              <w:marBottom w:val="0"/>
              <w:divBdr>
                <w:top w:val="none" w:sz="0" w:space="0" w:color="auto"/>
                <w:left w:val="none" w:sz="0" w:space="0" w:color="auto"/>
                <w:bottom w:val="none" w:sz="0" w:space="0" w:color="auto"/>
                <w:right w:val="none" w:sz="0" w:space="0" w:color="auto"/>
              </w:divBdr>
            </w:div>
            <w:div w:id="873887813">
              <w:marLeft w:val="0"/>
              <w:marRight w:val="0"/>
              <w:marTop w:val="0"/>
              <w:marBottom w:val="0"/>
              <w:divBdr>
                <w:top w:val="none" w:sz="0" w:space="0" w:color="auto"/>
                <w:left w:val="none" w:sz="0" w:space="0" w:color="auto"/>
                <w:bottom w:val="none" w:sz="0" w:space="0" w:color="auto"/>
                <w:right w:val="none" w:sz="0" w:space="0" w:color="auto"/>
              </w:divBdr>
            </w:div>
            <w:div w:id="347491820">
              <w:marLeft w:val="0"/>
              <w:marRight w:val="0"/>
              <w:marTop w:val="0"/>
              <w:marBottom w:val="0"/>
              <w:divBdr>
                <w:top w:val="none" w:sz="0" w:space="0" w:color="auto"/>
                <w:left w:val="none" w:sz="0" w:space="0" w:color="auto"/>
                <w:bottom w:val="none" w:sz="0" w:space="0" w:color="auto"/>
                <w:right w:val="none" w:sz="0" w:space="0" w:color="auto"/>
              </w:divBdr>
            </w:div>
            <w:div w:id="191254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9713">
      <w:bodyDiv w:val="1"/>
      <w:marLeft w:val="0"/>
      <w:marRight w:val="0"/>
      <w:marTop w:val="0"/>
      <w:marBottom w:val="0"/>
      <w:divBdr>
        <w:top w:val="none" w:sz="0" w:space="0" w:color="auto"/>
        <w:left w:val="none" w:sz="0" w:space="0" w:color="auto"/>
        <w:bottom w:val="none" w:sz="0" w:space="0" w:color="auto"/>
        <w:right w:val="none" w:sz="0" w:space="0" w:color="auto"/>
      </w:divBdr>
      <w:divsChild>
        <w:div w:id="1079911017">
          <w:marLeft w:val="0"/>
          <w:marRight w:val="0"/>
          <w:marTop w:val="0"/>
          <w:marBottom w:val="0"/>
          <w:divBdr>
            <w:top w:val="none" w:sz="0" w:space="0" w:color="auto"/>
            <w:left w:val="none" w:sz="0" w:space="0" w:color="auto"/>
            <w:bottom w:val="none" w:sz="0" w:space="0" w:color="auto"/>
            <w:right w:val="none" w:sz="0" w:space="0" w:color="auto"/>
          </w:divBdr>
          <w:divsChild>
            <w:div w:id="1707365632">
              <w:marLeft w:val="0"/>
              <w:marRight w:val="0"/>
              <w:marTop w:val="0"/>
              <w:marBottom w:val="0"/>
              <w:divBdr>
                <w:top w:val="none" w:sz="0" w:space="0" w:color="auto"/>
                <w:left w:val="none" w:sz="0" w:space="0" w:color="auto"/>
                <w:bottom w:val="none" w:sz="0" w:space="0" w:color="auto"/>
                <w:right w:val="none" w:sz="0" w:space="0" w:color="auto"/>
              </w:divBdr>
            </w:div>
            <w:div w:id="1930964169">
              <w:marLeft w:val="0"/>
              <w:marRight w:val="0"/>
              <w:marTop w:val="0"/>
              <w:marBottom w:val="0"/>
              <w:divBdr>
                <w:top w:val="none" w:sz="0" w:space="0" w:color="auto"/>
                <w:left w:val="none" w:sz="0" w:space="0" w:color="auto"/>
                <w:bottom w:val="none" w:sz="0" w:space="0" w:color="auto"/>
                <w:right w:val="none" w:sz="0" w:space="0" w:color="auto"/>
              </w:divBdr>
            </w:div>
            <w:div w:id="710769823">
              <w:marLeft w:val="0"/>
              <w:marRight w:val="0"/>
              <w:marTop w:val="0"/>
              <w:marBottom w:val="0"/>
              <w:divBdr>
                <w:top w:val="none" w:sz="0" w:space="0" w:color="auto"/>
                <w:left w:val="none" w:sz="0" w:space="0" w:color="auto"/>
                <w:bottom w:val="none" w:sz="0" w:space="0" w:color="auto"/>
                <w:right w:val="none" w:sz="0" w:space="0" w:color="auto"/>
              </w:divBdr>
            </w:div>
            <w:div w:id="248196998">
              <w:marLeft w:val="0"/>
              <w:marRight w:val="0"/>
              <w:marTop w:val="0"/>
              <w:marBottom w:val="0"/>
              <w:divBdr>
                <w:top w:val="none" w:sz="0" w:space="0" w:color="auto"/>
                <w:left w:val="none" w:sz="0" w:space="0" w:color="auto"/>
                <w:bottom w:val="none" w:sz="0" w:space="0" w:color="auto"/>
                <w:right w:val="none" w:sz="0" w:space="0" w:color="auto"/>
              </w:divBdr>
            </w:div>
            <w:div w:id="1315527146">
              <w:marLeft w:val="0"/>
              <w:marRight w:val="0"/>
              <w:marTop w:val="0"/>
              <w:marBottom w:val="0"/>
              <w:divBdr>
                <w:top w:val="none" w:sz="0" w:space="0" w:color="auto"/>
                <w:left w:val="none" w:sz="0" w:space="0" w:color="auto"/>
                <w:bottom w:val="none" w:sz="0" w:space="0" w:color="auto"/>
                <w:right w:val="none" w:sz="0" w:space="0" w:color="auto"/>
              </w:divBdr>
            </w:div>
            <w:div w:id="17705673">
              <w:marLeft w:val="0"/>
              <w:marRight w:val="0"/>
              <w:marTop w:val="0"/>
              <w:marBottom w:val="0"/>
              <w:divBdr>
                <w:top w:val="none" w:sz="0" w:space="0" w:color="auto"/>
                <w:left w:val="none" w:sz="0" w:space="0" w:color="auto"/>
                <w:bottom w:val="none" w:sz="0" w:space="0" w:color="auto"/>
                <w:right w:val="none" w:sz="0" w:space="0" w:color="auto"/>
              </w:divBdr>
            </w:div>
            <w:div w:id="2120027942">
              <w:marLeft w:val="0"/>
              <w:marRight w:val="0"/>
              <w:marTop w:val="0"/>
              <w:marBottom w:val="0"/>
              <w:divBdr>
                <w:top w:val="none" w:sz="0" w:space="0" w:color="auto"/>
                <w:left w:val="none" w:sz="0" w:space="0" w:color="auto"/>
                <w:bottom w:val="none" w:sz="0" w:space="0" w:color="auto"/>
                <w:right w:val="none" w:sz="0" w:space="0" w:color="auto"/>
              </w:divBdr>
            </w:div>
            <w:div w:id="633755031">
              <w:marLeft w:val="0"/>
              <w:marRight w:val="0"/>
              <w:marTop w:val="0"/>
              <w:marBottom w:val="0"/>
              <w:divBdr>
                <w:top w:val="none" w:sz="0" w:space="0" w:color="auto"/>
                <w:left w:val="none" w:sz="0" w:space="0" w:color="auto"/>
                <w:bottom w:val="none" w:sz="0" w:space="0" w:color="auto"/>
                <w:right w:val="none" w:sz="0" w:space="0" w:color="auto"/>
              </w:divBdr>
            </w:div>
            <w:div w:id="807629599">
              <w:marLeft w:val="0"/>
              <w:marRight w:val="0"/>
              <w:marTop w:val="0"/>
              <w:marBottom w:val="0"/>
              <w:divBdr>
                <w:top w:val="none" w:sz="0" w:space="0" w:color="auto"/>
                <w:left w:val="none" w:sz="0" w:space="0" w:color="auto"/>
                <w:bottom w:val="none" w:sz="0" w:space="0" w:color="auto"/>
                <w:right w:val="none" w:sz="0" w:space="0" w:color="auto"/>
              </w:divBdr>
            </w:div>
            <w:div w:id="236787160">
              <w:marLeft w:val="0"/>
              <w:marRight w:val="0"/>
              <w:marTop w:val="0"/>
              <w:marBottom w:val="0"/>
              <w:divBdr>
                <w:top w:val="none" w:sz="0" w:space="0" w:color="auto"/>
                <w:left w:val="none" w:sz="0" w:space="0" w:color="auto"/>
                <w:bottom w:val="none" w:sz="0" w:space="0" w:color="auto"/>
                <w:right w:val="none" w:sz="0" w:space="0" w:color="auto"/>
              </w:divBdr>
            </w:div>
            <w:div w:id="29110281">
              <w:marLeft w:val="0"/>
              <w:marRight w:val="0"/>
              <w:marTop w:val="0"/>
              <w:marBottom w:val="0"/>
              <w:divBdr>
                <w:top w:val="none" w:sz="0" w:space="0" w:color="auto"/>
                <w:left w:val="none" w:sz="0" w:space="0" w:color="auto"/>
                <w:bottom w:val="none" w:sz="0" w:space="0" w:color="auto"/>
                <w:right w:val="none" w:sz="0" w:space="0" w:color="auto"/>
              </w:divBdr>
            </w:div>
            <w:div w:id="1620182636">
              <w:marLeft w:val="0"/>
              <w:marRight w:val="0"/>
              <w:marTop w:val="0"/>
              <w:marBottom w:val="0"/>
              <w:divBdr>
                <w:top w:val="none" w:sz="0" w:space="0" w:color="auto"/>
                <w:left w:val="none" w:sz="0" w:space="0" w:color="auto"/>
                <w:bottom w:val="none" w:sz="0" w:space="0" w:color="auto"/>
                <w:right w:val="none" w:sz="0" w:space="0" w:color="auto"/>
              </w:divBdr>
            </w:div>
            <w:div w:id="193994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46589">
      <w:bodyDiv w:val="1"/>
      <w:marLeft w:val="0"/>
      <w:marRight w:val="0"/>
      <w:marTop w:val="0"/>
      <w:marBottom w:val="0"/>
      <w:divBdr>
        <w:top w:val="none" w:sz="0" w:space="0" w:color="auto"/>
        <w:left w:val="none" w:sz="0" w:space="0" w:color="auto"/>
        <w:bottom w:val="none" w:sz="0" w:space="0" w:color="auto"/>
        <w:right w:val="none" w:sz="0" w:space="0" w:color="auto"/>
      </w:divBdr>
      <w:divsChild>
        <w:div w:id="874006050">
          <w:marLeft w:val="0"/>
          <w:marRight w:val="0"/>
          <w:marTop w:val="0"/>
          <w:marBottom w:val="0"/>
          <w:divBdr>
            <w:top w:val="none" w:sz="0" w:space="0" w:color="auto"/>
            <w:left w:val="none" w:sz="0" w:space="0" w:color="auto"/>
            <w:bottom w:val="none" w:sz="0" w:space="0" w:color="auto"/>
            <w:right w:val="none" w:sz="0" w:space="0" w:color="auto"/>
          </w:divBdr>
          <w:divsChild>
            <w:div w:id="2002735157">
              <w:marLeft w:val="0"/>
              <w:marRight w:val="0"/>
              <w:marTop w:val="0"/>
              <w:marBottom w:val="0"/>
              <w:divBdr>
                <w:top w:val="none" w:sz="0" w:space="0" w:color="auto"/>
                <w:left w:val="none" w:sz="0" w:space="0" w:color="auto"/>
                <w:bottom w:val="none" w:sz="0" w:space="0" w:color="auto"/>
                <w:right w:val="none" w:sz="0" w:space="0" w:color="auto"/>
              </w:divBdr>
            </w:div>
            <w:div w:id="746802888">
              <w:marLeft w:val="0"/>
              <w:marRight w:val="0"/>
              <w:marTop w:val="0"/>
              <w:marBottom w:val="0"/>
              <w:divBdr>
                <w:top w:val="none" w:sz="0" w:space="0" w:color="auto"/>
                <w:left w:val="none" w:sz="0" w:space="0" w:color="auto"/>
                <w:bottom w:val="none" w:sz="0" w:space="0" w:color="auto"/>
                <w:right w:val="none" w:sz="0" w:space="0" w:color="auto"/>
              </w:divBdr>
            </w:div>
            <w:div w:id="1749107128">
              <w:marLeft w:val="0"/>
              <w:marRight w:val="0"/>
              <w:marTop w:val="0"/>
              <w:marBottom w:val="0"/>
              <w:divBdr>
                <w:top w:val="none" w:sz="0" w:space="0" w:color="auto"/>
                <w:left w:val="none" w:sz="0" w:space="0" w:color="auto"/>
                <w:bottom w:val="none" w:sz="0" w:space="0" w:color="auto"/>
                <w:right w:val="none" w:sz="0" w:space="0" w:color="auto"/>
              </w:divBdr>
            </w:div>
            <w:div w:id="1543443538">
              <w:marLeft w:val="0"/>
              <w:marRight w:val="0"/>
              <w:marTop w:val="0"/>
              <w:marBottom w:val="0"/>
              <w:divBdr>
                <w:top w:val="none" w:sz="0" w:space="0" w:color="auto"/>
                <w:left w:val="none" w:sz="0" w:space="0" w:color="auto"/>
                <w:bottom w:val="none" w:sz="0" w:space="0" w:color="auto"/>
                <w:right w:val="none" w:sz="0" w:space="0" w:color="auto"/>
              </w:divBdr>
            </w:div>
            <w:div w:id="609439378">
              <w:marLeft w:val="0"/>
              <w:marRight w:val="0"/>
              <w:marTop w:val="0"/>
              <w:marBottom w:val="0"/>
              <w:divBdr>
                <w:top w:val="none" w:sz="0" w:space="0" w:color="auto"/>
                <w:left w:val="none" w:sz="0" w:space="0" w:color="auto"/>
                <w:bottom w:val="none" w:sz="0" w:space="0" w:color="auto"/>
                <w:right w:val="none" w:sz="0" w:space="0" w:color="auto"/>
              </w:divBdr>
            </w:div>
            <w:div w:id="1687563303">
              <w:marLeft w:val="0"/>
              <w:marRight w:val="0"/>
              <w:marTop w:val="0"/>
              <w:marBottom w:val="0"/>
              <w:divBdr>
                <w:top w:val="none" w:sz="0" w:space="0" w:color="auto"/>
                <w:left w:val="none" w:sz="0" w:space="0" w:color="auto"/>
                <w:bottom w:val="none" w:sz="0" w:space="0" w:color="auto"/>
                <w:right w:val="none" w:sz="0" w:space="0" w:color="auto"/>
              </w:divBdr>
            </w:div>
            <w:div w:id="1562323729">
              <w:marLeft w:val="0"/>
              <w:marRight w:val="0"/>
              <w:marTop w:val="0"/>
              <w:marBottom w:val="0"/>
              <w:divBdr>
                <w:top w:val="none" w:sz="0" w:space="0" w:color="auto"/>
                <w:left w:val="none" w:sz="0" w:space="0" w:color="auto"/>
                <w:bottom w:val="none" w:sz="0" w:space="0" w:color="auto"/>
                <w:right w:val="none" w:sz="0" w:space="0" w:color="auto"/>
              </w:divBdr>
            </w:div>
            <w:div w:id="1101266977">
              <w:marLeft w:val="0"/>
              <w:marRight w:val="0"/>
              <w:marTop w:val="0"/>
              <w:marBottom w:val="0"/>
              <w:divBdr>
                <w:top w:val="none" w:sz="0" w:space="0" w:color="auto"/>
                <w:left w:val="none" w:sz="0" w:space="0" w:color="auto"/>
                <w:bottom w:val="none" w:sz="0" w:space="0" w:color="auto"/>
                <w:right w:val="none" w:sz="0" w:space="0" w:color="auto"/>
              </w:divBdr>
            </w:div>
            <w:div w:id="208903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97429">
      <w:bodyDiv w:val="1"/>
      <w:marLeft w:val="0"/>
      <w:marRight w:val="0"/>
      <w:marTop w:val="0"/>
      <w:marBottom w:val="0"/>
      <w:divBdr>
        <w:top w:val="none" w:sz="0" w:space="0" w:color="auto"/>
        <w:left w:val="none" w:sz="0" w:space="0" w:color="auto"/>
        <w:bottom w:val="none" w:sz="0" w:space="0" w:color="auto"/>
        <w:right w:val="none" w:sz="0" w:space="0" w:color="auto"/>
      </w:divBdr>
      <w:divsChild>
        <w:div w:id="85929651">
          <w:marLeft w:val="0"/>
          <w:marRight w:val="0"/>
          <w:marTop w:val="0"/>
          <w:marBottom w:val="0"/>
          <w:divBdr>
            <w:top w:val="none" w:sz="0" w:space="0" w:color="auto"/>
            <w:left w:val="none" w:sz="0" w:space="0" w:color="auto"/>
            <w:bottom w:val="none" w:sz="0" w:space="0" w:color="auto"/>
            <w:right w:val="none" w:sz="0" w:space="0" w:color="auto"/>
          </w:divBdr>
          <w:divsChild>
            <w:div w:id="6534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48785">
      <w:bodyDiv w:val="1"/>
      <w:marLeft w:val="0"/>
      <w:marRight w:val="0"/>
      <w:marTop w:val="0"/>
      <w:marBottom w:val="0"/>
      <w:divBdr>
        <w:top w:val="none" w:sz="0" w:space="0" w:color="auto"/>
        <w:left w:val="none" w:sz="0" w:space="0" w:color="auto"/>
        <w:bottom w:val="none" w:sz="0" w:space="0" w:color="auto"/>
        <w:right w:val="none" w:sz="0" w:space="0" w:color="auto"/>
      </w:divBdr>
      <w:divsChild>
        <w:div w:id="256259097">
          <w:marLeft w:val="0"/>
          <w:marRight w:val="0"/>
          <w:marTop w:val="0"/>
          <w:marBottom w:val="0"/>
          <w:divBdr>
            <w:top w:val="none" w:sz="0" w:space="0" w:color="auto"/>
            <w:left w:val="none" w:sz="0" w:space="0" w:color="auto"/>
            <w:bottom w:val="none" w:sz="0" w:space="0" w:color="auto"/>
            <w:right w:val="none" w:sz="0" w:space="0" w:color="auto"/>
          </w:divBdr>
          <w:divsChild>
            <w:div w:id="1016690799">
              <w:marLeft w:val="0"/>
              <w:marRight w:val="0"/>
              <w:marTop w:val="0"/>
              <w:marBottom w:val="0"/>
              <w:divBdr>
                <w:top w:val="none" w:sz="0" w:space="0" w:color="auto"/>
                <w:left w:val="none" w:sz="0" w:space="0" w:color="auto"/>
                <w:bottom w:val="none" w:sz="0" w:space="0" w:color="auto"/>
                <w:right w:val="none" w:sz="0" w:space="0" w:color="auto"/>
              </w:divBdr>
            </w:div>
            <w:div w:id="1812360216">
              <w:marLeft w:val="0"/>
              <w:marRight w:val="0"/>
              <w:marTop w:val="0"/>
              <w:marBottom w:val="0"/>
              <w:divBdr>
                <w:top w:val="none" w:sz="0" w:space="0" w:color="auto"/>
                <w:left w:val="none" w:sz="0" w:space="0" w:color="auto"/>
                <w:bottom w:val="none" w:sz="0" w:space="0" w:color="auto"/>
                <w:right w:val="none" w:sz="0" w:space="0" w:color="auto"/>
              </w:divBdr>
            </w:div>
            <w:div w:id="16779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80093">
      <w:bodyDiv w:val="1"/>
      <w:marLeft w:val="0"/>
      <w:marRight w:val="0"/>
      <w:marTop w:val="0"/>
      <w:marBottom w:val="0"/>
      <w:divBdr>
        <w:top w:val="none" w:sz="0" w:space="0" w:color="auto"/>
        <w:left w:val="none" w:sz="0" w:space="0" w:color="auto"/>
        <w:bottom w:val="none" w:sz="0" w:space="0" w:color="auto"/>
        <w:right w:val="none" w:sz="0" w:space="0" w:color="auto"/>
      </w:divBdr>
      <w:divsChild>
        <w:div w:id="1076703897">
          <w:marLeft w:val="0"/>
          <w:marRight w:val="0"/>
          <w:marTop w:val="0"/>
          <w:marBottom w:val="0"/>
          <w:divBdr>
            <w:top w:val="none" w:sz="0" w:space="0" w:color="auto"/>
            <w:left w:val="none" w:sz="0" w:space="0" w:color="auto"/>
            <w:bottom w:val="none" w:sz="0" w:space="0" w:color="auto"/>
            <w:right w:val="none" w:sz="0" w:space="0" w:color="auto"/>
          </w:divBdr>
          <w:divsChild>
            <w:div w:id="1437409550">
              <w:marLeft w:val="0"/>
              <w:marRight w:val="0"/>
              <w:marTop w:val="0"/>
              <w:marBottom w:val="0"/>
              <w:divBdr>
                <w:top w:val="none" w:sz="0" w:space="0" w:color="auto"/>
                <w:left w:val="none" w:sz="0" w:space="0" w:color="auto"/>
                <w:bottom w:val="none" w:sz="0" w:space="0" w:color="auto"/>
                <w:right w:val="none" w:sz="0" w:space="0" w:color="auto"/>
              </w:divBdr>
            </w:div>
            <w:div w:id="97707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21644">
      <w:bodyDiv w:val="1"/>
      <w:marLeft w:val="0"/>
      <w:marRight w:val="0"/>
      <w:marTop w:val="0"/>
      <w:marBottom w:val="0"/>
      <w:divBdr>
        <w:top w:val="none" w:sz="0" w:space="0" w:color="auto"/>
        <w:left w:val="none" w:sz="0" w:space="0" w:color="auto"/>
        <w:bottom w:val="none" w:sz="0" w:space="0" w:color="auto"/>
        <w:right w:val="none" w:sz="0" w:space="0" w:color="auto"/>
      </w:divBdr>
      <w:divsChild>
        <w:div w:id="36247591">
          <w:marLeft w:val="0"/>
          <w:marRight w:val="0"/>
          <w:marTop w:val="0"/>
          <w:marBottom w:val="0"/>
          <w:divBdr>
            <w:top w:val="none" w:sz="0" w:space="0" w:color="auto"/>
            <w:left w:val="none" w:sz="0" w:space="0" w:color="auto"/>
            <w:bottom w:val="none" w:sz="0" w:space="0" w:color="auto"/>
            <w:right w:val="none" w:sz="0" w:space="0" w:color="auto"/>
          </w:divBdr>
          <w:divsChild>
            <w:div w:id="995063519">
              <w:marLeft w:val="0"/>
              <w:marRight w:val="0"/>
              <w:marTop w:val="0"/>
              <w:marBottom w:val="0"/>
              <w:divBdr>
                <w:top w:val="none" w:sz="0" w:space="0" w:color="auto"/>
                <w:left w:val="none" w:sz="0" w:space="0" w:color="auto"/>
                <w:bottom w:val="none" w:sz="0" w:space="0" w:color="auto"/>
                <w:right w:val="none" w:sz="0" w:space="0" w:color="auto"/>
              </w:divBdr>
            </w:div>
            <w:div w:id="21087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19793">
      <w:bodyDiv w:val="1"/>
      <w:marLeft w:val="0"/>
      <w:marRight w:val="0"/>
      <w:marTop w:val="0"/>
      <w:marBottom w:val="0"/>
      <w:divBdr>
        <w:top w:val="none" w:sz="0" w:space="0" w:color="auto"/>
        <w:left w:val="none" w:sz="0" w:space="0" w:color="auto"/>
        <w:bottom w:val="none" w:sz="0" w:space="0" w:color="auto"/>
        <w:right w:val="none" w:sz="0" w:space="0" w:color="auto"/>
      </w:divBdr>
      <w:divsChild>
        <w:div w:id="75908706">
          <w:marLeft w:val="0"/>
          <w:marRight w:val="0"/>
          <w:marTop w:val="0"/>
          <w:marBottom w:val="0"/>
          <w:divBdr>
            <w:top w:val="none" w:sz="0" w:space="0" w:color="auto"/>
            <w:left w:val="none" w:sz="0" w:space="0" w:color="auto"/>
            <w:bottom w:val="none" w:sz="0" w:space="0" w:color="auto"/>
            <w:right w:val="none" w:sz="0" w:space="0" w:color="auto"/>
          </w:divBdr>
          <w:divsChild>
            <w:div w:id="1365671044">
              <w:marLeft w:val="0"/>
              <w:marRight w:val="0"/>
              <w:marTop w:val="0"/>
              <w:marBottom w:val="0"/>
              <w:divBdr>
                <w:top w:val="none" w:sz="0" w:space="0" w:color="auto"/>
                <w:left w:val="none" w:sz="0" w:space="0" w:color="auto"/>
                <w:bottom w:val="none" w:sz="0" w:space="0" w:color="auto"/>
                <w:right w:val="none" w:sz="0" w:space="0" w:color="auto"/>
              </w:divBdr>
            </w:div>
            <w:div w:id="155075914">
              <w:marLeft w:val="0"/>
              <w:marRight w:val="0"/>
              <w:marTop w:val="0"/>
              <w:marBottom w:val="0"/>
              <w:divBdr>
                <w:top w:val="none" w:sz="0" w:space="0" w:color="auto"/>
                <w:left w:val="none" w:sz="0" w:space="0" w:color="auto"/>
                <w:bottom w:val="none" w:sz="0" w:space="0" w:color="auto"/>
                <w:right w:val="none" w:sz="0" w:space="0" w:color="auto"/>
              </w:divBdr>
            </w:div>
            <w:div w:id="978416566">
              <w:marLeft w:val="0"/>
              <w:marRight w:val="0"/>
              <w:marTop w:val="0"/>
              <w:marBottom w:val="0"/>
              <w:divBdr>
                <w:top w:val="none" w:sz="0" w:space="0" w:color="auto"/>
                <w:left w:val="none" w:sz="0" w:space="0" w:color="auto"/>
                <w:bottom w:val="none" w:sz="0" w:space="0" w:color="auto"/>
                <w:right w:val="none" w:sz="0" w:space="0" w:color="auto"/>
              </w:divBdr>
            </w:div>
            <w:div w:id="80153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74321">
      <w:bodyDiv w:val="1"/>
      <w:marLeft w:val="0"/>
      <w:marRight w:val="0"/>
      <w:marTop w:val="0"/>
      <w:marBottom w:val="0"/>
      <w:divBdr>
        <w:top w:val="none" w:sz="0" w:space="0" w:color="auto"/>
        <w:left w:val="none" w:sz="0" w:space="0" w:color="auto"/>
        <w:bottom w:val="none" w:sz="0" w:space="0" w:color="auto"/>
        <w:right w:val="none" w:sz="0" w:space="0" w:color="auto"/>
      </w:divBdr>
      <w:divsChild>
        <w:div w:id="977227953">
          <w:marLeft w:val="0"/>
          <w:marRight w:val="0"/>
          <w:marTop w:val="0"/>
          <w:marBottom w:val="0"/>
          <w:divBdr>
            <w:top w:val="none" w:sz="0" w:space="0" w:color="auto"/>
            <w:left w:val="none" w:sz="0" w:space="0" w:color="auto"/>
            <w:bottom w:val="none" w:sz="0" w:space="0" w:color="auto"/>
            <w:right w:val="none" w:sz="0" w:space="0" w:color="auto"/>
          </w:divBdr>
          <w:divsChild>
            <w:div w:id="1618566827">
              <w:marLeft w:val="0"/>
              <w:marRight w:val="0"/>
              <w:marTop w:val="0"/>
              <w:marBottom w:val="0"/>
              <w:divBdr>
                <w:top w:val="none" w:sz="0" w:space="0" w:color="auto"/>
                <w:left w:val="none" w:sz="0" w:space="0" w:color="auto"/>
                <w:bottom w:val="none" w:sz="0" w:space="0" w:color="auto"/>
                <w:right w:val="none" w:sz="0" w:space="0" w:color="auto"/>
              </w:divBdr>
            </w:div>
            <w:div w:id="206598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75640">
      <w:bodyDiv w:val="1"/>
      <w:marLeft w:val="0"/>
      <w:marRight w:val="0"/>
      <w:marTop w:val="0"/>
      <w:marBottom w:val="0"/>
      <w:divBdr>
        <w:top w:val="none" w:sz="0" w:space="0" w:color="auto"/>
        <w:left w:val="none" w:sz="0" w:space="0" w:color="auto"/>
        <w:bottom w:val="none" w:sz="0" w:space="0" w:color="auto"/>
        <w:right w:val="none" w:sz="0" w:space="0" w:color="auto"/>
      </w:divBdr>
      <w:divsChild>
        <w:div w:id="1483541606">
          <w:marLeft w:val="0"/>
          <w:marRight w:val="0"/>
          <w:marTop w:val="0"/>
          <w:marBottom w:val="0"/>
          <w:divBdr>
            <w:top w:val="none" w:sz="0" w:space="0" w:color="auto"/>
            <w:left w:val="none" w:sz="0" w:space="0" w:color="auto"/>
            <w:bottom w:val="none" w:sz="0" w:space="0" w:color="auto"/>
            <w:right w:val="none" w:sz="0" w:space="0" w:color="auto"/>
          </w:divBdr>
          <w:divsChild>
            <w:div w:id="787549209">
              <w:marLeft w:val="0"/>
              <w:marRight w:val="0"/>
              <w:marTop w:val="0"/>
              <w:marBottom w:val="0"/>
              <w:divBdr>
                <w:top w:val="none" w:sz="0" w:space="0" w:color="auto"/>
                <w:left w:val="none" w:sz="0" w:space="0" w:color="auto"/>
                <w:bottom w:val="none" w:sz="0" w:space="0" w:color="auto"/>
                <w:right w:val="none" w:sz="0" w:space="0" w:color="auto"/>
              </w:divBdr>
            </w:div>
            <w:div w:id="505097377">
              <w:marLeft w:val="0"/>
              <w:marRight w:val="0"/>
              <w:marTop w:val="0"/>
              <w:marBottom w:val="0"/>
              <w:divBdr>
                <w:top w:val="none" w:sz="0" w:space="0" w:color="auto"/>
                <w:left w:val="none" w:sz="0" w:space="0" w:color="auto"/>
                <w:bottom w:val="none" w:sz="0" w:space="0" w:color="auto"/>
                <w:right w:val="none" w:sz="0" w:space="0" w:color="auto"/>
              </w:divBdr>
            </w:div>
            <w:div w:id="951517858">
              <w:marLeft w:val="0"/>
              <w:marRight w:val="0"/>
              <w:marTop w:val="0"/>
              <w:marBottom w:val="0"/>
              <w:divBdr>
                <w:top w:val="none" w:sz="0" w:space="0" w:color="auto"/>
                <w:left w:val="none" w:sz="0" w:space="0" w:color="auto"/>
                <w:bottom w:val="none" w:sz="0" w:space="0" w:color="auto"/>
                <w:right w:val="none" w:sz="0" w:space="0" w:color="auto"/>
              </w:divBdr>
            </w:div>
            <w:div w:id="15218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4027">
      <w:bodyDiv w:val="1"/>
      <w:marLeft w:val="0"/>
      <w:marRight w:val="0"/>
      <w:marTop w:val="0"/>
      <w:marBottom w:val="0"/>
      <w:divBdr>
        <w:top w:val="none" w:sz="0" w:space="0" w:color="auto"/>
        <w:left w:val="none" w:sz="0" w:space="0" w:color="auto"/>
        <w:bottom w:val="none" w:sz="0" w:space="0" w:color="auto"/>
        <w:right w:val="none" w:sz="0" w:space="0" w:color="auto"/>
      </w:divBdr>
      <w:divsChild>
        <w:div w:id="2016882239">
          <w:marLeft w:val="0"/>
          <w:marRight w:val="0"/>
          <w:marTop w:val="0"/>
          <w:marBottom w:val="0"/>
          <w:divBdr>
            <w:top w:val="none" w:sz="0" w:space="0" w:color="auto"/>
            <w:left w:val="none" w:sz="0" w:space="0" w:color="auto"/>
            <w:bottom w:val="none" w:sz="0" w:space="0" w:color="auto"/>
            <w:right w:val="none" w:sz="0" w:space="0" w:color="auto"/>
          </w:divBdr>
          <w:divsChild>
            <w:div w:id="1521359579">
              <w:marLeft w:val="0"/>
              <w:marRight w:val="0"/>
              <w:marTop w:val="0"/>
              <w:marBottom w:val="0"/>
              <w:divBdr>
                <w:top w:val="none" w:sz="0" w:space="0" w:color="auto"/>
                <w:left w:val="none" w:sz="0" w:space="0" w:color="auto"/>
                <w:bottom w:val="none" w:sz="0" w:space="0" w:color="auto"/>
                <w:right w:val="none" w:sz="0" w:space="0" w:color="auto"/>
              </w:divBdr>
            </w:div>
            <w:div w:id="161987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67889">
      <w:bodyDiv w:val="1"/>
      <w:marLeft w:val="0"/>
      <w:marRight w:val="0"/>
      <w:marTop w:val="0"/>
      <w:marBottom w:val="0"/>
      <w:divBdr>
        <w:top w:val="none" w:sz="0" w:space="0" w:color="auto"/>
        <w:left w:val="none" w:sz="0" w:space="0" w:color="auto"/>
        <w:bottom w:val="none" w:sz="0" w:space="0" w:color="auto"/>
        <w:right w:val="none" w:sz="0" w:space="0" w:color="auto"/>
      </w:divBdr>
      <w:divsChild>
        <w:div w:id="1303774717">
          <w:marLeft w:val="0"/>
          <w:marRight w:val="0"/>
          <w:marTop w:val="0"/>
          <w:marBottom w:val="0"/>
          <w:divBdr>
            <w:top w:val="none" w:sz="0" w:space="0" w:color="auto"/>
            <w:left w:val="none" w:sz="0" w:space="0" w:color="auto"/>
            <w:bottom w:val="none" w:sz="0" w:space="0" w:color="auto"/>
            <w:right w:val="none" w:sz="0" w:space="0" w:color="auto"/>
          </w:divBdr>
          <w:divsChild>
            <w:div w:id="7953678">
              <w:marLeft w:val="0"/>
              <w:marRight w:val="0"/>
              <w:marTop w:val="0"/>
              <w:marBottom w:val="0"/>
              <w:divBdr>
                <w:top w:val="none" w:sz="0" w:space="0" w:color="auto"/>
                <w:left w:val="none" w:sz="0" w:space="0" w:color="auto"/>
                <w:bottom w:val="none" w:sz="0" w:space="0" w:color="auto"/>
                <w:right w:val="none" w:sz="0" w:space="0" w:color="auto"/>
              </w:divBdr>
            </w:div>
            <w:div w:id="2030712150">
              <w:marLeft w:val="0"/>
              <w:marRight w:val="0"/>
              <w:marTop w:val="0"/>
              <w:marBottom w:val="0"/>
              <w:divBdr>
                <w:top w:val="none" w:sz="0" w:space="0" w:color="auto"/>
                <w:left w:val="none" w:sz="0" w:space="0" w:color="auto"/>
                <w:bottom w:val="none" w:sz="0" w:space="0" w:color="auto"/>
                <w:right w:val="none" w:sz="0" w:space="0" w:color="auto"/>
              </w:divBdr>
            </w:div>
            <w:div w:id="1324236449">
              <w:marLeft w:val="0"/>
              <w:marRight w:val="0"/>
              <w:marTop w:val="0"/>
              <w:marBottom w:val="0"/>
              <w:divBdr>
                <w:top w:val="none" w:sz="0" w:space="0" w:color="auto"/>
                <w:left w:val="none" w:sz="0" w:space="0" w:color="auto"/>
                <w:bottom w:val="none" w:sz="0" w:space="0" w:color="auto"/>
                <w:right w:val="none" w:sz="0" w:space="0" w:color="auto"/>
              </w:divBdr>
            </w:div>
            <w:div w:id="1018235502">
              <w:marLeft w:val="0"/>
              <w:marRight w:val="0"/>
              <w:marTop w:val="0"/>
              <w:marBottom w:val="0"/>
              <w:divBdr>
                <w:top w:val="none" w:sz="0" w:space="0" w:color="auto"/>
                <w:left w:val="none" w:sz="0" w:space="0" w:color="auto"/>
                <w:bottom w:val="none" w:sz="0" w:space="0" w:color="auto"/>
                <w:right w:val="none" w:sz="0" w:space="0" w:color="auto"/>
              </w:divBdr>
            </w:div>
            <w:div w:id="966006496">
              <w:marLeft w:val="0"/>
              <w:marRight w:val="0"/>
              <w:marTop w:val="0"/>
              <w:marBottom w:val="0"/>
              <w:divBdr>
                <w:top w:val="none" w:sz="0" w:space="0" w:color="auto"/>
                <w:left w:val="none" w:sz="0" w:space="0" w:color="auto"/>
                <w:bottom w:val="none" w:sz="0" w:space="0" w:color="auto"/>
                <w:right w:val="none" w:sz="0" w:space="0" w:color="auto"/>
              </w:divBdr>
            </w:div>
            <w:div w:id="529074931">
              <w:marLeft w:val="0"/>
              <w:marRight w:val="0"/>
              <w:marTop w:val="0"/>
              <w:marBottom w:val="0"/>
              <w:divBdr>
                <w:top w:val="none" w:sz="0" w:space="0" w:color="auto"/>
                <w:left w:val="none" w:sz="0" w:space="0" w:color="auto"/>
                <w:bottom w:val="none" w:sz="0" w:space="0" w:color="auto"/>
                <w:right w:val="none" w:sz="0" w:space="0" w:color="auto"/>
              </w:divBdr>
            </w:div>
            <w:div w:id="188371332">
              <w:marLeft w:val="0"/>
              <w:marRight w:val="0"/>
              <w:marTop w:val="0"/>
              <w:marBottom w:val="0"/>
              <w:divBdr>
                <w:top w:val="none" w:sz="0" w:space="0" w:color="auto"/>
                <w:left w:val="none" w:sz="0" w:space="0" w:color="auto"/>
                <w:bottom w:val="none" w:sz="0" w:space="0" w:color="auto"/>
                <w:right w:val="none" w:sz="0" w:space="0" w:color="auto"/>
              </w:divBdr>
            </w:div>
            <w:div w:id="1429353899">
              <w:marLeft w:val="0"/>
              <w:marRight w:val="0"/>
              <w:marTop w:val="0"/>
              <w:marBottom w:val="0"/>
              <w:divBdr>
                <w:top w:val="none" w:sz="0" w:space="0" w:color="auto"/>
                <w:left w:val="none" w:sz="0" w:space="0" w:color="auto"/>
                <w:bottom w:val="none" w:sz="0" w:space="0" w:color="auto"/>
                <w:right w:val="none" w:sz="0" w:space="0" w:color="auto"/>
              </w:divBdr>
            </w:div>
            <w:div w:id="1980380834">
              <w:marLeft w:val="0"/>
              <w:marRight w:val="0"/>
              <w:marTop w:val="0"/>
              <w:marBottom w:val="0"/>
              <w:divBdr>
                <w:top w:val="none" w:sz="0" w:space="0" w:color="auto"/>
                <w:left w:val="none" w:sz="0" w:space="0" w:color="auto"/>
                <w:bottom w:val="none" w:sz="0" w:space="0" w:color="auto"/>
                <w:right w:val="none" w:sz="0" w:space="0" w:color="auto"/>
              </w:divBdr>
            </w:div>
            <w:div w:id="87359838">
              <w:marLeft w:val="0"/>
              <w:marRight w:val="0"/>
              <w:marTop w:val="0"/>
              <w:marBottom w:val="0"/>
              <w:divBdr>
                <w:top w:val="none" w:sz="0" w:space="0" w:color="auto"/>
                <w:left w:val="none" w:sz="0" w:space="0" w:color="auto"/>
                <w:bottom w:val="none" w:sz="0" w:space="0" w:color="auto"/>
                <w:right w:val="none" w:sz="0" w:space="0" w:color="auto"/>
              </w:divBdr>
            </w:div>
            <w:div w:id="1799256860">
              <w:marLeft w:val="0"/>
              <w:marRight w:val="0"/>
              <w:marTop w:val="0"/>
              <w:marBottom w:val="0"/>
              <w:divBdr>
                <w:top w:val="none" w:sz="0" w:space="0" w:color="auto"/>
                <w:left w:val="none" w:sz="0" w:space="0" w:color="auto"/>
                <w:bottom w:val="none" w:sz="0" w:space="0" w:color="auto"/>
                <w:right w:val="none" w:sz="0" w:space="0" w:color="auto"/>
              </w:divBdr>
            </w:div>
            <w:div w:id="478039467">
              <w:marLeft w:val="0"/>
              <w:marRight w:val="0"/>
              <w:marTop w:val="0"/>
              <w:marBottom w:val="0"/>
              <w:divBdr>
                <w:top w:val="none" w:sz="0" w:space="0" w:color="auto"/>
                <w:left w:val="none" w:sz="0" w:space="0" w:color="auto"/>
                <w:bottom w:val="none" w:sz="0" w:space="0" w:color="auto"/>
                <w:right w:val="none" w:sz="0" w:space="0" w:color="auto"/>
              </w:divBdr>
            </w:div>
            <w:div w:id="71967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62157">
      <w:bodyDiv w:val="1"/>
      <w:marLeft w:val="0"/>
      <w:marRight w:val="0"/>
      <w:marTop w:val="0"/>
      <w:marBottom w:val="0"/>
      <w:divBdr>
        <w:top w:val="none" w:sz="0" w:space="0" w:color="auto"/>
        <w:left w:val="none" w:sz="0" w:space="0" w:color="auto"/>
        <w:bottom w:val="none" w:sz="0" w:space="0" w:color="auto"/>
        <w:right w:val="none" w:sz="0" w:space="0" w:color="auto"/>
      </w:divBdr>
      <w:divsChild>
        <w:div w:id="1262296094">
          <w:marLeft w:val="0"/>
          <w:marRight w:val="0"/>
          <w:marTop w:val="0"/>
          <w:marBottom w:val="0"/>
          <w:divBdr>
            <w:top w:val="none" w:sz="0" w:space="0" w:color="auto"/>
            <w:left w:val="none" w:sz="0" w:space="0" w:color="auto"/>
            <w:bottom w:val="none" w:sz="0" w:space="0" w:color="auto"/>
            <w:right w:val="none" w:sz="0" w:space="0" w:color="auto"/>
          </w:divBdr>
          <w:divsChild>
            <w:div w:id="1914273627">
              <w:marLeft w:val="0"/>
              <w:marRight w:val="0"/>
              <w:marTop w:val="0"/>
              <w:marBottom w:val="0"/>
              <w:divBdr>
                <w:top w:val="none" w:sz="0" w:space="0" w:color="auto"/>
                <w:left w:val="none" w:sz="0" w:space="0" w:color="auto"/>
                <w:bottom w:val="none" w:sz="0" w:space="0" w:color="auto"/>
                <w:right w:val="none" w:sz="0" w:space="0" w:color="auto"/>
              </w:divBdr>
            </w:div>
            <w:div w:id="85461925">
              <w:marLeft w:val="0"/>
              <w:marRight w:val="0"/>
              <w:marTop w:val="0"/>
              <w:marBottom w:val="0"/>
              <w:divBdr>
                <w:top w:val="none" w:sz="0" w:space="0" w:color="auto"/>
                <w:left w:val="none" w:sz="0" w:space="0" w:color="auto"/>
                <w:bottom w:val="none" w:sz="0" w:space="0" w:color="auto"/>
                <w:right w:val="none" w:sz="0" w:space="0" w:color="auto"/>
              </w:divBdr>
            </w:div>
            <w:div w:id="1367291271">
              <w:marLeft w:val="0"/>
              <w:marRight w:val="0"/>
              <w:marTop w:val="0"/>
              <w:marBottom w:val="0"/>
              <w:divBdr>
                <w:top w:val="none" w:sz="0" w:space="0" w:color="auto"/>
                <w:left w:val="none" w:sz="0" w:space="0" w:color="auto"/>
                <w:bottom w:val="none" w:sz="0" w:space="0" w:color="auto"/>
                <w:right w:val="none" w:sz="0" w:space="0" w:color="auto"/>
              </w:divBdr>
            </w:div>
            <w:div w:id="45687055">
              <w:marLeft w:val="0"/>
              <w:marRight w:val="0"/>
              <w:marTop w:val="0"/>
              <w:marBottom w:val="0"/>
              <w:divBdr>
                <w:top w:val="none" w:sz="0" w:space="0" w:color="auto"/>
                <w:left w:val="none" w:sz="0" w:space="0" w:color="auto"/>
                <w:bottom w:val="none" w:sz="0" w:space="0" w:color="auto"/>
                <w:right w:val="none" w:sz="0" w:space="0" w:color="auto"/>
              </w:divBdr>
            </w:div>
            <w:div w:id="1601528218">
              <w:marLeft w:val="0"/>
              <w:marRight w:val="0"/>
              <w:marTop w:val="0"/>
              <w:marBottom w:val="0"/>
              <w:divBdr>
                <w:top w:val="none" w:sz="0" w:space="0" w:color="auto"/>
                <w:left w:val="none" w:sz="0" w:space="0" w:color="auto"/>
                <w:bottom w:val="none" w:sz="0" w:space="0" w:color="auto"/>
                <w:right w:val="none" w:sz="0" w:space="0" w:color="auto"/>
              </w:divBdr>
            </w:div>
            <w:div w:id="2016884174">
              <w:marLeft w:val="0"/>
              <w:marRight w:val="0"/>
              <w:marTop w:val="0"/>
              <w:marBottom w:val="0"/>
              <w:divBdr>
                <w:top w:val="none" w:sz="0" w:space="0" w:color="auto"/>
                <w:left w:val="none" w:sz="0" w:space="0" w:color="auto"/>
                <w:bottom w:val="none" w:sz="0" w:space="0" w:color="auto"/>
                <w:right w:val="none" w:sz="0" w:space="0" w:color="auto"/>
              </w:divBdr>
            </w:div>
            <w:div w:id="733938065">
              <w:marLeft w:val="0"/>
              <w:marRight w:val="0"/>
              <w:marTop w:val="0"/>
              <w:marBottom w:val="0"/>
              <w:divBdr>
                <w:top w:val="none" w:sz="0" w:space="0" w:color="auto"/>
                <w:left w:val="none" w:sz="0" w:space="0" w:color="auto"/>
                <w:bottom w:val="none" w:sz="0" w:space="0" w:color="auto"/>
                <w:right w:val="none" w:sz="0" w:space="0" w:color="auto"/>
              </w:divBdr>
            </w:div>
            <w:div w:id="3782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25596">
      <w:bodyDiv w:val="1"/>
      <w:marLeft w:val="0"/>
      <w:marRight w:val="0"/>
      <w:marTop w:val="0"/>
      <w:marBottom w:val="0"/>
      <w:divBdr>
        <w:top w:val="none" w:sz="0" w:space="0" w:color="auto"/>
        <w:left w:val="none" w:sz="0" w:space="0" w:color="auto"/>
        <w:bottom w:val="none" w:sz="0" w:space="0" w:color="auto"/>
        <w:right w:val="none" w:sz="0" w:space="0" w:color="auto"/>
      </w:divBdr>
      <w:divsChild>
        <w:div w:id="891229934">
          <w:marLeft w:val="0"/>
          <w:marRight w:val="0"/>
          <w:marTop w:val="0"/>
          <w:marBottom w:val="0"/>
          <w:divBdr>
            <w:top w:val="none" w:sz="0" w:space="0" w:color="auto"/>
            <w:left w:val="none" w:sz="0" w:space="0" w:color="auto"/>
            <w:bottom w:val="none" w:sz="0" w:space="0" w:color="auto"/>
            <w:right w:val="none" w:sz="0" w:space="0" w:color="auto"/>
          </w:divBdr>
          <w:divsChild>
            <w:div w:id="1731920520">
              <w:marLeft w:val="0"/>
              <w:marRight w:val="0"/>
              <w:marTop w:val="0"/>
              <w:marBottom w:val="0"/>
              <w:divBdr>
                <w:top w:val="none" w:sz="0" w:space="0" w:color="auto"/>
                <w:left w:val="none" w:sz="0" w:space="0" w:color="auto"/>
                <w:bottom w:val="none" w:sz="0" w:space="0" w:color="auto"/>
                <w:right w:val="none" w:sz="0" w:space="0" w:color="auto"/>
              </w:divBdr>
            </w:div>
            <w:div w:id="91851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21391">
      <w:bodyDiv w:val="1"/>
      <w:marLeft w:val="0"/>
      <w:marRight w:val="0"/>
      <w:marTop w:val="0"/>
      <w:marBottom w:val="0"/>
      <w:divBdr>
        <w:top w:val="none" w:sz="0" w:space="0" w:color="auto"/>
        <w:left w:val="none" w:sz="0" w:space="0" w:color="auto"/>
        <w:bottom w:val="none" w:sz="0" w:space="0" w:color="auto"/>
        <w:right w:val="none" w:sz="0" w:space="0" w:color="auto"/>
      </w:divBdr>
      <w:divsChild>
        <w:div w:id="194579631">
          <w:marLeft w:val="0"/>
          <w:marRight w:val="0"/>
          <w:marTop w:val="0"/>
          <w:marBottom w:val="0"/>
          <w:divBdr>
            <w:top w:val="none" w:sz="0" w:space="0" w:color="auto"/>
            <w:left w:val="none" w:sz="0" w:space="0" w:color="auto"/>
            <w:bottom w:val="none" w:sz="0" w:space="0" w:color="auto"/>
            <w:right w:val="none" w:sz="0" w:space="0" w:color="auto"/>
          </w:divBdr>
          <w:divsChild>
            <w:div w:id="22219788">
              <w:marLeft w:val="0"/>
              <w:marRight w:val="0"/>
              <w:marTop w:val="0"/>
              <w:marBottom w:val="0"/>
              <w:divBdr>
                <w:top w:val="none" w:sz="0" w:space="0" w:color="auto"/>
                <w:left w:val="none" w:sz="0" w:space="0" w:color="auto"/>
                <w:bottom w:val="none" w:sz="0" w:space="0" w:color="auto"/>
                <w:right w:val="none" w:sz="0" w:space="0" w:color="auto"/>
              </w:divBdr>
            </w:div>
            <w:div w:id="733043478">
              <w:marLeft w:val="0"/>
              <w:marRight w:val="0"/>
              <w:marTop w:val="0"/>
              <w:marBottom w:val="0"/>
              <w:divBdr>
                <w:top w:val="none" w:sz="0" w:space="0" w:color="auto"/>
                <w:left w:val="none" w:sz="0" w:space="0" w:color="auto"/>
                <w:bottom w:val="none" w:sz="0" w:space="0" w:color="auto"/>
                <w:right w:val="none" w:sz="0" w:space="0" w:color="auto"/>
              </w:divBdr>
            </w:div>
            <w:div w:id="2027710421">
              <w:marLeft w:val="0"/>
              <w:marRight w:val="0"/>
              <w:marTop w:val="0"/>
              <w:marBottom w:val="0"/>
              <w:divBdr>
                <w:top w:val="none" w:sz="0" w:space="0" w:color="auto"/>
                <w:left w:val="none" w:sz="0" w:space="0" w:color="auto"/>
                <w:bottom w:val="none" w:sz="0" w:space="0" w:color="auto"/>
                <w:right w:val="none" w:sz="0" w:space="0" w:color="auto"/>
              </w:divBdr>
            </w:div>
            <w:div w:id="154222101">
              <w:marLeft w:val="0"/>
              <w:marRight w:val="0"/>
              <w:marTop w:val="0"/>
              <w:marBottom w:val="0"/>
              <w:divBdr>
                <w:top w:val="none" w:sz="0" w:space="0" w:color="auto"/>
                <w:left w:val="none" w:sz="0" w:space="0" w:color="auto"/>
                <w:bottom w:val="none" w:sz="0" w:space="0" w:color="auto"/>
                <w:right w:val="none" w:sz="0" w:space="0" w:color="auto"/>
              </w:divBdr>
            </w:div>
            <w:div w:id="930351578">
              <w:marLeft w:val="0"/>
              <w:marRight w:val="0"/>
              <w:marTop w:val="0"/>
              <w:marBottom w:val="0"/>
              <w:divBdr>
                <w:top w:val="none" w:sz="0" w:space="0" w:color="auto"/>
                <w:left w:val="none" w:sz="0" w:space="0" w:color="auto"/>
                <w:bottom w:val="none" w:sz="0" w:space="0" w:color="auto"/>
                <w:right w:val="none" w:sz="0" w:space="0" w:color="auto"/>
              </w:divBdr>
            </w:div>
            <w:div w:id="187448385">
              <w:marLeft w:val="0"/>
              <w:marRight w:val="0"/>
              <w:marTop w:val="0"/>
              <w:marBottom w:val="0"/>
              <w:divBdr>
                <w:top w:val="none" w:sz="0" w:space="0" w:color="auto"/>
                <w:left w:val="none" w:sz="0" w:space="0" w:color="auto"/>
                <w:bottom w:val="none" w:sz="0" w:space="0" w:color="auto"/>
                <w:right w:val="none" w:sz="0" w:space="0" w:color="auto"/>
              </w:divBdr>
            </w:div>
            <w:div w:id="580993208">
              <w:marLeft w:val="0"/>
              <w:marRight w:val="0"/>
              <w:marTop w:val="0"/>
              <w:marBottom w:val="0"/>
              <w:divBdr>
                <w:top w:val="none" w:sz="0" w:space="0" w:color="auto"/>
                <w:left w:val="none" w:sz="0" w:space="0" w:color="auto"/>
                <w:bottom w:val="none" w:sz="0" w:space="0" w:color="auto"/>
                <w:right w:val="none" w:sz="0" w:space="0" w:color="auto"/>
              </w:divBdr>
            </w:div>
            <w:div w:id="1627275685">
              <w:marLeft w:val="0"/>
              <w:marRight w:val="0"/>
              <w:marTop w:val="0"/>
              <w:marBottom w:val="0"/>
              <w:divBdr>
                <w:top w:val="none" w:sz="0" w:space="0" w:color="auto"/>
                <w:left w:val="none" w:sz="0" w:space="0" w:color="auto"/>
                <w:bottom w:val="none" w:sz="0" w:space="0" w:color="auto"/>
                <w:right w:val="none" w:sz="0" w:space="0" w:color="auto"/>
              </w:divBdr>
            </w:div>
            <w:div w:id="167526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06746">
      <w:bodyDiv w:val="1"/>
      <w:marLeft w:val="0"/>
      <w:marRight w:val="0"/>
      <w:marTop w:val="0"/>
      <w:marBottom w:val="0"/>
      <w:divBdr>
        <w:top w:val="none" w:sz="0" w:space="0" w:color="auto"/>
        <w:left w:val="none" w:sz="0" w:space="0" w:color="auto"/>
        <w:bottom w:val="none" w:sz="0" w:space="0" w:color="auto"/>
        <w:right w:val="none" w:sz="0" w:space="0" w:color="auto"/>
      </w:divBdr>
      <w:divsChild>
        <w:div w:id="1462379617">
          <w:marLeft w:val="0"/>
          <w:marRight w:val="0"/>
          <w:marTop w:val="0"/>
          <w:marBottom w:val="0"/>
          <w:divBdr>
            <w:top w:val="none" w:sz="0" w:space="0" w:color="auto"/>
            <w:left w:val="none" w:sz="0" w:space="0" w:color="auto"/>
            <w:bottom w:val="none" w:sz="0" w:space="0" w:color="auto"/>
            <w:right w:val="none" w:sz="0" w:space="0" w:color="auto"/>
          </w:divBdr>
          <w:divsChild>
            <w:div w:id="510871726">
              <w:marLeft w:val="0"/>
              <w:marRight w:val="0"/>
              <w:marTop w:val="0"/>
              <w:marBottom w:val="0"/>
              <w:divBdr>
                <w:top w:val="none" w:sz="0" w:space="0" w:color="auto"/>
                <w:left w:val="none" w:sz="0" w:space="0" w:color="auto"/>
                <w:bottom w:val="none" w:sz="0" w:space="0" w:color="auto"/>
                <w:right w:val="none" w:sz="0" w:space="0" w:color="auto"/>
              </w:divBdr>
            </w:div>
            <w:div w:id="1378242691">
              <w:marLeft w:val="0"/>
              <w:marRight w:val="0"/>
              <w:marTop w:val="0"/>
              <w:marBottom w:val="0"/>
              <w:divBdr>
                <w:top w:val="none" w:sz="0" w:space="0" w:color="auto"/>
                <w:left w:val="none" w:sz="0" w:space="0" w:color="auto"/>
                <w:bottom w:val="none" w:sz="0" w:space="0" w:color="auto"/>
                <w:right w:val="none" w:sz="0" w:space="0" w:color="auto"/>
              </w:divBdr>
            </w:div>
            <w:div w:id="1280603716">
              <w:marLeft w:val="0"/>
              <w:marRight w:val="0"/>
              <w:marTop w:val="0"/>
              <w:marBottom w:val="0"/>
              <w:divBdr>
                <w:top w:val="none" w:sz="0" w:space="0" w:color="auto"/>
                <w:left w:val="none" w:sz="0" w:space="0" w:color="auto"/>
                <w:bottom w:val="none" w:sz="0" w:space="0" w:color="auto"/>
                <w:right w:val="none" w:sz="0" w:space="0" w:color="auto"/>
              </w:divBdr>
            </w:div>
            <w:div w:id="772170589">
              <w:marLeft w:val="0"/>
              <w:marRight w:val="0"/>
              <w:marTop w:val="0"/>
              <w:marBottom w:val="0"/>
              <w:divBdr>
                <w:top w:val="none" w:sz="0" w:space="0" w:color="auto"/>
                <w:left w:val="none" w:sz="0" w:space="0" w:color="auto"/>
                <w:bottom w:val="none" w:sz="0" w:space="0" w:color="auto"/>
                <w:right w:val="none" w:sz="0" w:space="0" w:color="auto"/>
              </w:divBdr>
            </w:div>
            <w:div w:id="104619680">
              <w:marLeft w:val="0"/>
              <w:marRight w:val="0"/>
              <w:marTop w:val="0"/>
              <w:marBottom w:val="0"/>
              <w:divBdr>
                <w:top w:val="none" w:sz="0" w:space="0" w:color="auto"/>
                <w:left w:val="none" w:sz="0" w:space="0" w:color="auto"/>
                <w:bottom w:val="none" w:sz="0" w:space="0" w:color="auto"/>
                <w:right w:val="none" w:sz="0" w:space="0" w:color="auto"/>
              </w:divBdr>
            </w:div>
            <w:div w:id="1119765338">
              <w:marLeft w:val="0"/>
              <w:marRight w:val="0"/>
              <w:marTop w:val="0"/>
              <w:marBottom w:val="0"/>
              <w:divBdr>
                <w:top w:val="none" w:sz="0" w:space="0" w:color="auto"/>
                <w:left w:val="none" w:sz="0" w:space="0" w:color="auto"/>
                <w:bottom w:val="none" w:sz="0" w:space="0" w:color="auto"/>
                <w:right w:val="none" w:sz="0" w:space="0" w:color="auto"/>
              </w:divBdr>
            </w:div>
            <w:div w:id="1753695765">
              <w:marLeft w:val="0"/>
              <w:marRight w:val="0"/>
              <w:marTop w:val="0"/>
              <w:marBottom w:val="0"/>
              <w:divBdr>
                <w:top w:val="none" w:sz="0" w:space="0" w:color="auto"/>
                <w:left w:val="none" w:sz="0" w:space="0" w:color="auto"/>
                <w:bottom w:val="none" w:sz="0" w:space="0" w:color="auto"/>
                <w:right w:val="none" w:sz="0" w:space="0" w:color="auto"/>
              </w:divBdr>
            </w:div>
            <w:div w:id="926811529">
              <w:marLeft w:val="0"/>
              <w:marRight w:val="0"/>
              <w:marTop w:val="0"/>
              <w:marBottom w:val="0"/>
              <w:divBdr>
                <w:top w:val="none" w:sz="0" w:space="0" w:color="auto"/>
                <w:left w:val="none" w:sz="0" w:space="0" w:color="auto"/>
                <w:bottom w:val="none" w:sz="0" w:space="0" w:color="auto"/>
                <w:right w:val="none" w:sz="0" w:space="0" w:color="auto"/>
              </w:divBdr>
            </w:div>
            <w:div w:id="1906531321">
              <w:marLeft w:val="0"/>
              <w:marRight w:val="0"/>
              <w:marTop w:val="0"/>
              <w:marBottom w:val="0"/>
              <w:divBdr>
                <w:top w:val="none" w:sz="0" w:space="0" w:color="auto"/>
                <w:left w:val="none" w:sz="0" w:space="0" w:color="auto"/>
                <w:bottom w:val="none" w:sz="0" w:space="0" w:color="auto"/>
                <w:right w:val="none" w:sz="0" w:space="0" w:color="auto"/>
              </w:divBdr>
            </w:div>
            <w:div w:id="157548777">
              <w:marLeft w:val="0"/>
              <w:marRight w:val="0"/>
              <w:marTop w:val="0"/>
              <w:marBottom w:val="0"/>
              <w:divBdr>
                <w:top w:val="none" w:sz="0" w:space="0" w:color="auto"/>
                <w:left w:val="none" w:sz="0" w:space="0" w:color="auto"/>
                <w:bottom w:val="none" w:sz="0" w:space="0" w:color="auto"/>
                <w:right w:val="none" w:sz="0" w:space="0" w:color="auto"/>
              </w:divBdr>
            </w:div>
            <w:div w:id="203522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99494">
      <w:bodyDiv w:val="1"/>
      <w:marLeft w:val="0"/>
      <w:marRight w:val="0"/>
      <w:marTop w:val="0"/>
      <w:marBottom w:val="0"/>
      <w:divBdr>
        <w:top w:val="none" w:sz="0" w:space="0" w:color="auto"/>
        <w:left w:val="none" w:sz="0" w:space="0" w:color="auto"/>
        <w:bottom w:val="none" w:sz="0" w:space="0" w:color="auto"/>
        <w:right w:val="none" w:sz="0" w:space="0" w:color="auto"/>
      </w:divBdr>
      <w:divsChild>
        <w:div w:id="1103496380">
          <w:marLeft w:val="0"/>
          <w:marRight w:val="0"/>
          <w:marTop w:val="0"/>
          <w:marBottom w:val="0"/>
          <w:divBdr>
            <w:top w:val="none" w:sz="0" w:space="0" w:color="auto"/>
            <w:left w:val="none" w:sz="0" w:space="0" w:color="auto"/>
            <w:bottom w:val="none" w:sz="0" w:space="0" w:color="auto"/>
            <w:right w:val="none" w:sz="0" w:space="0" w:color="auto"/>
          </w:divBdr>
          <w:divsChild>
            <w:div w:id="830634584">
              <w:marLeft w:val="0"/>
              <w:marRight w:val="0"/>
              <w:marTop w:val="0"/>
              <w:marBottom w:val="0"/>
              <w:divBdr>
                <w:top w:val="none" w:sz="0" w:space="0" w:color="auto"/>
                <w:left w:val="none" w:sz="0" w:space="0" w:color="auto"/>
                <w:bottom w:val="none" w:sz="0" w:space="0" w:color="auto"/>
                <w:right w:val="none" w:sz="0" w:space="0" w:color="auto"/>
              </w:divBdr>
            </w:div>
            <w:div w:id="640497819">
              <w:marLeft w:val="0"/>
              <w:marRight w:val="0"/>
              <w:marTop w:val="0"/>
              <w:marBottom w:val="0"/>
              <w:divBdr>
                <w:top w:val="none" w:sz="0" w:space="0" w:color="auto"/>
                <w:left w:val="none" w:sz="0" w:space="0" w:color="auto"/>
                <w:bottom w:val="none" w:sz="0" w:space="0" w:color="auto"/>
                <w:right w:val="none" w:sz="0" w:space="0" w:color="auto"/>
              </w:divBdr>
            </w:div>
            <w:div w:id="74857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88543">
      <w:bodyDiv w:val="1"/>
      <w:marLeft w:val="0"/>
      <w:marRight w:val="0"/>
      <w:marTop w:val="0"/>
      <w:marBottom w:val="0"/>
      <w:divBdr>
        <w:top w:val="none" w:sz="0" w:space="0" w:color="auto"/>
        <w:left w:val="none" w:sz="0" w:space="0" w:color="auto"/>
        <w:bottom w:val="none" w:sz="0" w:space="0" w:color="auto"/>
        <w:right w:val="none" w:sz="0" w:space="0" w:color="auto"/>
      </w:divBdr>
      <w:divsChild>
        <w:div w:id="820658629">
          <w:marLeft w:val="0"/>
          <w:marRight w:val="0"/>
          <w:marTop w:val="0"/>
          <w:marBottom w:val="0"/>
          <w:divBdr>
            <w:top w:val="none" w:sz="0" w:space="0" w:color="auto"/>
            <w:left w:val="none" w:sz="0" w:space="0" w:color="auto"/>
            <w:bottom w:val="none" w:sz="0" w:space="0" w:color="auto"/>
            <w:right w:val="none" w:sz="0" w:space="0" w:color="auto"/>
          </w:divBdr>
          <w:divsChild>
            <w:div w:id="1197813853">
              <w:marLeft w:val="0"/>
              <w:marRight w:val="0"/>
              <w:marTop w:val="0"/>
              <w:marBottom w:val="0"/>
              <w:divBdr>
                <w:top w:val="none" w:sz="0" w:space="0" w:color="auto"/>
                <w:left w:val="none" w:sz="0" w:space="0" w:color="auto"/>
                <w:bottom w:val="none" w:sz="0" w:space="0" w:color="auto"/>
                <w:right w:val="none" w:sz="0" w:space="0" w:color="auto"/>
              </w:divBdr>
            </w:div>
            <w:div w:id="94444090">
              <w:marLeft w:val="0"/>
              <w:marRight w:val="0"/>
              <w:marTop w:val="0"/>
              <w:marBottom w:val="0"/>
              <w:divBdr>
                <w:top w:val="none" w:sz="0" w:space="0" w:color="auto"/>
                <w:left w:val="none" w:sz="0" w:space="0" w:color="auto"/>
                <w:bottom w:val="none" w:sz="0" w:space="0" w:color="auto"/>
                <w:right w:val="none" w:sz="0" w:space="0" w:color="auto"/>
              </w:divBdr>
            </w:div>
            <w:div w:id="847213434">
              <w:marLeft w:val="0"/>
              <w:marRight w:val="0"/>
              <w:marTop w:val="0"/>
              <w:marBottom w:val="0"/>
              <w:divBdr>
                <w:top w:val="none" w:sz="0" w:space="0" w:color="auto"/>
                <w:left w:val="none" w:sz="0" w:space="0" w:color="auto"/>
                <w:bottom w:val="none" w:sz="0" w:space="0" w:color="auto"/>
                <w:right w:val="none" w:sz="0" w:space="0" w:color="auto"/>
              </w:divBdr>
            </w:div>
            <w:div w:id="1243182304">
              <w:marLeft w:val="0"/>
              <w:marRight w:val="0"/>
              <w:marTop w:val="0"/>
              <w:marBottom w:val="0"/>
              <w:divBdr>
                <w:top w:val="none" w:sz="0" w:space="0" w:color="auto"/>
                <w:left w:val="none" w:sz="0" w:space="0" w:color="auto"/>
                <w:bottom w:val="none" w:sz="0" w:space="0" w:color="auto"/>
                <w:right w:val="none" w:sz="0" w:space="0" w:color="auto"/>
              </w:divBdr>
            </w:div>
            <w:div w:id="1768579846">
              <w:marLeft w:val="0"/>
              <w:marRight w:val="0"/>
              <w:marTop w:val="0"/>
              <w:marBottom w:val="0"/>
              <w:divBdr>
                <w:top w:val="none" w:sz="0" w:space="0" w:color="auto"/>
                <w:left w:val="none" w:sz="0" w:space="0" w:color="auto"/>
                <w:bottom w:val="none" w:sz="0" w:space="0" w:color="auto"/>
                <w:right w:val="none" w:sz="0" w:space="0" w:color="auto"/>
              </w:divBdr>
            </w:div>
            <w:div w:id="2111048855">
              <w:marLeft w:val="0"/>
              <w:marRight w:val="0"/>
              <w:marTop w:val="0"/>
              <w:marBottom w:val="0"/>
              <w:divBdr>
                <w:top w:val="none" w:sz="0" w:space="0" w:color="auto"/>
                <w:left w:val="none" w:sz="0" w:space="0" w:color="auto"/>
                <w:bottom w:val="none" w:sz="0" w:space="0" w:color="auto"/>
                <w:right w:val="none" w:sz="0" w:space="0" w:color="auto"/>
              </w:divBdr>
            </w:div>
            <w:div w:id="2129350493">
              <w:marLeft w:val="0"/>
              <w:marRight w:val="0"/>
              <w:marTop w:val="0"/>
              <w:marBottom w:val="0"/>
              <w:divBdr>
                <w:top w:val="none" w:sz="0" w:space="0" w:color="auto"/>
                <w:left w:val="none" w:sz="0" w:space="0" w:color="auto"/>
                <w:bottom w:val="none" w:sz="0" w:space="0" w:color="auto"/>
                <w:right w:val="none" w:sz="0" w:space="0" w:color="auto"/>
              </w:divBdr>
            </w:div>
            <w:div w:id="1090851714">
              <w:marLeft w:val="0"/>
              <w:marRight w:val="0"/>
              <w:marTop w:val="0"/>
              <w:marBottom w:val="0"/>
              <w:divBdr>
                <w:top w:val="none" w:sz="0" w:space="0" w:color="auto"/>
                <w:left w:val="none" w:sz="0" w:space="0" w:color="auto"/>
                <w:bottom w:val="none" w:sz="0" w:space="0" w:color="auto"/>
                <w:right w:val="none" w:sz="0" w:space="0" w:color="auto"/>
              </w:divBdr>
            </w:div>
            <w:div w:id="157608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36832">
      <w:bodyDiv w:val="1"/>
      <w:marLeft w:val="0"/>
      <w:marRight w:val="0"/>
      <w:marTop w:val="0"/>
      <w:marBottom w:val="0"/>
      <w:divBdr>
        <w:top w:val="none" w:sz="0" w:space="0" w:color="auto"/>
        <w:left w:val="none" w:sz="0" w:space="0" w:color="auto"/>
        <w:bottom w:val="none" w:sz="0" w:space="0" w:color="auto"/>
        <w:right w:val="none" w:sz="0" w:space="0" w:color="auto"/>
      </w:divBdr>
      <w:divsChild>
        <w:div w:id="974094083">
          <w:marLeft w:val="0"/>
          <w:marRight w:val="0"/>
          <w:marTop w:val="0"/>
          <w:marBottom w:val="0"/>
          <w:divBdr>
            <w:top w:val="none" w:sz="0" w:space="0" w:color="auto"/>
            <w:left w:val="none" w:sz="0" w:space="0" w:color="auto"/>
            <w:bottom w:val="none" w:sz="0" w:space="0" w:color="auto"/>
            <w:right w:val="none" w:sz="0" w:space="0" w:color="auto"/>
          </w:divBdr>
          <w:divsChild>
            <w:div w:id="1617979698">
              <w:marLeft w:val="0"/>
              <w:marRight w:val="0"/>
              <w:marTop w:val="0"/>
              <w:marBottom w:val="0"/>
              <w:divBdr>
                <w:top w:val="none" w:sz="0" w:space="0" w:color="auto"/>
                <w:left w:val="none" w:sz="0" w:space="0" w:color="auto"/>
                <w:bottom w:val="none" w:sz="0" w:space="0" w:color="auto"/>
                <w:right w:val="none" w:sz="0" w:space="0" w:color="auto"/>
              </w:divBdr>
            </w:div>
            <w:div w:id="1215190380">
              <w:marLeft w:val="0"/>
              <w:marRight w:val="0"/>
              <w:marTop w:val="0"/>
              <w:marBottom w:val="0"/>
              <w:divBdr>
                <w:top w:val="none" w:sz="0" w:space="0" w:color="auto"/>
                <w:left w:val="none" w:sz="0" w:space="0" w:color="auto"/>
                <w:bottom w:val="none" w:sz="0" w:space="0" w:color="auto"/>
                <w:right w:val="none" w:sz="0" w:space="0" w:color="auto"/>
              </w:divBdr>
            </w:div>
            <w:div w:id="566498369">
              <w:marLeft w:val="0"/>
              <w:marRight w:val="0"/>
              <w:marTop w:val="0"/>
              <w:marBottom w:val="0"/>
              <w:divBdr>
                <w:top w:val="none" w:sz="0" w:space="0" w:color="auto"/>
                <w:left w:val="none" w:sz="0" w:space="0" w:color="auto"/>
                <w:bottom w:val="none" w:sz="0" w:space="0" w:color="auto"/>
                <w:right w:val="none" w:sz="0" w:space="0" w:color="auto"/>
              </w:divBdr>
            </w:div>
            <w:div w:id="438256414">
              <w:marLeft w:val="0"/>
              <w:marRight w:val="0"/>
              <w:marTop w:val="0"/>
              <w:marBottom w:val="0"/>
              <w:divBdr>
                <w:top w:val="none" w:sz="0" w:space="0" w:color="auto"/>
                <w:left w:val="none" w:sz="0" w:space="0" w:color="auto"/>
                <w:bottom w:val="none" w:sz="0" w:space="0" w:color="auto"/>
                <w:right w:val="none" w:sz="0" w:space="0" w:color="auto"/>
              </w:divBdr>
            </w:div>
            <w:div w:id="1640573298">
              <w:marLeft w:val="0"/>
              <w:marRight w:val="0"/>
              <w:marTop w:val="0"/>
              <w:marBottom w:val="0"/>
              <w:divBdr>
                <w:top w:val="none" w:sz="0" w:space="0" w:color="auto"/>
                <w:left w:val="none" w:sz="0" w:space="0" w:color="auto"/>
                <w:bottom w:val="none" w:sz="0" w:space="0" w:color="auto"/>
                <w:right w:val="none" w:sz="0" w:space="0" w:color="auto"/>
              </w:divBdr>
            </w:div>
            <w:div w:id="6103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92161">
      <w:bodyDiv w:val="1"/>
      <w:marLeft w:val="0"/>
      <w:marRight w:val="0"/>
      <w:marTop w:val="0"/>
      <w:marBottom w:val="0"/>
      <w:divBdr>
        <w:top w:val="none" w:sz="0" w:space="0" w:color="auto"/>
        <w:left w:val="none" w:sz="0" w:space="0" w:color="auto"/>
        <w:bottom w:val="none" w:sz="0" w:space="0" w:color="auto"/>
        <w:right w:val="none" w:sz="0" w:space="0" w:color="auto"/>
      </w:divBdr>
      <w:divsChild>
        <w:div w:id="382297327">
          <w:marLeft w:val="0"/>
          <w:marRight w:val="0"/>
          <w:marTop w:val="0"/>
          <w:marBottom w:val="0"/>
          <w:divBdr>
            <w:top w:val="none" w:sz="0" w:space="0" w:color="auto"/>
            <w:left w:val="none" w:sz="0" w:space="0" w:color="auto"/>
            <w:bottom w:val="none" w:sz="0" w:space="0" w:color="auto"/>
            <w:right w:val="none" w:sz="0" w:space="0" w:color="auto"/>
          </w:divBdr>
          <w:divsChild>
            <w:div w:id="741487627">
              <w:marLeft w:val="0"/>
              <w:marRight w:val="0"/>
              <w:marTop w:val="0"/>
              <w:marBottom w:val="0"/>
              <w:divBdr>
                <w:top w:val="none" w:sz="0" w:space="0" w:color="auto"/>
                <w:left w:val="none" w:sz="0" w:space="0" w:color="auto"/>
                <w:bottom w:val="none" w:sz="0" w:space="0" w:color="auto"/>
                <w:right w:val="none" w:sz="0" w:space="0" w:color="auto"/>
              </w:divBdr>
            </w:div>
            <w:div w:id="646321504">
              <w:marLeft w:val="0"/>
              <w:marRight w:val="0"/>
              <w:marTop w:val="0"/>
              <w:marBottom w:val="0"/>
              <w:divBdr>
                <w:top w:val="none" w:sz="0" w:space="0" w:color="auto"/>
                <w:left w:val="none" w:sz="0" w:space="0" w:color="auto"/>
                <w:bottom w:val="none" w:sz="0" w:space="0" w:color="auto"/>
                <w:right w:val="none" w:sz="0" w:space="0" w:color="auto"/>
              </w:divBdr>
            </w:div>
            <w:div w:id="437024377">
              <w:marLeft w:val="0"/>
              <w:marRight w:val="0"/>
              <w:marTop w:val="0"/>
              <w:marBottom w:val="0"/>
              <w:divBdr>
                <w:top w:val="none" w:sz="0" w:space="0" w:color="auto"/>
                <w:left w:val="none" w:sz="0" w:space="0" w:color="auto"/>
                <w:bottom w:val="none" w:sz="0" w:space="0" w:color="auto"/>
                <w:right w:val="none" w:sz="0" w:space="0" w:color="auto"/>
              </w:divBdr>
            </w:div>
            <w:div w:id="822090643">
              <w:marLeft w:val="0"/>
              <w:marRight w:val="0"/>
              <w:marTop w:val="0"/>
              <w:marBottom w:val="0"/>
              <w:divBdr>
                <w:top w:val="none" w:sz="0" w:space="0" w:color="auto"/>
                <w:left w:val="none" w:sz="0" w:space="0" w:color="auto"/>
                <w:bottom w:val="none" w:sz="0" w:space="0" w:color="auto"/>
                <w:right w:val="none" w:sz="0" w:space="0" w:color="auto"/>
              </w:divBdr>
            </w:div>
            <w:div w:id="2026588948">
              <w:marLeft w:val="0"/>
              <w:marRight w:val="0"/>
              <w:marTop w:val="0"/>
              <w:marBottom w:val="0"/>
              <w:divBdr>
                <w:top w:val="none" w:sz="0" w:space="0" w:color="auto"/>
                <w:left w:val="none" w:sz="0" w:space="0" w:color="auto"/>
                <w:bottom w:val="none" w:sz="0" w:space="0" w:color="auto"/>
                <w:right w:val="none" w:sz="0" w:space="0" w:color="auto"/>
              </w:divBdr>
            </w:div>
            <w:div w:id="1402143374">
              <w:marLeft w:val="0"/>
              <w:marRight w:val="0"/>
              <w:marTop w:val="0"/>
              <w:marBottom w:val="0"/>
              <w:divBdr>
                <w:top w:val="none" w:sz="0" w:space="0" w:color="auto"/>
                <w:left w:val="none" w:sz="0" w:space="0" w:color="auto"/>
                <w:bottom w:val="none" w:sz="0" w:space="0" w:color="auto"/>
                <w:right w:val="none" w:sz="0" w:space="0" w:color="auto"/>
              </w:divBdr>
            </w:div>
            <w:div w:id="2250424">
              <w:marLeft w:val="0"/>
              <w:marRight w:val="0"/>
              <w:marTop w:val="0"/>
              <w:marBottom w:val="0"/>
              <w:divBdr>
                <w:top w:val="none" w:sz="0" w:space="0" w:color="auto"/>
                <w:left w:val="none" w:sz="0" w:space="0" w:color="auto"/>
                <w:bottom w:val="none" w:sz="0" w:space="0" w:color="auto"/>
                <w:right w:val="none" w:sz="0" w:space="0" w:color="auto"/>
              </w:divBdr>
            </w:div>
            <w:div w:id="2042900893">
              <w:marLeft w:val="0"/>
              <w:marRight w:val="0"/>
              <w:marTop w:val="0"/>
              <w:marBottom w:val="0"/>
              <w:divBdr>
                <w:top w:val="none" w:sz="0" w:space="0" w:color="auto"/>
                <w:left w:val="none" w:sz="0" w:space="0" w:color="auto"/>
                <w:bottom w:val="none" w:sz="0" w:space="0" w:color="auto"/>
                <w:right w:val="none" w:sz="0" w:space="0" w:color="auto"/>
              </w:divBdr>
            </w:div>
            <w:div w:id="1560902238">
              <w:marLeft w:val="0"/>
              <w:marRight w:val="0"/>
              <w:marTop w:val="0"/>
              <w:marBottom w:val="0"/>
              <w:divBdr>
                <w:top w:val="none" w:sz="0" w:space="0" w:color="auto"/>
                <w:left w:val="none" w:sz="0" w:space="0" w:color="auto"/>
                <w:bottom w:val="none" w:sz="0" w:space="0" w:color="auto"/>
                <w:right w:val="none" w:sz="0" w:space="0" w:color="auto"/>
              </w:divBdr>
            </w:div>
            <w:div w:id="176387044">
              <w:marLeft w:val="0"/>
              <w:marRight w:val="0"/>
              <w:marTop w:val="0"/>
              <w:marBottom w:val="0"/>
              <w:divBdr>
                <w:top w:val="none" w:sz="0" w:space="0" w:color="auto"/>
                <w:left w:val="none" w:sz="0" w:space="0" w:color="auto"/>
                <w:bottom w:val="none" w:sz="0" w:space="0" w:color="auto"/>
                <w:right w:val="none" w:sz="0" w:space="0" w:color="auto"/>
              </w:divBdr>
            </w:div>
            <w:div w:id="759134160">
              <w:marLeft w:val="0"/>
              <w:marRight w:val="0"/>
              <w:marTop w:val="0"/>
              <w:marBottom w:val="0"/>
              <w:divBdr>
                <w:top w:val="none" w:sz="0" w:space="0" w:color="auto"/>
                <w:left w:val="none" w:sz="0" w:space="0" w:color="auto"/>
                <w:bottom w:val="none" w:sz="0" w:space="0" w:color="auto"/>
                <w:right w:val="none" w:sz="0" w:space="0" w:color="auto"/>
              </w:divBdr>
            </w:div>
            <w:div w:id="375476003">
              <w:marLeft w:val="0"/>
              <w:marRight w:val="0"/>
              <w:marTop w:val="0"/>
              <w:marBottom w:val="0"/>
              <w:divBdr>
                <w:top w:val="none" w:sz="0" w:space="0" w:color="auto"/>
                <w:left w:val="none" w:sz="0" w:space="0" w:color="auto"/>
                <w:bottom w:val="none" w:sz="0" w:space="0" w:color="auto"/>
                <w:right w:val="none" w:sz="0" w:space="0" w:color="auto"/>
              </w:divBdr>
            </w:div>
            <w:div w:id="426272779">
              <w:marLeft w:val="0"/>
              <w:marRight w:val="0"/>
              <w:marTop w:val="0"/>
              <w:marBottom w:val="0"/>
              <w:divBdr>
                <w:top w:val="none" w:sz="0" w:space="0" w:color="auto"/>
                <w:left w:val="none" w:sz="0" w:space="0" w:color="auto"/>
                <w:bottom w:val="none" w:sz="0" w:space="0" w:color="auto"/>
                <w:right w:val="none" w:sz="0" w:space="0" w:color="auto"/>
              </w:divBdr>
            </w:div>
            <w:div w:id="394933558">
              <w:marLeft w:val="0"/>
              <w:marRight w:val="0"/>
              <w:marTop w:val="0"/>
              <w:marBottom w:val="0"/>
              <w:divBdr>
                <w:top w:val="none" w:sz="0" w:space="0" w:color="auto"/>
                <w:left w:val="none" w:sz="0" w:space="0" w:color="auto"/>
                <w:bottom w:val="none" w:sz="0" w:space="0" w:color="auto"/>
                <w:right w:val="none" w:sz="0" w:space="0" w:color="auto"/>
              </w:divBdr>
            </w:div>
            <w:div w:id="1798445565">
              <w:marLeft w:val="0"/>
              <w:marRight w:val="0"/>
              <w:marTop w:val="0"/>
              <w:marBottom w:val="0"/>
              <w:divBdr>
                <w:top w:val="none" w:sz="0" w:space="0" w:color="auto"/>
                <w:left w:val="none" w:sz="0" w:space="0" w:color="auto"/>
                <w:bottom w:val="none" w:sz="0" w:space="0" w:color="auto"/>
                <w:right w:val="none" w:sz="0" w:space="0" w:color="auto"/>
              </w:divBdr>
            </w:div>
            <w:div w:id="37258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45417">
      <w:bodyDiv w:val="1"/>
      <w:marLeft w:val="0"/>
      <w:marRight w:val="0"/>
      <w:marTop w:val="0"/>
      <w:marBottom w:val="0"/>
      <w:divBdr>
        <w:top w:val="none" w:sz="0" w:space="0" w:color="auto"/>
        <w:left w:val="none" w:sz="0" w:space="0" w:color="auto"/>
        <w:bottom w:val="none" w:sz="0" w:space="0" w:color="auto"/>
        <w:right w:val="none" w:sz="0" w:space="0" w:color="auto"/>
      </w:divBdr>
      <w:divsChild>
        <w:div w:id="1934702510">
          <w:marLeft w:val="0"/>
          <w:marRight w:val="0"/>
          <w:marTop w:val="0"/>
          <w:marBottom w:val="0"/>
          <w:divBdr>
            <w:top w:val="none" w:sz="0" w:space="0" w:color="auto"/>
            <w:left w:val="none" w:sz="0" w:space="0" w:color="auto"/>
            <w:bottom w:val="none" w:sz="0" w:space="0" w:color="auto"/>
            <w:right w:val="none" w:sz="0" w:space="0" w:color="auto"/>
          </w:divBdr>
          <w:divsChild>
            <w:div w:id="1819879318">
              <w:marLeft w:val="0"/>
              <w:marRight w:val="0"/>
              <w:marTop w:val="0"/>
              <w:marBottom w:val="0"/>
              <w:divBdr>
                <w:top w:val="none" w:sz="0" w:space="0" w:color="auto"/>
                <w:left w:val="none" w:sz="0" w:space="0" w:color="auto"/>
                <w:bottom w:val="none" w:sz="0" w:space="0" w:color="auto"/>
                <w:right w:val="none" w:sz="0" w:space="0" w:color="auto"/>
              </w:divBdr>
            </w:div>
            <w:div w:id="126669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28106">
      <w:bodyDiv w:val="1"/>
      <w:marLeft w:val="0"/>
      <w:marRight w:val="0"/>
      <w:marTop w:val="0"/>
      <w:marBottom w:val="0"/>
      <w:divBdr>
        <w:top w:val="none" w:sz="0" w:space="0" w:color="auto"/>
        <w:left w:val="none" w:sz="0" w:space="0" w:color="auto"/>
        <w:bottom w:val="none" w:sz="0" w:space="0" w:color="auto"/>
        <w:right w:val="none" w:sz="0" w:space="0" w:color="auto"/>
      </w:divBdr>
      <w:divsChild>
        <w:div w:id="735905794">
          <w:marLeft w:val="0"/>
          <w:marRight w:val="0"/>
          <w:marTop w:val="0"/>
          <w:marBottom w:val="0"/>
          <w:divBdr>
            <w:top w:val="none" w:sz="0" w:space="0" w:color="auto"/>
            <w:left w:val="none" w:sz="0" w:space="0" w:color="auto"/>
            <w:bottom w:val="none" w:sz="0" w:space="0" w:color="auto"/>
            <w:right w:val="none" w:sz="0" w:space="0" w:color="auto"/>
          </w:divBdr>
          <w:divsChild>
            <w:div w:id="2122411819">
              <w:marLeft w:val="0"/>
              <w:marRight w:val="0"/>
              <w:marTop w:val="0"/>
              <w:marBottom w:val="0"/>
              <w:divBdr>
                <w:top w:val="none" w:sz="0" w:space="0" w:color="auto"/>
                <w:left w:val="none" w:sz="0" w:space="0" w:color="auto"/>
                <w:bottom w:val="none" w:sz="0" w:space="0" w:color="auto"/>
                <w:right w:val="none" w:sz="0" w:space="0" w:color="auto"/>
              </w:divBdr>
            </w:div>
            <w:div w:id="1685936578">
              <w:marLeft w:val="0"/>
              <w:marRight w:val="0"/>
              <w:marTop w:val="0"/>
              <w:marBottom w:val="0"/>
              <w:divBdr>
                <w:top w:val="none" w:sz="0" w:space="0" w:color="auto"/>
                <w:left w:val="none" w:sz="0" w:space="0" w:color="auto"/>
                <w:bottom w:val="none" w:sz="0" w:space="0" w:color="auto"/>
                <w:right w:val="none" w:sz="0" w:space="0" w:color="auto"/>
              </w:divBdr>
            </w:div>
            <w:div w:id="417562134">
              <w:marLeft w:val="0"/>
              <w:marRight w:val="0"/>
              <w:marTop w:val="0"/>
              <w:marBottom w:val="0"/>
              <w:divBdr>
                <w:top w:val="none" w:sz="0" w:space="0" w:color="auto"/>
                <w:left w:val="none" w:sz="0" w:space="0" w:color="auto"/>
                <w:bottom w:val="none" w:sz="0" w:space="0" w:color="auto"/>
                <w:right w:val="none" w:sz="0" w:space="0" w:color="auto"/>
              </w:divBdr>
            </w:div>
            <w:div w:id="1177354523">
              <w:marLeft w:val="0"/>
              <w:marRight w:val="0"/>
              <w:marTop w:val="0"/>
              <w:marBottom w:val="0"/>
              <w:divBdr>
                <w:top w:val="none" w:sz="0" w:space="0" w:color="auto"/>
                <w:left w:val="none" w:sz="0" w:space="0" w:color="auto"/>
                <w:bottom w:val="none" w:sz="0" w:space="0" w:color="auto"/>
                <w:right w:val="none" w:sz="0" w:space="0" w:color="auto"/>
              </w:divBdr>
            </w:div>
            <w:div w:id="162549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20019">
      <w:bodyDiv w:val="1"/>
      <w:marLeft w:val="0"/>
      <w:marRight w:val="0"/>
      <w:marTop w:val="0"/>
      <w:marBottom w:val="0"/>
      <w:divBdr>
        <w:top w:val="none" w:sz="0" w:space="0" w:color="auto"/>
        <w:left w:val="none" w:sz="0" w:space="0" w:color="auto"/>
        <w:bottom w:val="none" w:sz="0" w:space="0" w:color="auto"/>
        <w:right w:val="none" w:sz="0" w:space="0" w:color="auto"/>
      </w:divBdr>
      <w:divsChild>
        <w:div w:id="1487933012">
          <w:marLeft w:val="0"/>
          <w:marRight w:val="0"/>
          <w:marTop w:val="0"/>
          <w:marBottom w:val="0"/>
          <w:divBdr>
            <w:top w:val="none" w:sz="0" w:space="0" w:color="auto"/>
            <w:left w:val="none" w:sz="0" w:space="0" w:color="auto"/>
            <w:bottom w:val="none" w:sz="0" w:space="0" w:color="auto"/>
            <w:right w:val="none" w:sz="0" w:space="0" w:color="auto"/>
          </w:divBdr>
          <w:divsChild>
            <w:div w:id="249777003">
              <w:marLeft w:val="0"/>
              <w:marRight w:val="0"/>
              <w:marTop w:val="0"/>
              <w:marBottom w:val="0"/>
              <w:divBdr>
                <w:top w:val="none" w:sz="0" w:space="0" w:color="auto"/>
                <w:left w:val="none" w:sz="0" w:space="0" w:color="auto"/>
                <w:bottom w:val="none" w:sz="0" w:space="0" w:color="auto"/>
                <w:right w:val="none" w:sz="0" w:space="0" w:color="auto"/>
              </w:divBdr>
            </w:div>
            <w:div w:id="1596203004">
              <w:marLeft w:val="0"/>
              <w:marRight w:val="0"/>
              <w:marTop w:val="0"/>
              <w:marBottom w:val="0"/>
              <w:divBdr>
                <w:top w:val="none" w:sz="0" w:space="0" w:color="auto"/>
                <w:left w:val="none" w:sz="0" w:space="0" w:color="auto"/>
                <w:bottom w:val="none" w:sz="0" w:space="0" w:color="auto"/>
                <w:right w:val="none" w:sz="0" w:space="0" w:color="auto"/>
              </w:divBdr>
            </w:div>
            <w:div w:id="45305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83494">
      <w:bodyDiv w:val="1"/>
      <w:marLeft w:val="0"/>
      <w:marRight w:val="0"/>
      <w:marTop w:val="0"/>
      <w:marBottom w:val="0"/>
      <w:divBdr>
        <w:top w:val="none" w:sz="0" w:space="0" w:color="auto"/>
        <w:left w:val="none" w:sz="0" w:space="0" w:color="auto"/>
        <w:bottom w:val="none" w:sz="0" w:space="0" w:color="auto"/>
        <w:right w:val="none" w:sz="0" w:space="0" w:color="auto"/>
      </w:divBdr>
      <w:divsChild>
        <w:div w:id="853155663">
          <w:marLeft w:val="0"/>
          <w:marRight w:val="0"/>
          <w:marTop w:val="0"/>
          <w:marBottom w:val="0"/>
          <w:divBdr>
            <w:top w:val="none" w:sz="0" w:space="0" w:color="auto"/>
            <w:left w:val="none" w:sz="0" w:space="0" w:color="auto"/>
            <w:bottom w:val="none" w:sz="0" w:space="0" w:color="auto"/>
            <w:right w:val="none" w:sz="0" w:space="0" w:color="auto"/>
          </w:divBdr>
          <w:divsChild>
            <w:div w:id="130170781">
              <w:marLeft w:val="0"/>
              <w:marRight w:val="0"/>
              <w:marTop w:val="0"/>
              <w:marBottom w:val="0"/>
              <w:divBdr>
                <w:top w:val="none" w:sz="0" w:space="0" w:color="auto"/>
                <w:left w:val="none" w:sz="0" w:space="0" w:color="auto"/>
                <w:bottom w:val="none" w:sz="0" w:space="0" w:color="auto"/>
                <w:right w:val="none" w:sz="0" w:space="0" w:color="auto"/>
              </w:divBdr>
            </w:div>
            <w:div w:id="59795200">
              <w:marLeft w:val="0"/>
              <w:marRight w:val="0"/>
              <w:marTop w:val="0"/>
              <w:marBottom w:val="0"/>
              <w:divBdr>
                <w:top w:val="none" w:sz="0" w:space="0" w:color="auto"/>
                <w:left w:val="none" w:sz="0" w:space="0" w:color="auto"/>
                <w:bottom w:val="none" w:sz="0" w:space="0" w:color="auto"/>
                <w:right w:val="none" w:sz="0" w:space="0" w:color="auto"/>
              </w:divBdr>
            </w:div>
            <w:div w:id="444276072">
              <w:marLeft w:val="0"/>
              <w:marRight w:val="0"/>
              <w:marTop w:val="0"/>
              <w:marBottom w:val="0"/>
              <w:divBdr>
                <w:top w:val="none" w:sz="0" w:space="0" w:color="auto"/>
                <w:left w:val="none" w:sz="0" w:space="0" w:color="auto"/>
                <w:bottom w:val="none" w:sz="0" w:space="0" w:color="auto"/>
                <w:right w:val="none" w:sz="0" w:space="0" w:color="auto"/>
              </w:divBdr>
            </w:div>
            <w:div w:id="1061903949">
              <w:marLeft w:val="0"/>
              <w:marRight w:val="0"/>
              <w:marTop w:val="0"/>
              <w:marBottom w:val="0"/>
              <w:divBdr>
                <w:top w:val="none" w:sz="0" w:space="0" w:color="auto"/>
                <w:left w:val="none" w:sz="0" w:space="0" w:color="auto"/>
                <w:bottom w:val="none" w:sz="0" w:space="0" w:color="auto"/>
                <w:right w:val="none" w:sz="0" w:space="0" w:color="auto"/>
              </w:divBdr>
            </w:div>
            <w:div w:id="115992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40169">
      <w:bodyDiv w:val="1"/>
      <w:marLeft w:val="0"/>
      <w:marRight w:val="0"/>
      <w:marTop w:val="0"/>
      <w:marBottom w:val="0"/>
      <w:divBdr>
        <w:top w:val="none" w:sz="0" w:space="0" w:color="auto"/>
        <w:left w:val="none" w:sz="0" w:space="0" w:color="auto"/>
        <w:bottom w:val="none" w:sz="0" w:space="0" w:color="auto"/>
        <w:right w:val="none" w:sz="0" w:space="0" w:color="auto"/>
      </w:divBdr>
      <w:divsChild>
        <w:div w:id="1657765221">
          <w:marLeft w:val="0"/>
          <w:marRight w:val="0"/>
          <w:marTop w:val="0"/>
          <w:marBottom w:val="0"/>
          <w:divBdr>
            <w:top w:val="none" w:sz="0" w:space="0" w:color="auto"/>
            <w:left w:val="none" w:sz="0" w:space="0" w:color="auto"/>
            <w:bottom w:val="none" w:sz="0" w:space="0" w:color="auto"/>
            <w:right w:val="none" w:sz="0" w:space="0" w:color="auto"/>
          </w:divBdr>
          <w:divsChild>
            <w:div w:id="433670813">
              <w:marLeft w:val="0"/>
              <w:marRight w:val="0"/>
              <w:marTop w:val="0"/>
              <w:marBottom w:val="0"/>
              <w:divBdr>
                <w:top w:val="none" w:sz="0" w:space="0" w:color="auto"/>
                <w:left w:val="none" w:sz="0" w:space="0" w:color="auto"/>
                <w:bottom w:val="none" w:sz="0" w:space="0" w:color="auto"/>
                <w:right w:val="none" w:sz="0" w:space="0" w:color="auto"/>
              </w:divBdr>
            </w:div>
            <w:div w:id="1956522420">
              <w:marLeft w:val="0"/>
              <w:marRight w:val="0"/>
              <w:marTop w:val="0"/>
              <w:marBottom w:val="0"/>
              <w:divBdr>
                <w:top w:val="none" w:sz="0" w:space="0" w:color="auto"/>
                <w:left w:val="none" w:sz="0" w:space="0" w:color="auto"/>
                <w:bottom w:val="none" w:sz="0" w:space="0" w:color="auto"/>
                <w:right w:val="none" w:sz="0" w:space="0" w:color="auto"/>
              </w:divBdr>
            </w:div>
            <w:div w:id="1666394508">
              <w:marLeft w:val="0"/>
              <w:marRight w:val="0"/>
              <w:marTop w:val="0"/>
              <w:marBottom w:val="0"/>
              <w:divBdr>
                <w:top w:val="none" w:sz="0" w:space="0" w:color="auto"/>
                <w:left w:val="none" w:sz="0" w:space="0" w:color="auto"/>
                <w:bottom w:val="none" w:sz="0" w:space="0" w:color="auto"/>
                <w:right w:val="none" w:sz="0" w:space="0" w:color="auto"/>
              </w:divBdr>
            </w:div>
            <w:div w:id="1854958366">
              <w:marLeft w:val="0"/>
              <w:marRight w:val="0"/>
              <w:marTop w:val="0"/>
              <w:marBottom w:val="0"/>
              <w:divBdr>
                <w:top w:val="none" w:sz="0" w:space="0" w:color="auto"/>
                <w:left w:val="none" w:sz="0" w:space="0" w:color="auto"/>
                <w:bottom w:val="none" w:sz="0" w:space="0" w:color="auto"/>
                <w:right w:val="none" w:sz="0" w:space="0" w:color="auto"/>
              </w:divBdr>
            </w:div>
            <w:div w:id="104232323">
              <w:marLeft w:val="0"/>
              <w:marRight w:val="0"/>
              <w:marTop w:val="0"/>
              <w:marBottom w:val="0"/>
              <w:divBdr>
                <w:top w:val="none" w:sz="0" w:space="0" w:color="auto"/>
                <w:left w:val="none" w:sz="0" w:space="0" w:color="auto"/>
                <w:bottom w:val="none" w:sz="0" w:space="0" w:color="auto"/>
                <w:right w:val="none" w:sz="0" w:space="0" w:color="auto"/>
              </w:divBdr>
            </w:div>
            <w:div w:id="1305234319">
              <w:marLeft w:val="0"/>
              <w:marRight w:val="0"/>
              <w:marTop w:val="0"/>
              <w:marBottom w:val="0"/>
              <w:divBdr>
                <w:top w:val="none" w:sz="0" w:space="0" w:color="auto"/>
                <w:left w:val="none" w:sz="0" w:space="0" w:color="auto"/>
                <w:bottom w:val="none" w:sz="0" w:space="0" w:color="auto"/>
                <w:right w:val="none" w:sz="0" w:space="0" w:color="auto"/>
              </w:divBdr>
            </w:div>
            <w:div w:id="1104494262">
              <w:marLeft w:val="0"/>
              <w:marRight w:val="0"/>
              <w:marTop w:val="0"/>
              <w:marBottom w:val="0"/>
              <w:divBdr>
                <w:top w:val="none" w:sz="0" w:space="0" w:color="auto"/>
                <w:left w:val="none" w:sz="0" w:space="0" w:color="auto"/>
                <w:bottom w:val="none" w:sz="0" w:space="0" w:color="auto"/>
                <w:right w:val="none" w:sz="0" w:space="0" w:color="auto"/>
              </w:divBdr>
            </w:div>
            <w:div w:id="1638805175">
              <w:marLeft w:val="0"/>
              <w:marRight w:val="0"/>
              <w:marTop w:val="0"/>
              <w:marBottom w:val="0"/>
              <w:divBdr>
                <w:top w:val="none" w:sz="0" w:space="0" w:color="auto"/>
                <w:left w:val="none" w:sz="0" w:space="0" w:color="auto"/>
                <w:bottom w:val="none" w:sz="0" w:space="0" w:color="auto"/>
                <w:right w:val="none" w:sz="0" w:space="0" w:color="auto"/>
              </w:divBdr>
            </w:div>
            <w:div w:id="695427919">
              <w:marLeft w:val="0"/>
              <w:marRight w:val="0"/>
              <w:marTop w:val="0"/>
              <w:marBottom w:val="0"/>
              <w:divBdr>
                <w:top w:val="none" w:sz="0" w:space="0" w:color="auto"/>
                <w:left w:val="none" w:sz="0" w:space="0" w:color="auto"/>
                <w:bottom w:val="none" w:sz="0" w:space="0" w:color="auto"/>
                <w:right w:val="none" w:sz="0" w:space="0" w:color="auto"/>
              </w:divBdr>
            </w:div>
            <w:div w:id="1630935197">
              <w:marLeft w:val="0"/>
              <w:marRight w:val="0"/>
              <w:marTop w:val="0"/>
              <w:marBottom w:val="0"/>
              <w:divBdr>
                <w:top w:val="none" w:sz="0" w:space="0" w:color="auto"/>
                <w:left w:val="none" w:sz="0" w:space="0" w:color="auto"/>
                <w:bottom w:val="none" w:sz="0" w:space="0" w:color="auto"/>
                <w:right w:val="none" w:sz="0" w:space="0" w:color="auto"/>
              </w:divBdr>
            </w:div>
            <w:div w:id="1071587104">
              <w:marLeft w:val="0"/>
              <w:marRight w:val="0"/>
              <w:marTop w:val="0"/>
              <w:marBottom w:val="0"/>
              <w:divBdr>
                <w:top w:val="none" w:sz="0" w:space="0" w:color="auto"/>
                <w:left w:val="none" w:sz="0" w:space="0" w:color="auto"/>
                <w:bottom w:val="none" w:sz="0" w:space="0" w:color="auto"/>
                <w:right w:val="none" w:sz="0" w:space="0" w:color="auto"/>
              </w:divBdr>
            </w:div>
            <w:div w:id="35173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73314">
      <w:bodyDiv w:val="1"/>
      <w:marLeft w:val="0"/>
      <w:marRight w:val="0"/>
      <w:marTop w:val="0"/>
      <w:marBottom w:val="0"/>
      <w:divBdr>
        <w:top w:val="none" w:sz="0" w:space="0" w:color="auto"/>
        <w:left w:val="none" w:sz="0" w:space="0" w:color="auto"/>
        <w:bottom w:val="none" w:sz="0" w:space="0" w:color="auto"/>
        <w:right w:val="none" w:sz="0" w:space="0" w:color="auto"/>
      </w:divBdr>
      <w:divsChild>
        <w:div w:id="1102650938">
          <w:marLeft w:val="0"/>
          <w:marRight w:val="0"/>
          <w:marTop w:val="0"/>
          <w:marBottom w:val="0"/>
          <w:divBdr>
            <w:top w:val="none" w:sz="0" w:space="0" w:color="auto"/>
            <w:left w:val="none" w:sz="0" w:space="0" w:color="auto"/>
            <w:bottom w:val="none" w:sz="0" w:space="0" w:color="auto"/>
            <w:right w:val="none" w:sz="0" w:space="0" w:color="auto"/>
          </w:divBdr>
          <w:divsChild>
            <w:div w:id="460223768">
              <w:marLeft w:val="0"/>
              <w:marRight w:val="0"/>
              <w:marTop w:val="0"/>
              <w:marBottom w:val="0"/>
              <w:divBdr>
                <w:top w:val="none" w:sz="0" w:space="0" w:color="auto"/>
                <w:left w:val="none" w:sz="0" w:space="0" w:color="auto"/>
                <w:bottom w:val="none" w:sz="0" w:space="0" w:color="auto"/>
                <w:right w:val="none" w:sz="0" w:space="0" w:color="auto"/>
              </w:divBdr>
            </w:div>
            <w:div w:id="1219367098">
              <w:marLeft w:val="0"/>
              <w:marRight w:val="0"/>
              <w:marTop w:val="0"/>
              <w:marBottom w:val="0"/>
              <w:divBdr>
                <w:top w:val="none" w:sz="0" w:space="0" w:color="auto"/>
                <w:left w:val="none" w:sz="0" w:space="0" w:color="auto"/>
                <w:bottom w:val="none" w:sz="0" w:space="0" w:color="auto"/>
                <w:right w:val="none" w:sz="0" w:space="0" w:color="auto"/>
              </w:divBdr>
            </w:div>
            <w:div w:id="984624613">
              <w:marLeft w:val="0"/>
              <w:marRight w:val="0"/>
              <w:marTop w:val="0"/>
              <w:marBottom w:val="0"/>
              <w:divBdr>
                <w:top w:val="none" w:sz="0" w:space="0" w:color="auto"/>
                <w:left w:val="none" w:sz="0" w:space="0" w:color="auto"/>
                <w:bottom w:val="none" w:sz="0" w:space="0" w:color="auto"/>
                <w:right w:val="none" w:sz="0" w:space="0" w:color="auto"/>
              </w:divBdr>
            </w:div>
            <w:div w:id="899288574">
              <w:marLeft w:val="0"/>
              <w:marRight w:val="0"/>
              <w:marTop w:val="0"/>
              <w:marBottom w:val="0"/>
              <w:divBdr>
                <w:top w:val="none" w:sz="0" w:space="0" w:color="auto"/>
                <w:left w:val="none" w:sz="0" w:space="0" w:color="auto"/>
                <w:bottom w:val="none" w:sz="0" w:space="0" w:color="auto"/>
                <w:right w:val="none" w:sz="0" w:space="0" w:color="auto"/>
              </w:divBdr>
            </w:div>
            <w:div w:id="1698240056">
              <w:marLeft w:val="0"/>
              <w:marRight w:val="0"/>
              <w:marTop w:val="0"/>
              <w:marBottom w:val="0"/>
              <w:divBdr>
                <w:top w:val="none" w:sz="0" w:space="0" w:color="auto"/>
                <w:left w:val="none" w:sz="0" w:space="0" w:color="auto"/>
                <w:bottom w:val="none" w:sz="0" w:space="0" w:color="auto"/>
                <w:right w:val="none" w:sz="0" w:space="0" w:color="auto"/>
              </w:divBdr>
            </w:div>
            <w:div w:id="1720082221">
              <w:marLeft w:val="0"/>
              <w:marRight w:val="0"/>
              <w:marTop w:val="0"/>
              <w:marBottom w:val="0"/>
              <w:divBdr>
                <w:top w:val="none" w:sz="0" w:space="0" w:color="auto"/>
                <w:left w:val="none" w:sz="0" w:space="0" w:color="auto"/>
                <w:bottom w:val="none" w:sz="0" w:space="0" w:color="auto"/>
                <w:right w:val="none" w:sz="0" w:space="0" w:color="auto"/>
              </w:divBdr>
            </w:div>
            <w:div w:id="1669668824">
              <w:marLeft w:val="0"/>
              <w:marRight w:val="0"/>
              <w:marTop w:val="0"/>
              <w:marBottom w:val="0"/>
              <w:divBdr>
                <w:top w:val="none" w:sz="0" w:space="0" w:color="auto"/>
                <w:left w:val="none" w:sz="0" w:space="0" w:color="auto"/>
                <w:bottom w:val="none" w:sz="0" w:space="0" w:color="auto"/>
                <w:right w:val="none" w:sz="0" w:space="0" w:color="auto"/>
              </w:divBdr>
            </w:div>
            <w:div w:id="907348017">
              <w:marLeft w:val="0"/>
              <w:marRight w:val="0"/>
              <w:marTop w:val="0"/>
              <w:marBottom w:val="0"/>
              <w:divBdr>
                <w:top w:val="none" w:sz="0" w:space="0" w:color="auto"/>
                <w:left w:val="none" w:sz="0" w:space="0" w:color="auto"/>
                <w:bottom w:val="none" w:sz="0" w:space="0" w:color="auto"/>
                <w:right w:val="none" w:sz="0" w:space="0" w:color="auto"/>
              </w:divBdr>
            </w:div>
            <w:div w:id="15631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79016">
      <w:bodyDiv w:val="1"/>
      <w:marLeft w:val="0"/>
      <w:marRight w:val="0"/>
      <w:marTop w:val="0"/>
      <w:marBottom w:val="0"/>
      <w:divBdr>
        <w:top w:val="none" w:sz="0" w:space="0" w:color="auto"/>
        <w:left w:val="none" w:sz="0" w:space="0" w:color="auto"/>
        <w:bottom w:val="none" w:sz="0" w:space="0" w:color="auto"/>
        <w:right w:val="none" w:sz="0" w:space="0" w:color="auto"/>
      </w:divBdr>
      <w:divsChild>
        <w:div w:id="1611204687">
          <w:marLeft w:val="0"/>
          <w:marRight w:val="0"/>
          <w:marTop w:val="0"/>
          <w:marBottom w:val="0"/>
          <w:divBdr>
            <w:top w:val="none" w:sz="0" w:space="0" w:color="auto"/>
            <w:left w:val="none" w:sz="0" w:space="0" w:color="auto"/>
            <w:bottom w:val="none" w:sz="0" w:space="0" w:color="auto"/>
            <w:right w:val="none" w:sz="0" w:space="0" w:color="auto"/>
          </w:divBdr>
          <w:divsChild>
            <w:div w:id="1133476165">
              <w:marLeft w:val="0"/>
              <w:marRight w:val="0"/>
              <w:marTop w:val="0"/>
              <w:marBottom w:val="0"/>
              <w:divBdr>
                <w:top w:val="none" w:sz="0" w:space="0" w:color="auto"/>
                <w:left w:val="none" w:sz="0" w:space="0" w:color="auto"/>
                <w:bottom w:val="none" w:sz="0" w:space="0" w:color="auto"/>
                <w:right w:val="none" w:sz="0" w:space="0" w:color="auto"/>
              </w:divBdr>
            </w:div>
            <w:div w:id="1834105851">
              <w:marLeft w:val="0"/>
              <w:marRight w:val="0"/>
              <w:marTop w:val="0"/>
              <w:marBottom w:val="0"/>
              <w:divBdr>
                <w:top w:val="none" w:sz="0" w:space="0" w:color="auto"/>
                <w:left w:val="none" w:sz="0" w:space="0" w:color="auto"/>
                <w:bottom w:val="none" w:sz="0" w:space="0" w:color="auto"/>
                <w:right w:val="none" w:sz="0" w:space="0" w:color="auto"/>
              </w:divBdr>
            </w:div>
            <w:div w:id="858734101">
              <w:marLeft w:val="0"/>
              <w:marRight w:val="0"/>
              <w:marTop w:val="0"/>
              <w:marBottom w:val="0"/>
              <w:divBdr>
                <w:top w:val="none" w:sz="0" w:space="0" w:color="auto"/>
                <w:left w:val="none" w:sz="0" w:space="0" w:color="auto"/>
                <w:bottom w:val="none" w:sz="0" w:space="0" w:color="auto"/>
                <w:right w:val="none" w:sz="0" w:space="0" w:color="auto"/>
              </w:divBdr>
            </w:div>
            <w:div w:id="1205286581">
              <w:marLeft w:val="0"/>
              <w:marRight w:val="0"/>
              <w:marTop w:val="0"/>
              <w:marBottom w:val="0"/>
              <w:divBdr>
                <w:top w:val="none" w:sz="0" w:space="0" w:color="auto"/>
                <w:left w:val="none" w:sz="0" w:space="0" w:color="auto"/>
                <w:bottom w:val="none" w:sz="0" w:space="0" w:color="auto"/>
                <w:right w:val="none" w:sz="0" w:space="0" w:color="auto"/>
              </w:divBdr>
            </w:div>
            <w:div w:id="1256742255">
              <w:marLeft w:val="0"/>
              <w:marRight w:val="0"/>
              <w:marTop w:val="0"/>
              <w:marBottom w:val="0"/>
              <w:divBdr>
                <w:top w:val="none" w:sz="0" w:space="0" w:color="auto"/>
                <w:left w:val="none" w:sz="0" w:space="0" w:color="auto"/>
                <w:bottom w:val="none" w:sz="0" w:space="0" w:color="auto"/>
                <w:right w:val="none" w:sz="0" w:space="0" w:color="auto"/>
              </w:divBdr>
            </w:div>
            <w:div w:id="6824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69629">
      <w:bodyDiv w:val="1"/>
      <w:marLeft w:val="0"/>
      <w:marRight w:val="0"/>
      <w:marTop w:val="0"/>
      <w:marBottom w:val="0"/>
      <w:divBdr>
        <w:top w:val="none" w:sz="0" w:space="0" w:color="auto"/>
        <w:left w:val="none" w:sz="0" w:space="0" w:color="auto"/>
        <w:bottom w:val="none" w:sz="0" w:space="0" w:color="auto"/>
        <w:right w:val="none" w:sz="0" w:space="0" w:color="auto"/>
      </w:divBdr>
      <w:divsChild>
        <w:div w:id="2075546471">
          <w:marLeft w:val="0"/>
          <w:marRight w:val="0"/>
          <w:marTop w:val="0"/>
          <w:marBottom w:val="0"/>
          <w:divBdr>
            <w:top w:val="none" w:sz="0" w:space="0" w:color="auto"/>
            <w:left w:val="none" w:sz="0" w:space="0" w:color="auto"/>
            <w:bottom w:val="none" w:sz="0" w:space="0" w:color="auto"/>
            <w:right w:val="none" w:sz="0" w:space="0" w:color="auto"/>
          </w:divBdr>
          <w:divsChild>
            <w:div w:id="173685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04477">
      <w:bodyDiv w:val="1"/>
      <w:marLeft w:val="0"/>
      <w:marRight w:val="0"/>
      <w:marTop w:val="0"/>
      <w:marBottom w:val="0"/>
      <w:divBdr>
        <w:top w:val="none" w:sz="0" w:space="0" w:color="auto"/>
        <w:left w:val="none" w:sz="0" w:space="0" w:color="auto"/>
        <w:bottom w:val="none" w:sz="0" w:space="0" w:color="auto"/>
        <w:right w:val="none" w:sz="0" w:space="0" w:color="auto"/>
      </w:divBdr>
      <w:divsChild>
        <w:div w:id="46226333">
          <w:marLeft w:val="0"/>
          <w:marRight w:val="0"/>
          <w:marTop w:val="0"/>
          <w:marBottom w:val="0"/>
          <w:divBdr>
            <w:top w:val="none" w:sz="0" w:space="0" w:color="auto"/>
            <w:left w:val="none" w:sz="0" w:space="0" w:color="auto"/>
            <w:bottom w:val="none" w:sz="0" w:space="0" w:color="auto"/>
            <w:right w:val="none" w:sz="0" w:space="0" w:color="auto"/>
          </w:divBdr>
          <w:divsChild>
            <w:div w:id="335500201">
              <w:marLeft w:val="0"/>
              <w:marRight w:val="0"/>
              <w:marTop w:val="0"/>
              <w:marBottom w:val="0"/>
              <w:divBdr>
                <w:top w:val="none" w:sz="0" w:space="0" w:color="auto"/>
                <w:left w:val="none" w:sz="0" w:space="0" w:color="auto"/>
                <w:bottom w:val="none" w:sz="0" w:space="0" w:color="auto"/>
                <w:right w:val="none" w:sz="0" w:space="0" w:color="auto"/>
              </w:divBdr>
            </w:div>
            <w:div w:id="321007922">
              <w:marLeft w:val="0"/>
              <w:marRight w:val="0"/>
              <w:marTop w:val="0"/>
              <w:marBottom w:val="0"/>
              <w:divBdr>
                <w:top w:val="none" w:sz="0" w:space="0" w:color="auto"/>
                <w:left w:val="none" w:sz="0" w:space="0" w:color="auto"/>
                <w:bottom w:val="none" w:sz="0" w:space="0" w:color="auto"/>
                <w:right w:val="none" w:sz="0" w:space="0" w:color="auto"/>
              </w:divBdr>
            </w:div>
            <w:div w:id="1957175806">
              <w:marLeft w:val="0"/>
              <w:marRight w:val="0"/>
              <w:marTop w:val="0"/>
              <w:marBottom w:val="0"/>
              <w:divBdr>
                <w:top w:val="none" w:sz="0" w:space="0" w:color="auto"/>
                <w:left w:val="none" w:sz="0" w:space="0" w:color="auto"/>
                <w:bottom w:val="none" w:sz="0" w:space="0" w:color="auto"/>
                <w:right w:val="none" w:sz="0" w:space="0" w:color="auto"/>
              </w:divBdr>
            </w:div>
            <w:div w:id="633216442">
              <w:marLeft w:val="0"/>
              <w:marRight w:val="0"/>
              <w:marTop w:val="0"/>
              <w:marBottom w:val="0"/>
              <w:divBdr>
                <w:top w:val="none" w:sz="0" w:space="0" w:color="auto"/>
                <w:left w:val="none" w:sz="0" w:space="0" w:color="auto"/>
                <w:bottom w:val="none" w:sz="0" w:space="0" w:color="auto"/>
                <w:right w:val="none" w:sz="0" w:space="0" w:color="auto"/>
              </w:divBdr>
            </w:div>
            <w:div w:id="213524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94861">
      <w:bodyDiv w:val="1"/>
      <w:marLeft w:val="0"/>
      <w:marRight w:val="0"/>
      <w:marTop w:val="0"/>
      <w:marBottom w:val="0"/>
      <w:divBdr>
        <w:top w:val="none" w:sz="0" w:space="0" w:color="auto"/>
        <w:left w:val="none" w:sz="0" w:space="0" w:color="auto"/>
        <w:bottom w:val="none" w:sz="0" w:space="0" w:color="auto"/>
        <w:right w:val="none" w:sz="0" w:space="0" w:color="auto"/>
      </w:divBdr>
      <w:divsChild>
        <w:div w:id="1714111414">
          <w:marLeft w:val="0"/>
          <w:marRight w:val="0"/>
          <w:marTop w:val="0"/>
          <w:marBottom w:val="0"/>
          <w:divBdr>
            <w:top w:val="none" w:sz="0" w:space="0" w:color="auto"/>
            <w:left w:val="none" w:sz="0" w:space="0" w:color="auto"/>
            <w:bottom w:val="none" w:sz="0" w:space="0" w:color="auto"/>
            <w:right w:val="none" w:sz="0" w:space="0" w:color="auto"/>
          </w:divBdr>
          <w:divsChild>
            <w:div w:id="1583220290">
              <w:marLeft w:val="0"/>
              <w:marRight w:val="0"/>
              <w:marTop w:val="0"/>
              <w:marBottom w:val="0"/>
              <w:divBdr>
                <w:top w:val="none" w:sz="0" w:space="0" w:color="auto"/>
                <w:left w:val="none" w:sz="0" w:space="0" w:color="auto"/>
                <w:bottom w:val="none" w:sz="0" w:space="0" w:color="auto"/>
                <w:right w:val="none" w:sz="0" w:space="0" w:color="auto"/>
              </w:divBdr>
            </w:div>
            <w:div w:id="56931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15820">
      <w:bodyDiv w:val="1"/>
      <w:marLeft w:val="0"/>
      <w:marRight w:val="0"/>
      <w:marTop w:val="0"/>
      <w:marBottom w:val="0"/>
      <w:divBdr>
        <w:top w:val="none" w:sz="0" w:space="0" w:color="auto"/>
        <w:left w:val="none" w:sz="0" w:space="0" w:color="auto"/>
        <w:bottom w:val="none" w:sz="0" w:space="0" w:color="auto"/>
        <w:right w:val="none" w:sz="0" w:space="0" w:color="auto"/>
      </w:divBdr>
      <w:divsChild>
        <w:div w:id="571278515">
          <w:marLeft w:val="0"/>
          <w:marRight w:val="0"/>
          <w:marTop w:val="0"/>
          <w:marBottom w:val="0"/>
          <w:divBdr>
            <w:top w:val="none" w:sz="0" w:space="0" w:color="auto"/>
            <w:left w:val="none" w:sz="0" w:space="0" w:color="auto"/>
            <w:bottom w:val="none" w:sz="0" w:space="0" w:color="auto"/>
            <w:right w:val="none" w:sz="0" w:space="0" w:color="auto"/>
          </w:divBdr>
          <w:divsChild>
            <w:div w:id="1681161214">
              <w:marLeft w:val="0"/>
              <w:marRight w:val="0"/>
              <w:marTop w:val="0"/>
              <w:marBottom w:val="0"/>
              <w:divBdr>
                <w:top w:val="none" w:sz="0" w:space="0" w:color="auto"/>
                <w:left w:val="none" w:sz="0" w:space="0" w:color="auto"/>
                <w:bottom w:val="none" w:sz="0" w:space="0" w:color="auto"/>
                <w:right w:val="none" w:sz="0" w:space="0" w:color="auto"/>
              </w:divBdr>
            </w:div>
            <w:div w:id="183337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08643">
      <w:bodyDiv w:val="1"/>
      <w:marLeft w:val="0"/>
      <w:marRight w:val="0"/>
      <w:marTop w:val="0"/>
      <w:marBottom w:val="0"/>
      <w:divBdr>
        <w:top w:val="none" w:sz="0" w:space="0" w:color="auto"/>
        <w:left w:val="none" w:sz="0" w:space="0" w:color="auto"/>
        <w:bottom w:val="none" w:sz="0" w:space="0" w:color="auto"/>
        <w:right w:val="none" w:sz="0" w:space="0" w:color="auto"/>
      </w:divBdr>
      <w:divsChild>
        <w:div w:id="10768121">
          <w:marLeft w:val="0"/>
          <w:marRight w:val="0"/>
          <w:marTop w:val="0"/>
          <w:marBottom w:val="0"/>
          <w:divBdr>
            <w:top w:val="none" w:sz="0" w:space="0" w:color="auto"/>
            <w:left w:val="none" w:sz="0" w:space="0" w:color="auto"/>
            <w:bottom w:val="none" w:sz="0" w:space="0" w:color="auto"/>
            <w:right w:val="none" w:sz="0" w:space="0" w:color="auto"/>
          </w:divBdr>
          <w:divsChild>
            <w:div w:id="1691445346">
              <w:marLeft w:val="0"/>
              <w:marRight w:val="0"/>
              <w:marTop w:val="0"/>
              <w:marBottom w:val="0"/>
              <w:divBdr>
                <w:top w:val="none" w:sz="0" w:space="0" w:color="auto"/>
                <w:left w:val="none" w:sz="0" w:space="0" w:color="auto"/>
                <w:bottom w:val="none" w:sz="0" w:space="0" w:color="auto"/>
                <w:right w:val="none" w:sz="0" w:space="0" w:color="auto"/>
              </w:divBdr>
            </w:div>
            <w:div w:id="79013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6747">
      <w:bodyDiv w:val="1"/>
      <w:marLeft w:val="0"/>
      <w:marRight w:val="0"/>
      <w:marTop w:val="0"/>
      <w:marBottom w:val="0"/>
      <w:divBdr>
        <w:top w:val="none" w:sz="0" w:space="0" w:color="auto"/>
        <w:left w:val="none" w:sz="0" w:space="0" w:color="auto"/>
        <w:bottom w:val="none" w:sz="0" w:space="0" w:color="auto"/>
        <w:right w:val="none" w:sz="0" w:space="0" w:color="auto"/>
      </w:divBdr>
      <w:divsChild>
        <w:div w:id="1607689495">
          <w:marLeft w:val="0"/>
          <w:marRight w:val="0"/>
          <w:marTop w:val="0"/>
          <w:marBottom w:val="0"/>
          <w:divBdr>
            <w:top w:val="none" w:sz="0" w:space="0" w:color="auto"/>
            <w:left w:val="none" w:sz="0" w:space="0" w:color="auto"/>
            <w:bottom w:val="none" w:sz="0" w:space="0" w:color="auto"/>
            <w:right w:val="none" w:sz="0" w:space="0" w:color="auto"/>
          </w:divBdr>
          <w:divsChild>
            <w:div w:id="791242274">
              <w:marLeft w:val="0"/>
              <w:marRight w:val="0"/>
              <w:marTop w:val="0"/>
              <w:marBottom w:val="0"/>
              <w:divBdr>
                <w:top w:val="none" w:sz="0" w:space="0" w:color="auto"/>
                <w:left w:val="none" w:sz="0" w:space="0" w:color="auto"/>
                <w:bottom w:val="none" w:sz="0" w:space="0" w:color="auto"/>
                <w:right w:val="none" w:sz="0" w:space="0" w:color="auto"/>
              </w:divBdr>
            </w:div>
            <w:div w:id="1079671817">
              <w:marLeft w:val="0"/>
              <w:marRight w:val="0"/>
              <w:marTop w:val="0"/>
              <w:marBottom w:val="0"/>
              <w:divBdr>
                <w:top w:val="none" w:sz="0" w:space="0" w:color="auto"/>
                <w:left w:val="none" w:sz="0" w:space="0" w:color="auto"/>
                <w:bottom w:val="none" w:sz="0" w:space="0" w:color="auto"/>
                <w:right w:val="none" w:sz="0" w:space="0" w:color="auto"/>
              </w:divBdr>
            </w:div>
            <w:div w:id="50274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7616">
      <w:bodyDiv w:val="1"/>
      <w:marLeft w:val="0"/>
      <w:marRight w:val="0"/>
      <w:marTop w:val="0"/>
      <w:marBottom w:val="0"/>
      <w:divBdr>
        <w:top w:val="none" w:sz="0" w:space="0" w:color="auto"/>
        <w:left w:val="none" w:sz="0" w:space="0" w:color="auto"/>
        <w:bottom w:val="none" w:sz="0" w:space="0" w:color="auto"/>
        <w:right w:val="none" w:sz="0" w:space="0" w:color="auto"/>
      </w:divBdr>
      <w:divsChild>
        <w:div w:id="697583522">
          <w:marLeft w:val="0"/>
          <w:marRight w:val="0"/>
          <w:marTop w:val="0"/>
          <w:marBottom w:val="0"/>
          <w:divBdr>
            <w:top w:val="none" w:sz="0" w:space="0" w:color="auto"/>
            <w:left w:val="none" w:sz="0" w:space="0" w:color="auto"/>
            <w:bottom w:val="none" w:sz="0" w:space="0" w:color="auto"/>
            <w:right w:val="none" w:sz="0" w:space="0" w:color="auto"/>
          </w:divBdr>
          <w:divsChild>
            <w:div w:id="1789353339">
              <w:marLeft w:val="0"/>
              <w:marRight w:val="0"/>
              <w:marTop w:val="0"/>
              <w:marBottom w:val="0"/>
              <w:divBdr>
                <w:top w:val="none" w:sz="0" w:space="0" w:color="auto"/>
                <w:left w:val="none" w:sz="0" w:space="0" w:color="auto"/>
                <w:bottom w:val="none" w:sz="0" w:space="0" w:color="auto"/>
                <w:right w:val="none" w:sz="0" w:space="0" w:color="auto"/>
              </w:divBdr>
            </w:div>
            <w:div w:id="1723477591">
              <w:marLeft w:val="0"/>
              <w:marRight w:val="0"/>
              <w:marTop w:val="0"/>
              <w:marBottom w:val="0"/>
              <w:divBdr>
                <w:top w:val="none" w:sz="0" w:space="0" w:color="auto"/>
                <w:left w:val="none" w:sz="0" w:space="0" w:color="auto"/>
                <w:bottom w:val="none" w:sz="0" w:space="0" w:color="auto"/>
                <w:right w:val="none" w:sz="0" w:space="0" w:color="auto"/>
              </w:divBdr>
            </w:div>
            <w:div w:id="1293638104">
              <w:marLeft w:val="0"/>
              <w:marRight w:val="0"/>
              <w:marTop w:val="0"/>
              <w:marBottom w:val="0"/>
              <w:divBdr>
                <w:top w:val="none" w:sz="0" w:space="0" w:color="auto"/>
                <w:left w:val="none" w:sz="0" w:space="0" w:color="auto"/>
                <w:bottom w:val="none" w:sz="0" w:space="0" w:color="auto"/>
                <w:right w:val="none" w:sz="0" w:space="0" w:color="auto"/>
              </w:divBdr>
            </w:div>
            <w:div w:id="1707828115">
              <w:marLeft w:val="0"/>
              <w:marRight w:val="0"/>
              <w:marTop w:val="0"/>
              <w:marBottom w:val="0"/>
              <w:divBdr>
                <w:top w:val="none" w:sz="0" w:space="0" w:color="auto"/>
                <w:left w:val="none" w:sz="0" w:space="0" w:color="auto"/>
                <w:bottom w:val="none" w:sz="0" w:space="0" w:color="auto"/>
                <w:right w:val="none" w:sz="0" w:space="0" w:color="auto"/>
              </w:divBdr>
            </w:div>
            <w:div w:id="45162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9541">
      <w:bodyDiv w:val="1"/>
      <w:marLeft w:val="0"/>
      <w:marRight w:val="0"/>
      <w:marTop w:val="0"/>
      <w:marBottom w:val="0"/>
      <w:divBdr>
        <w:top w:val="none" w:sz="0" w:space="0" w:color="auto"/>
        <w:left w:val="none" w:sz="0" w:space="0" w:color="auto"/>
        <w:bottom w:val="none" w:sz="0" w:space="0" w:color="auto"/>
        <w:right w:val="none" w:sz="0" w:space="0" w:color="auto"/>
      </w:divBdr>
      <w:divsChild>
        <w:div w:id="1704477899">
          <w:marLeft w:val="0"/>
          <w:marRight w:val="0"/>
          <w:marTop w:val="0"/>
          <w:marBottom w:val="0"/>
          <w:divBdr>
            <w:top w:val="none" w:sz="0" w:space="0" w:color="auto"/>
            <w:left w:val="none" w:sz="0" w:space="0" w:color="auto"/>
            <w:bottom w:val="none" w:sz="0" w:space="0" w:color="auto"/>
            <w:right w:val="none" w:sz="0" w:space="0" w:color="auto"/>
          </w:divBdr>
          <w:divsChild>
            <w:div w:id="1405569378">
              <w:marLeft w:val="0"/>
              <w:marRight w:val="0"/>
              <w:marTop w:val="0"/>
              <w:marBottom w:val="0"/>
              <w:divBdr>
                <w:top w:val="none" w:sz="0" w:space="0" w:color="auto"/>
                <w:left w:val="none" w:sz="0" w:space="0" w:color="auto"/>
                <w:bottom w:val="none" w:sz="0" w:space="0" w:color="auto"/>
                <w:right w:val="none" w:sz="0" w:space="0" w:color="auto"/>
              </w:divBdr>
            </w:div>
            <w:div w:id="1188061823">
              <w:marLeft w:val="0"/>
              <w:marRight w:val="0"/>
              <w:marTop w:val="0"/>
              <w:marBottom w:val="0"/>
              <w:divBdr>
                <w:top w:val="none" w:sz="0" w:space="0" w:color="auto"/>
                <w:left w:val="none" w:sz="0" w:space="0" w:color="auto"/>
                <w:bottom w:val="none" w:sz="0" w:space="0" w:color="auto"/>
                <w:right w:val="none" w:sz="0" w:space="0" w:color="auto"/>
              </w:divBdr>
            </w:div>
            <w:div w:id="930623859">
              <w:marLeft w:val="0"/>
              <w:marRight w:val="0"/>
              <w:marTop w:val="0"/>
              <w:marBottom w:val="0"/>
              <w:divBdr>
                <w:top w:val="none" w:sz="0" w:space="0" w:color="auto"/>
                <w:left w:val="none" w:sz="0" w:space="0" w:color="auto"/>
                <w:bottom w:val="none" w:sz="0" w:space="0" w:color="auto"/>
                <w:right w:val="none" w:sz="0" w:space="0" w:color="auto"/>
              </w:divBdr>
            </w:div>
            <w:div w:id="706680444">
              <w:marLeft w:val="0"/>
              <w:marRight w:val="0"/>
              <w:marTop w:val="0"/>
              <w:marBottom w:val="0"/>
              <w:divBdr>
                <w:top w:val="none" w:sz="0" w:space="0" w:color="auto"/>
                <w:left w:val="none" w:sz="0" w:space="0" w:color="auto"/>
                <w:bottom w:val="none" w:sz="0" w:space="0" w:color="auto"/>
                <w:right w:val="none" w:sz="0" w:space="0" w:color="auto"/>
              </w:divBdr>
            </w:div>
            <w:div w:id="774592648">
              <w:marLeft w:val="0"/>
              <w:marRight w:val="0"/>
              <w:marTop w:val="0"/>
              <w:marBottom w:val="0"/>
              <w:divBdr>
                <w:top w:val="none" w:sz="0" w:space="0" w:color="auto"/>
                <w:left w:val="none" w:sz="0" w:space="0" w:color="auto"/>
                <w:bottom w:val="none" w:sz="0" w:space="0" w:color="auto"/>
                <w:right w:val="none" w:sz="0" w:space="0" w:color="auto"/>
              </w:divBdr>
            </w:div>
            <w:div w:id="2073770231">
              <w:marLeft w:val="0"/>
              <w:marRight w:val="0"/>
              <w:marTop w:val="0"/>
              <w:marBottom w:val="0"/>
              <w:divBdr>
                <w:top w:val="none" w:sz="0" w:space="0" w:color="auto"/>
                <w:left w:val="none" w:sz="0" w:space="0" w:color="auto"/>
                <w:bottom w:val="none" w:sz="0" w:space="0" w:color="auto"/>
                <w:right w:val="none" w:sz="0" w:space="0" w:color="auto"/>
              </w:divBdr>
            </w:div>
            <w:div w:id="2024740058">
              <w:marLeft w:val="0"/>
              <w:marRight w:val="0"/>
              <w:marTop w:val="0"/>
              <w:marBottom w:val="0"/>
              <w:divBdr>
                <w:top w:val="none" w:sz="0" w:space="0" w:color="auto"/>
                <w:left w:val="none" w:sz="0" w:space="0" w:color="auto"/>
                <w:bottom w:val="none" w:sz="0" w:space="0" w:color="auto"/>
                <w:right w:val="none" w:sz="0" w:space="0" w:color="auto"/>
              </w:divBdr>
            </w:div>
            <w:div w:id="1832405027">
              <w:marLeft w:val="0"/>
              <w:marRight w:val="0"/>
              <w:marTop w:val="0"/>
              <w:marBottom w:val="0"/>
              <w:divBdr>
                <w:top w:val="none" w:sz="0" w:space="0" w:color="auto"/>
                <w:left w:val="none" w:sz="0" w:space="0" w:color="auto"/>
                <w:bottom w:val="none" w:sz="0" w:space="0" w:color="auto"/>
                <w:right w:val="none" w:sz="0" w:space="0" w:color="auto"/>
              </w:divBdr>
            </w:div>
            <w:div w:id="2071541030">
              <w:marLeft w:val="0"/>
              <w:marRight w:val="0"/>
              <w:marTop w:val="0"/>
              <w:marBottom w:val="0"/>
              <w:divBdr>
                <w:top w:val="none" w:sz="0" w:space="0" w:color="auto"/>
                <w:left w:val="none" w:sz="0" w:space="0" w:color="auto"/>
                <w:bottom w:val="none" w:sz="0" w:space="0" w:color="auto"/>
                <w:right w:val="none" w:sz="0" w:space="0" w:color="auto"/>
              </w:divBdr>
            </w:div>
            <w:div w:id="168494224">
              <w:marLeft w:val="0"/>
              <w:marRight w:val="0"/>
              <w:marTop w:val="0"/>
              <w:marBottom w:val="0"/>
              <w:divBdr>
                <w:top w:val="none" w:sz="0" w:space="0" w:color="auto"/>
                <w:left w:val="none" w:sz="0" w:space="0" w:color="auto"/>
                <w:bottom w:val="none" w:sz="0" w:space="0" w:color="auto"/>
                <w:right w:val="none" w:sz="0" w:space="0" w:color="auto"/>
              </w:divBdr>
            </w:div>
            <w:div w:id="63333007">
              <w:marLeft w:val="0"/>
              <w:marRight w:val="0"/>
              <w:marTop w:val="0"/>
              <w:marBottom w:val="0"/>
              <w:divBdr>
                <w:top w:val="none" w:sz="0" w:space="0" w:color="auto"/>
                <w:left w:val="none" w:sz="0" w:space="0" w:color="auto"/>
                <w:bottom w:val="none" w:sz="0" w:space="0" w:color="auto"/>
                <w:right w:val="none" w:sz="0" w:space="0" w:color="auto"/>
              </w:divBdr>
            </w:div>
            <w:div w:id="446243064">
              <w:marLeft w:val="0"/>
              <w:marRight w:val="0"/>
              <w:marTop w:val="0"/>
              <w:marBottom w:val="0"/>
              <w:divBdr>
                <w:top w:val="none" w:sz="0" w:space="0" w:color="auto"/>
                <w:left w:val="none" w:sz="0" w:space="0" w:color="auto"/>
                <w:bottom w:val="none" w:sz="0" w:space="0" w:color="auto"/>
                <w:right w:val="none" w:sz="0" w:space="0" w:color="auto"/>
              </w:divBdr>
            </w:div>
            <w:div w:id="1377702158">
              <w:marLeft w:val="0"/>
              <w:marRight w:val="0"/>
              <w:marTop w:val="0"/>
              <w:marBottom w:val="0"/>
              <w:divBdr>
                <w:top w:val="none" w:sz="0" w:space="0" w:color="auto"/>
                <w:left w:val="none" w:sz="0" w:space="0" w:color="auto"/>
                <w:bottom w:val="none" w:sz="0" w:space="0" w:color="auto"/>
                <w:right w:val="none" w:sz="0" w:space="0" w:color="auto"/>
              </w:divBdr>
            </w:div>
            <w:div w:id="140872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19874">
      <w:bodyDiv w:val="1"/>
      <w:marLeft w:val="0"/>
      <w:marRight w:val="0"/>
      <w:marTop w:val="0"/>
      <w:marBottom w:val="0"/>
      <w:divBdr>
        <w:top w:val="none" w:sz="0" w:space="0" w:color="auto"/>
        <w:left w:val="none" w:sz="0" w:space="0" w:color="auto"/>
        <w:bottom w:val="none" w:sz="0" w:space="0" w:color="auto"/>
        <w:right w:val="none" w:sz="0" w:space="0" w:color="auto"/>
      </w:divBdr>
      <w:divsChild>
        <w:div w:id="54554500">
          <w:marLeft w:val="0"/>
          <w:marRight w:val="0"/>
          <w:marTop w:val="0"/>
          <w:marBottom w:val="0"/>
          <w:divBdr>
            <w:top w:val="none" w:sz="0" w:space="0" w:color="auto"/>
            <w:left w:val="none" w:sz="0" w:space="0" w:color="auto"/>
            <w:bottom w:val="none" w:sz="0" w:space="0" w:color="auto"/>
            <w:right w:val="none" w:sz="0" w:space="0" w:color="auto"/>
          </w:divBdr>
          <w:divsChild>
            <w:div w:id="1249534165">
              <w:marLeft w:val="0"/>
              <w:marRight w:val="0"/>
              <w:marTop w:val="0"/>
              <w:marBottom w:val="0"/>
              <w:divBdr>
                <w:top w:val="none" w:sz="0" w:space="0" w:color="auto"/>
                <w:left w:val="none" w:sz="0" w:space="0" w:color="auto"/>
                <w:bottom w:val="none" w:sz="0" w:space="0" w:color="auto"/>
                <w:right w:val="none" w:sz="0" w:space="0" w:color="auto"/>
              </w:divBdr>
            </w:div>
            <w:div w:id="5060187">
              <w:marLeft w:val="0"/>
              <w:marRight w:val="0"/>
              <w:marTop w:val="0"/>
              <w:marBottom w:val="0"/>
              <w:divBdr>
                <w:top w:val="none" w:sz="0" w:space="0" w:color="auto"/>
                <w:left w:val="none" w:sz="0" w:space="0" w:color="auto"/>
                <w:bottom w:val="none" w:sz="0" w:space="0" w:color="auto"/>
                <w:right w:val="none" w:sz="0" w:space="0" w:color="auto"/>
              </w:divBdr>
            </w:div>
            <w:div w:id="150740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024500">
      <w:bodyDiv w:val="1"/>
      <w:marLeft w:val="0"/>
      <w:marRight w:val="0"/>
      <w:marTop w:val="0"/>
      <w:marBottom w:val="0"/>
      <w:divBdr>
        <w:top w:val="none" w:sz="0" w:space="0" w:color="auto"/>
        <w:left w:val="none" w:sz="0" w:space="0" w:color="auto"/>
        <w:bottom w:val="none" w:sz="0" w:space="0" w:color="auto"/>
        <w:right w:val="none" w:sz="0" w:space="0" w:color="auto"/>
      </w:divBdr>
      <w:divsChild>
        <w:div w:id="1034696279">
          <w:marLeft w:val="0"/>
          <w:marRight w:val="0"/>
          <w:marTop w:val="0"/>
          <w:marBottom w:val="0"/>
          <w:divBdr>
            <w:top w:val="none" w:sz="0" w:space="0" w:color="auto"/>
            <w:left w:val="none" w:sz="0" w:space="0" w:color="auto"/>
            <w:bottom w:val="none" w:sz="0" w:space="0" w:color="auto"/>
            <w:right w:val="none" w:sz="0" w:space="0" w:color="auto"/>
          </w:divBdr>
          <w:divsChild>
            <w:div w:id="883713394">
              <w:marLeft w:val="0"/>
              <w:marRight w:val="0"/>
              <w:marTop w:val="0"/>
              <w:marBottom w:val="0"/>
              <w:divBdr>
                <w:top w:val="none" w:sz="0" w:space="0" w:color="auto"/>
                <w:left w:val="none" w:sz="0" w:space="0" w:color="auto"/>
                <w:bottom w:val="none" w:sz="0" w:space="0" w:color="auto"/>
                <w:right w:val="none" w:sz="0" w:space="0" w:color="auto"/>
              </w:divBdr>
            </w:div>
            <w:div w:id="1762753483">
              <w:marLeft w:val="0"/>
              <w:marRight w:val="0"/>
              <w:marTop w:val="0"/>
              <w:marBottom w:val="0"/>
              <w:divBdr>
                <w:top w:val="none" w:sz="0" w:space="0" w:color="auto"/>
                <w:left w:val="none" w:sz="0" w:space="0" w:color="auto"/>
                <w:bottom w:val="none" w:sz="0" w:space="0" w:color="auto"/>
                <w:right w:val="none" w:sz="0" w:space="0" w:color="auto"/>
              </w:divBdr>
            </w:div>
            <w:div w:id="118308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23709">
      <w:bodyDiv w:val="1"/>
      <w:marLeft w:val="0"/>
      <w:marRight w:val="0"/>
      <w:marTop w:val="0"/>
      <w:marBottom w:val="0"/>
      <w:divBdr>
        <w:top w:val="none" w:sz="0" w:space="0" w:color="auto"/>
        <w:left w:val="none" w:sz="0" w:space="0" w:color="auto"/>
        <w:bottom w:val="none" w:sz="0" w:space="0" w:color="auto"/>
        <w:right w:val="none" w:sz="0" w:space="0" w:color="auto"/>
      </w:divBdr>
      <w:divsChild>
        <w:div w:id="169682688">
          <w:marLeft w:val="0"/>
          <w:marRight w:val="0"/>
          <w:marTop w:val="0"/>
          <w:marBottom w:val="0"/>
          <w:divBdr>
            <w:top w:val="none" w:sz="0" w:space="0" w:color="auto"/>
            <w:left w:val="none" w:sz="0" w:space="0" w:color="auto"/>
            <w:bottom w:val="none" w:sz="0" w:space="0" w:color="auto"/>
            <w:right w:val="none" w:sz="0" w:space="0" w:color="auto"/>
          </w:divBdr>
          <w:divsChild>
            <w:div w:id="940524985">
              <w:marLeft w:val="0"/>
              <w:marRight w:val="0"/>
              <w:marTop w:val="0"/>
              <w:marBottom w:val="0"/>
              <w:divBdr>
                <w:top w:val="none" w:sz="0" w:space="0" w:color="auto"/>
                <w:left w:val="none" w:sz="0" w:space="0" w:color="auto"/>
                <w:bottom w:val="none" w:sz="0" w:space="0" w:color="auto"/>
                <w:right w:val="none" w:sz="0" w:space="0" w:color="auto"/>
              </w:divBdr>
            </w:div>
            <w:div w:id="1917786302">
              <w:marLeft w:val="0"/>
              <w:marRight w:val="0"/>
              <w:marTop w:val="0"/>
              <w:marBottom w:val="0"/>
              <w:divBdr>
                <w:top w:val="none" w:sz="0" w:space="0" w:color="auto"/>
                <w:left w:val="none" w:sz="0" w:space="0" w:color="auto"/>
                <w:bottom w:val="none" w:sz="0" w:space="0" w:color="auto"/>
                <w:right w:val="none" w:sz="0" w:space="0" w:color="auto"/>
              </w:divBdr>
            </w:div>
            <w:div w:id="1239899009">
              <w:marLeft w:val="0"/>
              <w:marRight w:val="0"/>
              <w:marTop w:val="0"/>
              <w:marBottom w:val="0"/>
              <w:divBdr>
                <w:top w:val="none" w:sz="0" w:space="0" w:color="auto"/>
                <w:left w:val="none" w:sz="0" w:space="0" w:color="auto"/>
                <w:bottom w:val="none" w:sz="0" w:space="0" w:color="auto"/>
                <w:right w:val="none" w:sz="0" w:space="0" w:color="auto"/>
              </w:divBdr>
            </w:div>
            <w:div w:id="102388109">
              <w:marLeft w:val="0"/>
              <w:marRight w:val="0"/>
              <w:marTop w:val="0"/>
              <w:marBottom w:val="0"/>
              <w:divBdr>
                <w:top w:val="none" w:sz="0" w:space="0" w:color="auto"/>
                <w:left w:val="none" w:sz="0" w:space="0" w:color="auto"/>
                <w:bottom w:val="none" w:sz="0" w:space="0" w:color="auto"/>
                <w:right w:val="none" w:sz="0" w:space="0" w:color="auto"/>
              </w:divBdr>
            </w:div>
            <w:div w:id="823933194">
              <w:marLeft w:val="0"/>
              <w:marRight w:val="0"/>
              <w:marTop w:val="0"/>
              <w:marBottom w:val="0"/>
              <w:divBdr>
                <w:top w:val="none" w:sz="0" w:space="0" w:color="auto"/>
                <w:left w:val="none" w:sz="0" w:space="0" w:color="auto"/>
                <w:bottom w:val="none" w:sz="0" w:space="0" w:color="auto"/>
                <w:right w:val="none" w:sz="0" w:space="0" w:color="auto"/>
              </w:divBdr>
            </w:div>
            <w:div w:id="1098602156">
              <w:marLeft w:val="0"/>
              <w:marRight w:val="0"/>
              <w:marTop w:val="0"/>
              <w:marBottom w:val="0"/>
              <w:divBdr>
                <w:top w:val="none" w:sz="0" w:space="0" w:color="auto"/>
                <w:left w:val="none" w:sz="0" w:space="0" w:color="auto"/>
                <w:bottom w:val="none" w:sz="0" w:space="0" w:color="auto"/>
                <w:right w:val="none" w:sz="0" w:space="0" w:color="auto"/>
              </w:divBdr>
            </w:div>
            <w:div w:id="963465750">
              <w:marLeft w:val="0"/>
              <w:marRight w:val="0"/>
              <w:marTop w:val="0"/>
              <w:marBottom w:val="0"/>
              <w:divBdr>
                <w:top w:val="none" w:sz="0" w:space="0" w:color="auto"/>
                <w:left w:val="none" w:sz="0" w:space="0" w:color="auto"/>
                <w:bottom w:val="none" w:sz="0" w:space="0" w:color="auto"/>
                <w:right w:val="none" w:sz="0" w:space="0" w:color="auto"/>
              </w:divBdr>
            </w:div>
            <w:div w:id="801341127">
              <w:marLeft w:val="0"/>
              <w:marRight w:val="0"/>
              <w:marTop w:val="0"/>
              <w:marBottom w:val="0"/>
              <w:divBdr>
                <w:top w:val="none" w:sz="0" w:space="0" w:color="auto"/>
                <w:left w:val="none" w:sz="0" w:space="0" w:color="auto"/>
                <w:bottom w:val="none" w:sz="0" w:space="0" w:color="auto"/>
                <w:right w:val="none" w:sz="0" w:space="0" w:color="auto"/>
              </w:divBdr>
            </w:div>
            <w:div w:id="1289117937">
              <w:marLeft w:val="0"/>
              <w:marRight w:val="0"/>
              <w:marTop w:val="0"/>
              <w:marBottom w:val="0"/>
              <w:divBdr>
                <w:top w:val="none" w:sz="0" w:space="0" w:color="auto"/>
                <w:left w:val="none" w:sz="0" w:space="0" w:color="auto"/>
                <w:bottom w:val="none" w:sz="0" w:space="0" w:color="auto"/>
                <w:right w:val="none" w:sz="0" w:space="0" w:color="auto"/>
              </w:divBdr>
            </w:div>
            <w:div w:id="690228247">
              <w:marLeft w:val="0"/>
              <w:marRight w:val="0"/>
              <w:marTop w:val="0"/>
              <w:marBottom w:val="0"/>
              <w:divBdr>
                <w:top w:val="none" w:sz="0" w:space="0" w:color="auto"/>
                <w:left w:val="none" w:sz="0" w:space="0" w:color="auto"/>
                <w:bottom w:val="none" w:sz="0" w:space="0" w:color="auto"/>
                <w:right w:val="none" w:sz="0" w:space="0" w:color="auto"/>
              </w:divBdr>
            </w:div>
            <w:div w:id="1685211117">
              <w:marLeft w:val="0"/>
              <w:marRight w:val="0"/>
              <w:marTop w:val="0"/>
              <w:marBottom w:val="0"/>
              <w:divBdr>
                <w:top w:val="none" w:sz="0" w:space="0" w:color="auto"/>
                <w:left w:val="none" w:sz="0" w:space="0" w:color="auto"/>
                <w:bottom w:val="none" w:sz="0" w:space="0" w:color="auto"/>
                <w:right w:val="none" w:sz="0" w:space="0" w:color="auto"/>
              </w:divBdr>
            </w:div>
            <w:div w:id="1920359471">
              <w:marLeft w:val="0"/>
              <w:marRight w:val="0"/>
              <w:marTop w:val="0"/>
              <w:marBottom w:val="0"/>
              <w:divBdr>
                <w:top w:val="none" w:sz="0" w:space="0" w:color="auto"/>
                <w:left w:val="none" w:sz="0" w:space="0" w:color="auto"/>
                <w:bottom w:val="none" w:sz="0" w:space="0" w:color="auto"/>
                <w:right w:val="none" w:sz="0" w:space="0" w:color="auto"/>
              </w:divBdr>
            </w:div>
            <w:div w:id="470253079">
              <w:marLeft w:val="0"/>
              <w:marRight w:val="0"/>
              <w:marTop w:val="0"/>
              <w:marBottom w:val="0"/>
              <w:divBdr>
                <w:top w:val="none" w:sz="0" w:space="0" w:color="auto"/>
                <w:left w:val="none" w:sz="0" w:space="0" w:color="auto"/>
                <w:bottom w:val="none" w:sz="0" w:space="0" w:color="auto"/>
                <w:right w:val="none" w:sz="0" w:space="0" w:color="auto"/>
              </w:divBdr>
            </w:div>
            <w:div w:id="1594127707">
              <w:marLeft w:val="0"/>
              <w:marRight w:val="0"/>
              <w:marTop w:val="0"/>
              <w:marBottom w:val="0"/>
              <w:divBdr>
                <w:top w:val="none" w:sz="0" w:space="0" w:color="auto"/>
                <w:left w:val="none" w:sz="0" w:space="0" w:color="auto"/>
                <w:bottom w:val="none" w:sz="0" w:space="0" w:color="auto"/>
                <w:right w:val="none" w:sz="0" w:space="0" w:color="auto"/>
              </w:divBdr>
            </w:div>
            <w:div w:id="1008824207">
              <w:marLeft w:val="0"/>
              <w:marRight w:val="0"/>
              <w:marTop w:val="0"/>
              <w:marBottom w:val="0"/>
              <w:divBdr>
                <w:top w:val="none" w:sz="0" w:space="0" w:color="auto"/>
                <w:left w:val="none" w:sz="0" w:space="0" w:color="auto"/>
                <w:bottom w:val="none" w:sz="0" w:space="0" w:color="auto"/>
                <w:right w:val="none" w:sz="0" w:space="0" w:color="auto"/>
              </w:divBdr>
            </w:div>
            <w:div w:id="1806701879">
              <w:marLeft w:val="0"/>
              <w:marRight w:val="0"/>
              <w:marTop w:val="0"/>
              <w:marBottom w:val="0"/>
              <w:divBdr>
                <w:top w:val="none" w:sz="0" w:space="0" w:color="auto"/>
                <w:left w:val="none" w:sz="0" w:space="0" w:color="auto"/>
                <w:bottom w:val="none" w:sz="0" w:space="0" w:color="auto"/>
                <w:right w:val="none" w:sz="0" w:space="0" w:color="auto"/>
              </w:divBdr>
            </w:div>
            <w:div w:id="20322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3236">
      <w:bodyDiv w:val="1"/>
      <w:marLeft w:val="0"/>
      <w:marRight w:val="0"/>
      <w:marTop w:val="0"/>
      <w:marBottom w:val="0"/>
      <w:divBdr>
        <w:top w:val="none" w:sz="0" w:space="0" w:color="auto"/>
        <w:left w:val="none" w:sz="0" w:space="0" w:color="auto"/>
        <w:bottom w:val="none" w:sz="0" w:space="0" w:color="auto"/>
        <w:right w:val="none" w:sz="0" w:space="0" w:color="auto"/>
      </w:divBdr>
      <w:divsChild>
        <w:div w:id="589853189">
          <w:marLeft w:val="0"/>
          <w:marRight w:val="0"/>
          <w:marTop w:val="0"/>
          <w:marBottom w:val="0"/>
          <w:divBdr>
            <w:top w:val="none" w:sz="0" w:space="0" w:color="auto"/>
            <w:left w:val="none" w:sz="0" w:space="0" w:color="auto"/>
            <w:bottom w:val="none" w:sz="0" w:space="0" w:color="auto"/>
            <w:right w:val="none" w:sz="0" w:space="0" w:color="auto"/>
          </w:divBdr>
          <w:divsChild>
            <w:div w:id="20206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966200">
      <w:bodyDiv w:val="1"/>
      <w:marLeft w:val="0"/>
      <w:marRight w:val="0"/>
      <w:marTop w:val="0"/>
      <w:marBottom w:val="0"/>
      <w:divBdr>
        <w:top w:val="none" w:sz="0" w:space="0" w:color="auto"/>
        <w:left w:val="none" w:sz="0" w:space="0" w:color="auto"/>
        <w:bottom w:val="none" w:sz="0" w:space="0" w:color="auto"/>
        <w:right w:val="none" w:sz="0" w:space="0" w:color="auto"/>
      </w:divBdr>
      <w:divsChild>
        <w:div w:id="191962746">
          <w:marLeft w:val="0"/>
          <w:marRight w:val="0"/>
          <w:marTop w:val="0"/>
          <w:marBottom w:val="0"/>
          <w:divBdr>
            <w:top w:val="none" w:sz="0" w:space="0" w:color="auto"/>
            <w:left w:val="none" w:sz="0" w:space="0" w:color="auto"/>
            <w:bottom w:val="none" w:sz="0" w:space="0" w:color="auto"/>
            <w:right w:val="none" w:sz="0" w:space="0" w:color="auto"/>
          </w:divBdr>
          <w:divsChild>
            <w:div w:id="2107769516">
              <w:marLeft w:val="0"/>
              <w:marRight w:val="0"/>
              <w:marTop w:val="0"/>
              <w:marBottom w:val="0"/>
              <w:divBdr>
                <w:top w:val="none" w:sz="0" w:space="0" w:color="auto"/>
                <w:left w:val="none" w:sz="0" w:space="0" w:color="auto"/>
                <w:bottom w:val="none" w:sz="0" w:space="0" w:color="auto"/>
                <w:right w:val="none" w:sz="0" w:space="0" w:color="auto"/>
              </w:divBdr>
            </w:div>
            <w:div w:id="27419905">
              <w:marLeft w:val="0"/>
              <w:marRight w:val="0"/>
              <w:marTop w:val="0"/>
              <w:marBottom w:val="0"/>
              <w:divBdr>
                <w:top w:val="none" w:sz="0" w:space="0" w:color="auto"/>
                <w:left w:val="none" w:sz="0" w:space="0" w:color="auto"/>
                <w:bottom w:val="none" w:sz="0" w:space="0" w:color="auto"/>
                <w:right w:val="none" w:sz="0" w:space="0" w:color="auto"/>
              </w:divBdr>
            </w:div>
            <w:div w:id="237712571">
              <w:marLeft w:val="0"/>
              <w:marRight w:val="0"/>
              <w:marTop w:val="0"/>
              <w:marBottom w:val="0"/>
              <w:divBdr>
                <w:top w:val="none" w:sz="0" w:space="0" w:color="auto"/>
                <w:left w:val="none" w:sz="0" w:space="0" w:color="auto"/>
                <w:bottom w:val="none" w:sz="0" w:space="0" w:color="auto"/>
                <w:right w:val="none" w:sz="0" w:space="0" w:color="auto"/>
              </w:divBdr>
            </w:div>
            <w:div w:id="1911961587">
              <w:marLeft w:val="0"/>
              <w:marRight w:val="0"/>
              <w:marTop w:val="0"/>
              <w:marBottom w:val="0"/>
              <w:divBdr>
                <w:top w:val="none" w:sz="0" w:space="0" w:color="auto"/>
                <w:left w:val="none" w:sz="0" w:space="0" w:color="auto"/>
                <w:bottom w:val="none" w:sz="0" w:space="0" w:color="auto"/>
                <w:right w:val="none" w:sz="0" w:space="0" w:color="auto"/>
              </w:divBdr>
            </w:div>
            <w:div w:id="125588885">
              <w:marLeft w:val="0"/>
              <w:marRight w:val="0"/>
              <w:marTop w:val="0"/>
              <w:marBottom w:val="0"/>
              <w:divBdr>
                <w:top w:val="none" w:sz="0" w:space="0" w:color="auto"/>
                <w:left w:val="none" w:sz="0" w:space="0" w:color="auto"/>
                <w:bottom w:val="none" w:sz="0" w:space="0" w:color="auto"/>
                <w:right w:val="none" w:sz="0" w:space="0" w:color="auto"/>
              </w:divBdr>
            </w:div>
            <w:div w:id="1601181882">
              <w:marLeft w:val="0"/>
              <w:marRight w:val="0"/>
              <w:marTop w:val="0"/>
              <w:marBottom w:val="0"/>
              <w:divBdr>
                <w:top w:val="none" w:sz="0" w:space="0" w:color="auto"/>
                <w:left w:val="none" w:sz="0" w:space="0" w:color="auto"/>
                <w:bottom w:val="none" w:sz="0" w:space="0" w:color="auto"/>
                <w:right w:val="none" w:sz="0" w:space="0" w:color="auto"/>
              </w:divBdr>
            </w:div>
            <w:div w:id="447817376">
              <w:marLeft w:val="0"/>
              <w:marRight w:val="0"/>
              <w:marTop w:val="0"/>
              <w:marBottom w:val="0"/>
              <w:divBdr>
                <w:top w:val="none" w:sz="0" w:space="0" w:color="auto"/>
                <w:left w:val="none" w:sz="0" w:space="0" w:color="auto"/>
                <w:bottom w:val="none" w:sz="0" w:space="0" w:color="auto"/>
                <w:right w:val="none" w:sz="0" w:space="0" w:color="auto"/>
              </w:divBdr>
            </w:div>
            <w:div w:id="1466314086">
              <w:marLeft w:val="0"/>
              <w:marRight w:val="0"/>
              <w:marTop w:val="0"/>
              <w:marBottom w:val="0"/>
              <w:divBdr>
                <w:top w:val="none" w:sz="0" w:space="0" w:color="auto"/>
                <w:left w:val="none" w:sz="0" w:space="0" w:color="auto"/>
                <w:bottom w:val="none" w:sz="0" w:space="0" w:color="auto"/>
                <w:right w:val="none" w:sz="0" w:space="0" w:color="auto"/>
              </w:divBdr>
            </w:div>
            <w:div w:id="803742881">
              <w:marLeft w:val="0"/>
              <w:marRight w:val="0"/>
              <w:marTop w:val="0"/>
              <w:marBottom w:val="0"/>
              <w:divBdr>
                <w:top w:val="none" w:sz="0" w:space="0" w:color="auto"/>
                <w:left w:val="none" w:sz="0" w:space="0" w:color="auto"/>
                <w:bottom w:val="none" w:sz="0" w:space="0" w:color="auto"/>
                <w:right w:val="none" w:sz="0" w:space="0" w:color="auto"/>
              </w:divBdr>
            </w:div>
            <w:div w:id="1005016631">
              <w:marLeft w:val="0"/>
              <w:marRight w:val="0"/>
              <w:marTop w:val="0"/>
              <w:marBottom w:val="0"/>
              <w:divBdr>
                <w:top w:val="none" w:sz="0" w:space="0" w:color="auto"/>
                <w:left w:val="none" w:sz="0" w:space="0" w:color="auto"/>
                <w:bottom w:val="none" w:sz="0" w:space="0" w:color="auto"/>
                <w:right w:val="none" w:sz="0" w:space="0" w:color="auto"/>
              </w:divBdr>
            </w:div>
            <w:div w:id="296758912">
              <w:marLeft w:val="0"/>
              <w:marRight w:val="0"/>
              <w:marTop w:val="0"/>
              <w:marBottom w:val="0"/>
              <w:divBdr>
                <w:top w:val="none" w:sz="0" w:space="0" w:color="auto"/>
                <w:left w:val="none" w:sz="0" w:space="0" w:color="auto"/>
                <w:bottom w:val="none" w:sz="0" w:space="0" w:color="auto"/>
                <w:right w:val="none" w:sz="0" w:space="0" w:color="auto"/>
              </w:divBdr>
            </w:div>
            <w:div w:id="2127965620">
              <w:marLeft w:val="0"/>
              <w:marRight w:val="0"/>
              <w:marTop w:val="0"/>
              <w:marBottom w:val="0"/>
              <w:divBdr>
                <w:top w:val="none" w:sz="0" w:space="0" w:color="auto"/>
                <w:left w:val="none" w:sz="0" w:space="0" w:color="auto"/>
                <w:bottom w:val="none" w:sz="0" w:space="0" w:color="auto"/>
                <w:right w:val="none" w:sz="0" w:space="0" w:color="auto"/>
              </w:divBdr>
            </w:div>
            <w:div w:id="1880823164">
              <w:marLeft w:val="0"/>
              <w:marRight w:val="0"/>
              <w:marTop w:val="0"/>
              <w:marBottom w:val="0"/>
              <w:divBdr>
                <w:top w:val="none" w:sz="0" w:space="0" w:color="auto"/>
                <w:left w:val="none" w:sz="0" w:space="0" w:color="auto"/>
                <w:bottom w:val="none" w:sz="0" w:space="0" w:color="auto"/>
                <w:right w:val="none" w:sz="0" w:space="0" w:color="auto"/>
              </w:divBdr>
            </w:div>
            <w:div w:id="114596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3850">
      <w:bodyDiv w:val="1"/>
      <w:marLeft w:val="0"/>
      <w:marRight w:val="0"/>
      <w:marTop w:val="0"/>
      <w:marBottom w:val="0"/>
      <w:divBdr>
        <w:top w:val="none" w:sz="0" w:space="0" w:color="auto"/>
        <w:left w:val="none" w:sz="0" w:space="0" w:color="auto"/>
        <w:bottom w:val="none" w:sz="0" w:space="0" w:color="auto"/>
        <w:right w:val="none" w:sz="0" w:space="0" w:color="auto"/>
      </w:divBdr>
      <w:divsChild>
        <w:div w:id="1654790601">
          <w:marLeft w:val="0"/>
          <w:marRight w:val="0"/>
          <w:marTop w:val="0"/>
          <w:marBottom w:val="0"/>
          <w:divBdr>
            <w:top w:val="none" w:sz="0" w:space="0" w:color="auto"/>
            <w:left w:val="none" w:sz="0" w:space="0" w:color="auto"/>
            <w:bottom w:val="none" w:sz="0" w:space="0" w:color="auto"/>
            <w:right w:val="none" w:sz="0" w:space="0" w:color="auto"/>
          </w:divBdr>
          <w:divsChild>
            <w:div w:id="2108962819">
              <w:marLeft w:val="0"/>
              <w:marRight w:val="0"/>
              <w:marTop w:val="0"/>
              <w:marBottom w:val="0"/>
              <w:divBdr>
                <w:top w:val="none" w:sz="0" w:space="0" w:color="auto"/>
                <w:left w:val="none" w:sz="0" w:space="0" w:color="auto"/>
                <w:bottom w:val="none" w:sz="0" w:space="0" w:color="auto"/>
                <w:right w:val="none" w:sz="0" w:space="0" w:color="auto"/>
              </w:divBdr>
            </w:div>
            <w:div w:id="1678730125">
              <w:marLeft w:val="0"/>
              <w:marRight w:val="0"/>
              <w:marTop w:val="0"/>
              <w:marBottom w:val="0"/>
              <w:divBdr>
                <w:top w:val="none" w:sz="0" w:space="0" w:color="auto"/>
                <w:left w:val="none" w:sz="0" w:space="0" w:color="auto"/>
                <w:bottom w:val="none" w:sz="0" w:space="0" w:color="auto"/>
                <w:right w:val="none" w:sz="0" w:space="0" w:color="auto"/>
              </w:divBdr>
            </w:div>
            <w:div w:id="816150861">
              <w:marLeft w:val="0"/>
              <w:marRight w:val="0"/>
              <w:marTop w:val="0"/>
              <w:marBottom w:val="0"/>
              <w:divBdr>
                <w:top w:val="none" w:sz="0" w:space="0" w:color="auto"/>
                <w:left w:val="none" w:sz="0" w:space="0" w:color="auto"/>
                <w:bottom w:val="none" w:sz="0" w:space="0" w:color="auto"/>
                <w:right w:val="none" w:sz="0" w:space="0" w:color="auto"/>
              </w:divBdr>
            </w:div>
            <w:div w:id="664623483">
              <w:marLeft w:val="0"/>
              <w:marRight w:val="0"/>
              <w:marTop w:val="0"/>
              <w:marBottom w:val="0"/>
              <w:divBdr>
                <w:top w:val="none" w:sz="0" w:space="0" w:color="auto"/>
                <w:left w:val="none" w:sz="0" w:space="0" w:color="auto"/>
                <w:bottom w:val="none" w:sz="0" w:space="0" w:color="auto"/>
                <w:right w:val="none" w:sz="0" w:space="0" w:color="auto"/>
              </w:divBdr>
            </w:div>
            <w:div w:id="1954709331">
              <w:marLeft w:val="0"/>
              <w:marRight w:val="0"/>
              <w:marTop w:val="0"/>
              <w:marBottom w:val="0"/>
              <w:divBdr>
                <w:top w:val="none" w:sz="0" w:space="0" w:color="auto"/>
                <w:left w:val="none" w:sz="0" w:space="0" w:color="auto"/>
                <w:bottom w:val="none" w:sz="0" w:space="0" w:color="auto"/>
                <w:right w:val="none" w:sz="0" w:space="0" w:color="auto"/>
              </w:divBdr>
            </w:div>
            <w:div w:id="893201033">
              <w:marLeft w:val="0"/>
              <w:marRight w:val="0"/>
              <w:marTop w:val="0"/>
              <w:marBottom w:val="0"/>
              <w:divBdr>
                <w:top w:val="none" w:sz="0" w:space="0" w:color="auto"/>
                <w:left w:val="none" w:sz="0" w:space="0" w:color="auto"/>
                <w:bottom w:val="none" w:sz="0" w:space="0" w:color="auto"/>
                <w:right w:val="none" w:sz="0" w:space="0" w:color="auto"/>
              </w:divBdr>
            </w:div>
            <w:div w:id="1814565852">
              <w:marLeft w:val="0"/>
              <w:marRight w:val="0"/>
              <w:marTop w:val="0"/>
              <w:marBottom w:val="0"/>
              <w:divBdr>
                <w:top w:val="none" w:sz="0" w:space="0" w:color="auto"/>
                <w:left w:val="none" w:sz="0" w:space="0" w:color="auto"/>
                <w:bottom w:val="none" w:sz="0" w:space="0" w:color="auto"/>
                <w:right w:val="none" w:sz="0" w:space="0" w:color="auto"/>
              </w:divBdr>
            </w:div>
            <w:div w:id="1735349411">
              <w:marLeft w:val="0"/>
              <w:marRight w:val="0"/>
              <w:marTop w:val="0"/>
              <w:marBottom w:val="0"/>
              <w:divBdr>
                <w:top w:val="none" w:sz="0" w:space="0" w:color="auto"/>
                <w:left w:val="none" w:sz="0" w:space="0" w:color="auto"/>
                <w:bottom w:val="none" w:sz="0" w:space="0" w:color="auto"/>
                <w:right w:val="none" w:sz="0" w:space="0" w:color="auto"/>
              </w:divBdr>
            </w:div>
            <w:div w:id="170534944">
              <w:marLeft w:val="0"/>
              <w:marRight w:val="0"/>
              <w:marTop w:val="0"/>
              <w:marBottom w:val="0"/>
              <w:divBdr>
                <w:top w:val="none" w:sz="0" w:space="0" w:color="auto"/>
                <w:left w:val="none" w:sz="0" w:space="0" w:color="auto"/>
                <w:bottom w:val="none" w:sz="0" w:space="0" w:color="auto"/>
                <w:right w:val="none" w:sz="0" w:space="0" w:color="auto"/>
              </w:divBdr>
            </w:div>
            <w:div w:id="202855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40584">
      <w:bodyDiv w:val="1"/>
      <w:marLeft w:val="0"/>
      <w:marRight w:val="0"/>
      <w:marTop w:val="0"/>
      <w:marBottom w:val="0"/>
      <w:divBdr>
        <w:top w:val="none" w:sz="0" w:space="0" w:color="auto"/>
        <w:left w:val="none" w:sz="0" w:space="0" w:color="auto"/>
        <w:bottom w:val="none" w:sz="0" w:space="0" w:color="auto"/>
        <w:right w:val="none" w:sz="0" w:space="0" w:color="auto"/>
      </w:divBdr>
      <w:divsChild>
        <w:div w:id="1287928311">
          <w:marLeft w:val="0"/>
          <w:marRight w:val="0"/>
          <w:marTop w:val="0"/>
          <w:marBottom w:val="0"/>
          <w:divBdr>
            <w:top w:val="none" w:sz="0" w:space="0" w:color="auto"/>
            <w:left w:val="none" w:sz="0" w:space="0" w:color="auto"/>
            <w:bottom w:val="none" w:sz="0" w:space="0" w:color="auto"/>
            <w:right w:val="none" w:sz="0" w:space="0" w:color="auto"/>
          </w:divBdr>
          <w:divsChild>
            <w:div w:id="885024392">
              <w:marLeft w:val="0"/>
              <w:marRight w:val="0"/>
              <w:marTop w:val="0"/>
              <w:marBottom w:val="0"/>
              <w:divBdr>
                <w:top w:val="none" w:sz="0" w:space="0" w:color="auto"/>
                <w:left w:val="none" w:sz="0" w:space="0" w:color="auto"/>
                <w:bottom w:val="none" w:sz="0" w:space="0" w:color="auto"/>
                <w:right w:val="none" w:sz="0" w:space="0" w:color="auto"/>
              </w:divBdr>
            </w:div>
            <w:div w:id="385252943">
              <w:marLeft w:val="0"/>
              <w:marRight w:val="0"/>
              <w:marTop w:val="0"/>
              <w:marBottom w:val="0"/>
              <w:divBdr>
                <w:top w:val="none" w:sz="0" w:space="0" w:color="auto"/>
                <w:left w:val="none" w:sz="0" w:space="0" w:color="auto"/>
                <w:bottom w:val="none" w:sz="0" w:space="0" w:color="auto"/>
                <w:right w:val="none" w:sz="0" w:space="0" w:color="auto"/>
              </w:divBdr>
            </w:div>
            <w:div w:id="1319381241">
              <w:marLeft w:val="0"/>
              <w:marRight w:val="0"/>
              <w:marTop w:val="0"/>
              <w:marBottom w:val="0"/>
              <w:divBdr>
                <w:top w:val="none" w:sz="0" w:space="0" w:color="auto"/>
                <w:left w:val="none" w:sz="0" w:space="0" w:color="auto"/>
                <w:bottom w:val="none" w:sz="0" w:space="0" w:color="auto"/>
                <w:right w:val="none" w:sz="0" w:space="0" w:color="auto"/>
              </w:divBdr>
            </w:div>
            <w:div w:id="1709717801">
              <w:marLeft w:val="0"/>
              <w:marRight w:val="0"/>
              <w:marTop w:val="0"/>
              <w:marBottom w:val="0"/>
              <w:divBdr>
                <w:top w:val="none" w:sz="0" w:space="0" w:color="auto"/>
                <w:left w:val="none" w:sz="0" w:space="0" w:color="auto"/>
                <w:bottom w:val="none" w:sz="0" w:space="0" w:color="auto"/>
                <w:right w:val="none" w:sz="0" w:space="0" w:color="auto"/>
              </w:divBdr>
            </w:div>
            <w:div w:id="1844004859">
              <w:marLeft w:val="0"/>
              <w:marRight w:val="0"/>
              <w:marTop w:val="0"/>
              <w:marBottom w:val="0"/>
              <w:divBdr>
                <w:top w:val="none" w:sz="0" w:space="0" w:color="auto"/>
                <w:left w:val="none" w:sz="0" w:space="0" w:color="auto"/>
                <w:bottom w:val="none" w:sz="0" w:space="0" w:color="auto"/>
                <w:right w:val="none" w:sz="0" w:space="0" w:color="auto"/>
              </w:divBdr>
            </w:div>
            <w:div w:id="149518774">
              <w:marLeft w:val="0"/>
              <w:marRight w:val="0"/>
              <w:marTop w:val="0"/>
              <w:marBottom w:val="0"/>
              <w:divBdr>
                <w:top w:val="none" w:sz="0" w:space="0" w:color="auto"/>
                <w:left w:val="none" w:sz="0" w:space="0" w:color="auto"/>
                <w:bottom w:val="none" w:sz="0" w:space="0" w:color="auto"/>
                <w:right w:val="none" w:sz="0" w:space="0" w:color="auto"/>
              </w:divBdr>
            </w:div>
            <w:div w:id="1896773006">
              <w:marLeft w:val="0"/>
              <w:marRight w:val="0"/>
              <w:marTop w:val="0"/>
              <w:marBottom w:val="0"/>
              <w:divBdr>
                <w:top w:val="none" w:sz="0" w:space="0" w:color="auto"/>
                <w:left w:val="none" w:sz="0" w:space="0" w:color="auto"/>
                <w:bottom w:val="none" w:sz="0" w:space="0" w:color="auto"/>
                <w:right w:val="none" w:sz="0" w:space="0" w:color="auto"/>
              </w:divBdr>
            </w:div>
            <w:div w:id="1979874224">
              <w:marLeft w:val="0"/>
              <w:marRight w:val="0"/>
              <w:marTop w:val="0"/>
              <w:marBottom w:val="0"/>
              <w:divBdr>
                <w:top w:val="none" w:sz="0" w:space="0" w:color="auto"/>
                <w:left w:val="none" w:sz="0" w:space="0" w:color="auto"/>
                <w:bottom w:val="none" w:sz="0" w:space="0" w:color="auto"/>
                <w:right w:val="none" w:sz="0" w:space="0" w:color="auto"/>
              </w:divBdr>
            </w:div>
            <w:div w:id="75702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55014">
      <w:bodyDiv w:val="1"/>
      <w:marLeft w:val="0"/>
      <w:marRight w:val="0"/>
      <w:marTop w:val="0"/>
      <w:marBottom w:val="0"/>
      <w:divBdr>
        <w:top w:val="none" w:sz="0" w:space="0" w:color="auto"/>
        <w:left w:val="none" w:sz="0" w:space="0" w:color="auto"/>
        <w:bottom w:val="none" w:sz="0" w:space="0" w:color="auto"/>
        <w:right w:val="none" w:sz="0" w:space="0" w:color="auto"/>
      </w:divBdr>
      <w:divsChild>
        <w:div w:id="744031988">
          <w:marLeft w:val="0"/>
          <w:marRight w:val="0"/>
          <w:marTop w:val="0"/>
          <w:marBottom w:val="0"/>
          <w:divBdr>
            <w:top w:val="none" w:sz="0" w:space="0" w:color="auto"/>
            <w:left w:val="none" w:sz="0" w:space="0" w:color="auto"/>
            <w:bottom w:val="none" w:sz="0" w:space="0" w:color="auto"/>
            <w:right w:val="none" w:sz="0" w:space="0" w:color="auto"/>
          </w:divBdr>
          <w:divsChild>
            <w:div w:id="569273765">
              <w:marLeft w:val="0"/>
              <w:marRight w:val="0"/>
              <w:marTop w:val="0"/>
              <w:marBottom w:val="0"/>
              <w:divBdr>
                <w:top w:val="none" w:sz="0" w:space="0" w:color="auto"/>
                <w:left w:val="none" w:sz="0" w:space="0" w:color="auto"/>
                <w:bottom w:val="none" w:sz="0" w:space="0" w:color="auto"/>
                <w:right w:val="none" w:sz="0" w:space="0" w:color="auto"/>
              </w:divBdr>
            </w:div>
            <w:div w:id="1863860283">
              <w:marLeft w:val="0"/>
              <w:marRight w:val="0"/>
              <w:marTop w:val="0"/>
              <w:marBottom w:val="0"/>
              <w:divBdr>
                <w:top w:val="none" w:sz="0" w:space="0" w:color="auto"/>
                <w:left w:val="none" w:sz="0" w:space="0" w:color="auto"/>
                <w:bottom w:val="none" w:sz="0" w:space="0" w:color="auto"/>
                <w:right w:val="none" w:sz="0" w:space="0" w:color="auto"/>
              </w:divBdr>
            </w:div>
            <w:div w:id="716509887">
              <w:marLeft w:val="0"/>
              <w:marRight w:val="0"/>
              <w:marTop w:val="0"/>
              <w:marBottom w:val="0"/>
              <w:divBdr>
                <w:top w:val="none" w:sz="0" w:space="0" w:color="auto"/>
                <w:left w:val="none" w:sz="0" w:space="0" w:color="auto"/>
                <w:bottom w:val="none" w:sz="0" w:space="0" w:color="auto"/>
                <w:right w:val="none" w:sz="0" w:space="0" w:color="auto"/>
              </w:divBdr>
            </w:div>
            <w:div w:id="879434944">
              <w:marLeft w:val="0"/>
              <w:marRight w:val="0"/>
              <w:marTop w:val="0"/>
              <w:marBottom w:val="0"/>
              <w:divBdr>
                <w:top w:val="none" w:sz="0" w:space="0" w:color="auto"/>
                <w:left w:val="none" w:sz="0" w:space="0" w:color="auto"/>
                <w:bottom w:val="none" w:sz="0" w:space="0" w:color="auto"/>
                <w:right w:val="none" w:sz="0" w:space="0" w:color="auto"/>
              </w:divBdr>
            </w:div>
            <w:div w:id="1868332217">
              <w:marLeft w:val="0"/>
              <w:marRight w:val="0"/>
              <w:marTop w:val="0"/>
              <w:marBottom w:val="0"/>
              <w:divBdr>
                <w:top w:val="none" w:sz="0" w:space="0" w:color="auto"/>
                <w:left w:val="none" w:sz="0" w:space="0" w:color="auto"/>
                <w:bottom w:val="none" w:sz="0" w:space="0" w:color="auto"/>
                <w:right w:val="none" w:sz="0" w:space="0" w:color="auto"/>
              </w:divBdr>
            </w:div>
            <w:div w:id="1823349151">
              <w:marLeft w:val="0"/>
              <w:marRight w:val="0"/>
              <w:marTop w:val="0"/>
              <w:marBottom w:val="0"/>
              <w:divBdr>
                <w:top w:val="none" w:sz="0" w:space="0" w:color="auto"/>
                <w:left w:val="none" w:sz="0" w:space="0" w:color="auto"/>
                <w:bottom w:val="none" w:sz="0" w:space="0" w:color="auto"/>
                <w:right w:val="none" w:sz="0" w:space="0" w:color="auto"/>
              </w:divBdr>
            </w:div>
            <w:div w:id="17720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0545">
      <w:bodyDiv w:val="1"/>
      <w:marLeft w:val="0"/>
      <w:marRight w:val="0"/>
      <w:marTop w:val="0"/>
      <w:marBottom w:val="0"/>
      <w:divBdr>
        <w:top w:val="none" w:sz="0" w:space="0" w:color="auto"/>
        <w:left w:val="none" w:sz="0" w:space="0" w:color="auto"/>
        <w:bottom w:val="none" w:sz="0" w:space="0" w:color="auto"/>
        <w:right w:val="none" w:sz="0" w:space="0" w:color="auto"/>
      </w:divBdr>
      <w:divsChild>
        <w:div w:id="2050375743">
          <w:marLeft w:val="0"/>
          <w:marRight w:val="0"/>
          <w:marTop w:val="0"/>
          <w:marBottom w:val="0"/>
          <w:divBdr>
            <w:top w:val="none" w:sz="0" w:space="0" w:color="auto"/>
            <w:left w:val="none" w:sz="0" w:space="0" w:color="auto"/>
            <w:bottom w:val="none" w:sz="0" w:space="0" w:color="auto"/>
            <w:right w:val="none" w:sz="0" w:space="0" w:color="auto"/>
          </w:divBdr>
          <w:divsChild>
            <w:div w:id="407388000">
              <w:marLeft w:val="0"/>
              <w:marRight w:val="0"/>
              <w:marTop w:val="0"/>
              <w:marBottom w:val="0"/>
              <w:divBdr>
                <w:top w:val="none" w:sz="0" w:space="0" w:color="auto"/>
                <w:left w:val="none" w:sz="0" w:space="0" w:color="auto"/>
                <w:bottom w:val="none" w:sz="0" w:space="0" w:color="auto"/>
                <w:right w:val="none" w:sz="0" w:space="0" w:color="auto"/>
              </w:divBdr>
            </w:div>
            <w:div w:id="1919634937">
              <w:marLeft w:val="0"/>
              <w:marRight w:val="0"/>
              <w:marTop w:val="0"/>
              <w:marBottom w:val="0"/>
              <w:divBdr>
                <w:top w:val="none" w:sz="0" w:space="0" w:color="auto"/>
                <w:left w:val="none" w:sz="0" w:space="0" w:color="auto"/>
                <w:bottom w:val="none" w:sz="0" w:space="0" w:color="auto"/>
                <w:right w:val="none" w:sz="0" w:space="0" w:color="auto"/>
              </w:divBdr>
            </w:div>
            <w:div w:id="1669556444">
              <w:marLeft w:val="0"/>
              <w:marRight w:val="0"/>
              <w:marTop w:val="0"/>
              <w:marBottom w:val="0"/>
              <w:divBdr>
                <w:top w:val="none" w:sz="0" w:space="0" w:color="auto"/>
                <w:left w:val="none" w:sz="0" w:space="0" w:color="auto"/>
                <w:bottom w:val="none" w:sz="0" w:space="0" w:color="auto"/>
                <w:right w:val="none" w:sz="0" w:space="0" w:color="auto"/>
              </w:divBdr>
            </w:div>
            <w:div w:id="1749695058">
              <w:marLeft w:val="0"/>
              <w:marRight w:val="0"/>
              <w:marTop w:val="0"/>
              <w:marBottom w:val="0"/>
              <w:divBdr>
                <w:top w:val="none" w:sz="0" w:space="0" w:color="auto"/>
                <w:left w:val="none" w:sz="0" w:space="0" w:color="auto"/>
                <w:bottom w:val="none" w:sz="0" w:space="0" w:color="auto"/>
                <w:right w:val="none" w:sz="0" w:space="0" w:color="auto"/>
              </w:divBdr>
            </w:div>
            <w:div w:id="1702897687">
              <w:marLeft w:val="0"/>
              <w:marRight w:val="0"/>
              <w:marTop w:val="0"/>
              <w:marBottom w:val="0"/>
              <w:divBdr>
                <w:top w:val="none" w:sz="0" w:space="0" w:color="auto"/>
                <w:left w:val="none" w:sz="0" w:space="0" w:color="auto"/>
                <w:bottom w:val="none" w:sz="0" w:space="0" w:color="auto"/>
                <w:right w:val="none" w:sz="0" w:space="0" w:color="auto"/>
              </w:divBdr>
            </w:div>
            <w:div w:id="202908437">
              <w:marLeft w:val="0"/>
              <w:marRight w:val="0"/>
              <w:marTop w:val="0"/>
              <w:marBottom w:val="0"/>
              <w:divBdr>
                <w:top w:val="none" w:sz="0" w:space="0" w:color="auto"/>
                <w:left w:val="none" w:sz="0" w:space="0" w:color="auto"/>
                <w:bottom w:val="none" w:sz="0" w:space="0" w:color="auto"/>
                <w:right w:val="none" w:sz="0" w:space="0" w:color="auto"/>
              </w:divBdr>
            </w:div>
            <w:div w:id="1857770289">
              <w:marLeft w:val="0"/>
              <w:marRight w:val="0"/>
              <w:marTop w:val="0"/>
              <w:marBottom w:val="0"/>
              <w:divBdr>
                <w:top w:val="none" w:sz="0" w:space="0" w:color="auto"/>
                <w:left w:val="none" w:sz="0" w:space="0" w:color="auto"/>
                <w:bottom w:val="none" w:sz="0" w:space="0" w:color="auto"/>
                <w:right w:val="none" w:sz="0" w:space="0" w:color="auto"/>
              </w:divBdr>
            </w:div>
            <w:div w:id="536242524">
              <w:marLeft w:val="0"/>
              <w:marRight w:val="0"/>
              <w:marTop w:val="0"/>
              <w:marBottom w:val="0"/>
              <w:divBdr>
                <w:top w:val="none" w:sz="0" w:space="0" w:color="auto"/>
                <w:left w:val="none" w:sz="0" w:space="0" w:color="auto"/>
                <w:bottom w:val="none" w:sz="0" w:space="0" w:color="auto"/>
                <w:right w:val="none" w:sz="0" w:space="0" w:color="auto"/>
              </w:divBdr>
            </w:div>
            <w:div w:id="53812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3184">
      <w:bodyDiv w:val="1"/>
      <w:marLeft w:val="0"/>
      <w:marRight w:val="0"/>
      <w:marTop w:val="0"/>
      <w:marBottom w:val="0"/>
      <w:divBdr>
        <w:top w:val="none" w:sz="0" w:space="0" w:color="auto"/>
        <w:left w:val="none" w:sz="0" w:space="0" w:color="auto"/>
        <w:bottom w:val="none" w:sz="0" w:space="0" w:color="auto"/>
        <w:right w:val="none" w:sz="0" w:space="0" w:color="auto"/>
      </w:divBdr>
      <w:divsChild>
        <w:div w:id="320274604">
          <w:marLeft w:val="0"/>
          <w:marRight w:val="0"/>
          <w:marTop w:val="0"/>
          <w:marBottom w:val="0"/>
          <w:divBdr>
            <w:top w:val="none" w:sz="0" w:space="0" w:color="auto"/>
            <w:left w:val="none" w:sz="0" w:space="0" w:color="auto"/>
            <w:bottom w:val="none" w:sz="0" w:space="0" w:color="auto"/>
            <w:right w:val="none" w:sz="0" w:space="0" w:color="auto"/>
          </w:divBdr>
          <w:divsChild>
            <w:div w:id="1227036852">
              <w:marLeft w:val="0"/>
              <w:marRight w:val="0"/>
              <w:marTop w:val="0"/>
              <w:marBottom w:val="0"/>
              <w:divBdr>
                <w:top w:val="none" w:sz="0" w:space="0" w:color="auto"/>
                <w:left w:val="none" w:sz="0" w:space="0" w:color="auto"/>
                <w:bottom w:val="none" w:sz="0" w:space="0" w:color="auto"/>
                <w:right w:val="none" w:sz="0" w:space="0" w:color="auto"/>
              </w:divBdr>
            </w:div>
            <w:div w:id="1351446862">
              <w:marLeft w:val="0"/>
              <w:marRight w:val="0"/>
              <w:marTop w:val="0"/>
              <w:marBottom w:val="0"/>
              <w:divBdr>
                <w:top w:val="none" w:sz="0" w:space="0" w:color="auto"/>
                <w:left w:val="none" w:sz="0" w:space="0" w:color="auto"/>
                <w:bottom w:val="none" w:sz="0" w:space="0" w:color="auto"/>
                <w:right w:val="none" w:sz="0" w:space="0" w:color="auto"/>
              </w:divBdr>
            </w:div>
            <w:div w:id="169183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17915">
      <w:bodyDiv w:val="1"/>
      <w:marLeft w:val="0"/>
      <w:marRight w:val="0"/>
      <w:marTop w:val="0"/>
      <w:marBottom w:val="0"/>
      <w:divBdr>
        <w:top w:val="none" w:sz="0" w:space="0" w:color="auto"/>
        <w:left w:val="none" w:sz="0" w:space="0" w:color="auto"/>
        <w:bottom w:val="none" w:sz="0" w:space="0" w:color="auto"/>
        <w:right w:val="none" w:sz="0" w:space="0" w:color="auto"/>
      </w:divBdr>
      <w:divsChild>
        <w:div w:id="999381167">
          <w:marLeft w:val="0"/>
          <w:marRight w:val="0"/>
          <w:marTop w:val="0"/>
          <w:marBottom w:val="0"/>
          <w:divBdr>
            <w:top w:val="none" w:sz="0" w:space="0" w:color="auto"/>
            <w:left w:val="none" w:sz="0" w:space="0" w:color="auto"/>
            <w:bottom w:val="none" w:sz="0" w:space="0" w:color="auto"/>
            <w:right w:val="none" w:sz="0" w:space="0" w:color="auto"/>
          </w:divBdr>
          <w:divsChild>
            <w:div w:id="1994018199">
              <w:marLeft w:val="0"/>
              <w:marRight w:val="0"/>
              <w:marTop w:val="0"/>
              <w:marBottom w:val="0"/>
              <w:divBdr>
                <w:top w:val="none" w:sz="0" w:space="0" w:color="auto"/>
                <w:left w:val="none" w:sz="0" w:space="0" w:color="auto"/>
                <w:bottom w:val="none" w:sz="0" w:space="0" w:color="auto"/>
                <w:right w:val="none" w:sz="0" w:space="0" w:color="auto"/>
              </w:divBdr>
            </w:div>
            <w:div w:id="720052973">
              <w:marLeft w:val="0"/>
              <w:marRight w:val="0"/>
              <w:marTop w:val="0"/>
              <w:marBottom w:val="0"/>
              <w:divBdr>
                <w:top w:val="none" w:sz="0" w:space="0" w:color="auto"/>
                <w:left w:val="none" w:sz="0" w:space="0" w:color="auto"/>
                <w:bottom w:val="none" w:sz="0" w:space="0" w:color="auto"/>
                <w:right w:val="none" w:sz="0" w:space="0" w:color="auto"/>
              </w:divBdr>
            </w:div>
            <w:div w:id="2084177729">
              <w:marLeft w:val="0"/>
              <w:marRight w:val="0"/>
              <w:marTop w:val="0"/>
              <w:marBottom w:val="0"/>
              <w:divBdr>
                <w:top w:val="none" w:sz="0" w:space="0" w:color="auto"/>
                <w:left w:val="none" w:sz="0" w:space="0" w:color="auto"/>
                <w:bottom w:val="none" w:sz="0" w:space="0" w:color="auto"/>
                <w:right w:val="none" w:sz="0" w:space="0" w:color="auto"/>
              </w:divBdr>
            </w:div>
            <w:div w:id="1612856118">
              <w:marLeft w:val="0"/>
              <w:marRight w:val="0"/>
              <w:marTop w:val="0"/>
              <w:marBottom w:val="0"/>
              <w:divBdr>
                <w:top w:val="none" w:sz="0" w:space="0" w:color="auto"/>
                <w:left w:val="none" w:sz="0" w:space="0" w:color="auto"/>
                <w:bottom w:val="none" w:sz="0" w:space="0" w:color="auto"/>
                <w:right w:val="none" w:sz="0" w:space="0" w:color="auto"/>
              </w:divBdr>
            </w:div>
            <w:div w:id="643118502">
              <w:marLeft w:val="0"/>
              <w:marRight w:val="0"/>
              <w:marTop w:val="0"/>
              <w:marBottom w:val="0"/>
              <w:divBdr>
                <w:top w:val="none" w:sz="0" w:space="0" w:color="auto"/>
                <w:left w:val="none" w:sz="0" w:space="0" w:color="auto"/>
                <w:bottom w:val="none" w:sz="0" w:space="0" w:color="auto"/>
                <w:right w:val="none" w:sz="0" w:space="0" w:color="auto"/>
              </w:divBdr>
            </w:div>
            <w:div w:id="894971513">
              <w:marLeft w:val="0"/>
              <w:marRight w:val="0"/>
              <w:marTop w:val="0"/>
              <w:marBottom w:val="0"/>
              <w:divBdr>
                <w:top w:val="none" w:sz="0" w:space="0" w:color="auto"/>
                <w:left w:val="none" w:sz="0" w:space="0" w:color="auto"/>
                <w:bottom w:val="none" w:sz="0" w:space="0" w:color="auto"/>
                <w:right w:val="none" w:sz="0" w:space="0" w:color="auto"/>
              </w:divBdr>
            </w:div>
            <w:div w:id="1752115517">
              <w:marLeft w:val="0"/>
              <w:marRight w:val="0"/>
              <w:marTop w:val="0"/>
              <w:marBottom w:val="0"/>
              <w:divBdr>
                <w:top w:val="none" w:sz="0" w:space="0" w:color="auto"/>
                <w:left w:val="none" w:sz="0" w:space="0" w:color="auto"/>
                <w:bottom w:val="none" w:sz="0" w:space="0" w:color="auto"/>
                <w:right w:val="none" w:sz="0" w:space="0" w:color="auto"/>
              </w:divBdr>
            </w:div>
            <w:div w:id="297733144">
              <w:marLeft w:val="0"/>
              <w:marRight w:val="0"/>
              <w:marTop w:val="0"/>
              <w:marBottom w:val="0"/>
              <w:divBdr>
                <w:top w:val="none" w:sz="0" w:space="0" w:color="auto"/>
                <w:left w:val="none" w:sz="0" w:space="0" w:color="auto"/>
                <w:bottom w:val="none" w:sz="0" w:space="0" w:color="auto"/>
                <w:right w:val="none" w:sz="0" w:space="0" w:color="auto"/>
              </w:divBdr>
            </w:div>
            <w:div w:id="9949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87714">
      <w:bodyDiv w:val="1"/>
      <w:marLeft w:val="0"/>
      <w:marRight w:val="0"/>
      <w:marTop w:val="0"/>
      <w:marBottom w:val="0"/>
      <w:divBdr>
        <w:top w:val="none" w:sz="0" w:space="0" w:color="auto"/>
        <w:left w:val="none" w:sz="0" w:space="0" w:color="auto"/>
        <w:bottom w:val="none" w:sz="0" w:space="0" w:color="auto"/>
        <w:right w:val="none" w:sz="0" w:space="0" w:color="auto"/>
      </w:divBdr>
      <w:divsChild>
        <w:div w:id="712117951">
          <w:marLeft w:val="0"/>
          <w:marRight w:val="0"/>
          <w:marTop w:val="0"/>
          <w:marBottom w:val="0"/>
          <w:divBdr>
            <w:top w:val="none" w:sz="0" w:space="0" w:color="auto"/>
            <w:left w:val="none" w:sz="0" w:space="0" w:color="auto"/>
            <w:bottom w:val="none" w:sz="0" w:space="0" w:color="auto"/>
            <w:right w:val="none" w:sz="0" w:space="0" w:color="auto"/>
          </w:divBdr>
          <w:divsChild>
            <w:div w:id="528883079">
              <w:marLeft w:val="0"/>
              <w:marRight w:val="0"/>
              <w:marTop w:val="0"/>
              <w:marBottom w:val="0"/>
              <w:divBdr>
                <w:top w:val="none" w:sz="0" w:space="0" w:color="auto"/>
                <w:left w:val="none" w:sz="0" w:space="0" w:color="auto"/>
                <w:bottom w:val="none" w:sz="0" w:space="0" w:color="auto"/>
                <w:right w:val="none" w:sz="0" w:space="0" w:color="auto"/>
              </w:divBdr>
            </w:div>
            <w:div w:id="1675261828">
              <w:marLeft w:val="0"/>
              <w:marRight w:val="0"/>
              <w:marTop w:val="0"/>
              <w:marBottom w:val="0"/>
              <w:divBdr>
                <w:top w:val="none" w:sz="0" w:space="0" w:color="auto"/>
                <w:left w:val="none" w:sz="0" w:space="0" w:color="auto"/>
                <w:bottom w:val="none" w:sz="0" w:space="0" w:color="auto"/>
                <w:right w:val="none" w:sz="0" w:space="0" w:color="auto"/>
              </w:divBdr>
            </w:div>
            <w:div w:id="489833190">
              <w:marLeft w:val="0"/>
              <w:marRight w:val="0"/>
              <w:marTop w:val="0"/>
              <w:marBottom w:val="0"/>
              <w:divBdr>
                <w:top w:val="none" w:sz="0" w:space="0" w:color="auto"/>
                <w:left w:val="none" w:sz="0" w:space="0" w:color="auto"/>
                <w:bottom w:val="none" w:sz="0" w:space="0" w:color="auto"/>
                <w:right w:val="none" w:sz="0" w:space="0" w:color="auto"/>
              </w:divBdr>
            </w:div>
            <w:div w:id="484130345">
              <w:marLeft w:val="0"/>
              <w:marRight w:val="0"/>
              <w:marTop w:val="0"/>
              <w:marBottom w:val="0"/>
              <w:divBdr>
                <w:top w:val="none" w:sz="0" w:space="0" w:color="auto"/>
                <w:left w:val="none" w:sz="0" w:space="0" w:color="auto"/>
                <w:bottom w:val="none" w:sz="0" w:space="0" w:color="auto"/>
                <w:right w:val="none" w:sz="0" w:space="0" w:color="auto"/>
              </w:divBdr>
            </w:div>
            <w:div w:id="1114208425">
              <w:marLeft w:val="0"/>
              <w:marRight w:val="0"/>
              <w:marTop w:val="0"/>
              <w:marBottom w:val="0"/>
              <w:divBdr>
                <w:top w:val="none" w:sz="0" w:space="0" w:color="auto"/>
                <w:left w:val="none" w:sz="0" w:space="0" w:color="auto"/>
                <w:bottom w:val="none" w:sz="0" w:space="0" w:color="auto"/>
                <w:right w:val="none" w:sz="0" w:space="0" w:color="auto"/>
              </w:divBdr>
            </w:div>
            <w:div w:id="58310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83490">
      <w:bodyDiv w:val="1"/>
      <w:marLeft w:val="0"/>
      <w:marRight w:val="0"/>
      <w:marTop w:val="0"/>
      <w:marBottom w:val="0"/>
      <w:divBdr>
        <w:top w:val="none" w:sz="0" w:space="0" w:color="auto"/>
        <w:left w:val="none" w:sz="0" w:space="0" w:color="auto"/>
        <w:bottom w:val="none" w:sz="0" w:space="0" w:color="auto"/>
        <w:right w:val="none" w:sz="0" w:space="0" w:color="auto"/>
      </w:divBdr>
      <w:divsChild>
        <w:div w:id="1997800333">
          <w:marLeft w:val="0"/>
          <w:marRight w:val="0"/>
          <w:marTop w:val="0"/>
          <w:marBottom w:val="0"/>
          <w:divBdr>
            <w:top w:val="none" w:sz="0" w:space="0" w:color="auto"/>
            <w:left w:val="none" w:sz="0" w:space="0" w:color="auto"/>
            <w:bottom w:val="none" w:sz="0" w:space="0" w:color="auto"/>
            <w:right w:val="none" w:sz="0" w:space="0" w:color="auto"/>
          </w:divBdr>
          <w:divsChild>
            <w:div w:id="1889146653">
              <w:marLeft w:val="0"/>
              <w:marRight w:val="0"/>
              <w:marTop w:val="0"/>
              <w:marBottom w:val="0"/>
              <w:divBdr>
                <w:top w:val="none" w:sz="0" w:space="0" w:color="auto"/>
                <w:left w:val="none" w:sz="0" w:space="0" w:color="auto"/>
                <w:bottom w:val="none" w:sz="0" w:space="0" w:color="auto"/>
                <w:right w:val="none" w:sz="0" w:space="0" w:color="auto"/>
              </w:divBdr>
            </w:div>
            <w:div w:id="1225945786">
              <w:marLeft w:val="0"/>
              <w:marRight w:val="0"/>
              <w:marTop w:val="0"/>
              <w:marBottom w:val="0"/>
              <w:divBdr>
                <w:top w:val="none" w:sz="0" w:space="0" w:color="auto"/>
                <w:left w:val="none" w:sz="0" w:space="0" w:color="auto"/>
                <w:bottom w:val="none" w:sz="0" w:space="0" w:color="auto"/>
                <w:right w:val="none" w:sz="0" w:space="0" w:color="auto"/>
              </w:divBdr>
            </w:div>
            <w:div w:id="37707404">
              <w:marLeft w:val="0"/>
              <w:marRight w:val="0"/>
              <w:marTop w:val="0"/>
              <w:marBottom w:val="0"/>
              <w:divBdr>
                <w:top w:val="none" w:sz="0" w:space="0" w:color="auto"/>
                <w:left w:val="none" w:sz="0" w:space="0" w:color="auto"/>
                <w:bottom w:val="none" w:sz="0" w:space="0" w:color="auto"/>
                <w:right w:val="none" w:sz="0" w:space="0" w:color="auto"/>
              </w:divBdr>
            </w:div>
            <w:div w:id="881211187">
              <w:marLeft w:val="0"/>
              <w:marRight w:val="0"/>
              <w:marTop w:val="0"/>
              <w:marBottom w:val="0"/>
              <w:divBdr>
                <w:top w:val="none" w:sz="0" w:space="0" w:color="auto"/>
                <w:left w:val="none" w:sz="0" w:space="0" w:color="auto"/>
                <w:bottom w:val="none" w:sz="0" w:space="0" w:color="auto"/>
                <w:right w:val="none" w:sz="0" w:space="0" w:color="auto"/>
              </w:divBdr>
            </w:div>
            <w:div w:id="1200973046">
              <w:marLeft w:val="0"/>
              <w:marRight w:val="0"/>
              <w:marTop w:val="0"/>
              <w:marBottom w:val="0"/>
              <w:divBdr>
                <w:top w:val="none" w:sz="0" w:space="0" w:color="auto"/>
                <w:left w:val="none" w:sz="0" w:space="0" w:color="auto"/>
                <w:bottom w:val="none" w:sz="0" w:space="0" w:color="auto"/>
                <w:right w:val="none" w:sz="0" w:space="0" w:color="auto"/>
              </w:divBdr>
            </w:div>
            <w:div w:id="1346207187">
              <w:marLeft w:val="0"/>
              <w:marRight w:val="0"/>
              <w:marTop w:val="0"/>
              <w:marBottom w:val="0"/>
              <w:divBdr>
                <w:top w:val="none" w:sz="0" w:space="0" w:color="auto"/>
                <w:left w:val="none" w:sz="0" w:space="0" w:color="auto"/>
                <w:bottom w:val="none" w:sz="0" w:space="0" w:color="auto"/>
                <w:right w:val="none" w:sz="0" w:space="0" w:color="auto"/>
              </w:divBdr>
            </w:div>
            <w:div w:id="898980314">
              <w:marLeft w:val="0"/>
              <w:marRight w:val="0"/>
              <w:marTop w:val="0"/>
              <w:marBottom w:val="0"/>
              <w:divBdr>
                <w:top w:val="none" w:sz="0" w:space="0" w:color="auto"/>
                <w:left w:val="none" w:sz="0" w:space="0" w:color="auto"/>
                <w:bottom w:val="none" w:sz="0" w:space="0" w:color="auto"/>
                <w:right w:val="none" w:sz="0" w:space="0" w:color="auto"/>
              </w:divBdr>
            </w:div>
            <w:div w:id="298146779">
              <w:marLeft w:val="0"/>
              <w:marRight w:val="0"/>
              <w:marTop w:val="0"/>
              <w:marBottom w:val="0"/>
              <w:divBdr>
                <w:top w:val="none" w:sz="0" w:space="0" w:color="auto"/>
                <w:left w:val="none" w:sz="0" w:space="0" w:color="auto"/>
                <w:bottom w:val="none" w:sz="0" w:space="0" w:color="auto"/>
                <w:right w:val="none" w:sz="0" w:space="0" w:color="auto"/>
              </w:divBdr>
            </w:div>
            <w:div w:id="2145804894">
              <w:marLeft w:val="0"/>
              <w:marRight w:val="0"/>
              <w:marTop w:val="0"/>
              <w:marBottom w:val="0"/>
              <w:divBdr>
                <w:top w:val="none" w:sz="0" w:space="0" w:color="auto"/>
                <w:left w:val="none" w:sz="0" w:space="0" w:color="auto"/>
                <w:bottom w:val="none" w:sz="0" w:space="0" w:color="auto"/>
                <w:right w:val="none" w:sz="0" w:space="0" w:color="auto"/>
              </w:divBdr>
            </w:div>
            <w:div w:id="1313828801">
              <w:marLeft w:val="0"/>
              <w:marRight w:val="0"/>
              <w:marTop w:val="0"/>
              <w:marBottom w:val="0"/>
              <w:divBdr>
                <w:top w:val="none" w:sz="0" w:space="0" w:color="auto"/>
                <w:left w:val="none" w:sz="0" w:space="0" w:color="auto"/>
                <w:bottom w:val="none" w:sz="0" w:space="0" w:color="auto"/>
                <w:right w:val="none" w:sz="0" w:space="0" w:color="auto"/>
              </w:divBdr>
            </w:div>
            <w:div w:id="1622569493">
              <w:marLeft w:val="0"/>
              <w:marRight w:val="0"/>
              <w:marTop w:val="0"/>
              <w:marBottom w:val="0"/>
              <w:divBdr>
                <w:top w:val="none" w:sz="0" w:space="0" w:color="auto"/>
                <w:left w:val="none" w:sz="0" w:space="0" w:color="auto"/>
                <w:bottom w:val="none" w:sz="0" w:space="0" w:color="auto"/>
                <w:right w:val="none" w:sz="0" w:space="0" w:color="auto"/>
              </w:divBdr>
            </w:div>
            <w:div w:id="1130633243">
              <w:marLeft w:val="0"/>
              <w:marRight w:val="0"/>
              <w:marTop w:val="0"/>
              <w:marBottom w:val="0"/>
              <w:divBdr>
                <w:top w:val="none" w:sz="0" w:space="0" w:color="auto"/>
                <w:left w:val="none" w:sz="0" w:space="0" w:color="auto"/>
                <w:bottom w:val="none" w:sz="0" w:space="0" w:color="auto"/>
                <w:right w:val="none" w:sz="0" w:space="0" w:color="auto"/>
              </w:divBdr>
            </w:div>
            <w:div w:id="1086148531">
              <w:marLeft w:val="0"/>
              <w:marRight w:val="0"/>
              <w:marTop w:val="0"/>
              <w:marBottom w:val="0"/>
              <w:divBdr>
                <w:top w:val="none" w:sz="0" w:space="0" w:color="auto"/>
                <w:left w:val="none" w:sz="0" w:space="0" w:color="auto"/>
                <w:bottom w:val="none" w:sz="0" w:space="0" w:color="auto"/>
                <w:right w:val="none" w:sz="0" w:space="0" w:color="auto"/>
              </w:divBdr>
            </w:div>
            <w:div w:id="463932520">
              <w:marLeft w:val="0"/>
              <w:marRight w:val="0"/>
              <w:marTop w:val="0"/>
              <w:marBottom w:val="0"/>
              <w:divBdr>
                <w:top w:val="none" w:sz="0" w:space="0" w:color="auto"/>
                <w:left w:val="none" w:sz="0" w:space="0" w:color="auto"/>
                <w:bottom w:val="none" w:sz="0" w:space="0" w:color="auto"/>
                <w:right w:val="none" w:sz="0" w:space="0" w:color="auto"/>
              </w:divBdr>
            </w:div>
            <w:div w:id="1815490781">
              <w:marLeft w:val="0"/>
              <w:marRight w:val="0"/>
              <w:marTop w:val="0"/>
              <w:marBottom w:val="0"/>
              <w:divBdr>
                <w:top w:val="none" w:sz="0" w:space="0" w:color="auto"/>
                <w:left w:val="none" w:sz="0" w:space="0" w:color="auto"/>
                <w:bottom w:val="none" w:sz="0" w:space="0" w:color="auto"/>
                <w:right w:val="none" w:sz="0" w:space="0" w:color="auto"/>
              </w:divBdr>
            </w:div>
            <w:div w:id="401684286">
              <w:marLeft w:val="0"/>
              <w:marRight w:val="0"/>
              <w:marTop w:val="0"/>
              <w:marBottom w:val="0"/>
              <w:divBdr>
                <w:top w:val="none" w:sz="0" w:space="0" w:color="auto"/>
                <w:left w:val="none" w:sz="0" w:space="0" w:color="auto"/>
                <w:bottom w:val="none" w:sz="0" w:space="0" w:color="auto"/>
                <w:right w:val="none" w:sz="0" w:space="0" w:color="auto"/>
              </w:divBdr>
            </w:div>
            <w:div w:id="137345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60290">
      <w:bodyDiv w:val="1"/>
      <w:marLeft w:val="0"/>
      <w:marRight w:val="0"/>
      <w:marTop w:val="0"/>
      <w:marBottom w:val="0"/>
      <w:divBdr>
        <w:top w:val="none" w:sz="0" w:space="0" w:color="auto"/>
        <w:left w:val="none" w:sz="0" w:space="0" w:color="auto"/>
        <w:bottom w:val="none" w:sz="0" w:space="0" w:color="auto"/>
        <w:right w:val="none" w:sz="0" w:space="0" w:color="auto"/>
      </w:divBdr>
      <w:divsChild>
        <w:div w:id="37778462">
          <w:marLeft w:val="0"/>
          <w:marRight w:val="0"/>
          <w:marTop w:val="0"/>
          <w:marBottom w:val="0"/>
          <w:divBdr>
            <w:top w:val="none" w:sz="0" w:space="0" w:color="auto"/>
            <w:left w:val="none" w:sz="0" w:space="0" w:color="auto"/>
            <w:bottom w:val="none" w:sz="0" w:space="0" w:color="auto"/>
            <w:right w:val="none" w:sz="0" w:space="0" w:color="auto"/>
          </w:divBdr>
          <w:divsChild>
            <w:div w:id="2098356151">
              <w:marLeft w:val="0"/>
              <w:marRight w:val="0"/>
              <w:marTop w:val="0"/>
              <w:marBottom w:val="0"/>
              <w:divBdr>
                <w:top w:val="none" w:sz="0" w:space="0" w:color="auto"/>
                <w:left w:val="none" w:sz="0" w:space="0" w:color="auto"/>
                <w:bottom w:val="none" w:sz="0" w:space="0" w:color="auto"/>
                <w:right w:val="none" w:sz="0" w:space="0" w:color="auto"/>
              </w:divBdr>
            </w:div>
            <w:div w:id="627124357">
              <w:marLeft w:val="0"/>
              <w:marRight w:val="0"/>
              <w:marTop w:val="0"/>
              <w:marBottom w:val="0"/>
              <w:divBdr>
                <w:top w:val="none" w:sz="0" w:space="0" w:color="auto"/>
                <w:left w:val="none" w:sz="0" w:space="0" w:color="auto"/>
                <w:bottom w:val="none" w:sz="0" w:space="0" w:color="auto"/>
                <w:right w:val="none" w:sz="0" w:space="0" w:color="auto"/>
              </w:divBdr>
            </w:div>
            <w:div w:id="2105375537">
              <w:marLeft w:val="0"/>
              <w:marRight w:val="0"/>
              <w:marTop w:val="0"/>
              <w:marBottom w:val="0"/>
              <w:divBdr>
                <w:top w:val="none" w:sz="0" w:space="0" w:color="auto"/>
                <w:left w:val="none" w:sz="0" w:space="0" w:color="auto"/>
                <w:bottom w:val="none" w:sz="0" w:space="0" w:color="auto"/>
                <w:right w:val="none" w:sz="0" w:space="0" w:color="auto"/>
              </w:divBdr>
            </w:div>
            <w:div w:id="10606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78379">
      <w:bodyDiv w:val="1"/>
      <w:marLeft w:val="0"/>
      <w:marRight w:val="0"/>
      <w:marTop w:val="0"/>
      <w:marBottom w:val="0"/>
      <w:divBdr>
        <w:top w:val="none" w:sz="0" w:space="0" w:color="auto"/>
        <w:left w:val="none" w:sz="0" w:space="0" w:color="auto"/>
        <w:bottom w:val="none" w:sz="0" w:space="0" w:color="auto"/>
        <w:right w:val="none" w:sz="0" w:space="0" w:color="auto"/>
      </w:divBdr>
      <w:divsChild>
        <w:div w:id="155922334">
          <w:marLeft w:val="0"/>
          <w:marRight w:val="0"/>
          <w:marTop w:val="0"/>
          <w:marBottom w:val="0"/>
          <w:divBdr>
            <w:top w:val="none" w:sz="0" w:space="0" w:color="auto"/>
            <w:left w:val="none" w:sz="0" w:space="0" w:color="auto"/>
            <w:bottom w:val="none" w:sz="0" w:space="0" w:color="auto"/>
            <w:right w:val="none" w:sz="0" w:space="0" w:color="auto"/>
          </w:divBdr>
          <w:divsChild>
            <w:div w:id="1824196476">
              <w:marLeft w:val="0"/>
              <w:marRight w:val="0"/>
              <w:marTop w:val="0"/>
              <w:marBottom w:val="0"/>
              <w:divBdr>
                <w:top w:val="none" w:sz="0" w:space="0" w:color="auto"/>
                <w:left w:val="none" w:sz="0" w:space="0" w:color="auto"/>
                <w:bottom w:val="none" w:sz="0" w:space="0" w:color="auto"/>
                <w:right w:val="none" w:sz="0" w:space="0" w:color="auto"/>
              </w:divBdr>
            </w:div>
            <w:div w:id="719786866">
              <w:marLeft w:val="0"/>
              <w:marRight w:val="0"/>
              <w:marTop w:val="0"/>
              <w:marBottom w:val="0"/>
              <w:divBdr>
                <w:top w:val="none" w:sz="0" w:space="0" w:color="auto"/>
                <w:left w:val="none" w:sz="0" w:space="0" w:color="auto"/>
                <w:bottom w:val="none" w:sz="0" w:space="0" w:color="auto"/>
                <w:right w:val="none" w:sz="0" w:space="0" w:color="auto"/>
              </w:divBdr>
            </w:div>
            <w:div w:id="64374044">
              <w:marLeft w:val="0"/>
              <w:marRight w:val="0"/>
              <w:marTop w:val="0"/>
              <w:marBottom w:val="0"/>
              <w:divBdr>
                <w:top w:val="none" w:sz="0" w:space="0" w:color="auto"/>
                <w:left w:val="none" w:sz="0" w:space="0" w:color="auto"/>
                <w:bottom w:val="none" w:sz="0" w:space="0" w:color="auto"/>
                <w:right w:val="none" w:sz="0" w:space="0" w:color="auto"/>
              </w:divBdr>
            </w:div>
            <w:div w:id="1857501784">
              <w:marLeft w:val="0"/>
              <w:marRight w:val="0"/>
              <w:marTop w:val="0"/>
              <w:marBottom w:val="0"/>
              <w:divBdr>
                <w:top w:val="none" w:sz="0" w:space="0" w:color="auto"/>
                <w:left w:val="none" w:sz="0" w:space="0" w:color="auto"/>
                <w:bottom w:val="none" w:sz="0" w:space="0" w:color="auto"/>
                <w:right w:val="none" w:sz="0" w:space="0" w:color="auto"/>
              </w:divBdr>
            </w:div>
            <w:div w:id="1705130855">
              <w:marLeft w:val="0"/>
              <w:marRight w:val="0"/>
              <w:marTop w:val="0"/>
              <w:marBottom w:val="0"/>
              <w:divBdr>
                <w:top w:val="none" w:sz="0" w:space="0" w:color="auto"/>
                <w:left w:val="none" w:sz="0" w:space="0" w:color="auto"/>
                <w:bottom w:val="none" w:sz="0" w:space="0" w:color="auto"/>
                <w:right w:val="none" w:sz="0" w:space="0" w:color="auto"/>
              </w:divBdr>
            </w:div>
            <w:div w:id="201923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49523">
      <w:bodyDiv w:val="1"/>
      <w:marLeft w:val="0"/>
      <w:marRight w:val="0"/>
      <w:marTop w:val="0"/>
      <w:marBottom w:val="0"/>
      <w:divBdr>
        <w:top w:val="none" w:sz="0" w:space="0" w:color="auto"/>
        <w:left w:val="none" w:sz="0" w:space="0" w:color="auto"/>
        <w:bottom w:val="none" w:sz="0" w:space="0" w:color="auto"/>
        <w:right w:val="none" w:sz="0" w:space="0" w:color="auto"/>
      </w:divBdr>
      <w:divsChild>
        <w:div w:id="2069913885">
          <w:marLeft w:val="0"/>
          <w:marRight w:val="0"/>
          <w:marTop w:val="0"/>
          <w:marBottom w:val="0"/>
          <w:divBdr>
            <w:top w:val="none" w:sz="0" w:space="0" w:color="auto"/>
            <w:left w:val="none" w:sz="0" w:space="0" w:color="auto"/>
            <w:bottom w:val="none" w:sz="0" w:space="0" w:color="auto"/>
            <w:right w:val="none" w:sz="0" w:space="0" w:color="auto"/>
          </w:divBdr>
          <w:divsChild>
            <w:div w:id="1897425274">
              <w:marLeft w:val="0"/>
              <w:marRight w:val="0"/>
              <w:marTop w:val="0"/>
              <w:marBottom w:val="0"/>
              <w:divBdr>
                <w:top w:val="none" w:sz="0" w:space="0" w:color="auto"/>
                <w:left w:val="none" w:sz="0" w:space="0" w:color="auto"/>
                <w:bottom w:val="none" w:sz="0" w:space="0" w:color="auto"/>
                <w:right w:val="none" w:sz="0" w:space="0" w:color="auto"/>
              </w:divBdr>
            </w:div>
            <w:div w:id="65249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95445">
      <w:bodyDiv w:val="1"/>
      <w:marLeft w:val="0"/>
      <w:marRight w:val="0"/>
      <w:marTop w:val="0"/>
      <w:marBottom w:val="0"/>
      <w:divBdr>
        <w:top w:val="none" w:sz="0" w:space="0" w:color="auto"/>
        <w:left w:val="none" w:sz="0" w:space="0" w:color="auto"/>
        <w:bottom w:val="none" w:sz="0" w:space="0" w:color="auto"/>
        <w:right w:val="none" w:sz="0" w:space="0" w:color="auto"/>
      </w:divBdr>
      <w:divsChild>
        <w:div w:id="417799879">
          <w:marLeft w:val="0"/>
          <w:marRight w:val="0"/>
          <w:marTop w:val="0"/>
          <w:marBottom w:val="0"/>
          <w:divBdr>
            <w:top w:val="none" w:sz="0" w:space="0" w:color="auto"/>
            <w:left w:val="none" w:sz="0" w:space="0" w:color="auto"/>
            <w:bottom w:val="none" w:sz="0" w:space="0" w:color="auto"/>
            <w:right w:val="none" w:sz="0" w:space="0" w:color="auto"/>
          </w:divBdr>
          <w:divsChild>
            <w:div w:id="1876504511">
              <w:marLeft w:val="0"/>
              <w:marRight w:val="0"/>
              <w:marTop w:val="0"/>
              <w:marBottom w:val="0"/>
              <w:divBdr>
                <w:top w:val="none" w:sz="0" w:space="0" w:color="auto"/>
                <w:left w:val="none" w:sz="0" w:space="0" w:color="auto"/>
                <w:bottom w:val="none" w:sz="0" w:space="0" w:color="auto"/>
                <w:right w:val="none" w:sz="0" w:space="0" w:color="auto"/>
              </w:divBdr>
            </w:div>
            <w:div w:id="950746114">
              <w:marLeft w:val="0"/>
              <w:marRight w:val="0"/>
              <w:marTop w:val="0"/>
              <w:marBottom w:val="0"/>
              <w:divBdr>
                <w:top w:val="none" w:sz="0" w:space="0" w:color="auto"/>
                <w:left w:val="none" w:sz="0" w:space="0" w:color="auto"/>
                <w:bottom w:val="none" w:sz="0" w:space="0" w:color="auto"/>
                <w:right w:val="none" w:sz="0" w:space="0" w:color="auto"/>
              </w:divBdr>
            </w:div>
            <w:div w:id="638731225">
              <w:marLeft w:val="0"/>
              <w:marRight w:val="0"/>
              <w:marTop w:val="0"/>
              <w:marBottom w:val="0"/>
              <w:divBdr>
                <w:top w:val="none" w:sz="0" w:space="0" w:color="auto"/>
                <w:left w:val="none" w:sz="0" w:space="0" w:color="auto"/>
                <w:bottom w:val="none" w:sz="0" w:space="0" w:color="auto"/>
                <w:right w:val="none" w:sz="0" w:space="0" w:color="auto"/>
              </w:divBdr>
            </w:div>
            <w:div w:id="1878152731">
              <w:marLeft w:val="0"/>
              <w:marRight w:val="0"/>
              <w:marTop w:val="0"/>
              <w:marBottom w:val="0"/>
              <w:divBdr>
                <w:top w:val="none" w:sz="0" w:space="0" w:color="auto"/>
                <w:left w:val="none" w:sz="0" w:space="0" w:color="auto"/>
                <w:bottom w:val="none" w:sz="0" w:space="0" w:color="auto"/>
                <w:right w:val="none" w:sz="0" w:space="0" w:color="auto"/>
              </w:divBdr>
            </w:div>
            <w:div w:id="2081097721">
              <w:marLeft w:val="0"/>
              <w:marRight w:val="0"/>
              <w:marTop w:val="0"/>
              <w:marBottom w:val="0"/>
              <w:divBdr>
                <w:top w:val="none" w:sz="0" w:space="0" w:color="auto"/>
                <w:left w:val="none" w:sz="0" w:space="0" w:color="auto"/>
                <w:bottom w:val="none" w:sz="0" w:space="0" w:color="auto"/>
                <w:right w:val="none" w:sz="0" w:space="0" w:color="auto"/>
              </w:divBdr>
            </w:div>
            <w:div w:id="1460221506">
              <w:marLeft w:val="0"/>
              <w:marRight w:val="0"/>
              <w:marTop w:val="0"/>
              <w:marBottom w:val="0"/>
              <w:divBdr>
                <w:top w:val="none" w:sz="0" w:space="0" w:color="auto"/>
                <w:left w:val="none" w:sz="0" w:space="0" w:color="auto"/>
                <w:bottom w:val="none" w:sz="0" w:space="0" w:color="auto"/>
                <w:right w:val="none" w:sz="0" w:space="0" w:color="auto"/>
              </w:divBdr>
            </w:div>
            <w:div w:id="297342311">
              <w:marLeft w:val="0"/>
              <w:marRight w:val="0"/>
              <w:marTop w:val="0"/>
              <w:marBottom w:val="0"/>
              <w:divBdr>
                <w:top w:val="none" w:sz="0" w:space="0" w:color="auto"/>
                <w:left w:val="none" w:sz="0" w:space="0" w:color="auto"/>
                <w:bottom w:val="none" w:sz="0" w:space="0" w:color="auto"/>
                <w:right w:val="none" w:sz="0" w:space="0" w:color="auto"/>
              </w:divBdr>
            </w:div>
            <w:div w:id="720903255">
              <w:marLeft w:val="0"/>
              <w:marRight w:val="0"/>
              <w:marTop w:val="0"/>
              <w:marBottom w:val="0"/>
              <w:divBdr>
                <w:top w:val="none" w:sz="0" w:space="0" w:color="auto"/>
                <w:left w:val="none" w:sz="0" w:space="0" w:color="auto"/>
                <w:bottom w:val="none" w:sz="0" w:space="0" w:color="auto"/>
                <w:right w:val="none" w:sz="0" w:space="0" w:color="auto"/>
              </w:divBdr>
            </w:div>
            <w:div w:id="108718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76549">
      <w:bodyDiv w:val="1"/>
      <w:marLeft w:val="0"/>
      <w:marRight w:val="0"/>
      <w:marTop w:val="0"/>
      <w:marBottom w:val="0"/>
      <w:divBdr>
        <w:top w:val="none" w:sz="0" w:space="0" w:color="auto"/>
        <w:left w:val="none" w:sz="0" w:space="0" w:color="auto"/>
        <w:bottom w:val="none" w:sz="0" w:space="0" w:color="auto"/>
        <w:right w:val="none" w:sz="0" w:space="0" w:color="auto"/>
      </w:divBdr>
      <w:divsChild>
        <w:div w:id="1429352159">
          <w:marLeft w:val="0"/>
          <w:marRight w:val="0"/>
          <w:marTop w:val="0"/>
          <w:marBottom w:val="0"/>
          <w:divBdr>
            <w:top w:val="none" w:sz="0" w:space="0" w:color="auto"/>
            <w:left w:val="none" w:sz="0" w:space="0" w:color="auto"/>
            <w:bottom w:val="none" w:sz="0" w:space="0" w:color="auto"/>
            <w:right w:val="none" w:sz="0" w:space="0" w:color="auto"/>
          </w:divBdr>
          <w:divsChild>
            <w:div w:id="1514876908">
              <w:marLeft w:val="0"/>
              <w:marRight w:val="0"/>
              <w:marTop w:val="0"/>
              <w:marBottom w:val="0"/>
              <w:divBdr>
                <w:top w:val="none" w:sz="0" w:space="0" w:color="auto"/>
                <w:left w:val="none" w:sz="0" w:space="0" w:color="auto"/>
                <w:bottom w:val="none" w:sz="0" w:space="0" w:color="auto"/>
                <w:right w:val="none" w:sz="0" w:space="0" w:color="auto"/>
              </w:divBdr>
            </w:div>
            <w:div w:id="373116838">
              <w:marLeft w:val="0"/>
              <w:marRight w:val="0"/>
              <w:marTop w:val="0"/>
              <w:marBottom w:val="0"/>
              <w:divBdr>
                <w:top w:val="none" w:sz="0" w:space="0" w:color="auto"/>
                <w:left w:val="none" w:sz="0" w:space="0" w:color="auto"/>
                <w:bottom w:val="none" w:sz="0" w:space="0" w:color="auto"/>
                <w:right w:val="none" w:sz="0" w:space="0" w:color="auto"/>
              </w:divBdr>
            </w:div>
            <w:div w:id="951328574">
              <w:marLeft w:val="0"/>
              <w:marRight w:val="0"/>
              <w:marTop w:val="0"/>
              <w:marBottom w:val="0"/>
              <w:divBdr>
                <w:top w:val="none" w:sz="0" w:space="0" w:color="auto"/>
                <w:left w:val="none" w:sz="0" w:space="0" w:color="auto"/>
                <w:bottom w:val="none" w:sz="0" w:space="0" w:color="auto"/>
                <w:right w:val="none" w:sz="0" w:space="0" w:color="auto"/>
              </w:divBdr>
            </w:div>
            <w:div w:id="787352115">
              <w:marLeft w:val="0"/>
              <w:marRight w:val="0"/>
              <w:marTop w:val="0"/>
              <w:marBottom w:val="0"/>
              <w:divBdr>
                <w:top w:val="none" w:sz="0" w:space="0" w:color="auto"/>
                <w:left w:val="none" w:sz="0" w:space="0" w:color="auto"/>
                <w:bottom w:val="none" w:sz="0" w:space="0" w:color="auto"/>
                <w:right w:val="none" w:sz="0" w:space="0" w:color="auto"/>
              </w:divBdr>
            </w:div>
            <w:div w:id="1320231261">
              <w:marLeft w:val="0"/>
              <w:marRight w:val="0"/>
              <w:marTop w:val="0"/>
              <w:marBottom w:val="0"/>
              <w:divBdr>
                <w:top w:val="none" w:sz="0" w:space="0" w:color="auto"/>
                <w:left w:val="none" w:sz="0" w:space="0" w:color="auto"/>
                <w:bottom w:val="none" w:sz="0" w:space="0" w:color="auto"/>
                <w:right w:val="none" w:sz="0" w:space="0" w:color="auto"/>
              </w:divBdr>
            </w:div>
            <w:div w:id="1899246399">
              <w:marLeft w:val="0"/>
              <w:marRight w:val="0"/>
              <w:marTop w:val="0"/>
              <w:marBottom w:val="0"/>
              <w:divBdr>
                <w:top w:val="none" w:sz="0" w:space="0" w:color="auto"/>
                <w:left w:val="none" w:sz="0" w:space="0" w:color="auto"/>
                <w:bottom w:val="none" w:sz="0" w:space="0" w:color="auto"/>
                <w:right w:val="none" w:sz="0" w:space="0" w:color="auto"/>
              </w:divBdr>
            </w:div>
            <w:div w:id="566495716">
              <w:marLeft w:val="0"/>
              <w:marRight w:val="0"/>
              <w:marTop w:val="0"/>
              <w:marBottom w:val="0"/>
              <w:divBdr>
                <w:top w:val="none" w:sz="0" w:space="0" w:color="auto"/>
                <w:left w:val="none" w:sz="0" w:space="0" w:color="auto"/>
                <w:bottom w:val="none" w:sz="0" w:space="0" w:color="auto"/>
                <w:right w:val="none" w:sz="0" w:space="0" w:color="auto"/>
              </w:divBdr>
            </w:div>
            <w:div w:id="115684568">
              <w:marLeft w:val="0"/>
              <w:marRight w:val="0"/>
              <w:marTop w:val="0"/>
              <w:marBottom w:val="0"/>
              <w:divBdr>
                <w:top w:val="none" w:sz="0" w:space="0" w:color="auto"/>
                <w:left w:val="none" w:sz="0" w:space="0" w:color="auto"/>
                <w:bottom w:val="none" w:sz="0" w:space="0" w:color="auto"/>
                <w:right w:val="none" w:sz="0" w:space="0" w:color="auto"/>
              </w:divBdr>
            </w:div>
            <w:div w:id="136382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36722">
      <w:bodyDiv w:val="1"/>
      <w:marLeft w:val="0"/>
      <w:marRight w:val="0"/>
      <w:marTop w:val="0"/>
      <w:marBottom w:val="0"/>
      <w:divBdr>
        <w:top w:val="none" w:sz="0" w:space="0" w:color="auto"/>
        <w:left w:val="none" w:sz="0" w:space="0" w:color="auto"/>
        <w:bottom w:val="none" w:sz="0" w:space="0" w:color="auto"/>
        <w:right w:val="none" w:sz="0" w:space="0" w:color="auto"/>
      </w:divBdr>
      <w:divsChild>
        <w:div w:id="1358117654">
          <w:marLeft w:val="0"/>
          <w:marRight w:val="0"/>
          <w:marTop w:val="0"/>
          <w:marBottom w:val="0"/>
          <w:divBdr>
            <w:top w:val="none" w:sz="0" w:space="0" w:color="auto"/>
            <w:left w:val="none" w:sz="0" w:space="0" w:color="auto"/>
            <w:bottom w:val="none" w:sz="0" w:space="0" w:color="auto"/>
            <w:right w:val="none" w:sz="0" w:space="0" w:color="auto"/>
          </w:divBdr>
          <w:divsChild>
            <w:div w:id="1537934392">
              <w:marLeft w:val="0"/>
              <w:marRight w:val="0"/>
              <w:marTop w:val="0"/>
              <w:marBottom w:val="0"/>
              <w:divBdr>
                <w:top w:val="none" w:sz="0" w:space="0" w:color="auto"/>
                <w:left w:val="none" w:sz="0" w:space="0" w:color="auto"/>
                <w:bottom w:val="none" w:sz="0" w:space="0" w:color="auto"/>
                <w:right w:val="none" w:sz="0" w:space="0" w:color="auto"/>
              </w:divBdr>
            </w:div>
            <w:div w:id="1820920373">
              <w:marLeft w:val="0"/>
              <w:marRight w:val="0"/>
              <w:marTop w:val="0"/>
              <w:marBottom w:val="0"/>
              <w:divBdr>
                <w:top w:val="none" w:sz="0" w:space="0" w:color="auto"/>
                <w:left w:val="none" w:sz="0" w:space="0" w:color="auto"/>
                <w:bottom w:val="none" w:sz="0" w:space="0" w:color="auto"/>
                <w:right w:val="none" w:sz="0" w:space="0" w:color="auto"/>
              </w:divBdr>
            </w:div>
            <w:div w:id="541094784">
              <w:marLeft w:val="0"/>
              <w:marRight w:val="0"/>
              <w:marTop w:val="0"/>
              <w:marBottom w:val="0"/>
              <w:divBdr>
                <w:top w:val="none" w:sz="0" w:space="0" w:color="auto"/>
                <w:left w:val="none" w:sz="0" w:space="0" w:color="auto"/>
                <w:bottom w:val="none" w:sz="0" w:space="0" w:color="auto"/>
                <w:right w:val="none" w:sz="0" w:space="0" w:color="auto"/>
              </w:divBdr>
            </w:div>
            <w:div w:id="277879873">
              <w:marLeft w:val="0"/>
              <w:marRight w:val="0"/>
              <w:marTop w:val="0"/>
              <w:marBottom w:val="0"/>
              <w:divBdr>
                <w:top w:val="none" w:sz="0" w:space="0" w:color="auto"/>
                <w:left w:val="none" w:sz="0" w:space="0" w:color="auto"/>
                <w:bottom w:val="none" w:sz="0" w:space="0" w:color="auto"/>
                <w:right w:val="none" w:sz="0" w:space="0" w:color="auto"/>
              </w:divBdr>
            </w:div>
            <w:div w:id="199098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6185">
      <w:bodyDiv w:val="1"/>
      <w:marLeft w:val="0"/>
      <w:marRight w:val="0"/>
      <w:marTop w:val="0"/>
      <w:marBottom w:val="0"/>
      <w:divBdr>
        <w:top w:val="none" w:sz="0" w:space="0" w:color="auto"/>
        <w:left w:val="none" w:sz="0" w:space="0" w:color="auto"/>
        <w:bottom w:val="none" w:sz="0" w:space="0" w:color="auto"/>
        <w:right w:val="none" w:sz="0" w:space="0" w:color="auto"/>
      </w:divBdr>
      <w:divsChild>
        <w:div w:id="1145270522">
          <w:marLeft w:val="0"/>
          <w:marRight w:val="0"/>
          <w:marTop w:val="0"/>
          <w:marBottom w:val="0"/>
          <w:divBdr>
            <w:top w:val="none" w:sz="0" w:space="0" w:color="auto"/>
            <w:left w:val="none" w:sz="0" w:space="0" w:color="auto"/>
            <w:bottom w:val="none" w:sz="0" w:space="0" w:color="auto"/>
            <w:right w:val="none" w:sz="0" w:space="0" w:color="auto"/>
          </w:divBdr>
          <w:divsChild>
            <w:div w:id="1452431144">
              <w:marLeft w:val="0"/>
              <w:marRight w:val="0"/>
              <w:marTop w:val="0"/>
              <w:marBottom w:val="0"/>
              <w:divBdr>
                <w:top w:val="none" w:sz="0" w:space="0" w:color="auto"/>
                <w:left w:val="none" w:sz="0" w:space="0" w:color="auto"/>
                <w:bottom w:val="none" w:sz="0" w:space="0" w:color="auto"/>
                <w:right w:val="none" w:sz="0" w:space="0" w:color="auto"/>
              </w:divBdr>
            </w:div>
            <w:div w:id="972446968">
              <w:marLeft w:val="0"/>
              <w:marRight w:val="0"/>
              <w:marTop w:val="0"/>
              <w:marBottom w:val="0"/>
              <w:divBdr>
                <w:top w:val="none" w:sz="0" w:space="0" w:color="auto"/>
                <w:left w:val="none" w:sz="0" w:space="0" w:color="auto"/>
                <w:bottom w:val="none" w:sz="0" w:space="0" w:color="auto"/>
                <w:right w:val="none" w:sz="0" w:space="0" w:color="auto"/>
              </w:divBdr>
            </w:div>
            <w:div w:id="1083798489">
              <w:marLeft w:val="0"/>
              <w:marRight w:val="0"/>
              <w:marTop w:val="0"/>
              <w:marBottom w:val="0"/>
              <w:divBdr>
                <w:top w:val="none" w:sz="0" w:space="0" w:color="auto"/>
                <w:left w:val="none" w:sz="0" w:space="0" w:color="auto"/>
                <w:bottom w:val="none" w:sz="0" w:space="0" w:color="auto"/>
                <w:right w:val="none" w:sz="0" w:space="0" w:color="auto"/>
              </w:divBdr>
            </w:div>
            <w:div w:id="1729959146">
              <w:marLeft w:val="0"/>
              <w:marRight w:val="0"/>
              <w:marTop w:val="0"/>
              <w:marBottom w:val="0"/>
              <w:divBdr>
                <w:top w:val="none" w:sz="0" w:space="0" w:color="auto"/>
                <w:left w:val="none" w:sz="0" w:space="0" w:color="auto"/>
                <w:bottom w:val="none" w:sz="0" w:space="0" w:color="auto"/>
                <w:right w:val="none" w:sz="0" w:space="0" w:color="auto"/>
              </w:divBdr>
            </w:div>
            <w:div w:id="1532766521">
              <w:marLeft w:val="0"/>
              <w:marRight w:val="0"/>
              <w:marTop w:val="0"/>
              <w:marBottom w:val="0"/>
              <w:divBdr>
                <w:top w:val="none" w:sz="0" w:space="0" w:color="auto"/>
                <w:left w:val="none" w:sz="0" w:space="0" w:color="auto"/>
                <w:bottom w:val="none" w:sz="0" w:space="0" w:color="auto"/>
                <w:right w:val="none" w:sz="0" w:space="0" w:color="auto"/>
              </w:divBdr>
            </w:div>
            <w:div w:id="9602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952873">
      <w:bodyDiv w:val="1"/>
      <w:marLeft w:val="0"/>
      <w:marRight w:val="0"/>
      <w:marTop w:val="0"/>
      <w:marBottom w:val="0"/>
      <w:divBdr>
        <w:top w:val="none" w:sz="0" w:space="0" w:color="auto"/>
        <w:left w:val="none" w:sz="0" w:space="0" w:color="auto"/>
        <w:bottom w:val="none" w:sz="0" w:space="0" w:color="auto"/>
        <w:right w:val="none" w:sz="0" w:space="0" w:color="auto"/>
      </w:divBdr>
      <w:divsChild>
        <w:div w:id="1800801296">
          <w:marLeft w:val="0"/>
          <w:marRight w:val="0"/>
          <w:marTop w:val="0"/>
          <w:marBottom w:val="0"/>
          <w:divBdr>
            <w:top w:val="none" w:sz="0" w:space="0" w:color="auto"/>
            <w:left w:val="none" w:sz="0" w:space="0" w:color="auto"/>
            <w:bottom w:val="none" w:sz="0" w:space="0" w:color="auto"/>
            <w:right w:val="none" w:sz="0" w:space="0" w:color="auto"/>
          </w:divBdr>
          <w:divsChild>
            <w:div w:id="1247693720">
              <w:marLeft w:val="0"/>
              <w:marRight w:val="0"/>
              <w:marTop w:val="0"/>
              <w:marBottom w:val="0"/>
              <w:divBdr>
                <w:top w:val="none" w:sz="0" w:space="0" w:color="auto"/>
                <w:left w:val="none" w:sz="0" w:space="0" w:color="auto"/>
                <w:bottom w:val="none" w:sz="0" w:space="0" w:color="auto"/>
                <w:right w:val="none" w:sz="0" w:space="0" w:color="auto"/>
              </w:divBdr>
            </w:div>
            <w:div w:id="471019362">
              <w:marLeft w:val="0"/>
              <w:marRight w:val="0"/>
              <w:marTop w:val="0"/>
              <w:marBottom w:val="0"/>
              <w:divBdr>
                <w:top w:val="none" w:sz="0" w:space="0" w:color="auto"/>
                <w:left w:val="none" w:sz="0" w:space="0" w:color="auto"/>
                <w:bottom w:val="none" w:sz="0" w:space="0" w:color="auto"/>
                <w:right w:val="none" w:sz="0" w:space="0" w:color="auto"/>
              </w:divBdr>
            </w:div>
            <w:div w:id="1485858573">
              <w:marLeft w:val="0"/>
              <w:marRight w:val="0"/>
              <w:marTop w:val="0"/>
              <w:marBottom w:val="0"/>
              <w:divBdr>
                <w:top w:val="none" w:sz="0" w:space="0" w:color="auto"/>
                <w:left w:val="none" w:sz="0" w:space="0" w:color="auto"/>
                <w:bottom w:val="none" w:sz="0" w:space="0" w:color="auto"/>
                <w:right w:val="none" w:sz="0" w:space="0" w:color="auto"/>
              </w:divBdr>
            </w:div>
            <w:div w:id="192606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12278">
      <w:bodyDiv w:val="1"/>
      <w:marLeft w:val="0"/>
      <w:marRight w:val="0"/>
      <w:marTop w:val="0"/>
      <w:marBottom w:val="0"/>
      <w:divBdr>
        <w:top w:val="none" w:sz="0" w:space="0" w:color="auto"/>
        <w:left w:val="none" w:sz="0" w:space="0" w:color="auto"/>
        <w:bottom w:val="none" w:sz="0" w:space="0" w:color="auto"/>
        <w:right w:val="none" w:sz="0" w:space="0" w:color="auto"/>
      </w:divBdr>
      <w:divsChild>
        <w:div w:id="346829259">
          <w:marLeft w:val="0"/>
          <w:marRight w:val="0"/>
          <w:marTop w:val="0"/>
          <w:marBottom w:val="0"/>
          <w:divBdr>
            <w:top w:val="none" w:sz="0" w:space="0" w:color="auto"/>
            <w:left w:val="none" w:sz="0" w:space="0" w:color="auto"/>
            <w:bottom w:val="none" w:sz="0" w:space="0" w:color="auto"/>
            <w:right w:val="none" w:sz="0" w:space="0" w:color="auto"/>
          </w:divBdr>
          <w:divsChild>
            <w:div w:id="339893722">
              <w:marLeft w:val="0"/>
              <w:marRight w:val="0"/>
              <w:marTop w:val="0"/>
              <w:marBottom w:val="0"/>
              <w:divBdr>
                <w:top w:val="none" w:sz="0" w:space="0" w:color="auto"/>
                <w:left w:val="none" w:sz="0" w:space="0" w:color="auto"/>
                <w:bottom w:val="none" w:sz="0" w:space="0" w:color="auto"/>
                <w:right w:val="none" w:sz="0" w:space="0" w:color="auto"/>
              </w:divBdr>
            </w:div>
            <w:div w:id="707685524">
              <w:marLeft w:val="0"/>
              <w:marRight w:val="0"/>
              <w:marTop w:val="0"/>
              <w:marBottom w:val="0"/>
              <w:divBdr>
                <w:top w:val="none" w:sz="0" w:space="0" w:color="auto"/>
                <w:left w:val="none" w:sz="0" w:space="0" w:color="auto"/>
                <w:bottom w:val="none" w:sz="0" w:space="0" w:color="auto"/>
                <w:right w:val="none" w:sz="0" w:space="0" w:color="auto"/>
              </w:divBdr>
            </w:div>
            <w:div w:id="208763307">
              <w:marLeft w:val="0"/>
              <w:marRight w:val="0"/>
              <w:marTop w:val="0"/>
              <w:marBottom w:val="0"/>
              <w:divBdr>
                <w:top w:val="none" w:sz="0" w:space="0" w:color="auto"/>
                <w:left w:val="none" w:sz="0" w:space="0" w:color="auto"/>
                <w:bottom w:val="none" w:sz="0" w:space="0" w:color="auto"/>
                <w:right w:val="none" w:sz="0" w:space="0" w:color="auto"/>
              </w:divBdr>
            </w:div>
            <w:div w:id="1187862511">
              <w:marLeft w:val="0"/>
              <w:marRight w:val="0"/>
              <w:marTop w:val="0"/>
              <w:marBottom w:val="0"/>
              <w:divBdr>
                <w:top w:val="none" w:sz="0" w:space="0" w:color="auto"/>
                <w:left w:val="none" w:sz="0" w:space="0" w:color="auto"/>
                <w:bottom w:val="none" w:sz="0" w:space="0" w:color="auto"/>
                <w:right w:val="none" w:sz="0" w:space="0" w:color="auto"/>
              </w:divBdr>
            </w:div>
            <w:div w:id="140658230">
              <w:marLeft w:val="0"/>
              <w:marRight w:val="0"/>
              <w:marTop w:val="0"/>
              <w:marBottom w:val="0"/>
              <w:divBdr>
                <w:top w:val="none" w:sz="0" w:space="0" w:color="auto"/>
                <w:left w:val="none" w:sz="0" w:space="0" w:color="auto"/>
                <w:bottom w:val="none" w:sz="0" w:space="0" w:color="auto"/>
                <w:right w:val="none" w:sz="0" w:space="0" w:color="auto"/>
              </w:divBdr>
            </w:div>
            <w:div w:id="627667466">
              <w:marLeft w:val="0"/>
              <w:marRight w:val="0"/>
              <w:marTop w:val="0"/>
              <w:marBottom w:val="0"/>
              <w:divBdr>
                <w:top w:val="none" w:sz="0" w:space="0" w:color="auto"/>
                <w:left w:val="none" w:sz="0" w:space="0" w:color="auto"/>
                <w:bottom w:val="none" w:sz="0" w:space="0" w:color="auto"/>
                <w:right w:val="none" w:sz="0" w:space="0" w:color="auto"/>
              </w:divBdr>
            </w:div>
            <w:div w:id="559249877">
              <w:marLeft w:val="0"/>
              <w:marRight w:val="0"/>
              <w:marTop w:val="0"/>
              <w:marBottom w:val="0"/>
              <w:divBdr>
                <w:top w:val="none" w:sz="0" w:space="0" w:color="auto"/>
                <w:left w:val="none" w:sz="0" w:space="0" w:color="auto"/>
                <w:bottom w:val="none" w:sz="0" w:space="0" w:color="auto"/>
                <w:right w:val="none" w:sz="0" w:space="0" w:color="auto"/>
              </w:divBdr>
            </w:div>
            <w:div w:id="327758366">
              <w:marLeft w:val="0"/>
              <w:marRight w:val="0"/>
              <w:marTop w:val="0"/>
              <w:marBottom w:val="0"/>
              <w:divBdr>
                <w:top w:val="none" w:sz="0" w:space="0" w:color="auto"/>
                <w:left w:val="none" w:sz="0" w:space="0" w:color="auto"/>
                <w:bottom w:val="none" w:sz="0" w:space="0" w:color="auto"/>
                <w:right w:val="none" w:sz="0" w:space="0" w:color="auto"/>
              </w:divBdr>
            </w:div>
            <w:div w:id="1338386564">
              <w:marLeft w:val="0"/>
              <w:marRight w:val="0"/>
              <w:marTop w:val="0"/>
              <w:marBottom w:val="0"/>
              <w:divBdr>
                <w:top w:val="none" w:sz="0" w:space="0" w:color="auto"/>
                <w:left w:val="none" w:sz="0" w:space="0" w:color="auto"/>
                <w:bottom w:val="none" w:sz="0" w:space="0" w:color="auto"/>
                <w:right w:val="none" w:sz="0" w:space="0" w:color="auto"/>
              </w:divBdr>
            </w:div>
            <w:div w:id="1831478537">
              <w:marLeft w:val="0"/>
              <w:marRight w:val="0"/>
              <w:marTop w:val="0"/>
              <w:marBottom w:val="0"/>
              <w:divBdr>
                <w:top w:val="none" w:sz="0" w:space="0" w:color="auto"/>
                <w:left w:val="none" w:sz="0" w:space="0" w:color="auto"/>
                <w:bottom w:val="none" w:sz="0" w:space="0" w:color="auto"/>
                <w:right w:val="none" w:sz="0" w:space="0" w:color="auto"/>
              </w:divBdr>
            </w:div>
            <w:div w:id="125909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99172">
      <w:bodyDiv w:val="1"/>
      <w:marLeft w:val="0"/>
      <w:marRight w:val="0"/>
      <w:marTop w:val="0"/>
      <w:marBottom w:val="0"/>
      <w:divBdr>
        <w:top w:val="none" w:sz="0" w:space="0" w:color="auto"/>
        <w:left w:val="none" w:sz="0" w:space="0" w:color="auto"/>
        <w:bottom w:val="none" w:sz="0" w:space="0" w:color="auto"/>
        <w:right w:val="none" w:sz="0" w:space="0" w:color="auto"/>
      </w:divBdr>
      <w:divsChild>
        <w:div w:id="1919052329">
          <w:marLeft w:val="0"/>
          <w:marRight w:val="0"/>
          <w:marTop w:val="0"/>
          <w:marBottom w:val="0"/>
          <w:divBdr>
            <w:top w:val="none" w:sz="0" w:space="0" w:color="auto"/>
            <w:left w:val="none" w:sz="0" w:space="0" w:color="auto"/>
            <w:bottom w:val="none" w:sz="0" w:space="0" w:color="auto"/>
            <w:right w:val="none" w:sz="0" w:space="0" w:color="auto"/>
          </w:divBdr>
          <w:divsChild>
            <w:div w:id="1809518926">
              <w:marLeft w:val="0"/>
              <w:marRight w:val="0"/>
              <w:marTop w:val="0"/>
              <w:marBottom w:val="0"/>
              <w:divBdr>
                <w:top w:val="none" w:sz="0" w:space="0" w:color="auto"/>
                <w:left w:val="none" w:sz="0" w:space="0" w:color="auto"/>
                <w:bottom w:val="none" w:sz="0" w:space="0" w:color="auto"/>
                <w:right w:val="none" w:sz="0" w:space="0" w:color="auto"/>
              </w:divBdr>
            </w:div>
            <w:div w:id="1617173795">
              <w:marLeft w:val="0"/>
              <w:marRight w:val="0"/>
              <w:marTop w:val="0"/>
              <w:marBottom w:val="0"/>
              <w:divBdr>
                <w:top w:val="none" w:sz="0" w:space="0" w:color="auto"/>
                <w:left w:val="none" w:sz="0" w:space="0" w:color="auto"/>
                <w:bottom w:val="none" w:sz="0" w:space="0" w:color="auto"/>
                <w:right w:val="none" w:sz="0" w:space="0" w:color="auto"/>
              </w:divBdr>
            </w:div>
            <w:div w:id="1466046137">
              <w:marLeft w:val="0"/>
              <w:marRight w:val="0"/>
              <w:marTop w:val="0"/>
              <w:marBottom w:val="0"/>
              <w:divBdr>
                <w:top w:val="none" w:sz="0" w:space="0" w:color="auto"/>
                <w:left w:val="none" w:sz="0" w:space="0" w:color="auto"/>
                <w:bottom w:val="none" w:sz="0" w:space="0" w:color="auto"/>
                <w:right w:val="none" w:sz="0" w:space="0" w:color="auto"/>
              </w:divBdr>
            </w:div>
            <w:div w:id="1190492990">
              <w:marLeft w:val="0"/>
              <w:marRight w:val="0"/>
              <w:marTop w:val="0"/>
              <w:marBottom w:val="0"/>
              <w:divBdr>
                <w:top w:val="none" w:sz="0" w:space="0" w:color="auto"/>
                <w:left w:val="none" w:sz="0" w:space="0" w:color="auto"/>
                <w:bottom w:val="none" w:sz="0" w:space="0" w:color="auto"/>
                <w:right w:val="none" w:sz="0" w:space="0" w:color="auto"/>
              </w:divBdr>
            </w:div>
            <w:div w:id="83060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532696">
      <w:bodyDiv w:val="1"/>
      <w:marLeft w:val="0"/>
      <w:marRight w:val="0"/>
      <w:marTop w:val="0"/>
      <w:marBottom w:val="0"/>
      <w:divBdr>
        <w:top w:val="none" w:sz="0" w:space="0" w:color="auto"/>
        <w:left w:val="none" w:sz="0" w:space="0" w:color="auto"/>
        <w:bottom w:val="none" w:sz="0" w:space="0" w:color="auto"/>
        <w:right w:val="none" w:sz="0" w:space="0" w:color="auto"/>
      </w:divBdr>
      <w:divsChild>
        <w:div w:id="1945846767">
          <w:marLeft w:val="0"/>
          <w:marRight w:val="0"/>
          <w:marTop w:val="0"/>
          <w:marBottom w:val="0"/>
          <w:divBdr>
            <w:top w:val="none" w:sz="0" w:space="0" w:color="auto"/>
            <w:left w:val="none" w:sz="0" w:space="0" w:color="auto"/>
            <w:bottom w:val="none" w:sz="0" w:space="0" w:color="auto"/>
            <w:right w:val="none" w:sz="0" w:space="0" w:color="auto"/>
          </w:divBdr>
          <w:divsChild>
            <w:div w:id="2121605434">
              <w:marLeft w:val="0"/>
              <w:marRight w:val="0"/>
              <w:marTop w:val="0"/>
              <w:marBottom w:val="0"/>
              <w:divBdr>
                <w:top w:val="none" w:sz="0" w:space="0" w:color="auto"/>
                <w:left w:val="none" w:sz="0" w:space="0" w:color="auto"/>
                <w:bottom w:val="none" w:sz="0" w:space="0" w:color="auto"/>
                <w:right w:val="none" w:sz="0" w:space="0" w:color="auto"/>
              </w:divBdr>
            </w:div>
            <w:div w:id="116971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06990">
      <w:bodyDiv w:val="1"/>
      <w:marLeft w:val="0"/>
      <w:marRight w:val="0"/>
      <w:marTop w:val="0"/>
      <w:marBottom w:val="0"/>
      <w:divBdr>
        <w:top w:val="none" w:sz="0" w:space="0" w:color="auto"/>
        <w:left w:val="none" w:sz="0" w:space="0" w:color="auto"/>
        <w:bottom w:val="none" w:sz="0" w:space="0" w:color="auto"/>
        <w:right w:val="none" w:sz="0" w:space="0" w:color="auto"/>
      </w:divBdr>
      <w:divsChild>
        <w:div w:id="1658731436">
          <w:marLeft w:val="0"/>
          <w:marRight w:val="0"/>
          <w:marTop w:val="0"/>
          <w:marBottom w:val="0"/>
          <w:divBdr>
            <w:top w:val="none" w:sz="0" w:space="0" w:color="auto"/>
            <w:left w:val="none" w:sz="0" w:space="0" w:color="auto"/>
            <w:bottom w:val="none" w:sz="0" w:space="0" w:color="auto"/>
            <w:right w:val="none" w:sz="0" w:space="0" w:color="auto"/>
          </w:divBdr>
          <w:divsChild>
            <w:div w:id="647520715">
              <w:marLeft w:val="0"/>
              <w:marRight w:val="0"/>
              <w:marTop w:val="0"/>
              <w:marBottom w:val="0"/>
              <w:divBdr>
                <w:top w:val="none" w:sz="0" w:space="0" w:color="auto"/>
                <w:left w:val="none" w:sz="0" w:space="0" w:color="auto"/>
                <w:bottom w:val="none" w:sz="0" w:space="0" w:color="auto"/>
                <w:right w:val="none" w:sz="0" w:space="0" w:color="auto"/>
              </w:divBdr>
            </w:div>
            <w:div w:id="1104499873">
              <w:marLeft w:val="0"/>
              <w:marRight w:val="0"/>
              <w:marTop w:val="0"/>
              <w:marBottom w:val="0"/>
              <w:divBdr>
                <w:top w:val="none" w:sz="0" w:space="0" w:color="auto"/>
                <w:left w:val="none" w:sz="0" w:space="0" w:color="auto"/>
                <w:bottom w:val="none" w:sz="0" w:space="0" w:color="auto"/>
                <w:right w:val="none" w:sz="0" w:space="0" w:color="auto"/>
              </w:divBdr>
            </w:div>
            <w:div w:id="1033773790">
              <w:marLeft w:val="0"/>
              <w:marRight w:val="0"/>
              <w:marTop w:val="0"/>
              <w:marBottom w:val="0"/>
              <w:divBdr>
                <w:top w:val="none" w:sz="0" w:space="0" w:color="auto"/>
                <w:left w:val="none" w:sz="0" w:space="0" w:color="auto"/>
                <w:bottom w:val="none" w:sz="0" w:space="0" w:color="auto"/>
                <w:right w:val="none" w:sz="0" w:space="0" w:color="auto"/>
              </w:divBdr>
            </w:div>
            <w:div w:id="777678000">
              <w:marLeft w:val="0"/>
              <w:marRight w:val="0"/>
              <w:marTop w:val="0"/>
              <w:marBottom w:val="0"/>
              <w:divBdr>
                <w:top w:val="none" w:sz="0" w:space="0" w:color="auto"/>
                <w:left w:val="none" w:sz="0" w:space="0" w:color="auto"/>
                <w:bottom w:val="none" w:sz="0" w:space="0" w:color="auto"/>
                <w:right w:val="none" w:sz="0" w:space="0" w:color="auto"/>
              </w:divBdr>
            </w:div>
            <w:div w:id="994721798">
              <w:marLeft w:val="0"/>
              <w:marRight w:val="0"/>
              <w:marTop w:val="0"/>
              <w:marBottom w:val="0"/>
              <w:divBdr>
                <w:top w:val="none" w:sz="0" w:space="0" w:color="auto"/>
                <w:left w:val="none" w:sz="0" w:space="0" w:color="auto"/>
                <w:bottom w:val="none" w:sz="0" w:space="0" w:color="auto"/>
                <w:right w:val="none" w:sz="0" w:space="0" w:color="auto"/>
              </w:divBdr>
            </w:div>
            <w:div w:id="784734622">
              <w:marLeft w:val="0"/>
              <w:marRight w:val="0"/>
              <w:marTop w:val="0"/>
              <w:marBottom w:val="0"/>
              <w:divBdr>
                <w:top w:val="none" w:sz="0" w:space="0" w:color="auto"/>
                <w:left w:val="none" w:sz="0" w:space="0" w:color="auto"/>
                <w:bottom w:val="none" w:sz="0" w:space="0" w:color="auto"/>
                <w:right w:val="none" w:sz="0" w:space="0" w:color="auto"/>
              </w:divBdr>
            </w:div>
            <w:div w:id="1424492737">
              <w:marLeft w:val="0"/>
              <w:marRight w:val="0"/>
              <w:marTop w:val="0"/>
              <w:marBottom w:val="0"/>
              <w:divBdr>
                <w:top w:val="none" w:sz="0" w:space="0" w:color="auto"/>
                <w:left w:val="none" w:sz="0" w:space="0" w:color="auto"/>
                <w:bottom w:val="none" w:sz="0" w:space="0" w:color="auto"/>
                <w:right w:val="none" w:sz="0" w:space="0" w:color="auto"/>
              </w:divBdr>
            </w:div>
            <w:div w:id="1579247257">
              <w:marLeft w:val="0"/>
              <w:marRight w:val="0"/>
              <w:marTop w:val="0"/>
              <w:marBottom w:val="0"/>
              <w:divBdr>
                <w:top w:val="none" w:sz="0" w:space="0" w:color="auto"/>
                <w:left w:val="none" w:sz="0" w:space="0" w:color="auto"/>
                <w:bottom w:val="none" w:sz="0" w:space="0" w:color="auto"/>
                <w:right w:val="none" w:sz="0" w:space="0" w:color="auto"/>
              </w:divBdr>
            </w:div>
            <w:div w:id="369232723">
              <w:marLeft w:val="0"/>
              <w:marRight w:val="0"/>
              <w:marTop w:val="0"/>
              <w:marBottom w:val="0"/>
              <w:divBdr>
                <w:top w:val="none" w:sz="0" w:space="0" w:color="auto"/>
                <w:left w:val="none" w:sz="0" w:space="0" w:color="auto"/>
                <w:bottom w:val="none" w:sz="0" w:space="0" w:color="auto"/>
                <w:right w:val="none" w:sz="0" w:space="0" w:color="auto"/>
              </w:divBdr>
            </w:div>
            <w:div w:id="1969704911">
              <w:marLeft w:val="0"/>
              <w:marRight w:val="0"/>
              <w:marTop w:val="0"/>
              <w:marBottom w:val="0"/>
              <w:divBdr>
                <w:top w:val="none" w:sz="0" w:space="0" w:color="auto"/>
                <w:left w:val="none" w:sz="0" w:space="0" w:color="auto"/>
                <w:bottom w:val="none" w:sz="0" w:space="0" w:color="auto"/>
                <w:right w:val="none" w:sz="0" w:space="0" w:color="auto"/>
              </w:divBdr>
            </w:div>
            <w:div w:id="1775173913">
              <w:marLeft w:val="0"/>
              <w:marRight w:val="0"/>
              <w:marTop w:val="0"/>
              <w:marBottom w:val="0"/>
              <w:divBdr>
                <w:top w:val="none" w:sz="0" w:space="0" w:color="auto"/>
                <w:left w:val="none" w:sz="0" w:space="0" w:color="auto"/>
                <w:bottom w:val="none" w:sz="0" w:space="0" w:color="auto"/>
                <w:right w:val="none" w:sz="0" w:space="0" w:color="auto"/>
              </w:divBdr>
            </w:div>
            <w:div w:id="311910178">
              <w:marLeft w:val="0"/>
              <w:marRight w:val="0"/>
              <w:marTop w:val="0"/>
              <w:marBottom w:val="0"/>
              <w:divBdr>
                <w:top w:val="none" w:sz="0" w:space="0" w:color="auto"/>
                <w:left w:val="none" w:sz="0" w:space="0" w:color="auto"/>
                <w:bottom w:val="none" w:sz="0" w:space="0" w:color="auto"/>
                <w:right w:val="none" w:sz="0" w:space="0" w:color="auto"/>
              </w:divBdr>
            </w:div>
            <w:div w:id="1340040582">
              <w:marLeft w:val="0"/>
              <w:marRight w:val="0"/>
              <w:marTop w:val="0"/>
              <w:marBottom w:val="0"/>
              <w:divBdr>
                <w:top w:val="none" w:sz="0" w:space="0" w:color="auto"/>
                <w:left w:val="none" w:sz="0" w:space="0" w:color="auto"/>
                <w:bottom w:val="none" w:sz="0" w:space="0" w:color="auto"/>
                <w:right w:val="none" w:sz="0" w:space="0" w:color="auto"/>
              </w:divBdr>
            </w:div>
            <w:div w:id="2064060705">
              <w:marLeft w:val="0"/>
              <w:marRight w:val="0"/>
              <w:marTop w:val="0"/>
              <w:marBottom w:val="0"/>
              <w:divBdr>
                <w:top w:val="none" w:sz="0" w:space="0" w:color="auto"/>
                <w:left w:val="none" w:sz="0" w:space="0" w:color="auto"/>
                <w:bottom w:val="none" w:sz="0" w:space="0" w:color="auto"/>
                <w:right w:val="none" w:sz="0" w:space="0" w:color="auto"/>
              </w:divBdr>
            </w:div>
            <w:div w:id="1024474994">
              <w:marLeft w:val="0"/>
              <w:marRight w:val="0"/>
              <w:marTop w:val="0"/>
              <w:marBottom w:val="0"/>
              <w:divBdr>
                <w:top w:val="none" w:sz="0" w:space="0" w:color="auto"/>
                <w:left w:val="none" w:sz="0" w:space="0" w:color="auto"/>
                <w:bottom w:val="none" w:sz="0" w:space="0" w:color="auto"/>
                <w:right w:val="none" w:sz="0" w:space="0" w:color="auto"/>
              </w:divBdr>
            </w:div>
            <w:div w:id="147329666">
              <w:marLeft w:val="0"/>
              <w:marRight w:val="0"/>
              <w:marTop w:val="0"/>
              <w:marBottom w:val="0"/>
              <w:divBdr>
                <w:top w:val="none" w:sz="0" w:space="0" w:color="auto"/>
                <w:left w:val="none" w:sz="0" w:space="0" w:color="auto"/>
                <w:bottom w:val="none" w:sz="0" w:space="0" w:color="auto"/>
                <w:right w:val="none" w:sz="0" w:space="0" w:color="auto"/>
              </w:divBdr>
            </w:div>
            <w:div w:id="499196434">
              <w:marLeft w:val="0"/>
              <w:marRight w:val="0"/>
              <w:marTop w:val="0"/>
              <w:marBottom w:val="0"/>
              <w:divBdr>
                <w:top w:val="none" w:sz="0" w:space="0" w:color="auto"/>
                <w:left w:val="none" w:sz="0" w:space="0" w:color="auto"/>
                <w:bottom w:val="none" w:sz="0" w:space="0" w:color="auto"/>
                <w:right w:val="none" w:sz="0" w:space="0" w:color="auto"/>
              </w:divBdr>
            </w:div>
            <w:div w:id="213859365">
              <w:marLeft w:val="0"/>
              <w:marRight w:val="0"/>
              <w:marTop w:val="0"/>
              <w:marBottom w:val="0"/>
              <w:divBdr>
                <w:top w:val="none" w:sz="0" w:space="0" w:color="auto"/>
                <w:left w:val="none" w:sz="0" w:space="0" w:color="auto"/>
                <w:bottom w:val="none" w:sz="0" w:space="0" w:color="auto"/>
                <w:right w:val="none" w:sz="0" w:space="0" w:color="auto"/>
              </w:divBdr>
            </w:div>
            <w:div w:id="2053529670">
              <w:marLeft w:val="0"/>
              <w:marRight w:val="0"/>
              <w:marTop w:val="0"/>
              <w:marBottom w:val="0"/>
              <w:divBdr>
                <w:top w:val="none" w:sz="0" w:space="0" w:color="auto"/>
                <w:left w:val="none" w:sz="0" w:space="0" w:color="auto"/>
                <w:bottom w:val="none" w:sz="0" w:space="0" w:color="auto"/>
                <w:right w:val="none" w:sz="0" w:space="0" w:color="auto"/>
              </w:divBdr>
            </w:div>
            <w:div w:id="6765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08029">
      <w:bodyDiv w:val="1"/>
      <w:marLeft w:val="0"/>
      <w:marRight w:val="0"/>
      <w:marTop w:val="0"/>
      <w:marBottom w:val="0"/>
      <w:divBdr>
        <w:top w:val="none" w:sz="0" w:space="0" w:color="auto"/>
        <w:left w:val="none" w:sz="0" w:space="0" w:color="auto"/>
        <w:bottom w:val="none" w:sz="0" w:space="0" w:color="auto"/>
        <w:right w:val="none" w:sz="0" w:space="0" w:color="auto"/>
      </w:divBdr>
      <w:divsChild>
        <w:div w:id="1005018831">
          <w:marLeft w:val="0"/>
          <w:marRight w:val="0"/>
          <w:marTop w:val="0"/>
          <w:marBottom w:val="0"/>
          <w:divBdr>
            <w:top w:val="none" w:sz="0" w:space="0" w:color="auto"/>
            <w:left w:val="none" w:sz="0" w:space="0" w:color="auto"/>
            <w:bottom w:val="none" w:sz="0" w:space="0" w:color="auto"/>
            <w:right w:val="none" w:sz="0" w:space="0" w:color="auto"/>
          </w:divBdr>
          <w:divsChild>
            <w:div w:id="1652171559">
              <w:marLeft w:val="0"/>
              <w:marRight w:val="0"/>
              <w:marTop w:val="0"/>
              <w:marBottom w:val="0"/>
              <w:divBdr>
                <w:top w:val="none" w:sz="0" w:space="0" w:color="auto"/>
                <w:left w:val="none" w:sz="0" w:space="0" w:color="auto"/>
                <w:bottom w:val="none" w:sz="0" w:space="0" w:color="auto"/>
                <w:right w:val="none" w:sz="0" w:space="0" w:color="auto"/>
              </w:divBdr>
            </w:div>
            <w:div w:id="511068772">
              <w:marLeft w:val="0"/>
              <w:marRight w:val="0"/>
              <w:marTop w:val="0"/>
              <w:marBottom w:val="0"/>
              <w:divBdr>
                <w:top w:val="none" w:sz="0" w:space="0" w:color="auto"/>
                <w:left w:val="none" w:sz="0" w:space="0" w:color="auto"/>
                <w:bottom w:val="none" w:sz="0" w:space="0" w:color="auto"/>
                <w:right w:val="none" w:sz="0" w:space="0" w:color="auto"/>
              </w:divBdr>
            </w:div>
            <w:div w:id="2144303134">
              <w:marLeft w:val="0"/>
              <w:marRight w:val="0"/>
              <w:marTop w:val="0"/>
              <w:marBottom w:val="0"/>
              <w:divBdr>
                <w:top w:val="none" w:sz="0" w:space="0" w:color="auto"/>
                <w:left w:val="none" w:sz="0" w:space="0" w:color="auto"/>
                <w:bottom w:val="none" w:sz="0" w:space="0" w:color="auto"/>
                <w:right w:val="none" w:sz="0" w:space="0" w:color="auto"/>
              </w:divBdr>
            </w:div>
            <w:div w:id="1157187149">
              <w:marLeft w:val="0"/>
              <w:marRight w:val="0"/>
              <w:marTop w:val="0"/>
              <w:marBottom w:val="0"/>
              <w:divBdr>
                <w:top w:val="none" w:sz="0" w:space="0" w:color="auto"/>
                <w:left w:val="none" w:sz="0" w:space="0" w:color="auto"/>
                <w:bottom w:val="none" w:sz="0" w:space="0" w:color="auto"/>
                <w:right w:val="none" w:sz="0" w:space="0" w:color="auto"/>
              </w:divBdr>
            </w:div>
            <w:div w:id="493302179">
              <w:marLeft w:val="0"/>
              <w:marRight w:val="0"/>
              <w:marTop w:val="0"/>
              <w:marBottom w:val="0"/>
              <w:divBdr>
                <w:top w:val="none" w:sz="0" w:space="0" w:color="auto"/>
                <w:left w:val="none" w:sz="0" w:space="0" w:color="auto"/>
                <w:bottom w:val="none" w:sz="0" w:space="0" w:color="auto"/>
                <w:right w:val="none" w:sz="0" w:space="0" w:color="auto"/>
              </w:divBdr>
            </w:div>
            <w:div w:id="1051463313">
              <w:marLeft w:val="0"/>
              <w:marRight w:val="0"/>
              <w:marTop w:val="0"/>
              <w:marBottom w:val="0"/>
              <w:divBdr>
                <w:top w:val="none" w:sz="0" w:space="0" w:color="auto"/>
                <w:left w:val="none" w:sz="0" w:space="0" w:color="auto"/>
                <w:bottom w:val="none" w:sz="0" w:space="0" w:color="auto"/>
                <w:right w:val="none" w:sz="0" w:space="0" w:color="auto"/>
              </w:divBdr>
            </w:div>
            <w:div w:id="1735665629">
              <w:marLeft w:val="0"/>
              <w:marRight w:val="0"/>
              <w:marTop w:val="0"/>
              <w:marBottom w:val="0"/>
              <w:divBdr>
                <w:top w:val="none" w:sz="0" w:space="0" w:color="auto"/>
                <w:left w:val="none" w:sz="0" w:space="0" w:color="auto"/>
                <w:bottom w:val="none" w:sz="0" w:space="0" w:color="auto"/>
                <w:right w:val="none" w:sz="0" w:space="0" w:color="auto"/>
              </w:divBdr>
            </w:div>
            <w:div w:id="1433669733">
              <w:marLeft w:val="0"/>
              <w:marRight w:val="0"/>
              <w:marTop w:val="0"/>
              <w:marBottom w:val="0"/>
              <w:divBdr>
                <w:top w:val="none" w:sz="0" w:space="0" w:color="auto"/>
                <w:left w:val="none" w:sz="0" w:space="0" w:color="auto"/>
                <w:bottom w:val="none" w:sz="0" w:space="0" w:color="auto"/>
                <w:right w:val="none" w:sz="0" w:space="0" w:color="auto"/>
              </w:divBdr>
            </w:div>
            <w:div w:id="83386395">
              <w:marLeft w:val="0"/>
              <w:marRight w:val="0"/>
              <w:marTop w:val="0"/>
              <w:marBottom w:val="0"/>
              <w:divBdr>
                <w:top w:val="none" w:sz="0" w:space="0" w:color="auto"/>
                <w:left w:val="none" w:sz="0" w:space="0" w:color="auto"/>
                <w:bottom w:val="none" w:sz="0" w:space="0" w:color="auto"/>
                <w:right w:val="none" w:sz="0" w:space="0" w:color="auto"/>
              </w:divBdr>
            </w:div>
            <w:div w:id="482162802">
              <w:marLeft w:val="0"/>
              <w:marRight w:val="0"/>
              <w:marTop w:val="0"/>
              <w:marBottom w:val="0"/>
              <w:divBdr>
                <w:top w:val="none" w:sz="0" w:space="0" w:color="auto"/>
                <w:left w:val="none" w:sz="0" w:space="0" w:color="auto"/>
                <w:bottom w:val="none" w:sz="0" w:space="0" w:color="auto"/>
                <w:right w:val="none" w:sz="0" w:space="0" w:color="auto"/>
              </w:divBdr>
            </w:div>
            <w:div w:id="16740622">
              <w:marLeft w:val="0"/>
              <w:marRight w:val="0"/>
              <w:marTop w:val="0"/>
              <w:marBottom w:val="0"/>
              <w:divBdr>
                <w:top w:val="none" w:sz="0" w:space="0" w:color="auto"/>
                <w:left w:val="none" w:sz="0" w:space="0" w:color="auto"/>
                <w:bottom w:val="none" w:sz="0" w:space="0" w:color="auto"/>
                <w:right w:val="none" w:sz="0" w:space="0" w:color="auto"/>
              </w:divBdr>
            </w:div>
            <w:div w:id="1047529011">
              <w:marLeft w:val="0"/>
              <w:marRight w:val="0"/>
              <w:marTop w:val="0"/>
              <w:marBottom w:val="0"/>
              <w:divBdr>
                <w:top w:val="none" w:sz="0" w:space="0" w:color="auto"/>
                <w:left w:val="none" w:sz="0" w:space="0" w:color="auto"/>
                <w:bottom w:val="none" w:sz="0" w:space="0" w:color="auto"/>
                <w:right w:val="none" w:sz="0" w:space="0" w:color="auto"/>
              </w:divBdr>
            </w:div>
            <w:div w:id="1462071863">
              <w:marLeft w:val="0"/>
              <w:marRight w:val="0"/>
              <w:marTop w:val="0"/>
              <w:marBottom w:val="0"/>
              <w:divBdr>
                <w:top w:val="none" w:sz="0" w:space="0" w:color="auto"/>
                <w:left w:val="none" w:sz="0" w:space="0" w:color="auto"/>
                <w:bottom w:val="none" w:sz="0" w:space="0" w:color="auto"/>
                <w:right w:val="none" w:sz="0" w:space="0" w:color="auto"/>
              </w:divBdr>
            </w:div>
            <w:div w:id="1566601385">
              <w:marLeft w:val="0"/>
              <w:marRight w:val="0"/>
              <w:marTop w:val="0"/>
              <w:marBottom w:val="0"/>
              <w:divBdr>
                <w:top w:val="none" w:sz="0" w:space="0" w:color="auto"/>
                <w:left w:val="none" w:sz="0" w:space="0" w:color="auto"/>
                <w:bottom w:val="none" w:sz="0" w:space="0" w:color="auto"/>
                <w:right w:val="none" w:sz="0" w:space="0" w:color="auto"/>
              </w:divBdr>
            </w:div>
            <w:div w:id="67057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48599">
      <w:bodyDiv w:val="1"/>
      <w:marLeft w:val="0"/>
      <w:marRight w:val="0"/>
      <w:marTop w:val="0"/>
      <w:marBottom w:val="0"/>
      <w:divBdr>
        <w:top w:val="none" w:sz="0" w:space="0" w:color="auto"/>
        <w:left w:val="none" w:sz="0" w:space="0" w:color="auto"/>
        <w:bottom w:val="none" w:sz="0" w:space="0" w:color="auto"/>
        <w:right w:val="none" w:sz="0" w:space="0" w:color="auto"/>
      </w:divBdr>
      <w:divsChild>
        <w:div w:id="303438531">
          <w:marLeft w:val="0"/>
          <w:marRight w:val="0"/>
          <w:marTop w:val="0"/>
          <w:marBottom w:val="0"/>
          <w:divBdr>
            <w:top w:val="none" w:sz="0" w:space="0" w:color="auto"/>
            <w:left w:val="none" w:sz="0" w:space="0" w:color="auto"/>
            <w:bottom w:val="none" w:sz="0" w:space="0" w:color="auto"/>
            <w:right w:val="none" w:sz="0" w:space="0" w:color="auto"/>
          </w:divBdr>
          <w:divsChild>
            <w:div w:id="1806503143">
              <w:marLeft w:val="0"/>
              <w:marRight w:val="0"/>
              <w:marTop w:val="0"/>
              <w:marBottom w:val="0"/>
              <w:divBdr>
                <w:top w:val="none" w:sz="0" w:space="0" w:color="auto"/>
                <w:left w:val="none" w:sz="0" w:space="0" w:color="auto"/>
                <w:bottom w:val="none" w:sz="0" w:space="0" w:color="auto"/>
                <w:right w:val="none" w:sz="0" w:space="0" w:color="auto"/>
              </w:divBdr>
            </w:div>
            <w:div w:id="194656898">
              <w:marLeft w:val="0"/>
              <w:marRight w:val="0"/>
              <w:marTop w:val="0"/>
              <w:marBottom w:val="0"/>
              <w:divBdr>
                <w:top w:val="none" w:sz="0" w:space="0" w:color="auto"/>
                <w:left w:val="none" w:sz="0" w:space="0" w:color="auto"/>
                <w:bottom w:val="none" w:sz="0" w:space="0" w:color="auto"/>
                <w:right w:val="none" w:sz="0" w:space="0" w:color="auto"/>
              </w:divBdr>
            </w:div>
            <w:div w:id="667174834">
              <w:marLeft w:val="0"/>
              <w:marRight w:val="0"/>
              <w:marTop w:val="0"/>
              <w:marBottom w:val="0"/>
              <w:divBdr>
                <w:top w:val="none" w:sz="0" w:space="0" w:color="auto"/>
                <w:left w:val="none" w:sz="0" w:space="0" w:color="auto"/>
                <w:bottom w:val="none" w:sz="0" w:space="0" w:color="auto"/>
                <w:right w:val="none" w:sz="0" w:space="0" w:color="auto"/>
              </w:divBdr>
            </w:div>
            <w:div w:id="261651631">
              <w:marLeft w:val="0"/>
              <w:marRight w:val="0"/>
              <w:marTop w:val="0"/>
              <w:marBottom w:val="0"/>
              <w:divBdr>
                <w:top w:val="none" w:sz="0" w:space="0" w:color="auto"/>
                <w:left w:val="none" w:sz="0" w:space="0" w:color="auto"/>
                <w:bottom w:val="none" w:sz="0" w:space="0" w:color="auto"/>
                <w:right w:val="none" w:sz="0" w:space="0" w:color="auto"/>
              </w:divBdr>
            </w:div>
            <w:div w:id="1884755796">
              <w:marLeft w:val="0"/>
              <w:marRight w:val="0"/>
              <w:marTop w:val="0"/>
              <w:marBottom w:val="0"/>
              <w:divBdr>
                <w:top w:val="none" w:sz="0" w:space="0" w:color="auto"/>
                <w:left w:val="none" w:sz="0" w:space="0" w:color="auto"/>
                <w:bottom w:val="none" w:sz="0" w:space="0" w:color="auto"/>
                <w:right w:val="none" w:sz="0" w:space="0" w:color="auto"/>
              </w:divBdr>
            </w:div>
            <w:div w:id="183337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32893">
      <w:bodyDiv w:val="1"/>
      <w:marLeft w:val="0"/>
      <w:marRight w:val="0"/>
      <w:marTop w:val="0"/>
      <w:marBottom w:val="0"/>
      <w:divBdr>
        <w:top w:val="none" w:sz="0" w:space="0" w:color="auto"/>
        <w:left w:val="none" w:sz="0" w:space="0" w:color="auto"/>
        <w:bottom w:val="none" w:sz="0" w:space="0" w:color="auto"/>
        <w:right w:val="none" w:sz="0" w:space="0" w:color="auto"/>
      </w:divBdr>
      <w:divsChild>
        <w:div w:id="1161458238">
          <w:marLeft w:val="0"/>
          <w:marRight w:val="0"/>
          <w:marTop w:val="0"/>
          <w:marBottom w:val="0"/>
          <w:divBdr>
            <w:top w:val="none" w:sz="0" w:space="0" w:color="auto"/>
            <w:left w:val="none" w:sz="0" w:space="0" w:color="auto"/>
            <w:bottom w:val="none" w:sz="0" w:space="0" w:color="auto"/>
            <w:right w:val="none" w:sz="0" w:space="0" w:color="auto"/>
          </w:divBdr>
          <w:divsChild>
            <w:div w:id="22676620">
              <w:marLeft w:val="0"/>
              <w:marRight w:val="0"/>
              <w:marTop w:val="0"/>
              <w:marBottom w:val="0"/>
              <w:divBdr>
                <w:top w:val="none" w:sz="0" w:space="0" w:color="auto"/>
                <w:left w:val="none" w:sz="0" w:space="0" w:color="auto"/>
                <w:bottom w:val="none" w:sz="0" w:space="0" w:color="auto"/>
                <w:right w:val="none" w:sz="0" w:space="0" w:color="auto"/>
              </w:divBdr>
            </w:div>
            <w:div w:id="17308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61219">
      <w:bodyDiv w:val="1"/>
      <w:marLeft w:val="0"/>
      <w:marRight w:val="0"/>
      <w:marTop w:val="0"/>
      <w:marBottom w:val="0"/>
      <w:divBdr>
        <w:top w:val="none" w:sz="0" w:space="0" w:color="auto"/>
        <w:left w:val="none" w:sz="0" w:space="0" w:color="auto"/>
        <w:bottom w:val="none" w:sz="0" w:space="0" w:color="auto"/>
        <w:right w:val="none" w:sz="0" w:space="0" w:color="auto"/>
      </w:divBdr>
      <w:divsChild>
        <w:div w:id="2015181733">
          <w:marLeft w:val="0"/>
          <w:marRight w:val="0"/>
          <w:marTop w:val="0"/>
          <w:marBottom w:val="0"/>
          <w:divBdr>
            <w:top w:val="none" w:sz="0" w:space="0" w:color="auto"/>
            <w:left w:val="none" w:sz="0" w:space="0" w:color="auto"/>
            <w:bottom w:val="none" w:sz="0" w:space="0" w:color="auto"/>
            <w:right w:val="none" w:sz="0" w:space="0" w:color="auto"/>
          </w:divBdr>
          <w:divsChild>
            <w:div w:id="493953133">
              <w:marLeft w:val="0"/>
              <w:marRight w:val="0"/>
              <w:marTop w:val="0"/>
              <w:marBottom w:val="0"/>
              <w:divBdr>
                <w:top w:val="none" w:sz="0" w:space="0" w:color="auto"/>
                <w:left w:val="none" w:sz="0" w:space="0" w:color="auto"/>
                <w:bottom w:val="none" w:sz="0" w:space="0" w:color="auto"/>
                <w:right w:val="none" w:sz="0" w:space="0" w:color="auto"/>
              </w:divBdr>
            </w:div>
            <w:div w:id="2146194725">
              <w:marLeft w:val="0"/>
              <w:marRight w:val="0"/>
              <w:marTop w:val="0"/>
              <w:marBottom w:val="0"/>
              <w:divBdr>
                <w:top w:val="none" w:sz="0" w:space="0" w:color="auto"/>
                <w:left w:val="none" w:sz="0" w:space="0" w:color="auto"/>
                <w:bottom w:val="none" w:sz="0" w:space="0" w:color="auto"/>
                <w:right w:val="none" w:sz="0" w:space="0" w:color="auto"/>
              </w:divBdr>
            </w:div>
            <w:div w:id="4148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5799">
      <w:bodyDiv w:val="1"/>
      <w:marLeft w:val="0"/>
      <w:marRight w:val="0"/>
      <w:marTop w:val="0"/>
      <w:marBottom w:val="0"/>
      <w:divBdr>
        <w:top w:val="none" w:sz="0" w:space="0" w:color="auto"/>
        <w:left w:val="none" w:sz="0" w:space="0" w:color="auto"/>
        <w:bottom w:val="none" w:sz="0" w:space="0" w:color="auto"/>
        <w:right w:val="none" w:sz="0" w:space="0" w:color="auto"/>
      </w:divBdr>
      <w:divsChild>
        <w:div w:id="25521138">
          <w:marLeft w:val="0"/>
          <w:marRight w:val="0"/>
          <w:marTop w:val="0"/>
          <w:marBottom w:val="0"/>
          <w:divBdr>
            <w:top w:val="none" w:sz="0" w:space="0" w:color="auto"/>
            <w:left w:val="none" w:sz="0" w:space="0" w:color="auto"/>
            <w:bottom w:val="none" w:sz="0" w:space="0" w:color="auto"/>
            <w:right w:val="none" w:sz="0" w:space="0" w:color="auto"/>
          </w:divBdr>
          <w:divsChild>
            <w:div w:id="1886288899">
              <w:marLeft w:val="0"/>
              <w:marRight w:val="0"/>
              <w:marTop w:val="0"/>
              <w:marBottom w:val="0"/>
              <w:divBdr>
                <w:top w:val="none" w:sz="0" w:space="0" w:color="auto"/>
                <w:left w:val="none" w:sz="0" w:space="0" w:color="auto"/>
                <w:bottom w:val="none" w:sz="0" w:space="0" w:color="auto"/>
                <w:right w:val="none" w:sz="0" w:space="0" w:color="auto"/>
              </w:divBdr>
            </w:div>
            <w:div w:id="471875955">
              <w:marLeft w:val="0"/>
              <w:marRight w:val="0"/>
              <w:marTop w:val="0"/>
              <w:marBottom w:val="0"/>
              <w:divBdr>
                <w:top w:val="none" w:sz="0" w:space="0" w:color="auto"/>
                <w:left w:val="none" w:sz="0" w:space="0" w:color="auto"/>
                <w:bottom w:val="none" w:sz="0" w:space="0" w:color="auto"/>
                <w:right w:val="none" w:sz="0" w:space="0" w:color="auto"/>
              </w:divBdr>
            </w:div>
            <w:div w:id="2073961797">
              <w:marLeft w:val="0"/>
              <w:marRight w:val="0"/>
              <w:marTop w:val="0"/>
              <w:marBottom w:val="0"/>
              <w:divBdr>
                <w:top w:val="none" w:sz="0" w:space="0" w:color="auto"/>
                <w:left w:val="none" w:sz="0" w:space="0" w:color="auto"/>
                <w:bottom w:val="none" w:sz="0" w:space="0" w:color="auto"/>
                <w:right w:val="none" w:sz="0" w:space="0" w:color="auto"/>
              </w:divBdr>
            </w:div>
            <w:div w:id="1367949047">
              <w:marLeft w:val="0"/>
              <w:marRight w:val="0"/>
              <w:marTop w:val="0"/>
              <w:marBottom w:val="0"/>
              <w:divBdr>
                <w:top w:val="none" w:sz="0" w:space="0" w:color="auto"/>
                <w:left w:val="none" w:sz="0" w:space="0" w:color="auto"/>
                <w:bottom w:val="none" w:sz="0" w:space="0" w:color="auto"/>
                <w:right w:val="none" w:sz="0" w:space="0" w:color="auto"/>
              </w:divBdr>
            </w:div>
            <w:div w:id="904529697">
              <w:marLeft w:val="0"/>
              <w:marRight w:val="0"/>
              <w:marTop w:val="0"/>
              <w:marBottom w:val="0"/>
              <w:divBdr>
                <w:top w:val="none" w:sz="0" w:space="0" w:color="auto"/>
                <w:left w:val="none" w:sz="0" w:space="0" w:color="auto"/>
                <w:bottom w:val="none" w:sz="0" w:space="0" w:color="auto"/>
                <w:right w:val="none" w:sz="0" w:space="0" w:color="auto"/>
              </w:divBdr>
            </w:div>
            <w:div w:id="2051683627">
              <w:marLeft w:val="0"/>
              <w:marRight w:val="0"/>
              <w:marTop w:val="0"/>
              <w:marBottom w:val="0"/>
              <w:divBdr>
                <w:top w:val="none" w:sz="0" w:space="0" w:color="auto"/>
                <w:left w:val="none" w:sz="0" w:space="0" w:color="auto"/>
                <w:bottom w:val="none" w:sz="0" w:space="0" w:color="auto"/>
                <w:right w:val="none" w:sz="0" w:space="0" w:color="auto"/>
              </w:divBdr>
            </w:div>
            <w:div w:id="1514221602">
              <w:marLeft w:val="0"/>
              <w:marRight w:val="0"/>
              <w:marTop w:val="0"/>
              <w:marBottom w:val="0"/>
              <w:divBdr>
                <w:top w:val="none" w:sz="0" w:space="0" w:color="auto"/>
                <w:left w:val="none" w:sz="0" w:space="0" w:color="auto"/>
                <w:bottom w:val="none" w:sz="0" w:space="0" w:color="auto"/>
                <w:right w:val="none" w:sz="0" w:space="0" w:color="auto"/>
              </w:divBdr>
            </w:div>
            <w:div w:id="591476205">
              <w:marLeft w:val="0"/>
              <w:marRight w:val="0"/>
              <w:marTop w:val="0"/>
              <w:marBottom w:val="0"/>
              <w:divBdr>
                <w:top w:val="none" w:sz="0" w:space="0" w:color="auto"/>
                <w:left w:val="none" w:sz="0" w:space="0" w:color="auto"/>
                <w:bottom w:val="none" w:sz="0" w:space="0" w:color="auto"/>
                <w:right w:val="none" w:sz="0" w:space="0" w:color="auto"/>
              </w:divBdr>
            </w:div>
            <w:div w:id="1438864580">
              <w:marLeft w:val="0"/>
              <w:marRight w:val="0"/>
              <w:marTop w:val="0"/>
              <w:marBottom w:val="0"/>
              <w:divBdr>
                <w:top w:val="none" w:sz="0" w:space="0" w:color="auto"/>
                <w:left w:val="none" w:sz="0" w:space="0" w:color="auto"/>
                <w:bottom w:val="none" w:sz="0" w:space="0" w:color="auto"/>
                <w:right w:val="none" w:sz="0" w:space="0" w:color="auto"/>
              </w:divBdr>
            </w:div>
            <w:div w:id="356976968">
              <w:marLeft w:val="0"/>
              <w:marRight w:val="0"/>
              <w:marTop w:val="0"/>
              <w:marBottom w:val="0"/>
              <w:divBdr>
                <w:top w:val="none" w:sz="0" w:space="0" w:color="auto"/>
                <w:left w:val="none" w:sz="0" w:space="0" w:color="auto"/>
                <w:bottom w:val="none" w:sz="0" w:space="0" w:color="auto"/>
                <w:right w:val="none" w:sz="0" w:space="0" w:color="auto"/>
              </w:divBdr>
            </w:div>
            <w:div w:id="374889751">
              <w:marLeft w:val="0"/>
              <w:marRight w:val="0"/>
              <w:marTop w:val="0"/>
              <w:marBottom w:val="0"/>
              <w:divBdr>
                <w:top w:val="none" w:sz="0" w:space="0" w:color="auto"/>
                <w:left w:val="none" w:sz="0" w:space="0" w:color="auto"/>
                <w:bottom w:val="none" w:sz="0" w:space="0" w:color="auto"/>
                <w:right w:val="none" w:sz="0" w:space="0" w:color="auto"/>
              </w:divBdr>
            </w:div>
            <w:div w:id="1382746834">
              <w:marLeft w:val="0"/>
              <w:marRight w:val="0"/>
              <w:marTop w:val="0"/>
              <w:marBottom w:val="0"/>
              <w:divBdr>
                <w:top w:val="none" w:sz="0" w:space="0" w:color="auto"/>
                <w:left w:val="none" w:sz="0" w:space="0" w:color="auto"/>
                <w:bottom w:val="none" w:sz="0" w:space="0" w:color="auto"/>
                <w:right w:val="none" w:sz="0" w:space="0" w:color="auto"/>
              </w:divBdr>
            </w:div>
            <w:div w:id="768698623">
              <w:marLeft w:val="0"/>
              <w:marRight w:val="0"/>
              <w:marTop w:val="0"/>
              <w:marBottom w:val="0"/>
              <w:divBdr>
                <w:top w:val="none" w:sz="0" w:space="0" w:color="auto"/>
                <w:left w:val="none" w:sz="0" w:space="0" w:color="auto"/>
                <w:bottom w:val="none" w:sz="0" w:space="0" w:color="auto"/>
                <w:right w:val="none" w:sz="0" w:space="0" w:color="auto"/>
              </w:divBdr>
            </w:div>
            <w:div w:id="626744267">
              <w:marLeft w:val="0"/>
              <w:marRight w:val="0"/>
              <w:marTop w:val="0"/>
              <w:marBottom w:val="0"/>
              <w:divBdr>
                <w:top w:val="none" w:sz="0" w:space="0" w:color="auto"/>
                <w:left w:val="none" w:sz="0" w:space="0" w:color="auto"/>
                <w:bottom w:val="none" w:sz="0" w:space="0" w:color="auto"/>
                <w:right w:val="none" w:sz="0" w:space="0" w:color="auto"/>
              </w:divBdr>
            </w:div>
            <w:div w:id="239873578">
              <w:marLeft w:val="0"/>
              <w:marRight w:val="0"/>
              <w:marTop w:val="0"/>
              <w:marBottom w:val="0"/>
              <w:divBdr>
                <w:top w:val="none" w:sz="0" w:space="0" w:color="auto"/>
                <w:left w:val="none" w:sz="0" w:space="0" w:color="auto"/>
                <w:bottom w:val="none" w:sz="0" w:space="0" w:color="auto"/>
                <w:right w:val="none" w:sz="0" w:space="0" w:color="auto"/>
              </w:divBdr>
            </w:div>
            <w:div w:id="395400272">
              <w:marLeft w:val="0"/>
              <w:marRight w:val="0"/>
              <w:marTop w:val="0"/>
              <w:marBottom w:val="0"/>
              <w:divBdr>
                <w:top w:val="none" w:sz="0" w:space="0" w:color="auto"/>
                <w:left w:val="none" w:sz="0" w:space="0" w:color="auto"/>
                <w:bottom w:val="none" w:sz="0" w:space="0" w:color="auto"/>
                <w:right w:val="none" w:sz="0" w:space="0" w:color="auto"/>
              </w:divBdr>
            </w:div>
            <w:div w:id="870723747">
              <w:marLeft w:val="0"/>
              <w:marRight w:val="0"/>
              <w:marTop w:val="0"/>
              <w:marBottom w:val="0"/>
              <w:divBdr>
                <w:top w:val="none" w:sz="0" w:space="0" w:color="auto"/>
                <w:left w:val="none" w:sz="0" w:space="0" w:color="auto"/>
                <w:bottom w:val="none" w:sz="0" w:space="0" w:color="auto"/>
                <w:right w:val="none" w:sz="0" w:space="0" w:color="auto"/>
              </w:divBdr>
            </w:div>
            <w:div w:id="2011985984">
              <w:marLeft w:val="0"/>
              <w:marRight w:val="0"/>
              <w:marTop w:val="0"/>
              <w:marBottom w:val="0"/>
              <w:divBdr>
                <w:top w:val="none" w:sz="0" w:space="0" w:color="auto"/>
                <w:left w:val="none" w:sz="0" w:space="0" w:color="auto"/>
                <w:bottom w:val="none" w:sz="0" w:space="0" w:color="auto"/>
                <w:right w:val="none" w:sz="0" w:space="0" w:color="auto"/>
              </w:divBdr>
            </w:div>
            <w:div w:id="1356035776">
              <w:marLeft w:val="0"/>
              <w:marRight w:val="0"/>
              <w:marTop w:val="0"/>
              <w:marBottom w:val="0"/>
              <w:divBdr>
                <w:top w:val="none" w:sz="0" w:space="0" w:color="auto"/>
                <w:left w:val="none" w:sz="0" w:space="0" w:color="auto"/>
                <w:bottom w:val="none" w:sz="0" w:space="0" w:color="auto"/>
                <w:right w:val="none" w:sz="0" w:space="0" w:color="auto"/>
              </w:divBdr>
            </w:div>
            <w:div w:id="1487476535">
              <w:marLeft w:val="0"/>
              <w:marRight w:val="0"/>
              <w:marTop w:val="0"/>
              <w:marBottom w:val="0"/>
              <w:divBdr>
                <w:top w:val="none" w:sz="0" w:space="0" w:color="auto"/>
                <w:left w:val="none" w:sz="0" w:space="0" w:color="auto"/>
                <w:bottom w:val="none" w:sz="0" w:space="0" w:color="auto"/>
                <w:right w:val="none" w:sz="0" w:space="0" w:color="auto"/>
              </w:divBdr>
            </w:div>
            <w:div w:id="844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3706">
      <w:bodyDiv w:val="1"/>
      <w:marLeft w:val="0"/>
      <w:marRight w:val="0"/>
      <w:marTop w:val="0"/>
      <w:marBottom w:val="0"/>
      <w:divBdr>
        <w:top w:val="none" w:sz="0" w:space="0" w:color="auto"/>
        <w:left w:val="none" w:sz="0" w:space="0" w:color="auto"/>
        <w:bottom w:val="none" w:sz="0" w:space="0" w:color="auto"/>
        <w:right w:val="none" w:sz="0" w:space="0" w:color="auto"/>
      </w:divBdr>
      <w:divsChild>
        <w:div w:id="1224099573">
          <w:marLeft w:val="0"/>
          <w:marRight w:val="0"/>
          <w:marTop w:val="0"/>
          <w:marBottom w:val="0"/>
          <w:divBdr>
            <w:top w:val="none" w:sz="0" w:space="0" w:color="auto"/>
            <w:left w:val="none" w:sz="0" w:space="0" w:color="auto"/>
            <w:bottom w:val="none" w:sz="0" w:space="0" w:color="auto"/>
            <w:right w:val="none" w:sz="0" w:space="0" w:color="auto"/>
          </w:divBdr>
          <w:divsChild>
            <w:div w:id="736975602">
              <w:marLeft w:val="0"/>
              <w:marRight w:val="0"/>
              <w:marTop w:val="0"/>
              <w:marBottom w:val="0"/>
              <w:divBdr>
                <w:top w:val="none" w:sz="0" w:space="0" w:color="auto"/>
                <w:left w:val="none" w:sz="0" w:space="0" w:color="auto"/>
                <w:bottom w:val="none" w:sz="0" w:space="0" w:color="auto"/>
                <w:right w:val="none" w:sz="0" w:space="0" w:color="auto"/>
              </w:divBdr>
            </w:div>
            <w:div w:id="186063216">
              <w:marLeft w:val="0"/>
              <w:marRight w:val="0"/>
              <w:marTop w:val="0"/>
              <w:marBottom w:val="0"/>
              <w:divBdr>
                <w:top w:val="none" w:sz="0" w:space="0" w:color="auto"/>
                <w:left w:val="none" w:sz="0" w:space="0" w:color="auto"/>
                <w:bottom w:val="none" w:sz="0" w:space="0" w:color="auto"/>
                <w:right w:val="none" w:sz="0" w:space="0" w:color="auto"/>
              </w:divBdr>
            </w:div>
            <w:div w:id="2056813459">
              <w:marLeft w:val="0"/>
              <w:marRight w:val="0"/>
              <w:marTop w:val="0"/>
              <w:marBottom w:val="0"/>
              <w:divBdr>
                <w:top w:val="none" w:sz="0" w:space="0" w:color="auto"/>
                <w:left w:val="none" w:sz="0" w:space="0" w:color="auto"/>
                <w:bottom w:val="none" w:sz="0" w:space="0" w:color="auto"/>
                <w:right w:val="none" w:sz="0" w:space="0" w:color="auto"/>
              </w:divBdr>
            </w:div>
            <w:div w:id="1644507212">
              <w:marLeft w:val="0"/>
              <w:marRight w:val="0"/>
              <w:marTop w:val="0"/>
              <w:marBottom w:val="0"/>
              <w:divBdr>
                <w:top w:val="none" w:sz="0" w:space="0" w:color="auto"/>
                <w:left w:val="none" w:sz="0" w:space="0" w:color="auto"/>
                <w:bottom w:val="none" w:sz="0" w:space="0" w:color="auto"/>
                <w:right w:val="none" w:sz="0" w:space="0" w:color="auto"/>
              </w:divBdr>
            </w:div>
            <w:div w:id="1530412089">
              <w:marLeft w:val="0"/>
              <w:marRight w:val="0"/>
              <w:marTop w:val="0"/>
              <w:marBottom w:val="0"/>
              <w:divBdr>
                <w:top w:val="none" w:sz="0" w:space="0" w:color="auto"/>
                <w:left w:val="none" w:sz="0" w:space="0" w:color="auto"/>
                <w:bottom w:val="none" w:sz="0" w:space="0" w:color="auto"/>
                <w:right w:val="none" w:sz="0" w:space="0" w:color="auto"/>
              </w:divBdr>
            </w:div>
            <w:div w:id="53698123">
              <w:marLeft w:val="0"/>
              <w:marRight w:val="0"/>
              <w:marTop w:val="0"/>
              <w:marBottom w:val="0"/>
              <w:divBdr>
                <w:top w:val="none" w:sz="0" w:space="0" w:color="auto"/>
                <w:left w:val="none" w:sz="0" w:space="0" w:color="auto"/>
                <w:bottom w:val="none" w:sz="0" w:space="0" w:color="auto"/>
                <w:right w:val="none" w:sz="0" w:space="0" w:color="auto"/>
              </w:divBdr>
            </w:div>
            <w:div w:id="17582618">
              <w:marLeft w:val="0"/>
              <w:marRight w:val="0"/>
              <w:marTop w:val="0"/>
              <w:marBottom w:val="0"/>
              <w:divBdr>
                <w:top w:val="none" w:sz="0" w:space="0" w:color="auto"/>
                <w:left w:val="none" w:sz="0" w:space="0" w:color="auto"/>
                <w:bottom w:val="none" w:sz="0" w:space="0" w:color="auto"/>
                <w:right w:val="none" w:sz="0" w:space="0" w:color="auto"/>
              </w:divBdr>
            </w:div>
            <w:div w:id="1955483526">
              <w:marLeft w:val="0"/>
              <w:marRight w:val="0"/>
              <w:marTop w:val="0"/>
              <w:marBottom w:val="0"/>
              <w:divBdr>
                <w:top w:val="none" w:sz="0" w:space="0" w:color="auto"/>
                <w:left w:val="none" w:sz="0" w:space="0" w:color="auto"/>
                <w:bottom w:val="none" w:sz="0" w:space="0" w:color="auto"/>
                <w:right w:val="none" w:sz="0" w:space="0" w:color="auto"/>
              </w:divBdr>
            </w:div>
            <w:div w:id="1722055076">
              <w:marLeft w:val="0"/>
              <w:marRight w:val="0"/>
              <w:marTop w:val="0"/>
              <w:marBottom w:val="0"/>
              <w:divBdr>
                <w:top w:val="none" w:sz="0" w:space="0" w:color="auto"/>
                <w:left w:val="none" w:sz="0" w:space="0" w:color="auto"/>
                <w:bottom w:val="none" w:sz="0" w:space="0" w:color="auto"/>
                <w:right w:val="none" w:sz="0" w:space="0" w:color="auto"/>
              </w:divBdr>
            </w:div>
            <w:div w:id="692072647">
              <w:marLeft w:val="0"/>
              <w:marRight w:val="0"/>
              <w:marTop w:val="0"/>
              <w:marBottom w:val="0"/>
              <w:divBdr>
                <w:top w:val="none" w:sz="0" w:space="0" w:color="auto"/>
                <w:left w:val="none" w:sz="0" w:space="0" w:color="auto"/>
                <w:bottom w:val="none" w:sz="0" w:space="0" w:color="auto"/>
                <w:right w:val="none" w:sz="0" w:space="0" w:color="auto"/>
              </w:divBdr>
            </w:div>
            <w:div w:id="1250501188">
              <w:marLeft w:val="0"/>
              <w:marRight w:val="0"/>
              <w:marTop w:val="0"/>
              <w:marBottom w:val="0"/>
              <w:divBdr>
                <w:top w:val="none" w:sz="0" w:space="0" w:color="auto"/>
                <w:left w:val="none" w:sz="0" w:space="0" w:color="auto"/>
                <w:bottom w:val="none" w:sz="0" w:space="0" w:color="auto"/>
                <w:right w:val="none" w:sz="0" w:space="0" w:color="auto"/>
              </w:divBdr>
            </w:div>
            <w:div w:id="524364081">
              <w:marLeft w:val="0"/>
              <w:marRight w:val="0"/>
              <w:marTop w:val="0"/>
              <w:marBottom w:val="0"/>
              <w:divBdr>
                <w:top w:val="none" w:sz="0" w:space="0" w:color="auto"/>
                <w:left w:val="none" w:sz="0" w:space="0" w:color="auto"/>
                <w:bottom w:val="none" w:sz="0" w:space="0" w:color="auto"/>
                <w:right w:val="none" w:sz="0" w:space="0" w:color="auto"/>
              </w:divBdr>
            </w:div>
            <w:div w:id="1271469861">
              <w:marLeft w:val="0"/>
              <w:marRight w:val="0"/>
              <w:marTop w:val="0"/>
              <w:marBottom w:val="0"/>
              <w:divBdr>
                <w:top w:val="none" w:sz="0" w:space="0" w:color="auto"/>
                <w:left w:val="none" w:sz="0" w:space="0" w:color="auto"/>
                <w:bottom w:val="none" w:sz="0" w:space="0" w:color="auto"/>
                <w:right w:val="none" w:sz="0" w:space="0" w:color="auto"/>
              </w:divBdr>
            </w:div>
            <w:div w:id="1679768200">
              <w:marLeft w:val="0"/>
              <w:marRight w:val="0"/>
              <w:marTop w:val="0"/>
              <w:marBottom w:val="0"/>
              <w:divBdr>
                <w:top w:val="none" w:sz="0" w:space="0" w:color="auto"/>
                <w:left w:val="none" w:sz="0" w:space="0" w:color="auto"/>
                <w:bottom w:val="none" w:sz="0" w:space="0" w:color="auto"/>
                <w:right w:val="none" w:sz="0" w:space="0" w:color="auto"/>
              </w:divBdr>
            </w:div>
            <w:div w:id="9917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6451">
      <w:bodyDiv w:val="1"/>
      <w:marLeft w:val="0"/>
      <w:marRight w:val="0"/>
      <w:marTop w:val="0"/>
      <w:marBottom w:val="0"/>
      <w:divBdr>
        <w:top w:val="none" w:sz="0" w:space="0" w:color="auto"/>
        <w:left w:val="none" w:sz="0" w:space="0" w:color="auto"/>
        <w:bottom w:val="none" w:sz="0" w:space="0" w:color="auto"/>
        <w:right w:val="none" w:sz="0" w:space="0" w:color="auto"/>
      </w:divBdr>
      <w:divsChild>
        <w:div w:id="172840494">
          <w:marLeft w:val="0"/>
          <w:marRight w:val="0"/>
          <w:marTop w:val="0"/>
          <w:marBottom w:val="0"/>
          <w:divBdr>
            <w:top w:val="none" w:sz="0" w:space="0" w:color="auto"/>
            <w:left w:val="none" w:sz="0" w:space="0" w:color="auto"/>
            <w:bottom w:val="none" w:sz="0" w:space="0" w:color="auto"/>
            <w:right w:val="none" w:sz="0" w:space="0" w:color="auto"/>
          </w:divBdr>
          <w:divsChild>
            <w:div w:id="1188568961">
              <w:marLeft w:val="0"/>
              <w:marRight w:val="0"/>
              <w:marTop w:val="0"/>
              <w:marBottom w:val="0"/>
              <w:divBdr>
                <w:top w:val="none" w:sz="0" w:space="0" w:color="auto"/>
                <w:left w:val="none" w:sz="0" w:space="0" w:color="auto"/>
                <w:bottom w:val="none" w:sz="0" w:space="0" w:color="auto"/>
                <w:right w:val="none" w:sz="0" w:space="0" w:color="auto"/>
              </w:divBdr>
            </w:div>
            <w:div w:id="91678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70702">
      <w:bodyDiv w:val="1"/>
      <w:marLeft w:val="0"/>
      <w:marRight w:val="0"/>
      <w:marTop w:val="0"/>
      <w:marBottom w:val="0"/>
      <w:divBdr>
        <w:top w:val="none" w:sz="0" w:space="0" w:color="auto"/>
        <w:left w:val="none" w:sz="0" w:space="0" w:color="auto"/>
        <w:bottom w:val="none" w:sz="0" w:space="0" w:color="auto"/>
        <w:right w:val="none" w:sz="0" w:space="0" w:color="auto"/>
      </w:divBdr>
      <w:divsChild>
        <w:div w:id="1404838853">
          <w:marLeft w:val="0"/>
          <w:marRight w:val="0"/>
          <w:marTop w:val="0"/>
          <w:marBottom w:val="0"/>
          <w:divBdr>
            <w:top w:val="none" w:sz="0" w:space="0" w:color="auto"/>
            <w:left w:val="none" w:sz="0" w:space="0" w:color="auto"/>
            <w:bottom w:val="none" w:sz="0" w:space="0" w:color="auto"/>
            <w:right w:val="none" w:sz="0" w:space="0" w:color="auto"/>
          </w:divBdr>
          <w:divsChild>
            <w:div w:id="1096168078">
              <w:marLeft w:val="0"/>
              <w:marRight w:val="0"/>
              <w:marTop w:val="0"/>
              <w:marBottom w:val="0"/>
              <w:divBdr>
                <w:top w:val="none" w:sz="0" w:space="0" w:color="auto"/>
                <w:left w:val="none" w:sz="0" w:space="0" w:color="auto"/>
                <w:bottom w:val="none" w:sz="0" w:space="0" w:color="auto"/>
                <w:right w:val="none" w:sz="0" w:space="0" w:color="auto"/>
              </w:divBdr>
            </w:div>
            <w:div w:id="199540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6939">
      <w:bodyDiv w:val="1"/>
      <w:marLeft w:val="0"/>
      <w:marRight w:val="0"/>
      <w:marTop w:val="0"/>
      <w:marBottom w:val="0"/>
      <w:divBdr>
        <w:top w:val="none" w:sz="0" w:space="0" w:color="auto"/>
        <w:left w:val="none" w:sz="0" w:space="0" w:color="auto"/>
        <w:bottom w:val="none" w:sz="0" w:space="0" w:color="auto"/>
        <w:right w:val="none" w:sz="0" w:space="0" w:color="auto"/>
      </w:divBdr>
      <w:divsChild>
        <w:div w:id="1674799944">
          <w:marLeft w:val="0"/>
          <w:marRight w:val="0"/>
          <w:marTop w:val="0"/>
          <w:marBottom w:val="0"/>
          <w:divBdr>
            <w:top w:val="none" w:sz="0" w:space="0" w:color="auto"/>
            <w:left w:val="none" w:sz="0" w:space="0" w:color="auto"/>
            <w:bottom w:val="none" w:sz="0" w:space="0" w:color="auto"/>
            <w:right w:val="none" w:sz="0" w:space="0" w:color="auto"/>
          </w:divBdr>
          <w:divsChild>
            <w:div w:id="949436172">
              <w:marLeft w:val="0"/>
              <w:marRight w:val="0"/>
              <w:marTop w:val="0"/>
              <w:marBottom w:val="0"/>
              <w:divBdr>
                <w:top w:val="none" w:sz="0" w:space="0" w:color="auto"/>
                <w:left w:val="none" w:sz="0" w:space="0" w:color="auto"/>
                <w:bottom w:val="none" w:sz="0" w:space="0" w:color="auto"/>
                <w:right w:val="none" w:sz="0" w:space="0" w:color="auto"/>
              </w:divBdr>
            </w:div>
            <w:div w:id="1508592093">
              <w:marLeft w:val="0"/>
              <w:marRight w:val="0"/>
              <w:marTop w:val="0"/>
              <w:marBottom w:val="0"/>
              <w:divBdr>
                <w:top w:val="none" w:sz="0" w:space="0" w:color="auto"/>
                <w:left w:val="none" w:sz="0" w:space="0" w:color="auto"/>
                <w:bottom w:val="none" w:sz="0" w:space="0" w:color="auto"/>
                <w:right w:val="none" w:sz="0" w:space="0" w:color="auto"/>
              </w:divBdr>
            </w:div>
            <w:div w:id="956915222">
              <w:marLeft w:val="0"/>
              <w:marRight w:val="0"/>
              <w:marTop w:val="0"/>
              <w:marBottom w:val="0"/>
              <w:divBdr>
                <w:top w:val="none" w:sz="0" w:space="0" w:color="auto"/>
                <w:left w:val="none" w:sz="0" w:space="0" w:color="auto"/>
                <w:bottom w:val="none" w:sz="0" w:space="0" w:color="auto"/>
                <w:right w:val="none" w:sz="0" w:space="0" w:color="auto"/>
              </w:divBdr>
            </w:div>
            <w:div w:id="324674443">
              <w:marLeft w:val="0"/>
              <w:marRight w:val="0"/>
              <w:marTop w:val="0"/>
              <w:marBottom w:val="0"/>
              <w:divBdr>
                <w:top w:val="none" w:sz="0" w:space="0" w:color="auto"/>
                <w:left w:val="none" w:sz="0" w:space="0" w:color="auto"/>
                <w:bottom w:val="none" w:sz="0" w:space="0" w:color="auto"/>
                <w:right w:val="none" w:sz="0" w:space="0" w:color="auto"/>
              </w:divBdr>
            </w:div>
            <w:div w:id="630522601">
              <w:marLeft w:val="0"/>
              <w:marRight w:val="0"/>
              <w:marTop w:val="0"/>
              <w:marBottom w:val="0"/>
              <w:divBdr>
                <w:top w:val="none" w:sz="0" w:space="0" w:color="auto"/>
                <w:left w:val="none" w:sz="0" w:space="0" w:color="auto"/>
                <w:bottom w:val="none" w:sz="0" w:space="0" w:color="auto"/>
                <w:right w:val="none" w:sz="0" w:space="0" w:color="auto"/>
              </w:divBdr>
            </w:div>
            <w:div w:id="82478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37277">
      <w:bodyDiv w:val="1"/>
      <w:marLeft w:val="0"/>
      <w:marRight w:val="0"/>
      <w:marTop w:val="0"/>
      <w:marBottom w:val="0"/>
      <w:divBdr>
        <w:top w:val="none" w:sz="0" w:space="0" w:color="auto"/>
        <w:left w:val="none" w:sz="0" w:space="0" w:color="auto"/>
        <w:bottom w:val="none" w:sz="0" w:space="0" w:color="auto"/>
        <w:right w:val="none" w:sz="0" w:space="0" w:color="auto"/>
      </w:divBdr>
      <w:divsChild>
        <w:div w:id="1629552916">
          <w:marLeft w:val="0"/>
          <w:marRight w:val="0"/>
          <w:marTop w:val="0"/>
          <w:marBottom w:val="0"/>
          <w:divBdr>
            <w:top w:val="none" w:sz="0" w:space="0" w:color="auto"/>
            <w:left w:val="none" w:sz="0" w:space="0" w:color="auto"/>
            <w:bottom w:val="none" w:sz="0" w:space="0" w:color="auto"/>
            <w:right w:val="none" w:sz="0" w:space="0" w:color="auto"/>
          </w:divBdr>
          <w:divsChild>
            <w:div w:id="114389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5803">
      <w:bodyDiv w:val="1"/>
      <w:marLeft w:val="0"/>
      <w:marRight w:val="0"/>
      <w:marTop w:val="0"/>
      <w:marBottom w:val="0"/>
      <w:divBdr>
        <w:top w:val="none" w:sz="0" w:space="0" w:color="auto"/>
        <w:left w:val="none" w:sz="0" w:space="0" w:color="auto"/>
        <w:bottom w:val="none" w:sz="0" w:space="0" w:color="auto"/>
        <w:right w:val="none" w:sz="0" w:space="0" w:color="auto"/>
      </w:divBdr>
      <w:divsChild>
        <w:div w:id="1582637644">
          <w:marLeft w:val="0"/>
          <w:marRight w:val="0"/>
          <w:marTop w:val="0"/>
          <w:marBottom w:val="0"/>
          <w:divBdr>
            <w:top w:val="none" w:sz="0" w:space="0" w:color="auto"/>
            <w:left w:val="none" w:sz="0" w:space="0" w:color="auto"/>
            <w:bottom w:val="none" w:sz="0" w:space="0" w:color="auto"/>
            <w:right w:val="none" w:sz="0" w:space="0" w:color="auto"/>
          </w:divBdr>
          <w:divsChild>
            <w:div w:id="1320502091">
              <w:marLeft w:val="0"/>
              <w:marRight w:val="0"/>
              <w:marTop w:val="0"/>
              <w:marBottom w:val="0"/>
              <w:divBdr>
                <w:top w:val="none" w:sz="0" w:space="0" w:color="auto"/>
                <w:left w:val="none" w:sz="0" w:space="0" w:color="auto"/>
                <w:bottom w:val="none" w:sz="0" w:space="0" w:color="auto"/>
                <w:right w:val="none" w:sz="0" w:space="0" w:color="auto"/>
              </w:divBdr>
            </w:div>
            <w:div w:id="532421518">
              <w:marLeft w:val="0"/>
              <w:marRight w:val="0"/>
              <w:marTop w:val="0"/>
              <w:marBottom w:val="0"/>
              <w:divBdr>
                <w:top w:val="none" w:sz="0" w:space="0" w:color="auto"/>
                <w:left w:val="none" w:sz="0" w:space="0" w:color="auto"/>
                <w:bottom w:val="none" w:sz="0" w:space="0" w:color="auto"/>
                <w:right w:val="none" w:sz="0" w:space="0" w:color="auto"/>
              </w:divBdr>
            </w:div>
            <w:div w:id="803160484">
              <w:marLeft w:val="0"/>
              <w:marRight w:val="0"/>
              <w:marTop w:val="0"/>
              <w:marBottom w:val="0"/>
              <w:divBdr>
                <w:top w:val="none" w:sz="0" w:space="0" w:color="auto"/>
                <w:left w:val="none" w:sz="0" w:space="0" w:color="auto"/>
                <w:bottom w:val="none" w:sz="0" w:space="0" w:color="auto"/>
                <w:right w:val="none" w:sz="0" w:space="0" w:color="auto"/>
              </w:divBdr>
            </w:div>
            <w:div w:id="1550071538">
              <w:marLeft w:val="0"/>
              <w:marRight w:val="0"/>
              <w:marTop w:val="0"/>
              <w:marBottom w:val="0"/>
              <w:divBdr>
                <w:top w:val="none" w:sz="0" w:space="0" w:color="auto"/>
                <w:left w:val="none" w:sz="0" w:space="0" w:color="auto"/>
                <w:bottom w:val="none" w:sz="0" w:space="0" w:color="auto"/>
                <w:right w:val="none" w:sz="0" w:space="0" w:color="auto"/>
              </w:divBdr>
            </w:div>
            <w:div w:id="140192353">
              <w:marLeft w:val="0"/>
              <w:marRight w:val="0"/>
              <w:marTop w:val="0"/>
              <w:marBottom w:val="0"/>
              <w:divBdr>
                <w:top w:val="none" w:sz="0" w:space="0" w:color="auto"/>
                <w:left w:val="none" w:sz="0" w:space="0" w:color="auto"/>
                <w:bottom w:val="none" w:sz="0" w:space="0" w:color="auto"/>
                <w:right w:val="none" w:sz="0" w:space="0" w:color="auto"/>
              </w:divBdr>
            </w:div>
            <w:div w:id="1341851440">
              <w:marLeft w:val="0"/>
              <w:marRight w:val="0"/>
              <w:marTop w:val="0"/>
              <w:marBottom w:val="0"/>
              <w:divBdr>
                <w:top w:val="none" w:sz="0" w:space="0" w:color="auto"/>
                <w:left w:val="none" w:sz="0" w:space="0" w:color="auto"/>
                <w:bottom w:val="none" w:sz="0" w:space="0" w:color="auto"/>
                <w:right w:val="none" w:sz="0" w:space="0" w:color="auto"/>
              </w:divBdr>
            </w:div>
            <w:div w:id="994455340">
              <w:marLeft w:val="0"/>
              <w:marRight w:val="0"/>
              <w:marTop w:val="0"/>
              <w:marBottom w:val="0"/>
              <w:divBdr>
                <w:top w:val="none" w:sz="0" w:space="0" w:color="auto"/>
                <w:left w:val="none" w:sz="0" w:space="0" w:color="auto"/>
                <w:bottom w:val="none" w:sz="0" w:space="0" w:color="auto"/>
                <w:right w:val="none" w:sz="0" w:space="0" w:color="auto"/>
              </w:divBdr>
            </w:div>
            <w:div w:id="1298032231">
              <w:marLeft w:val="0"/>
              <w:marRight w:val="0"/>
              <w:marTop w:val="0"/>
              <w:marBottom w:val="0"/>
              <w:divBdr>
                <w:top w:val="none" w:sz="0" w:space="0" w:color="auto"/>
                <w:left w:val="none" w:sz="0" w:space="0" w:color="auto"/>
                <w:bottom w:val="none" w:sz="0" w:space="0" w:color="auto"/>
                <w:right w:val="none" w:sz="0" w:space="0" w:color="auto"/>
              </w:divBdr>
            </w:div>
            <w:div w:id="70721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7588">
      <w:bodyDiv w:val="1"/>
      <w:marLeft w:val="0"/>
      <w:marRight w:val="0"/>
      <w:marTop w:val="0"/>
      <w:marBottom w:val="0"/>
      <w:divBdr>
        <w:top w:val="none" w:sz="0" w:space="0" w:color="auto"/>
        <w:left w:val="none" w:sz="0" w:space="0" w:color="auto"/>
        <w:bottom w:val="none" w:sz="0" w:space="0" w:color="auto"/>
        <w:right w:val="none" w:sz="0" w:space="0" w:color="auto"/>
      </w:divBdr>
      <w:divsChild>
        <w:div w:id="791872851">
          <w:marLeft w:val="0"/>
          <w:marRight w:val="0"/>
          <w:marTop w:val="0"/>
          <w:marBottom w:val="0"/>
          <w:divBdr>
            <w:top w:val="none" w:sz="0" w:space="0" w:color="auto"/>
            <w:left w:val="none" w:sz="0" w:space="0" w:color="auto"/>
            <w:bottom w:val="none" w:sz="0" w:space="0" w:color="auto"/>
            <w:right w:val="none" w:sz="0" w:space="0" w:color="auto"/>
          </w:divBdr>
          <w:divsChild>
            <w:div w:id="509024171">
              <w:marLeft w:val="0"/>
              <w:marRight w:val="0"/>
              <w:marTop w:val="0"/>
              <w:marBottom w:val="0"/>
              <w:divBdr>
                <w:top w:val="none" w:sz="0" w:space="0" w:color="auto"/>
                <w:left w:val="none" w:sz="0" w:space="0" w:color="auto"/>
                <w:bottom w:val="none" w:sz="0" w:space="0" w:color="auto"/>
                <w:right w:val="none" w:sz="0" w:space="0" w:color="auto"/>
              </w:divBdr>
            </w:div>
            <w:div w:id="484204893">
              <w:marLeft w:val="0"/>
              <w:marRight w:val="0"/>
              <w:marTop w:val="0"/>
              <w:marBottom w:val="0"/>
              <w:divBdr>
                <w:top w:val="none" w:sz="0" w:space="0" w:color="auto"/>
                <w:left w:val="none" w:sz="0" w:space="0" w:color="auto"/>
                <w:bottom w:val="none" w:sz="0" w:space="0" w:color="auto"/>
                <w:right w:val="none" w:sz="0" w:space="0" w:color="auto"/>
              </w:divBdr>
            </w:div>
            <w:div w:id="1309169071">
              <w:marLeft w:val="0"/>
              <w:marRight w:val="0"/>
              <w:marTop w:val="0"/>
              <w:marBottom w:val="0"/>
              <w:divBdr>
                <w:top w:val="none" w:sz="0" w:space="0" w:color="auto"/>
                <w:left w:val="none" w:sz="0" w:space="0" w:color="auto"/>
                <w:bottom w:val="none" w:sz="0" w:space="0" w:color="auto"/>
                <w:right w:val="none" w:sz="0" w:space="0" w:color="auto"/>
              </w:divBdr>
            </w:div>
            <w:div w:id="704715279">
              <w:marLeft w:val="0"/>
              <w:marRight w:val="0"/>
              <w:marTop w:val="0"/>
              <w:marBottom w:val="0"/>
              <w:divBdr>
                <w:top w:val="none" w:sz="0" w:space="0" w:color="auto"/>
                <w:left w:val="none" w:sz="0" w:space="0" w:color="auto"/>
                <w:bottom w:val="none" w:sz="0" w:space="0" w:color="auto"/>
                <w:right w:val="none" w:sz="0" w:space="0" w:color="auto"/>
              </w:divBdr>
            </w:div>
            <w:div w:id="1238442612">
              <w:marLeft w:val="0"/>
              <w:marRight w:val="0"/>
              <w:marTop w:val="0"/>
              <w:marBottom w:val="0"/>
              <w:divBdr>
                <w:top w:val="none" w:sz="0" w:space="0" w:color="auto"/>
                <w:left w:val="none" w:sz="0" w:space="0" w:color="auto"/>
                <w:bottom w:val="none" w:sz="0" w:space="0" w:color="auto"/>
                <w:right w:val="none" w:sz="0" w:space="0" w:color="auto"/>
              </w:divBdr>
            </w:div>
            <w:div w:id="1102841089">
              <w:marLeft w:val="0"/>
              <w:marRight w:val="0"/>
              <w:marTop w:val="0"/>
              <w:marBottom w:val="0"/>
              <w:divBdr>
                <w:top w:val="none" w:sz="0" w:space="0" w:color="auto"/>
                <w:left w:val="none" w:sz="0" w:space="0" w:color="auto"/>
                <w:bottom w:val="none" w:sz="0" w:space="0" w:color="auto"/>
                <w:right w:val="none" w:sz="0" w:space="0" w:color="auto"/>
              </w:divBdr>
            </w:div>
            <w:div w:id="332032060">
              <w:marLeft w:val="0"/>
              <w:marRight w:val="0"/>
              <w:marTop w:val="0"/>
              <w:marBottom w:val="0"/>
              <w:divBdr>
                <w:top w:val="none" w:sz="0" w:space="0" w:color="auto"/>
                <w:left w:val="none" w:sz="0" w:space="0" w:color="auto"/>
                <w:bottom w:val="none" w:sz="0" w:space="0" w:color="auto"/>
                <w:right w:val="none" w:sz="0" w:space="0" w:color="auto"/>
              </w:divBdr>
            </w:div>
            <w:div w:id="1841503193">
              <w:marLeft w:val="0"/>
              <w:marRight w:val="0"/>
              <w:marTop w:val="0"/>
              <w:marBottom w:val="0"/>
              <w:divBdr>
                <w:top w:val="none" w:sz="0" w:space="0" w:color="auto"/>
                <w:left w:val="none" w:sz="0" w:space="0" w:color="auto"/>
                <w:bottom w:val="none" w:sz="0" w:space="0" w:color="auto"/>
                <w:right w:val="none" w:sz="0" w:space="0" w:color="auto"/>
              </w:divBdr>
            </w:div>
            <w:div w:id="1769934052">
              <w:marLeft w:val="0"/>
              <w:marRight w:val="0"/>
              <w:marTop w:val="0"/>
              <w:marBottom w:val="0"/>
              <w:divBdr>
                <w:top w:val="none" w:sz="0" w:space="0" w:color="auto"/>
                <w:left w:val="none" w:sz="0" w:space="0" w:color="auto"/>
                <w:bottom w:val="none" w:sz="0" w:space="0" w:color="auto"/>
                <w:right w:val="none" w:sz="0" w:space="0" w:color="auto"/>
              </w:divBdr>
            </w:div>
            <w:div w:id="355623087">
              <w:marLeft w:val="0"/>
              <w:marRight w:val="0"/>
              <w:marTop w:val="0"/>
              <w:marBottom w:val="0"/>
              <w:divBdr>
                <w:top w:val="none" w:sz="0" w:space="0" w:color="auto"/>
                <w:left w:val="none" w:sz="0" w:space="0" w:color="auto"/>
                <w:bottom w:val="none" w:sz="0" w:space="0" w:color="auto"/>
                <w:right w:val="none" w:sz="0" w:space="0" w:color="auto"/>
              </w:divBdr>
            </w:div>
            <w:div w:id="84358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68443">
      <w:bodyDiv w:val="1"/>
      <w:marLeft w:val="0"/>
      <w:marRight w:val="0"/>
      <w:marTop w:val="0"/>
      <w:marBottom w:val="0"/>
      <w:divBdr>
        <w:top w:val="none" w:sz="0" w:space="0" w:color="auto"/>
        <w:left w:val="none" w:sz="0" w:space="0" w:color="auto"/>
        <w:bottom w:val="none" w:sz="0" w:space="0" w:color="auto"/>
        <w:right w:val="none" w:sz="0" w:space="0" w:color="auto"/>
      </w:divBdr>
      <w:divsChild>
        <w:div w:id="1540818539">
          <w:marLeft w:val="0"/>
          <w:marRight w:val="0"/>
          <w:marTop w:val="0"/>
          <w:marBottom w:val="0"/>
          <w:divBdr>
            <w:top w:val="none" w:sz="0" w:space="0" w:color="auto"/>
            <w:left w:val="none" w:sz="0" w:space="0" w:color="auto"/>
            <w:bottom w:val="none" w:sz="0" w:space="0" w:color="auto"/>
            <w:right w:val="none" w:sz="0" w:space="0" w:color="auto"/>
          </w:divBdr>
          <w:divsChild>
            <w:div w:id="2907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70588">
      <w:bodyDiv w:val="1"/>
      <w:marLeft w:val="0"/>
      <w:marRight w:val="0"/>
      <w:marTop w:val="0"/>
      <w:marBottom w:val="0"/>
      <w:divBdr>
        <w:top w:val="none" w:sz="0" w:space="0" w:color="auto"/>
        <w:left w:val="none" w:sz="0" w:space="0" w:color="auto"/>
        <w:bottom w:val="none" w:sz="0" w:space="0" w:color="auto"/>
        <w:right w:val="none" w:sz="0" w:space="0" w:color="auto"/>
      </w:divBdr>
      <w:divsChild>
        <w:div w:id="1095593907">
          <w:marLeft w:val="0"/>
          <w:marRight w:val="0"/>
          <w:marTop w:val="0"/>
          <w:marBottom w:val="0"/>
          <w:divBdr>
            <w:top w:val="none" w:sz="0" w:space="0" w:color="auto"/>
            <w:left w:val="none" w:sz="0" w:space="0" w:color="auto"/>
            <w:bottom w:val="none" w:sz="0" w:space="0" w:color="auto"/>
            <w:right w:val="none" w:sz="0" w:space="0" w:color="auto"/>
          </w:divBdr>
          <w:divsChild>
            <w:div w:id="65984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6438">
      <w:bodyDiv w:val="1"/>
      <w:marLeft w:val="0"/>
      <w:marRight w:val="0"/>
      <w:marTop w:val="0"/>
      <w:marBottom w:val="0"/>
      <w:divBdr>
        <w:top w:val="none" w:sz="0" w:space="0" w:color="auto"/>
        <w:left w:val="none" w:sz="0" w:space="0" w:color="auto"/>
        <w:bottom w:val="none" w:sz="0" w:space="0" w:color="auto"/>
        <w:right w:val="none" w:sz="0" w:space="0" w:color="auto"/>
      </w:divBdr>
      <w:divsChild>
        <w:div w:id="1568567216">
          <w:marLeft w:val="0"/>
          <w:marRight w:val="0"/>
          <w:marTop w:val="0"/>
          <w:marBottom w:val="0"/>
          <w:divBdr>
            <w:top w:val="none" w:sz="0" w:space="0" w:color="auto"/>
            <w:left w:val="none" w:sz="0" w:space="0" w:color="auto"/>
            <w:bottom w:val="none" w:sz="0" w:space="0" w:color="auto"/>
            <w:right w:val="none" w:sz="0" w:space="0" w:color="auto"/>
          </w:divBdr>
          <w:divsChild>
            <w:div w:id="1105493056">
              <w:marLeft w:val="0"/>
              <w:marRight w:val="0"/>
              <w:marTop w:val="0"/>
              <w:marBottom w:val="0"/>
              <w:divBdr>
                <w:top w:val="none" w:sz="0" w:space="0" w:color="auto"/>
                <w:left w:val="none" w:sz="0" w:space="0" w:color="auto"/>
                <w:bottom w:val="none" w:sz="0" w:space="0" w:color="auto"/>
                <w:right w:val="none" w:sz="0" w:space="0" w:color="auto"/>
              </w:divBdr>
            </w:div>
            <w:div w:id="1169372756">
              <w:marLeft w:val="0"/>
              <w:marRight w:val="0"/>
              <w:marTop w:val="0"/>
              <w:marBottom w:val="0"/>
              <w:divBdr>
                <w:top w:val="none" w:sz="0" w:space="0" w:color="auto"/>
                <w:left w:val="none" w:sz="0" w:space="0" w:color="auto"/>
                <w:bottom w:val="none" w:sz="0" w:space="0" w:color="auto"/>
                <w:right w:val="none" w:sz="0" w:space="0" w:color="auto"/>
              </w:divBdr>
            </w:div>
            <w:div w:id="147490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84803">
      <w:bodyDiv w:val="1"/>
      <w:marLeft w:val="0"/>
      <w:marRight w:val="0"/>
      <w:marTop w:val="0"/>
      <w:marBottom w:val="0"/>
      <w:divBdr>
        <w:top w:val="none" w:sz="0" w:space="0" w:color="auto"/>
        <w:left w:val="none" w:sz="0" w:space="0" w:color="auto"/>
        <w:bottom w:val="none" w:sz="0" w:space="0" w:color="auto"/>
        <w:right w:val="none" w:sz="0" w:space="0" w:color="auto"/>
      </w:divBdr>
      <w:divsChild>
        <w:div w:id="76949359">
          <w:marLeft w:val="0"/>
          <w:marRight w:val="0"/>
          <w:marTop w:val="0"/>
          <w:marBottom w:val="0"/>
          <w:divBdr>
            <w:top w:val="none" w:sz="0" w:space="0" w:color="auto"/>
            <w:left w:val="none" w:sz="0" w:space="0" w:color="auto"/>
            <w:bottom w:val="none" w:sz="0" w:space="0" w:color="auto"/>
            <w:right w:val="none" w:sz="0" w:space="0" w:color="auto"/>
          </w:divBdr>
          <w:divsChild>
            <w:div w:id="488601595">
              <w:marLeft w:val="0"/>
              <w:marRight w:val="0"/>
              <w:marTop w:val="0"/>
              <w:marBottom w:val="0"/>
              <w:divBdr>
                <w:top w:val="none" w:sz="0" w:space="0" w:color="auto"/>
                <w:left w:val="none" w:sz="0" w:space="0" w:color="auto"/>
                <w:bottom w:val="none" w:sz="0" w:space="0" w:color="auto"/>
                <w:right w:val="none" w:sz="0" w:space="0" w:color="auto"/>
              </w:divBdr>
            </w:div>
            <w:div w:id="26417022">
              <w:marLeft w:val="0"/>
              <w:marRight w:val="0"/>
              <w:marTop w:val="0"/>
              <w:marBottom w:val="0"/>
              <w:divBdr>
                <w:top w:val="none" w:sz="0" w:space="0" w:color="auto"/>
                <w:left w:val="none" w:sz="0" w:space="0" w:color="auto"/>
                <w:bottom w:val="none" w:sz="0" w:space="0" w:color="auto"/>
                <w:right w:val="none" w:sz="0" w:space="0" w:color="auto"/>
              </w:divBdr>
            </w:div>
            <w:div w:id="1250000753">
              <w:marLeft w:val="0"/>
              <w:marRight w:val="0"/>
              <w:marTop w:val="0"/>
              <w:marBottom w:val="0"/>
              <w:divBdr>
                <w:top w:val="none" w:sz="0" w:space="0" w:color="auto"/>
                <w:left w:val="none" w:sz="0" w:space="0" w:color="auto"/>
                <w:bottom w:val="none" w:sz="0" w:space="0" w:color="auto"/>
                <w:right w:val="none" w:sz="0" w:space="0" w:color="auto"/>
              </w:divBdr>
            </w:div>
            <w:div w:id="1161117314">
              <w:marLeft w:val="0"/>
              <w:marRight w:val="0"/>
              <w:marTop w:val="0"/>
              <w:marBottom w:val="0"/>
              <w:divBdr>
                <w:top w:val="none" w:sz="0" w:space="0" w:color="auto"/>
                <w:left w:val="none" w:sz="0" w:space="0" w:color="auto"/>
                <w:bottom w:val="none" w:sz="0" w:space="0" w:color="auto"/>
                <w:right w:val="none" w:sz="0" w:space="0" w:color="auto"/>
              </w:divBdr>
            </w:div>
            <w:div w:id="234708090">
              <w:marLeft w:val="0"/>
              <w:marRight w:val="0"/>
              <w:marTop w:val="0"/>
              <w:marBottom w:val="0"/>
              <w:divBdr>
                <w:top w:val="none" w:sz="0" w:space="0" w:color="auto"/>
                <w:left w:val="none" w:sz="0" w:space="0" w:color="auto"/>
                <w:bottom w:val="none" w:sz="0" w:space="0" w:color="auto"/>
                <w:right w:val="none" w:sz="0" w:space="0" w:color="auto"/>
              </w:divBdr>
            </w:div>
            <w:div w:id="1367487695">
              <w:marLeft w:val="0"/>
              <w:marRight w:val="0"/>
              <w:marTop w:val="0"/>
              <w:marBottom w:val="0"/>
              <w:divBdr>
                <w:top w:val="none" w:sz="0" w:space="0" w:color="auto"/>
                <w:left w:val="none" w:sz="0" w:space="0" w:color="auto"/>
                <w:bottom w:val="none" w:sz="0" w:space="0" w:color="auto"/>
                <w:right w:val="none" w:sz="0" w:space="0" w:color="auto"/>
              </w:divBdr>
            </w:div>
            <w:div w:id="161360448">
              <w:marLeft w:val="0"/>
              <w:marRight w:val="0"/>
              <w:marTop w:val="0"/>
              <w:marBottom w:val="0"/>
              <w:divBdr>
                <w:top w:val="none" w:sz="0" w:space="0" w:color="auto"/>
                <w:left w:val="none" w:sz="0" w:space="0" w:color="auto"/>
                <w:bottom w:val="none" w:sz="0" w:space="0" w:color="auto"/>
                <w:right w:val="none" w:sz="0" w:space="0" w:color="auto"/>
              </w:divBdr>
            </w:div>
            <w:div w:id="1580796122">
              <w:marLeft w:val="0"/>
              <w:marRight w:val="0"/>
              <w:marTop w:val="0"/>
              <w:marBottom w:val="0"/>
              <w:divBdr>
                <w:top w:val="none" w:sz="0" w:space="0" w:color="auto"/>
                <w:left w:val="none" w:sz="0" w:space="0" w:color="auto"/>
                <w:bottom w:val="none" w:sz="0" w:space="0" w:color="auto"/>
                <w:right w:val="none" w:sz="0" w:space="0" w:color="auto"/>
              </w:divBdr>
            </w:div>
            <w:div w:id="495800493">
              <w:marLeft w:val="0"/>
              <w:marRight w:val="0"/>
              <w:marTop w:val="0"/>
              <w:marBottom w:val="0"/>
              <w:divBdr>
                <w:top w:val="none" w:sz="0" w:space="0" w:color="auto"/>
                <w:left w:val="none" w:sz="0" w:space="0" w:color="auto"/>
                <w:bottom w:val="none" w:sz="0" w:space="0" w:color="auto"/>
                <w:right w:val="none" w:sz="0" w:space="0" w:color="auto"/>
              </w:divBdr>
            </w:div>
            <w:div w:id="483856592">
              <w:marLeft w:val="0"/>
              <w:marRight w:val="0"/>
              <w:marTop w:val="0"/>
              <w:marBottom w:val="0"/>
              <w:divBdr>
                <w:top w:val="none" w:sz="0" w:space="0" w:color="auto"/>
                <w:left w:val="none" w:sz="0" w:space="0" w:color="auto"/>
                <w:bottom w:val="none" w:sz="0" w:space="0" w:color="auto"/>
                <w:right w:val="none" w:sz="0" w:space="0" w:color="auto"/>
              </w:divBdr>
            </w:div>
            <w:div w:id="2082438759">
              <w:marLeft w:val="0"/>
              <w:marRight w:val="0"/>
              <w:marTop w:val="0"/>
              <w:marBottom w:val="0"/>
              <w:divBdr>
                <w:top w:val="none" w:sz="0" w:space="0" w:color="auto"/>
                <w:left w:val="none" w:sz="0" w:space="0" w:color="auto"/>
                <w:bottom w:val="none" w:sz="0" w:space="0" w:color="auto"/>
                <w:right w:val="none" w:sz="0" w:space="0" w:color="auto"/>
              </w:divBdr>
            </w:div>
            <w:div w:id="1790472908">
              <w:marLeft w:val="0"/>
              <w:marRight w:val="0"/>
              <w:marTop w:val="0"/>
              <w:marBottom w:val="0"/>
              <w:divBdr>
                <w:top w:val="none" w:sz="0" w:space="0" w:color="auto"/>
                <w:left w:val="none" w:sz="0" w:space="0" w:color="auto"/>
                <w:bottom w:val="none" w:sz="0" w:space="0" w:color="auto"/>
                <w:right w:val="none" w:sz="0" w:space="0" w:color="auto"/>
              </w:divBdr>
            </w:div>
            <w:div w:id="494496440">
              <w:marLeft w:val="0"/>
              <w:marRight w:val="0"/>
              <w:marTop w:val="0"/>
              <w:marBottom w:val="0"/>
              <w:divBdr>
                <w:top w:val="none" w:sz="0" w:space="0" w:color="auto"/>
                <w:left w:val="none" w:sz="0" w:space="0" w:color="auto"/>
                <w:bottom w:val="none" w:sz="0" w:space="0" w:color="auto"/>
                <w:right w:val="none" w:sz="0" w:space="0" w:color="auto"/>
              </w:divBdr>
            </w:div>
            <w:div w:id="885723319">
              <w:marLeft w:val="0"/>
              <w:marRight w:val="0"/>
              <w:marTop w:val="0"/>
              <w:marBottom w:val="0"/>
              <w:divBdr>
                <w:top w:val="none" w:sz="0" w:space="0" w:color="auto"/>
                <w:left w:val="none" w:sz="0" w:space="0" w:color="auto"/>
                <w:bottom w:val="none" w:sz="0" w:space="0" w:color="auto"/>
                <w:right w:val="none" w:sz="0" w:space="0" w:color="auto"/>
              </w:divBdr>
            </w:div>
            <w:div w:id="1232813826">
              <w:marLeft w:val="0"/>
              <w:marRight w:val="0"/>
              <w:marTop w:val="0"/>
              <w:marBottom w:val="0"/>
              <w:divBdr>
                <w:top w:val="none" w:sz="0" w:space="0" w:color="auto"/>
                <w:left w:val="none" w:sz="0" w:space="0" w:color="auto"/>
                <w:bottom w:val="none" w:sz="0" w:space="0" w:color="auto"/>
                <w:right w:val="none" w:sz="0" w:space="0" w:color="auto"/>
              </w:divBdr>
            </w:div>
            <w:div w:id="1075055114">
              <w:marLeft w:val="0"/>
              <w:marRight w:val="0"/>
              <w:marTop w:val="0"/>
              <w:marBottom w:val="0"/>
              <w:divBdr>
                <w:top w:val="none" w:sz="0" w:space="0" w:color="auto"/>
                <w:left w:val="none" w:sz="0" w:space="0" w:color="auto"/>
                <w:bottom w:val="none" w:sz="0" w:space="0" w:color="auto"/>
                <w:right w:val="none" w:sz="0" w:space="0" w:color="auto"/>
              </w:divBdr>
            </w:div>
            <w:div w:id="755514699">
              <w:marLeft w:val="0"/>
              <w:marRight w:val="0"/>
              <w:marTop w:val="0"/>
              <w:marBottom w:val="0"/>
              <w:divBdr>
                <w:top w:val="none" w:sz="0" w:space="0" w:color="auto"/>
                <w:left w:val="none" w:sz="0" w:space="0" w:color="auto"/>
                <w:bottom w:val="none" w:sz="0" w:space="0" w:color="auto"/>
                <w:right w:val="none" w:sz="0" w:space="0" w:color="auto"/>
              </w:divBdr>
            </w:div>
            <w:div w:id="51469467">
              <w:marLeft w:val="0"/>
              <w:marRight w:val="0"/>
              <w:marTop w:val="0"/>
              <w:marBottom w:val="0"/>
              <w:divBdr>
                <w:top w:val="none" w:sz="0" w:space="0" w:color="auto"/>
                <w:left w:val="none" w:sz="0" w:space="0" w:color="auto"/>
                <w:bottom w:val="none" w:sz="0" w:space="0" w:color="auto"/>
                <w:right w:val="none" w:sz="0" w:space="0" w:color="auto"/>
              </w:divBdr>
            </w:div>
            <w:div w:id="1415200745">
              <w:marLeft w:val="0"/>
              <w:marRight w:val="0"/>
              <w:marTop w:val="0"/>
              <w:marBottom w:val="0"/>
              <w:divBdr>
                <w:top w:val="none" w:sz="0" w:space="0" w:color="auto"/>
                <w:left w:val="none" w:sz="0" w:space="0" w:color="auto"/>
                <w:bottom w:val="none" w:sz="0" w:space="0" w:color="auto"/>
                <w:right w:val="none" w:sz="0" w:space="0" w:color="auto"/>
              </w:divBdr>
            </w:div>
            <w:div w:id="1860317226">
              <w:marLeft w:val="0"/>
              <w:marRight w:val="0"/>
              <w:marTop w:val="0"/>
              <w:marBottom w:val="0"/>
              <w:divBdr>
                <w:top w:val="none" w:sz="0" w:space="0" w:color="auto"/>
                <w:left w:val="none" w:sz="0" w:space="0" w:color="auto"/>
                <w:bottom w:val="none" w:sz="0" w:space="0" w:color="auto"/>
                <w:right w:val="none" w:sz="0" w:space="0" w:color="auto"/>
              </w:divBdr>
            </w:div>
            <w:div w:id="1101340457">
              <w:marLeft w:val="0"/>
              <w:marRight w:val="0"/>
              <w:marTop w:val="0"/>
              <w:marBottom w:val="0"/>
              <w:divBdr>
                <w:top w:val="none" w:sz="0" w:space="0" w:color="auto"/>
                <w:left w:val="none" w:sz="0" w:space="0" w:color="auto"/>
                <w:bottom w:val="none" w:sz="0" w:space="0" w:color="auto"/>
                <w:right w:val="none" w:sz="0" w:space="0" w:color="auto"/>
              </w:divBdr>
            </w:div>
            <w:div w:id="1936790602">
              <w:marLeft w:val="0"/>
              <w:marRight w:val="0"/>
              <w:marTop w:val="0"/>
              <w:marBottom w:val="0"/>
              <w:divBdr>
                <w:top w:val="none" w:sz="0" w:space="0" w:color="auto"/>
                <w:left w:val="none" w:sz="0" w:space="0" w:color="auto"/>
                <w:bottom w:val="none" w:sz="0" w:space="0" w:color="auto"/>
                <w:right w:val="none" w:sz="0" w:space="0" w:color="auto"/>
              </w:divBdr>
            </w:div>
            <w:div w:id="1538010109">
              <w:marLeft w:val="0"/>
              <w:marRight w:val="0"/>
              <w:marTop w:val="0"/>
              <w:marBottom w:val="0"/>
              <w:divBdr>
                <w:top w:val="none" w:sz="0" w:space="0" w:color="auto"/>
                <w:left w:val="none" w:sz="0" w:space="0" w:color="auto"/>
                <w:bottom w:val="none" w:sz="0" w:space="0" w:color="auto"/>
                <w:right w:val="none" w:sz="0" w:space="0" w:color="auto"/>
              </w:divBdr>
            </w:div>
            <w:div w:id="477501814">
              <w:marLeft w:val="0"/>
              <w:marRight w:val="0"/>
              <w:marTop w:val="0"/>
              <w:marBottom w:val="0"/>
              <w:divBdr>
                <w:top w:val="none" w:sz="0" w:space="0" w:color="auto"/>
                <w:left w:val="none" w:sz="0" w:space="0" w:color="auto"/>
                <w:bottom w:val="none" w:sz="0" w:space="0" w:color="auto"/>
                <w:right w:val="none" w:sz="0" w:space="0" w:color="auto"/>
              </w:divBdr>
            </w:div>
            <w:div w:id="1383165858">
              <w:marLeft w:val="0"/>
              <w:marRight w:val="0"/>
              <w:marTop w:val="0"/>
              <w:marBottom w:val="0"/>
              <w:divBdr>
                <w:top w:val="none" w:sz="0" w:space="0" w:color="auto"/>
                <w:left w:val="none" w:sz="0" w:space="0" w:color="auto"/>
                <w:bottom w:val="none" w:sz="0" w:space="0" w:color="auto"/>
                <w:right w:val="none" w:sz="0" w:space="0" w:color="auto"/>
              </w:divBdr>
            </w:div>
            <w:div w:id="1340111522">
              <w:marLeft w:val="0"/>
              <w:marRight w:val="0"/>
              <w:marTop w:val="0"/>
              <w:marBottom w:val="0"/>
              <w:divBdr>
                <w:top w:val="none" w:sz="0" w:space="0" w:color="auto"/>
                <w:left w:val="none" w:sz="0" w:space="0" w:color="auto"/>
                <w:bottom w:val="none" w:sz="0" w:space="0" w:color="auto"/>
                <w:right w:val="none" w:sz="0" w:space="0" w:color="auto"/>
              </w:divBdr>
            </w:div>
            <w:div w:id="1283532471">
              <w:marLeft w:val="0"/>
              <w:marRight w:val="0"/>
              <w:marTop w:val="0"/>
              <w:marBottom w:val="0"/>
              <w:divBdr>
                <w:top w:val="none" w:sz="0" w:space="0" w:color="auto"/>
                <w:left w:val="none" w:sz="0" w:space="0" w:color="auto"/>
                <w:bottom w:val="none" w:sz="0" w:space="0" w:color="auto"/>
                <w:right w:val="none" w:sz="0" w:space="0" w:color="auto"/>
              </w:divBdr>
            </w:div>
            <w:div w:id="1089737080">
              <w:marLeft w:val="0"/>
              <w:marRight w:val="0"/>
              <w:marTop w:val="0"/>
              <w:marBottom w:val="0"/>
              <w:divBdr>
                <w:top w:val="none" w:sz="0" w:space="0" w:color="auto"/>
                <w:left w:val="none" w:sz="0" w:space="0" w:color="auto"/>
                <w:bottom w:val="none" w:sz="0" w:space="0" w:color="auto"/>
                <w:right w:val="none" w:sz="0" w:space="0" w:color="auto"/>
              </w:divBdr>
            </w:div>
            <w:div w:id="865631192">
              <w:marLeft w:val="0"/>
              <w:marRight w:val="0"/>
              <w:marTop w:val="0"/>
              <w:marBottom w:val="0"/>
              <w:divBdr>
                <w:top w:val="none" w:sz="0" w:space="0" w:color="auto"/>
                <w:left w:val="none" w:sz="0" w:space="0" w:color="auto"/>
                <w:bottom w:val="none" w:sz="0" w:space="0" w:color="auto"/>
                <w:right w:val="none" w:sz="0" w:space="0" w:color="auto"/>
              </w:divBdr>
            </w:div>
            <w:div w:id="1173301813">
              <w:marLeft w:val="0"/>
              <w:marRight w:val="0"/>
              <w:marTop w:val="0"/>
              <w:marBottom w:val="0"/>
              <w:divBdr>
                <w:top w:val="none" w:sz="0" w:space="0" w:color="auto"/>
                <w:left w:val="none" w:sz="0" w:space="0" w:color="auto"/>
                <w:bottom w:val="none" w:sz="0" w:space="0" w:color="auto"/>
                <w:right w:val="none" w:sz="0" w:space="0" w:color="auto"/>
              </w:divBdr>
            </w:div>
            <w:div w:id="962463725">
              <w:marLeft w:val="0"/>
              <w:marRight w:val="0"/>
              <w:marTop w:val="0"/>
              <w:marBottom w:val="0"/>
              <w:divBdr>
                <w:top w:val="none" w:sz="0" w:space="0" w:color="auto"/>
                <w:left w:val="none" w:sz="0" w:space="0" w:color="auto"/>
                <w:bottom w:val="none" w:sz="0" w:space="0" w:color="auto"/>
                <w:right w:val="none" w:sz="0" w:space="0" w:color="auto"/>
              </w:divBdr>
            </w:div>
            <w:div w:id="421025689">
              <w:marLeft w:val="0"/>
              <w:marRight w:val="0"/>
              <w:marTop w:val="0"/>
              <w:marBottom w:val="0"/>
              <w:divBdr>
                <w:top w:val="none" w:sz="0" w:space="0" w:color="auto"/>
                <w:left w:val="none" w:sz="0" w:space="0" w:color="auto"/>
                <w:bottom w:val="none" w:sz="0" w:space="0" w:color="auto"/>
                <w:right w:val="none" w:sz="0" w:space="0" w:color="auto"/>
              </w:divBdr>
            </w:div>
            <w:div w:id="930044094">
              <w:marLeft w:val="0"/>
              <w:marRight w:val="0"/>
              <w:marTop w:val="0"/>
              <w:marBottom w:val="0"/>
              <w:divBdr>
                <w:top w:val="none" w:sz="0" w:space="0" w:color="auto"/>
                <w:left w:val="none" w:sz="0" w:space="0" w:color="auto"/>
                <w:bottom w:val="none" w:sz="0" w:space="0" w:color="auto"/>
                <w:right w:val="none" w:sz="0" w:space="0" w:color="auto"/>
              </w:divBdr>
            </w:div>
            <w:div w:id="1685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21728">
      <w:bodyDiv w:val="1"/>
      <w:marLeft w:val="0"/>
      <w:marRight w:val="0"/>
      <w:marTop w:val="0"/>
      <w:marBottom w:val="0"/>
      <w:divBdr>
        <w:top w:val="none" w:sz="0" w:space="0" w:color="auto"/>
        <w:left w:val="none" w:sz="0" w:space="0" w:color="auto"/>
        <w:bottom w:val="none" w:sz="0" w:space="0" w:color="auto"/>
        <w:right w:val="none" w:sz="0" w:space="0" w:color="auto"/>
      </w:divBdr>
      <w:divsChild>
        <w:div w:id="1667904311">
          <w:marLeft w:val="0"/>
          <w:marRight w:val="0"/>
          <w:marTop w:val="0"/>
          <w:marBottom w:val="0"/>
          <w:divBdr>
            <w:top w:val="none" w:sz="0" w:space="0" w:color="auto"/>
            <w:left w:val="none" w:sz="0" w:space="0" w:color="auto"/>
            <w:bottom w:val="none" w:sz="0" w:space="0" w:color="auto"/>
            <w:right w:val="none" w:sz="0" w:space="0" w:color="auto"/>
          </w:divBdr>
          <w:divsChild>
            <w:div w:id="169419012">
              <w:marLeft w:val="0"/>
              <w:marRight w:val="0"/>
              <w:marTop w:val="0"/>
              <w:marBottom w:val="0"/>
              <w:divBdr>
                <w:top w:val="none" w:sz="0" w:space="0" w:color="auto"/>
                <w:left w:val="none" w:sz="0" w:space="0" w:color="auto"/>
                <w:bottom w:val="none" w:sz="0" w:space="0" w:color="auto"/>
                <w:right w:val="none" w:sz="0" w:space="0" w:color="auto"/>
              </w:divBdr>
            </w:div>
            <w:div w:id="85145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74907">
      <w:bodyDiv w:val="1"/>
      <w:marLeft w:val="0"/>
      <w:marRight w:val="0"/>
      <w:marTop w:val="0"/>
      <w:marBottom w:val="0"/>
      <w:divBdr>
        <w:top w:val="none" w:sz="0" w:space="0" w:color="auto"/>
        <w:left w:val="none" w:sz="0" w:space="0" w:color="auto"/>
        <w:bottom w:val="none" w:sz="0" w:space="0" w:color="auto"/>
        <w:right w:val="none" w:sz="0" w:space="0" w:color="auto"/>
      </w:divBdr>
      <w:divsChild>
        <w:div w:id="1048921812">
          <w:marLeft w:val="0"/>
          <w:marRight w:val="0"/>
          <w:marTop w:val="0"/>
          <w:marBottom w:val="0"/>
          <w:divBdr>
            <w:top w:val="none" w:sz="0" w:space="0" w:color="auto"/>
            <w:left w:val="none" w:sz="0" w:space="0" w:color="auto"/>
            <w:bottom w:val="none" w:sz="0" w:space="0" w:color="auto"/>
            <w:right w:val="none" w:sz="0" w:space="0" w:color="auto"/>
          </w:divBdr>
          <w:divsChild>
            <w:div w:id="267929357">
              <w:marLeft w:val="0"/>
              <w:marRight w:val="0"/>
              <w:marTop w:val="0"/>
              <w:marBottom w:val="0"/>
              <w:divBdr>
                <w:top w:val="none" w:sz="0" w:space="0" w:color="auto"/>
                <w:left w:val="none" w:sz="0" w:space="0" w:color="auto"/>
                <w:bottom w:val="none" w:sz="0" w:space="0" w:color="auto"/>
                <w:right w:val="none" w:sz="0" w:space="0" w:color="auto"/>
              </w:divBdr>
            </w:div>
            <w:div w:id="162754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44458">
      <w:bodyDiv w:val="1"/>
      <w:marLeft w:val="0"/>
      <w:marRight w:val="0"/>
      <w:marTop w:val="0"/>
      <w:marBottom w:val="0"/>
      <w:divBdr>
        <w:top w:val="none" w:sz="0" w:space="0" w:color="auto"/>
        <w:left w:val="none" w:sz="0" w:space="0" w:color="auto"/>
        <w:bottom w:val="none" w:sz="0" w:space="0" w:color="auto"/>
        <w:right w:val="none" w:sz="0" w:space="0" w:color="auto"/>
      </w:divBdr>
      <w:divsChild>
        <w:div w:id="586770398">
          <w:marLeft w:val="0"/>
          <w:marRight w:val="0"/>
          <w:marTop w:val="0"/>
          <w:marBottom w:val="0"/>
          <w:divBdr>
            <w:top w:val="none" w:sz="0" w:space="0" w:color="auto"/>
            <w:left w:val="none" w:sz="0" w:space="0" w:color="auto"/>
            <w:bottom w:val="none" w:sz="0" w:space="0" w:color="auto"/>
            <w:right w:val="none" w:sz="0" w:space="0" w:color="auto"/>
          </w:divBdr>
          <w:divsChild>
            <w:div w:id="1062484534">
              <w:marLeft w:val="0"/>
              <w:marRight w:val="0"/>
              <w:marTop w:val="0"/>
              <w:marBottom w:val="0"/>
              <w:divBdr>
                <w:top w:val="none" w:sz="0" w:space="0" w:color="auto"/>
                <w:left w:val="none" w:sz="0" w:space="0" w:color="auto"/>
                <w:bottom w:val="none" w:sz="0" w:space="0" w:color="auto"/>
                <w:right w:val="none" w:sz="0" w:space="0" w:color="auto"/>
              </w:divBdr>
            </w:div>
            <w:div w:id="1390690810">
              <w:marLeft w:val="0"/>
              <w:marRight w:val="0"/>
              <w:marTop w:val="0"/>
              <w:marBottom w:val="0"/>
              <w:divBdr>
                <w:top w:val="none" w:sz="0" w:space="0" w:color="auto"/>
                <w:left w:val="none" w:sz="0" w:space="0" w:color="auto"/>
                <w:bottom w:val="none" w:sz="0" w:space="0" w:color="auto"/>
                <w:right w:val="none" w:sz="0" w:space="0" w:color="auto"/>
              </w:divBdr>
            </w:div>
            <w:div w:id="103411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743">
      <w:bodyDiv w:val="1"/>
      <w:marLeft w:val="0"/>
      <w:marRight w:val="0"/>
      <w:marTop w:val="0"/>
      <w:marBottom w:val="0"/>
      <w:divBdr>
        <w:top w:val="none" w:sz="0" w:space="0" w:color="auto"/>
        <w:left w:val="none" w:sz="0" w:space="0" w:color="auto"/>
        <w:bottom w:val="none" w:sz="0" w:space="0" w:color="auto"/>
        <w:right w:val="none" w:sz="0" w:space="0" w:color="auto"/>
      </w:divBdr>
      <w:divsChild>
        <w:div w:id="869731491">
          <w:marLeft w:val="0"/>
          <w:marRight w:val="0"/>
          <w:marTop w:val="0"/>
          <w:marBottom w:val="0"/>
          <w:divBdr>
            <w:top w:val="none" w:sz="0" w:space="0" w:color="auto"/>
            <w:left w:val="none" w:sz="0" w:space="0" w:color="auto"/>
            <w:bottom w:val="none" w:sz="0" w:space="0" w:color="auto"/>
            <w:right w:val="none" w:sz="0" w:space="0" w:color="auto"/>
          </w:divBdr>
          <w:divsChild>
            <w:div w:id="1246575384">
              <w:marLeft w:val="0"/>
              <w:marRight w:val="0"/>
              <w:marTop w:val="0"/>
              <w:marBottom w:val="0"/>
              <w:divBdr>
                <w:top w:val="none" w:sz="0" w:space="0" w:color="auto"/>
                <w:left w:val="none" w:sz="0" w:space="0" w:color="auto"/>
                <w:bottom w:val="none" w:sz="0" w:space="0" w:color="auto"/>
                <w:right w:val="none" w:sz="0" w:space="0" w:color="auto"/>
              </w:divBdr>
            </w:div>
            <w:div w:id="790516949">
              <w:marLeft w:val="0"/>
              <w:marRight w:val="0"/>
              <w:marTop w:val="0"/>
              <w:marBottom w:val="0"/>
              <w:divBdr>
                <w:top w:val="none" w:sz="0" w:space="0" w:color="auto"/>
                <w:left w:val="none" w:sz="0" w:space="0" w:color="auto"/>
                <w:bottom w:val="none" w:sz="0" w:space="0" w:color="auto"/>
                <w:right w:val="none" w:sz="0" w:space="0" w:color="auto"/>
              </w:divBdr>
            </w:div>
            <w:div w:id="221522802">
              <w:marLeft w:val="0"/>
              <w:marRight w:val="0"/>
              <w:marTop w:val="0"/>
              <w:marBottom w:val="0"/>
              <w:divBdr>
                <w:top w:val="none" w:sz="0" w:space="0" w:color="auto"/>
                <w:left w:val="none" w:sz="0" w:space="0" w:color="auto"/>
                <w:bottom w:val="none" w:sz="0" w:space="0" w:color="auto"/>
                <w:right w:val="none" w:sz="0" w:space="0" w:color="auto"/>
              </w:divBdr>
            </w:div>
            <w:div w:id="991250283">
              <w:marLeft w:val="0"/>
              <w:marRight w:val="0"/>
              <w:marTop w:val="0"/>
              <w:marBottom w:val="0"/>
              <w:divBdr>
                <w:top w:val="none" w:sz="0" w:space="0" w:color="auto"/>
                <w:left w:val="none" w:sz="0" w:space="0" w:color="auto"/>
                <w:bottom w:val="none" w:sz="0" w:space="0" w:color="auto"/>
                <w:right w:val="none" w:sz="0" w:space="0" w:color="auto"/>
              </w:divBdr>
            </w:div>
            <w:div w:id="212692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58738">
      <w:bodyDiv w:val="1"/>
      <w:marLeft w:val="0"/>
      <w:marRight w:val="0"/>
      <w:marTop w:val="0"/>
      <w:marBottom w:val="0"/>
      <w:divBdr>
        <w:top w:val="none" w:sz="0" w:space="0" w:color="auto"/>
        <w:left w:val="none" w:sz="0" w:space="0" w:color="auto"/>
        <w:bottom w:val="none" w:sz="0" w:space="0" w:color="auto"/>
        <w:right w:val="none" w:sz="0" w:space="0" w:color="auto"/>
      </w:divBdr>
      <w:divsChild>
        <w:div w:id="505749031">
          <w:marLeft w:val="0"/>
          <w:marRight w:val="0"/>
          <w:marTop w:val="0"/>
          <w:marBottom w:val="0"/>
          <w:divBdr>
            <w:top w:val="none" w:sz="0" w:space="0" w:color="auto"/>
            <w:left w:val="none" w:sz="0" w:space="0" w:color="auto"/>
            <w:bottom w:val="none" w:sz="0" w:space="0" w:color="auto"/>
            <w:right w:val="none" w:sz="0" w:space="0" w:color="auto"/>
          </w:divBdr>
          <w:divsChild>
            <w:div w:id="2066027652">
              <w:marLeft w:val="0"/>
              <w:marRight w:val="0"/>
              <w:marTop w:val="0"/>
              <w:marBottom w:val="0"/>
              <w:divBdr>
                <w:top w:val="none" w:sz="0" w:space="0" w:color="auto"/>
                <w:left w:val="none" w:sz="0" w:space="0" w:color="auto"/>
                <w:bottom w:val="none" w:sz="0" w:space="0" w:color="auto"/>
                <w:right w:val="none" w:sz="0" w:space="0" w:color="auto"/>
              </w:divBdr>
            </w:div>
            <w:div w:id="70779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4946">
      <w:bodyDiv w:val="1"/>
      <w:marLeft w:val="0"/>
      <w:marRight w:val="0"/>
      <w:marTop w:val="0"/>
      <w:marBottom w:val="0"/>
      <w:divBdr>
        <w:top w:val="none" w:sz="0" w:space="0" w:color="auto"/>
        <w:left w:val="none" w:sz="0" w:space="0" w:color="auto"/>
        <w:bottom w:val="none" w:sz="0" w:space="0" w:color="auto"/>
        <w:right w:val="none" w:sz="0" w:space="0" w:color="auto"/>
      </w:divBdr>
      <w:divsChild>
        <w:div w:id="1319307917">
          <w:marLeft w:val="0"/>
          <w:marRight w:val="0"/>
          <w:marTop w:val="0"/>
          <w:marBottom w:val="0"/>
          <w:divBdr>
            <w:top w:val="none" w:sz="0" w:space="0" w:color="auto"/>
            <w:left w:val="none" w:sz="0" w:space="0" w:color="auto"/>
            <w:bottom w:val="none" w:sz="0" w:space="0" w:color="auto"/>
            <w:right w:val="none" w:sz="0" w:space="0" w:color="auto"/>
          </w:divBdr>
          <w:divsChild>
            <w:div w:id="323708607">
              <w:marLeft w:val="0"/>
              <w:marRight w:val="0"/>
              <w:marTop w:val="0"/>
              <w:marBottom w:val="0"/>
              <w:divBdr>
                <w:top w:val="none" w:sz="0" w:space="0" w:color="auto"/>
                <w:left w:val="none" w:sz="0" w:space="0" w:color="auto"/>
                <w:bottom w:val="none" w:sz="0" w:space="0" w:color="auto"/>
                <w:right w:val="none" w:sz="0" w:space="0" w:color="auto"/>
              </w:divBdr>
            </w:div>
            <w:div w:id="1612123622">
              <w:marLeft w:val="0"/>
              <w:marRight w:val="0"/>
              <w:marTop w:val="0"/>
              <w:marBottom w:val="0"/>
              <w:divBdr>
                <w:top w:val="none" w:sz="0" w:space="0" w:color="auto"/>
                <w:left w:val="none" w:sz="0" w:space="0" w:color="auto"/>
                <w:bottom w:val="none" w:sz="0" w:space="0" w:color="auto"/>
                <w:right w:val="none" w:sz="0" w:space="0" w:color="auto"/>
              </w:divBdr>
            </w:div>
            <w:div w:id="946304645">
              <w:marLeft w:val="0"/>
              <w:marRight w:val="0"/>
              <w:marTop w:val="0"/>
              <w:marBottom w:val="0"/>
              <w:divBdr>
                <w:top w:val="none" w:sz="0" w:space="0" w:color="auto"/>
                <w:left w:val="none" w:sz="0" w:space="0" w:color="auto"/>
                <w:bottom w:val="none" w:sz="0" w:space="0" w:color="auto"/>
                <w:right w:val="none" w:sz="0" w:space="0" w:color="auto"/>
              </w:divBdr>
            </w:div>
            <w:div w:id="39596352">
              <w:marLeft w:val="0"/>
              <w:marRight w:val="0"/>
              <w:marTop w:val="0"/>
              <w:marBottom w:val="0"/>
              <w:divBdr>
                <w:top w:val="none" w:sz="0" w:space="0" w:color="auto"/>
                <w:left w:val="none" w:sz="0" w:space="0" w:color="auto"/>
                <w:bottom w:val="none" w:sz="0" w:space="0" w:color="auto"/>
                <w:right w:val="none" w:sz="0" w:space="0" w:color="auto"/>
              </w:divBdr>
            </w:div>
            <w:div w:id="2065367959">
              <w:marLeft w:val="0"/>
              <w:marRight w:val="0"/>
              <w:marTop w:val="0"/>
              <w:marBottom w:val="0"/>
              <w:divBdr>
                <w:top w:val="none" w:sz="0" w:space="0" w:color="auto"/>
                <w:left w:val="none" w:sz="0" w:space="0" w:color="auto"/>
                <w:bottom w:val="none" w:sz="0" w:space="0" w:color="auto"/>
                <w:right w:val="none" w:sz="0" w:space="0" w:color="auto"/>
              </w:divBdr>
            </w:div>
            <w:div w:id="901335054">
              <w:marLeft w:val="0"/>
              <w:marRight w:val="0"/>
              <w:marTop w:val="0"/>
              <w:marBottom w:val="0"/>
              <w:divBdr>
                <w:top w:val="none" w:sz="0" w:space="0" w:color="auto"/>
                <w:left w:val="none" w:sz="0" w:space="0" w:color="auto"/>
                <w:bottom w:val="none" w:sz="0" w:space="0" w:color="auto"/>
                <w:right w:val="none" w:sz="0" w:space="0" w:color="auto"/>
              </w:divBdr>
            </w:div>
            <w:div w:id="1377467938">
              <w:marLeft w:val="0"/>
              <w:marRight w:val="0"/>
              <w:marTop w:val="0"/>
              <w:marBottom w:val="0"/>
              <w:divBdr>
                <w:top w:val="none" w:sz="0" w:space="0" w:color="auto"/>
                <w:left w:val="none" w:sz="0" w:space="0" w:color="auto"/>
                <w:bottom w:val="none" w:sz="0" w:space="0" w:color="auto"/>
                <w:right w:val="none" w:sz="0" w:space="0" w:color="auto"/>
              </w:divBdr>
            </w:div>
            <w:div w:id="289360759">
              <w:marLeft w:val="0"/>
              <w:marRight w:val="0"/>
              <w:marTop w:val="0"/>
              <w:marBottom w:val="0"/>
              <w:divBdr>
                <w:top w:val="none" w:sz="0" w:space="0" w:color="auto"/>
                <w:left w:val="none" w:sz="0" w:space="0" w:color="auto"/>
                <w:bottom w:val="none" w:sz="0" w:space="0" w:color="auto"/>
                <w:right w:val="none" w:sz="0" w:space="0" w:color="auto"/>
              </w:divBdr>
            </w:div>
            <w:div w:id="98894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78446">
      <w:bodyDiv w:val="1"/>
      <w:marLeft w:val="0"/>
      <w:marRight w:val="0"/>
      <w:marTop w:val="0"/>
      <w:marBottom w:val="0"/>
      <w:divBdr>
        <w:top w:val="none" w:sz="0" w:space="0" w:color="auto"/>
        <w:left w:val="none" w:sz="0" w:space="0" w:color="auto"/>
        <w:bottom w:val="none" w:sz="0" w:space="0" w:color="auto"/>
        <w:right w:val="none" w:sz="0" w:space="0" w:color="auto"/>
      </w:divBdr>
      <w:divsChild>
        <w:div w:id="1374189415">
          <w:marLeft w:val="0"/>
          <w:marRight w:val="0"/>
          <w:marTop w:val="0"/>
          <w:marBottom w:val="0"/>
          <w:divBdr>
            <w:top w:val="none" w:sz="0" w:space="0" w:color="auto"/>
            <w:left w:val="none" w:sz="0" w:space="0" w:color="auto"/>
            <w:bottom w:val="none" w:sz="0" w:space="0" w:color="auto"/>
            <w:right w:val="none" w:sz="0" w:space="0" w:color="auto"/>
          </w:divBdr>
          <w:divsChild>
            <w:div w:id="1109348439">
              <w:marLeft w:val="0"/>
              <w:marRight w:val="0"/>
              <w:marTop w:val="0"/>
              <w:marBottom w:val="0"/>
              <w:divBdr>
                <w:top w:val="none" w:sz="0" w:space="0" w:color="auto"/>
                <w:left w:val="none" w:sz="0" w:space="0" w:color="auto"/>
                <w:bottom w:val="none" w:sz="0" w:space="0" w:color="auto"/>
                <w:right w:val="none" w:sz="0" w:space="0" w:color="auto"/>
              </w:divBdr>
            </w:div>
            <w:div w:id="1038120068">
              <w:marLeft w:val="0"/>
              <w:marRight w:val="0"/>
              <w:marTop w:val="0"/>
              <w:marBottom w:val="0"/>
              <w:divBdr>
                <w:top w:val="none" w:sz="0" w:space="0" w:color="auto"/>
                <w:left w:val="none" w:sz="0" w:space="0" w:color="auto"/>
                <w:bottom w:val="none" w:sz="0" w:space="0" w:color="auto"/>
                <w:right w:val="none" w:sz="0" w:space="0" w:color="auto"/>
              </w:divBdr>
            </w:div>
            <w:div w:id="111172962">
              <w:marLeft w:val="0"/>
              <w:marRight w:val="0"/>
              <w:marTop w:val="0"/>
              <w:marBottom w:val="0"/>
              <w:divBdr>
                <w:top w:val="none" w:sz="0" w:space="0" w:color="auto"/>
                <w:left w:val="none" w:sz="0" w:space="0" w:color="auto"/>
                <w:bottom w:val="none" w:sz="0" w:space="0" w:color="auto"/>
                <w:right w:val="none" w:sz="0" w:space="0" w:color="auto"/>
              </w:divBdr>
            </w:div>
            <w:div w:id="15618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62201">
      <w:bodyDiv w:val="1"/>
      <w:marLeft w:val="0"/>
      <w:marRight w:val="0"/>
      <w:marTop w:val="0"/>
      <w:marBottom w:val="0"/>
      <w:divBdr>
        <w:top w:val="none" w:sz="0" w:space="0" w:color="auto"/>
        <w:left w:val="none" w:sz="0" w:space="0" w:color="auto"/>
        <w:bottom w:val="none" w:sz="0" w:space="0" w:color="auto"/>
        <w:right w:val="none" w:sz="0" w:space="0" w:color="auto"/>
      </w:divBdr>
      <w:divsChild>
        <w:div w:id="610429428">
          <w:marLeft w:val="0"/>
          <w:marRight w:val="0"/>
          <w:marTop w:val="0"/>
          <w:marBottom w:val="0"/>
          <w:divBdr>
            <w:top w:val="none" w:sz="0" w:space="0" w:color="auto"/>
            <w:left w:val="none" w:sz="0" w:space="0" w:color="auto"/>
            <w:bottom w:val="none" w:sz="0" w:space="0" w:color="auto"/>
            <w:right w:val="none" w:sz="0" w:space="0" w:color="auto"/>
          </w:divBdr>
          <w:divsChild>
            <w:div w:id="833883332">
              <w:marLeft w:val="0"/>
              <w:marRight w:val="0"/>
              <w:marTop w:val="0"/>
              <w:marBottom w:val="0"/>
              <w:divBdr>
                <w:top w:val="none" w:sz="0" w:space="0" w:color="auto"/>
                <w:left w:val="none" w:sz="0" w:space="0" w:color="auto"/>
                <w:bottom w:val="none" w:sz="0" w:space="0" w:color="auto"/>
                <w:right w:val="none" w:sz="0" w:space="0" w:color="auto"/>
              </w:divBdr>
            </w:div>
            <w:div w:id="1260407566">
              <w:marLeft w:val="0"/>
              <w:marRight w:val="0"/>
              <w:marTop w:val="0"/>
              <w:marBottom w:val="0"/>
              <w:divBdr>
                <w:top w:val="none" w:sz="0" w:space="0" w:color="auto"/>
                <w:left w:val="none" w:sz="0" w:space="0" w:color="auto"/>
                <w:bottom w:val="none" w:sz="0" w:space="0" w:color="auto"/>
                <w:right w:val="none" w:sz="0" w:space="0" w:color="auto"/>
              </w:divBdr>
            </w:div>
            <w:div w:id="2119373274">
              <w:marLeft w:val="0"/>
              <w:marRight w:val="0"/>
              <w:marTop w:val="0"/>
              <w:marBottom w:val="0"/>
              <w:divBdr>
                <w:top w:val="none" w:sz="0" w:space="0" w:color="auto"/>
                <w:left w:val="none" w:sz="0" w:space="0" w:color="auto"/>
                <w:bottom w:val="none" w:sz="0" w:space="0" w:color="auto"/>
                <w:right w:val="none" w:sz="0" w:space="0" w:color="auto"/>
              </w:divBdr>
            </w:div>
            <w:div w:id="1421024716">
              <w:marLeft w:val="0"/>
              <w:marRight w:val="0"/>
              <w:marTop w:val="0"/>
              <w:marBottom w:val="0"/>
              <w:divBdr>
                <w:top w:val="none" w:sz="0" w:space="0" w:color="auto"/>
                <w:left w:val="none" w:sz="0" w:space="0" w:color="auto"/>
                <w:bottom w:val="none" w:sz="0" w:space="0" w:color="auto"/>
                <w:right w:val="none" w:sz="0" w:space="0" w:color="auto"/>
              </w:divBdr>
            </w:div>
            <w:div w:id="541401297">
              <w:marLeft w:val="0"/>
              <w:marRight w:val="0"/>
              <w:marTop w:val="0"/>
              <w:marBottom w:val="0"/>
              <w:divBdr>
                <w:top w:val="none" w:sz="0" w:space="0" w:color="auto"/>
                <w:left w:val="none" w:sz="0" w:space="0" w:color="auto"/>
                <w:bottom w:val="none" w:sz="0" w:space="0" w:color="auto"/>
                <w:right w:val="none" w:sz="0" w:space="0" w:color="auto"/>
              </w:divBdr>
            </w:div>
            <w:div w:id="11340938">
              <w:marLeft w:val="0"/>
              <w:marRight w:val="0"/>
              <w:marTop w:val="0"/>
              <w:marBottom w:val="0"/>
              <w:divBdr>
                <w:top w:val="none" w:sz="0" w:space="0" w:color="auto"/>
                <w:left w:val="none" w:sz="0" w:space="0" w:color="auto"/>
                <w:bottom w:val="none" w:sz="0" w:space="0" w:color="auto"/>
                <w:right w:val="none" w:sz="0" w:space="0" w:color="auto"/>
              </w:divBdr>
            </w:div>
            <w:div w:id="342824167">
              <w:marLeft w:val="0"/>
              <w:marRight w:val="0"/>
              <w:marTop w:val="0"/>
              <w:marBottom w:val="0"/>
              <w:divBdr>
                <w:top w:val="none" w:sz="0" w:space="0" w:color="auto"/>
                <w:left w:val="none" w:sz="0" w:space="0" w:color="auto"/>
                <w:bottom w:val="none" w:sz="0" w:space="0" w:color="auto"/>
                <w:right w:val="none" w:sz="0" w:space="0" w:color="auto"/>
              </w:divBdr>
            </w:div>
            <w:div w:id="183730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69310">
      <w:bodyDiv w:val="1"/>
      <w:marLeft w:val="0"/>
      <w:marRight w:val="0"/>
      <w:marTop w:val="0"/>
      <w:marBottom w:val="0"/>
      <w:divBdr>
        <w:top w:val="none" w:sz="0" w:space="0" w:color="auto"/>
        <w:left w:val="none" w:sz="0" w:space="0" w:color="auto"/>
        <w:bottom w:val="none" w:sz="0" w:space="0" w:color="auto"/>
        <w:right w:val="none" w:sz="0" w:space="0" w:color="auto"/>
      </w:divBdr>
      <w:divsChild>
        <w:div w:id="952371436">
          <w:marLeft w:val="0"/>
          <w:marRight w:val="0"/>
          <w:marTop w:val="0"/>
          <w:marBottom w:val="0"/>
          <w:divBdr>
            <w:top w:val="none" w:sz="0" w:space="0" w:color="auto"/>
            <w:left w:val="none" w:sz="0" w:space="0" w:color="auto"/>
            <w:bottom w:val="none" w:sz="0" w:space="0" w:color="auto"/>
            <w:right w:val="none" w:sz="0" w:space="0" w:color="auto"/>
          </w:divBdr>
          <w:divsChild>
            <w:div w:id="2104648258">
              <w:marLeft w:val="0"/>
              <w:marRight w:val="0"/>
              <w:marTop w:val="0"/>
              <w:marBottom w:val="0"/>
              <w:divBdr>
                <w:top w:val="none" w:sz="0" w:space="0" w:color="auto"/>
                <w:left w:val="none" w:sz="0" w:space="0" w:color="auto"/>
                <w:bottom w:val="none" w:sz="0" w:space="0" w:color="auto"/>
                <w:right w:val="none" w:sz="0" w:space="0" w:color="auto"/>
              </w:divBdr>
            </w:div>
            <w:div w:id="44022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3432">
      <w:bodyDiv w:val="1"/>
      <w:marLeft w:val="0"/>
      <w:marRight w:val="0"/>
      <w:marTop w:val="0"/>
      <w:marBottom w:val="0"/>
      <w:divBdr>
        <w:top w:val="none" w:sz="0" w:space="0" w:color="auto"/>
        <w:left w:val="none" w:sz="0" w:space="0" w:color="auto"/>
        <w:bottom w:val="none" w:sz="0" w:space="0" w:color="auto"/>
        <w:right w:val="none" w:sz="0" w:space="0" w:color="auto"/>
      </w:divBdr>
      <w:divsChild>
        <w:div w:id="1075204107">
          <w:marLeft w:val="0"/>
          <w:marRight w:val="0"/>
          <w:marTop w:val="0"/>
          <w:marBottom w:val="0"/>
          <w:divBdr>
            <w:top w:val="none" w:sz="0" w:space="0" w:color="auto"/>
            <w:left w:val="none" w:sz="0" w:space="0" w:color="auto"/>
            <w:bottom w:val="none" w:sz="0" w:space="0" w:color="auto"/>
            <w:right w:val="none" w:sz="0" w:space="0" w:color="auto"/>
          </w:divBdr>
          <w:divsChild>
            <w:div w:id="1923681209">
              <w:marLeft w:val="0"/>
              <w:marRight w:val="0"/>
              <w:marTop w:val="0"/>
              <w:marBottom w:val="0"/>
              <w:divBdr>
                <w:top w:val="none" w:sz="0" w:space="0" w:color="auto"/>
                <w:left w:val="none" w:sz="0" w:space="0" w:color="auto"/>
                <w:bottom w:val="none" w:sz="0" w:space="0" w:color="auto"/>
                <w:right w:val="none" w:sz="0" w:space="0" w:color="auto"/>
              </w:divBdr>
            </w:div>
            <w:div w:id="880628158">
              <w:marLeft w:val="0"/>
              <w:marRight w:val="0"/>
              <w:marTop w:val="0"/>
              <w:marBottom w:val="0"/>
              <w:divBdr>
                <w:top w:val="none" w:sz="0" w:space="0" w:color="auto"/>
                <w:left w:val="none" w:sz="0" w:space="0" w:color="auto"/>
                <w:bottom w:val="none" w:sz="0" w:space="0" w:color="auto"/>
                <w:right w:val="none" w:sz="0" w:space="0" w:color="auto"/>
              </w:divBdr>
            </w:div>
            <w:div w:id="327250633">
              <w:marLeft w:val="0"/>
              <w:marRight w:val="0"/>
              <w:marTop w:val="0"/>
              <w:marBottom w:val="0"/>
              <w:divBdr>
                <w:top w:val="none" w:sz="0" w:space="0" w:color="auto"/>
                <w:left w:val="none" w:sz="0" w:space="0" w:color="auto"/>
                <w:bottom w:val="none" w:sz="0" w:space="0" w:color="auto"/>
                <w:right w:val="none" w:sz="0" w:space="0" w:color="auto"/>
              </w:divBdr>
            </w:div>
            <w:div w:id="677854047">
              <w:marLeft w:val="0"/>
              <w:marRight w:val="0"/>
              <w:marTop w:val="0"/>
              <w:marBottom w:val="0"/>
              <w:divBdr>
                <w:top w:val="none" w:sz="0" w:space="0" w:color="auto"/>
                <w:left w:val="none" w:sz="0" w:space="0" w:color="auto"/>
                <w:bottom w:val="none" w:sz="0" w:space="0" w:color="auto"/>
                <w:right w:val="none" w:sz="0" w:space="0" w:color="auto"/>
              </w:divBdr>
            </w:div>
            <w:div w:id="1437407802">
              <w:marLeft w:val="0"/>
              <w:marRight w:val="0"/>
              <w:marTop w:val="0"/>
              <w:marBottom w:val="0"/>
              <w:divBdr>
                <w:top w:val="none" w:sz="0" w:space="0" w:color="auto"/>
                <w:left w:val="none" w:sz="0" w:space="0" w:color="auto"/>
                <w:bottom w:val="none" w:sz="0" w:space="0" w:color="auto"/>
                <w:right w:val="none" w:sz="0" w:space="0" w:color="auto"/>
              </w:divBdr>
            </w:div>
            <w:div w:id="651372055">
              <w:marLeft w:val="0"/>
              <w:marRight w:val="0"/>
              <w:marTop w:val="0"/>
              <w:marBottom w:val="0"/>
              <w:divBdr>
                <w:top w:val="none" w:sz="0" w:space="0" w:color="auto"/>
                <w:left w:val="none" w:sz="0" w:space="0" w:color="auto"/>
                <w:bottom w:val="none" w:sz="0" w:space="0" w:color="auto"/>
                <w:right w:val="none" w:sz="0" w:space="0" w:color="auto"/>
              </w:divBdr>
            </w:div>
            <w:div w:id="1344822635">
              <w:marLeft w:val="0"/>
              <w:marRight w:val="0"/>
              <w:marTop w:val="0"/>
              <w:marBottom w:val="0"/>
              <w:divBdr>
                <w:top w:val="none" w:sz="0" w:space="0" w:color="auto"/>
                <w:left w:val="none" w:sz="0" w:space="0" w:color="auto"/>
                <w:bottom w:val="none" w:sz="0" w:space="0" w:color="auto"/>
                <w:right w:val="none" w:sz="0" w:space="0" w:color="auto"/>
              </w:divBdr>
            </w:div>
            <w:div w:id="16004461">
              <w:marLeft w:val="0"/>
              <w:marRight w:val="0"/>
              <w:marTop w:val="0"/>
              <w:marBottom w:val="0"/>
              <w:divBdr>
                <w:top w:val="none" w:sz="0" w:space="0" w:color="auto"/>
                <w:left w:val="none" w:sz="0" w:space="0" w:color="auto"/>
                <w:bottom w:val="none" w:sz="0" w:space="0" w:color="auto"/>
                <w:right w:val="none" w:sz="0" w:space="0" w:color="auto"/>
              </w:divBdr>
            </w:div>
            <w:div w:id="1087728836">
              <w:marLeft w:val="0"/>
              <w:marRight w:val="0"/>
              <w:marTop w:val="0"/>
              <w:marBottom w:val="0"/>
              <w:divBdr>
                <w:top w:val="none" w:sz="0" w:space="0" w:color="auto"/>
                <w:left w:val="none" w:sz="0" w:space="0" w:color="auto"/>
                <w:bottom w:val="none" w:sz="0" w:space="0" w:color="auto"/>
                <w:right w:val="none" w:sz="0" w:space="0" w:color="auto"/>
              </w:divBdr>
            </w:div>
            <w:div w:id="822740619">
              <w:marLeft w:val="0"/>
              <w:marRight w:val="0"/>
              <w:marTop w:val="0"/>
              <w:marBottom w:val="0"/>
              <w:divBdr>
                <w:top w:val="none" w:sz="0" w:space="0" w:color="auto"/>
                <w:left w:val="none" w:sz="0" w:space="0" w:color="auto"/>
                <w:bottom w:val="none" w:sz="0" w:space="0" w:color="auto"/>
                <w:right w:val="none" w:sz="0" w:space="0" w:color="auto"/>
              </w:divBdr>
            </w:div>
            <w:div w:id="12794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71070">
      <w:bodyDiv w:val="1"/>
      <w:marLeft w:val="0"/>
      <w:marRight w:val="0"/>
      <w:marTop w:val="0"/>
      <w:marBottom w:val="0"/>
      <w:divBdr>
        <w:top w:val="none" w:sz="0" w:space="0" w:color="auto"/>
        <w:left w:val="none" w:sz="0" w:space="0" w:color="auto"/>
        <w:bottom w:val="none" w:sz="0" w:space="0" w:color="auto"/>
        <w:right w:val="none" w:sz="0" w:space="0" w:color="auto"/>
      </w:divBdr>
      <w:divsChild>
        <w:div w:id="524637806">
          <w:marLeft w:val="0"/>
          <w:marRight w:val="0"/>
          <w:marTop w:val="0"/>
          <w:marBottom w:val="0"/>
          <w:divBdr>
            <w:top w:val="none" w:sz="0" w:space="0" w:color="auto"/>
            <w:left w:val="none" w:sz="0" w:space="0" w:color="auto"/>
            <w:bottom w:val="none" w:sz="0" w:space="0" w:color="auto"/>
            <w:right w:val="none" w:sz="0" w:space="0" w:color="auto"/>
          </w:divBdr>
          <w:divsChild>
            <w:div w:id="1771857404">
              <w:marLeft w:val="0"/>
              <w:marRight w:val="0"/>
              <w:marTop w:val="0"/>
              <w:marBottom w:val="0"/>
              <w:divBdr>
                <w:top w:val="none" w:sz="0" w:space="0" w:color="auto"/>
                <w:left w:val="none" w:sz="0" w:space="0" w:color="auto"/>
                <w:bottom w:val="none" w:sz="0" w:space="0" w:color="auto"/>
                <w:right w:val="none" w:sz="0" w:space="0" w:color="auto"/>
              </w:divBdr>
            </w:div>
            <w:div w:id="39651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78589">
      <w:bodyDiv w:val="1"/>
      <w:marLeft w:val="0"/>
      <w:marRight w:val="0"/>
      <w:marTop w:val="0"/>
      <w:marBottom w:val="0"/>
      <w:divBdr>
        <w:top w:val="none" w:sz="0" w:space="0" w:color="auto"/>
        <w:left w:val="none" w:sz="0" w:space="0" w:color="auto"/>
        <w:bottom w:val="none" w:sz="0" w:space="0" w:color="auto"/>
        <w:right w:val="none" w:sz="0" w:space="0" w:color="auto"/>
      </w:divBdr>
      <w:divsChild>
        <w:div w:id="1896120104">
          <w:marLeft w:val="0"/>
          <w:marRight w:val="0"/>
          <w:marTop w:val="0"/>
          <w:marBottom w:val="0"/>
          <w:divBdr>
            <w:top w:val="none" w:sz="0" w:space="0" w:color="auto"/>
            <w:left w:val="none" w:sz="0" w:space="0" w:color="auto"/>
            <w:bottom w:val="none" w:sz="0" w:space="0" w:color="auto"/>
            <w:right w:val="none" w:sz="0" w:space="0" w:color="auto"/>
          </w:divBdr>
          <w:divsChild>
            <w:div w:id="1847404150">
              <w:marLeft w:val="0"/>
              <w:marRight w:val="0"/>
              <w:marTop w:val="0"/>
              <w:marBottom w:val="0"/>
              <w:divBdr>
                <w:top w:val="none" w:sz="0" w:space="0" w:color="auto"/>
                <w:left w:val="none" w:sz="0" w:space="0" w:color="auto"/>
                <w:bottom w:val="none" w:sz="0" w:space="0" w:color="auto"/>
                <w:right w:val="none" w:sz="0" w:space="0" w:color="auto"/>
              </w:divBdr>
            </w:div>
            <w:div w:id="548759186">
              <w:marLeft w:val="0"/>
              <w:marRight w:val="0"/>
              <w:marTop w:val="0"/>
              <w:marBottom w:val="0"/>
              <w:divBdr>
                <w:top w:val="none" w:sz="0" w:space="0" w:color="auto"/>
                <w:left w:val="none" w:sz="0" w:space="0" w:color="auto"/>
                <w:bottom w:val="none" w:sz="0" w:space="0" w:color="auto"/>
                <w:right w:val="none" w:sz="0" w:space="0" w:color="auto"/>
              </w:divBdr>
            </w:div>
            <w:div w:id="229778018">
              <w:marLeft w:val="0"/>
              <w:marRight w:val="0"/>
              <w:marTop w:val="0"/>
              <w:marBottom w:val="0"/>
              <w:divBdr>
                <w:top w:val="none" w:sz="0" w:space="0" w:color="auto"/>
                <w:left w:val="none" w:sz="0" w:space="0" w:color="auto"/>
                <w:bottom w:val="none" w:sz="0" w:space="0" w:color="auto"/>
                <w:right w:val="none" w:sz="0" w:space="0" w:color="auto"/>
              </w:divBdr>
            </w:div>
            <w:div w:id="778643421">
              <w:marLeft w:val="0"/>
              <w:marRight w:val="0"/>
              <w:marTop w:val="0"/>
              <w:marBottom w:val="0"/>
              <w:divBdr>
                <w:top w:val="none" w:sz="0" w:space="0" w:color="auto"/>
                <w:left w:val="none" w:sz="0" w:space="0" w:color="auto"/>
                <w:bottom w:val="none" w:sz="0" w:space="0" w:color="auto"/>
                <w:right w:val="none" w:sz="0" w:space="0" w:color="auto"/>
              </w:divBdr>
            </w:div>
            <w:div w:id="1603994064">
              <w:marLeft w:val="0"/>
              <w:marRight w:val="0"/>
              <w:marTop w:val="0"/>
              <w:marBottom w:val="0"/>
              <w:divBdr>
                <w:top w:val="none" w:sz="0" w:space="0" w:color="auto"/>
                <w:left w:val="none" w:sz="0" w:space="0" w:color="auto"/>
                <w:bottom w:val="none" w:sz="0" w:space="0" w:color="auto"/>
                <w:right w:val="none" w:sz="0" w:space="0" w:color="auto"/>
              </w:divBdr>
            </w:div>
            <w:div w:id="390420453">
              <w:marLeft w:val="0"/>
              <w:marRight w:val="0"/>
              <w:marTop w:val="0"/>
              <w:marBottom w:val="0"/>
              <w:divBdr>
                <w:top w:val="none" w:sz="0" w:space="0" w:color="auto"/>
                <w:left w:val="none" w:sz="0" w:space="0" w:color="auto"/>
                <w:bottom w:val="none" w:sz="0" w:space="0" w:color="auto"/>
                <w:right w:val="none" w:sz="0" w:space="0" w:color="auto"/>
              </w:divBdr>
            </w:div>
            <w:div w:id="2122988837">
              <w:marLeft w:val="0"/>
              <w:marRight w:val="0"/>
              <w:marTop w:val="0"/>
              <w:marBottom w:val="0"/>
              <w:divBdr>
                <w:top w:val="none" w:sz="0" w:space="0" w:color="auto"/>
                <w:left w:val="none" w:sz="0" w:space="0" w:color="auto"/>
                <w:bottom w:val="none" w:sz="0" w:space="0" w:color="auto"/>
                <w:right w:val="none" w:sz="0" w:space="0" w:color="auto"/>
              </w:divBdr>
            </w:div>
            <w:div w:id="1293511795">
              <w:marLeft w:val="0"/>
              <w:marRight w:val="0"/>
              <w:marTop w:val="0"/>
              <w:marBottom w:val="0"/>
              <w:divBdr>
                <w:top w:val="none" w:sz="0" w:space="0" w:color="auto"/>
                <w:left w:val="none" w:sz="0" w:space="0" w:color="auto"/>
                <w:bottom w:val="none" w:sz="0" w:space="0" w:color="auto"/>
                <w:right w:val="none" w:sz="0" w:space="0" w:color="auto"/>
              </w:divBdr>
            </w:div>
            <w:div w:id="321662722">
              <w:marLeft w:val="0"/>
              <w:marRight w:val="0"/>
              <w:marTop w:val="0"/>
              <w:marBottom w:val="0"/>
              <w:divBdr>
                <w:top w:val="none" w:sz="0" w:space="0" w:color="auto"/>
                <w:left w:val="none" w:sz="0" w:space="0" w:color="auto"/>
                <w:bottom w:val="none" w:sz="0" w:space="0" w:color="auto"/>
                <w:right w:val="none" w:sz="0" w:space="0" w:color="auto"/>
              </w:divBdr>
            </w:div>
            <w:div w:id="2080398911">
              <w:marLeft w:val="0"/>
              <w:marRight w:val="0"/>
              <w:marTop w:val="0"/>
              <w:marBottom w:val="0"/>
              <w:divBdr>
                <w:top w:val="none" w:sz="0" w:space="0" w:color="auto"/>
                <w:left w:val="none" w:sz="0" w:space="0" w:color="auto"/>
                <w:bottom w:val="none" w:sz="0" w:space="0" w:color="auto"/>
                <w:right w:val="none" w:sz="0" w:space="0" w:color="auto"/>
              </w:divBdr>
            </w:div>
            <w:div w:id="1010260048">
              <w:marLeft w:val="0"/>
              <w:marRight w:val="0"/>
              <w:marTop w:val="0"/>
              <w:marBottom w:val="0"/>
              <w:divBdr>
                <w:top w:val="none" w:sz="0" w:space="0" w:color="auto"/>
                <w:left w:val="none" w:sz="0" w:space="0" w:color="auto"/>
                <w:bottom w:val="none" w:sz="0" w:space="0" w:color="auto"/>
                <w:right w:val="none" w:sz="0" w:space="0" w:color="auto"/>
              </w:divBdr>
            </w:div>
            <w:div w:id="406733862">
              <w:marLeft w:val="0"/>
              <w:marRight w:val="0"/>
              <w:marTop w:val="0"/>
              <w:marBottom w:val="0"/>
              <w:divBdr>
                <w:top w:val="none" w:sz="0" w:space="0" w:color="auto"/>
                <w:left w:val="none" w:sz="0" w:space="0" w:color="auto"/>
                <w:bottom w:val="none" w:sz="0" w:space="0" w:color="auto"/>
                <w:right w:val="none" w:sz="0" w:space="0" w:color="auto"/>
              </w:divBdr>
            </w:div>
            <w:div w:id="2053142831">
              <w:marLeft w:val="0"/>
              <w:marRight w:val="0"/>
              <w:marTop w:val="0"/>
              <w:marBottom w:val="0"/>
              <w:divBdr>
                <w:top w:val="none" w:sz="0" w:space="0" w:color="auto"/>
                <w:left w:val="none" w:sz="0" w:space="0" w:color="auto"/>
                <w:bottom w:val="none" w:sz="0" w:space="0" w:color="auto"/>
                <w:right w:val="none" w:sz="0" w:space="0" w:color="auto"/>
              </w:divBdr>
            </w:div>
            <w:div w:id="894506598">
              <w:marLeft w:val="0"/>
              <w:marRight w:val="0"/>
              <w:marTop w:val="0"/>
              <w:marBottom w:val="0"/>
              <w:divBdr>
                <w:top w:val="none" w:sz="0" w:space="0" w:color="auto"/>
                <w:left w:val="none" w:sz="0" w:space="0" w:color="auto"/>
                <w:bottom w:val="none" w:sz="0" w:space="0" w:color="auto"/>
                <w:right w:val="none" w:sz="0" w:space="0" w:color="auto"/>
              </w:divBdr>
            </w:div>
            <w:div w:id="1506437397">
              <w:marLeft w:val="0"/>
              <w:marRight w:val="0"/>
              <w:marTop w:val="0"/>
              <w:marBottom w:val="0"/>
              <w:divBdr>
                <w:top w:val="none" w:sz="0" w:space="0" w:color="auto"/>
                <w:left w:val="none" w:sz="0" w:space="0" w:color="auto"/>
                <w:bottom w:val="none" w:sz="0" w:space="0" w:color="auto"/>
                <w:right w:val="none" w:sz="0" w:space="0" w:color="auto"/>
              </w:divBdr>
            </w:div>
            <w:div w:id="1743260089">
              <w:marLeft w:val="0"/>
              <w:marRight w:val="0"/>
              <w:marTop w:val="0"/>
              <w:marBottom w:val="0"/>
              <w:divBdr>
                <w:top w:val="none" w:sz="0" w:space="0" w:color="auto"/>
                <w:left w:val="none" w:sz="0" w:space="0" w:color="auto"/>
                <w:bottom w:val="none" w:sz="0" w:space="0" w:color="auto"/>
                <w:right w:val="none" w:sz="0" w:space="0" w:color="auto"/>
              </w:divBdr>
            </w:div>
            <w:div w:id="30697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11831">
      <w:bodyDiv w:val="1"/>
      <w:marLeft w:val="0"/>
      <w:marRight w:val="0"/>
      <w:marTop w:val="0"/>
      <w:marBottom w:val="0"/>
      <w:divBdr>
        <w:top w:val="none" w:sz="0" w:space="0" w:color="auto"/>
        <w:left w:val="none" w:sz="0" w:space="0" w:color="auto"/>
        <w:bottom w:val="none" w:sz="0" w:space="0" w:color="auto"/>
        <w:right w:val="none" w:sz="0" w:space="0" w:color="auto"/>
      </w:divBdr>
      <w:divsChild>
        <w:div w:id="1208446662">
          <w:marLeft w:val="0"/>
          <w:marRight w:val="0"/>
          <w:marTop w:val="0"/>
          <w:marBottom w:val="0"/>
          <w:divBdr>
            <w:top w:val="none" w:sz="0" w:space="0" w:color="auto"/>
            <w:left w:val="none" w:sz="0" w:space="0" w:color="auto"/>
            <w:bottom w:val="none" w:sz="0" w:space="0" w:color="auto"/>
            <w:right w:val="none" w:sz="0" w:space="0" w:color="auto"/>
          </w:divBdr>
          <w:divsChild>
            <w:div w:id="755438707">
              <w:marLeft w:val="0"/>
              <w:marRight w:val="0"/>
              <w:marTop w:val="0"/>
              <w:marBottom w:val="0"/>
              <w:divBdr>
                <w:top w:val="none" w:sz="0" w:space="0" w:color="auto"/>
                <w:left w:val="none" w:sz="0" w:space="0" w:color="auto"/>
                <w:bottom w:val="none" w:sz="0" w:space="0" w:color="auto"/>
                <w:right w:val="none" w:sz="0" w:space="0" w:color="auto"/>
              </w:divBdr>
            </w:div>
            <w:div w:id="516582116">
              <w:marLeft w:val="0"/>
              <w:marRight w:val="0"/>
              <w:marTop w:val="0"/>
              <w:marBottom w:val="0"/>
              <w:divBdr>
                <w:top w:val="none" w:sz="0" w:space="0" w:color="auto"/>
                <w:left w:val="none" w:sz="0" w:space="0" w:color="auto"/>
                <w:bottom w:val="none" w:sz="0" w:space="0" w:color="auto"/>
                <w:right w:val="none" w:sz="0" w:space="0" w:color="auto"/>
              </w:divBdr>
            </w:div>
            <w:div w:id="1327127725">
              <w:marLeft w:val="0"/>
              <w:marRight w:val="0"/>
              <w:marTop w:val="0"/>
              <w:marBottom w:val="0"/>
              <w:divBdr>
                <w:top w:val="none" w:sz="0" w:space="0" w:color="auto"/>
                <w:left w:val="none" w:sz="0" w:space="0" w:color="auto"/>
                <w:bottom w:val="none" w:sz="0" w:space="0" w:color="auto"/>
                <w:right w:val="none" w:sz="0" w:space="0" w:color="auto"/>
              </w:divBdr>
            </w:div>
            <w:div w:id="131868778">
              <w:marLeft w:val="0"/>
              <w:marRight w:val="0"/>
              <w:marTop w:val="0"/>
              <w:marBottom w:val="0"/>
              <w:divBdr>
                <w:top w:val="none" w:sz="0" w:space="0" w:color="auto"/>
                <w:left w:val="none" w:sz="0" w:space="0" w:color="auto"/>
                <w:bottom w:val="none" w:sz="0" w:space="0" w:color="auto"/>
                <w:right w:val="none" w:sz="0" w:space="0" w:color="auto"/>
              </w:divBdr>
            </w:div>
            <w:div w:id="4950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56486">
      <w:bodyDiv w:val="1"/>
      <w:marLeft w:val="0"/>
      <w:marRight w:val="0"/>
      <w:marTop w:val="0"/>
      <w:marBottom w:val="0"/>
      <w:divBdr>
        <w:top w:val="none" w:sz="0" w:space="0" w:color="auto"/>
        <w:left w:val="none" w:sz="0" w:space="0" w:color="auto"/>
        <w:bottom w:val="none" w:sz="0" w:space="0" w:color="auto"/>
        <w:right w:val="none" w:sz="0" w:space="0" w:color="auto"/>
      </w:divBdr>
      <w:divsChild>
        <w:div w:id="1935935888">
          <w:marLeft w:val="0"/>
          <w:marRight w:val="0"/>
          <w:marTop w:val="0"/>
          <w:marBottom w:val="0"/>
          <w:divBdr>
            <w:top w:val="none" w:sz="0" w:space="0" w:color="auto"/>
            <w:left w:val="none" w:sz="0" w:space="0" w:color="auto"/>
            <w:bottom w:val="none" w:sz="0" w:space="0" w:color="auto"/>
            <w:right w:val="none" w:sz="0" w:space="0" w:color="auto"/>
          </w:divBdr>
          <w:divsChild>
            <w:div w:id="788664787">
              <w:marLeft w:val="0"/>
              <w:marRight w:val="0"/>
              <w:marTop w:val="0"/>
              <w:marBottom w:val="0"/>
              <w:divBdr>
                <w:top w:val="none" w:sz="0" w:space="0" w:color="auto"/>
                <w:left w:val="none" w:sz="0" w:space="0" w:color="auto"/>
                <w:bottom w:val="none" w:sz="0" w:space="0" w:color="auto"/>
                <w:right w:val="none" w:sz="0" w:space="0" w:color="auto"/>
              </w:divBdr>
            </w:div>
            <w:div w:id="1740057077">
              <w:marLeft w:val="0"/>
              <w:marRight w:val="0"/>
              <w:marTop w:val="0"/>
              <w:marBottom w:val="0"/>
              <w:divBdr>
                <w:top w:val="none" w:sz="0" w:space="0" w:color="auto"/>
                <w:left w:val="none" w:sz="0" w:space="0" w:color="auto"/>
                <w:bottom w:val="none" w:sz="0" w:space="0" w:color="auto"/>
                <w:right w:val="none" w:sz="0" w:space="0" w:color="auto"/>
              </w:divBdr>
            </w:div>
            <w:div w:id="898856923">
              <w:marLeft w:val="0"/>
              <w:marRight w:val="0"/>
              <w:marTop w:val="0"/>
              <w:marBottom w:val="0"/>
              <w:divBdr>
                <w:top w:val="none" w:sz="0" w:space="0" w:color="auto"/>
                <w:left w:val="none" w:sz="0" w:space="0" w:color="auto"/>
                <w:bottom w:val="none" w:sz="0" w:space="0" w:color="auto"/>
                <w:right w:val="none" w:sz="0" w:space="0" w:color="auto"/>
              </w:divBdr>
            </w:div>
            <w:div w:id="968391877">
              <w:marLeft w:val="0"/>
              <w:marRight w:val="0"/>
              <w:marTop w:val="0"/>
              <w:marBottom w:val="0"/>
              <w:divBdr>
                <w:top w:val="none" w:sz="0" w:space="0" w:color="auto"/>
                <w:left w:val="none" w:sz="0" w:space="0" w:color="auto"/>
                <w:bottom w:val="none" w:sz="0" w:space="0" w:color="auto"/>
                <w:right w:val="none" w:sz="0" w:space="0" w:color="auto"/>
              </w:divBdr>
            </w:div>
            <w:div w:id="81896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45762">
      <w:bodyDiv w:val="1"/>
      <w:marLeft w:val="0"/>
      <w:marRight w:val="0"/>
      <w:marTop w:val="0"/>
      <w:marBottom w:val="0"/>
      <w:divBdr>
        <w:top w:val="none" w:sz="0" w:space="0" w:color="auto"/>
        <w:left w:val="none" w:sz="0" w:space="0" w:color="auto"/>
        <w:bottom w:val="none" w:sz="0" w:space="0" w:color="auto"/>
        <w:right w:val="none" w:sz="0" w:space="0" w:color="auto"/>
      </w:divBdr>
      <w:divsChild>
        <w:div w:id="518280394">
          <w:marLeft w:val="0"/>
          <w:marRight w:val="0"/>
          <w:marTop w:val="0"/>
          <w:marBottom w:val="0"/>
          <w:divBdr>
            <w:top w:val="none" w:sz="0" w:space="0" w:color="auto"/>
            <w:left w:val="none" w:sz="0" w:space="0" w:color="auto"/>
            <w:bottom w:val="none" w:sz="0" w:space="0" w:color="auto"/>
            <w:right w:val="none" w:sz="0" w:space="0" w:color="auto"/>
          </w:divBdr>
          <w:divsChild>
            <w:div w:id="114566095">
              <w:marLeft w:val="0"/>
              <w:marRight w:val="0"/>
              <w:marTop w:val="0"/>
              <w:marBottom w:val="0"/>
              <w:divBdr>
                <w:top w:val="none" w:sz="0" w:space="0" w:color="auto"/>
                <w:left w:val="none" w:sz="0" w:space="0" w:color="auto"/>
                <w:bottom w:val="none" w:sz="0" w:space="0" w:color="auto"/>
                <w:right w:val="none" w:sz="0" w:space="0" w:color="auto"/>
              </w:divBdr>
            </w:div>
            <w:div w:id="1105464191">
              <w:marLeft w:val="0"/>
              <w:marRight w:val="0"/>
              <w:marTop w:val="0"/>
              <w:marBottom w:val="0"/>
              <w:divBdr>
                <w:top w:val="none" w:sz="0" w:space="0" w:color="auto"/>
                <w:left w:val="none" w:sz="0" w:space="0" w:color="auto"/>
                <w:bottom w:val="none" w:sz="0" w:space="0" w:color="auto"/>
                <w:right w:val="none" w:sz="0" w:space="0" w:color="auto"/>
              </w:divBdr>
            </w:div>
            <w:div w:id="591474173">
              <w:marLeft w:val="0"/>
              <w:marRight w:val="0"/>
              <w:marTop w:val="0"/>
              <w:marBottom w:val="0"/>
              <w:divBdr>
                <w:top w:val="none" w:sz="0" w:space="0" w:color="auto"/>
                <w:left w:val="none" w:sz="0" w:space="0" w:color="auto"/>
                <w:bottom w:val="none" w:sz="0" w:space="0" w:color="auto"/>
                <w:right w:val="none" w:sz="0" w:space="0" w:color="auto"/>
              </w:divBdr>
            </w:div>
            <w:div w:id="1770614960">
              <w:marLeft w:val="0"/>
              <w:marRight w:val="0"/>
              <w:marTop w:val="0"/>
              <w:marBottom w:val="0"/>
              <w:divBdr>
                <w:top w:val="none" w:sz="0" w:space="0" w:color="auto"/>
                <w:left w:val="none" w:sz="0" w:space="0" w:color="auto"/>
                <w:bottom w:val="none" w:sz="0" w:space="0" w:color="auto"/>
                <w:right w:val="none" w:sz="0" w:space="0" w:color="auto"/>
              </w:divBdr>
            </w:div>
            <w:div w:id="113956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14434">
      <w:bodyDiv w:val="1"/>
      <w:marLeft w:val="0"/>
      <w:marRight w:val="0"/>
      <w:marTop w:val="0"/>
      <w:marBottom w:val="0"/>
      <w:divBdr>
        <w:top w:val="none" w:sz="0" w:space="0" w:color="auto"/>
        <w:left w:val="none" w:sz="0" w:space="0" w:color="auto"/>
        <w:bottom w:val="none" w:sz="0" w:space="0" w:color="auto"/>
        <w:right w:val="none" w:sz="0" w:space="0" w:color="auto"/>
      </w:divBdr>
      <w:divsChild>
        <w:div w:id="493957055">
          <w:marLeft w:val="0"/>
          <w:marRight w:val="0"/>
          <w:marTop w:val="0"/>
          <w:marBottom w:val="0"/>
          <w:divBdr>
            <w:top w:val="none" w:sz="0" w:space="0" w:color="auto"/>
            <w:left w:val="none" w:sz="0" w:space="0" w:color="auto"/>
            <w:bottom w:val="none" w:sz="0" w:space="0" w:color="auto"/>
            <w:right w:val="none" w:sz="0" w:space="0" w:color="auto"/>
          </w:divBdr>
          <w:divsChild>
            <w:div w:id="1218971293">
              <w:marLeft w:val="0"/>
              <w:marRight w:val="0"/>
              <w:marTop w:val="0"/>
              <w:marBottom w:val="0"/>
              <w:divBdr>
                <w:top w:val="none" w:sz="0" w:space="0" w:color="auto"/>
                <w:left w:val="none" w:sz="0" w:space="0" w:color="auto"/>
                <w:bottom w:val="none" w:sz="0" w:space="0" w:color="auto"/>
                <w:right w:val="none" w:sz="0" w:space="0" w:color="auto"/>
              </w:divBdr>
            </w:div>
            <w:div w:id="1311517661">
              <w:marLeft w:val="0"/>
              <w:marRight w:val="0"/>
              <w:marTop w:val="0"/>
              <w:marBottom w:val="0"/>
              <w:divBdr>
                <w:top w:val="none" w:sz="0" w:space="0" w:color="auto"/>
                <w:left w:val="none" w:sz="0" w:space="0" w:color="auto"/>
                <w:bottom w:val="none" w:sz="0" w:space="0" w:color="auto"/>
                <w:right w:val="none" w:sz="0" w:space="0" w:color="auto"/>
              </w:divBdr>
            </w:div>
            <w:div w:id="1584098074">
              <w:marLeft w:val="0"/>
              <w:marRight w:val="0"/>
              <w:marTop w:val="0"/>
              <w:marBottom w:val="0"/>
              <w:divBdr>
                <w:top w:val="none" w:sz="0" w:space="0" w:color="auto"/>
                <w:left w:val="none" w:sz="0" w:space="0" w:color="auto"/>
                <w:bottom w:val="none" w:sz="0" w:space="0" w:color="auto"/>
                <w:right w:val="none" w:sz="0" w:space="0" w:color="auto"/>
              </w:divBdr>
            </w:div>
            <w:div w:id="1518695483">
              <w:marLeft w:val="0"/>
              <w:marRight w:val="0"/>
              <w:marTop w:val="0"/>
              <w:marBottom w:val="0"/>
              <w:divBdr>
                <w:top w:val="none" w:sz="0" w:space="0" w:color="auto"/>
                <w:left w:val="none" w:sz="0" w:space="0" w:color="auto"/>
                <w:bottom w:val="none" w:sz="0" w:space="0" w:color="auto"/>
                <w:right w:val="none" w:sz="0" w:space="0" w:color="auto"/>
              </w:divBdr>
            </w:div>
            <w:div w:id="922642793">
              <w:marLeft w:val="0"/>
              <w:marRight w:val="0"/>
              <w:marTop w:val="0"/>
              <w:marBottom w:val="0"/>
              <w:divBdr>
                <w:top w:val="none" w:sz="0" w:space="0" w:color="auto"/>
                <w:left w:val="none" w:sz="0" w:space="0" w:color="auto"/>
                <w:bottom w:val="none" w:sz="0" w:space="0" w:color="auto"/>
                <w:right w:val="none" w:sz="0" w:space="0" w:color="auto"/>
              </w:divBdr>
            </w:div>
            <w:div w:id="2123380182">
              <w:marLeft w:val="0"/>
              <w:marRight w:val="0"/>
              <w:marTop w:val="0"/>
              <w:marBottom w:val="0"/>
              <w:divBdr>
                <w:top w:val="none" w:sz="0" w:space="0" w:color="auto"/>
                <w:left w:val="none" w:sz="0" w:space="0" w:color="auto"/>
                <w:bottom w:val="none" w:sz="0" w:space="0" w:color="auto"/>
                <w:right w:val="none" w:sz="0" w:space="0" w:color="auto"/>
              </w:divBdr>
            </w:div>
            <w:div w:id="1767310236">
              <w:marLeft w:val="0"/>
              <w:marRight w:val="0"/>
              <w:marTop w:val="0"/>
              <w:marBottom w:val="0"/>
              <w:divBdr>
                <w:top w:val="none" w:sz="0" w:space="0" w:color="auto"/>
                <w:left w:val="none" w:sz="0" w:space="0" w:color="auto"/>
                <w:bottom w:val="none" w:sz="0" w:space="0" w:color="auto"/>
                <w:right w:val="none" w:sz="0" w:space="0" w:color="auto"/>
              </w:divBdr>
            </w:div>
            <w:div w:id="2069106072">
              <w:marLeft w:val="0"/>
              <w:marRight w:val="0"/>
              <w:marTop w:val="0"/>
              <w:marBottom w:val="0"/>
              <w:divBdr>
                <w:top w:val="none" w:sz="0" w:space="0" w:color="auto"/>
                <w:left w:val="none" w:sz="0" w:space="0" w:color="auto"/>
                <w:bottom w:val="none" w:sz="0" w:space="0" w:color="auto"/>
                <w:right w:val="none" w:sz="0" w:space="0" w:color="auto"/>
              </w:divBdr>
            </w:div>
            <w:div w:id="50444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46256">
      <w:bodyDiv w:val="1"/>
      <w:marLeft w:val="0"/>
      <w:marRight w:val="0"/>
      <w:marTop w:val="0"/>
      <w:marBottom w:val="0"/>
      <w:divBdr>
        <w:top w:val="none" w:sz="0" w:space="0" w:color="auto"/>
        <w:left w:val="none" w:sz="0" w:space="0" w:color="auto"/>
        <w:bottom w:val="none" w:sz="0" w:space="0" w:color="auto"/>
        <w:right w:val="none" w:sz="0" w:space="0" w:color="auto"/>
      </w:divBdr>
      <w:divsChild>
        <w:div w:id="681930832">
          <w:marLeft w:val="0"/>
          <w:marRight w:val="0"/>
          <w:marTop w:val="0"/>
          <w:marBottom w:val="0"/>
          <w:divBdr>
            <w:top w:val="none" w:sz="0" w:space="0" w:color="auto"/>
            <w:left w:val="none" w:sz="0" w:space="0" w:color="auto"/>
            <w:bottom w:val="none" w:sz="0" w:space="0" w:color="auto"/>
            <w:right w:val="none" w:sz="0" w:space="0" w:color="auto"/>
          </w:divBdr>
          <w:divsChild>
            <w:div w:id="2093431904">
              <w:marLeft w:val="0"/>
              <w:marRight w:val="0"/>
              <w:marTop w:val="0"/>
              <w:marBottom w:val="0"/>
              <w:divBdr>
                <w:top w:val="none" w:sz="0" w:space="0" w:color="auto"/>
                <w:left w:val="none" w:sz="0" w:space="0" w:color="auto"/>
                <w:bottom w:val="none" w:sz="0" w:space="0" w:color="auto"/>
                <w:right w:val="none" w:sz="0" w:space="0" w:color="auto"/>
              </w:divBdr>
            </w:div>
            <w:div w:id="912550798">
              <w:marLeft w:val="0"/>
              <w:marRight w:val="0"/>
              <w:marTop w:val="0"/>
              <w:marBottom w:val="0"/>
              <w:divBdr>
                <w:top w:val="none" w:sz="0" w:space="0" w:color="auto"/>
                <w:left w:val="none" w:sz="0" w:space="0" w:color="auto"/>
                <w:bottom w:val="none" w:sz="0" w:space="0" w:color="auto"/>
                <w:right w:val="none" w:sz="0" w:space="0" w:color="auto"/>
              </w:divBdr>
            </w:div>
            <w:div w:id="1344435098">
              <w:marLeft w:val="0"/>
              <w:marRight w:val="0"/>
              <w:marTop w:val="0"/>
              <w:marBottom w:val="0"/>
              <w:divBdr>
                <w:top w:val="none" w:sz="0" w:space="0" w:color="auto"/>
                <w:left w:val="none" w:sz="0" w:space="0" w:color="auto"/>
                <w:bottom w:val="none" w:sz="0" w:space="0" w:color="auto"/>
                <w:right w:val="none" w:sz="0" w:space="0" w:color="auto"/>
              </w:divBdr>
            </w:div>
            <w:div w:id="170681430">
              <w:marLeft w:val="0"/>
              <w:marRight w:val="0"/>
              <w:marTop w:val="0"/>
              <w:marBottom w:val="0"/>
              <w:divBdr>
                <w:top w:val="none" w:sz="0" w:space="0" w:color="auto"/>
                <w:left w:val="none" w:sz="0" w:space="0" w:color="auto"/>
                <w:bottom w:val="none" w:sz="0" w:space="0" w:color="auto"/>
                <w:right w:val="none" w:sz="0" w:space="0" w:color="auto"/>
              </w:divBdr>
            </w:div>
            <w:div w:id="172401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37004">
      <w:bodyDiv w:val="1"/>
      <w:marLeft w:val="0"/>
      <w:marRight w:val="0"/>
      <w:marTop w:val="0"/>
      <w:marBottom w:val="0"/>
      <w:divBdr>
        <w:top w:val="none" w:sz="0" w:space="0" w:color="auto"/>
        <w:left w:val="none" w:sz="0" w:space="0" w:color="auto"/>
        <w:bottom w:val="none" w:sz="0" w:space="0" w:color="auto"/>
        <w:right w:val="none" w:sz="0" w:space="0" w:color="auto"/>
      </w:divBdr>
      <w:divsChild>
        <w:div w:id="641890932">
          <w:marLeft w:val="0"/>
          <w:marRight w:val="0"/>
          <w:marTop w:val="0"/>
          <w:marBottom w:val="0"/>
          <w:divBdr>
            <w:top w:val="none" w:sz="0" w:space="0" w:color="auto"/>
            <w:left w:val="none" w:sz="0" w:space="0" w:color="auto"/>
            <w:bottom w:val="none" w:sz="0" w:space="0" w:color="auto"/>
            <w:right w:val="none" w:sz="0" w:space="0" w:color="auto"/>
          </w:divBdr>
          <w:divsChild>
            <w:div w:id="538668201">
              <w:marLeft w:val="0"/>
              <w:marRight w:val="0"/>
              <w:marTop w:val="0"/>
              <w:marBottom w:val="0"/>
              <w:divBdr>
                <w:top w:val="none" w:sz="0" w:space="0" w:color="auto"/>
                <w:left w:val="none" w:sz="0" w:space="0" w:color="auto"/>
                <w:bottom w:val="none" w:sz="0" w:space="0" w:color="auto"/>
                <w:right w:val="none" w:sz="0" w:space="0" w:color="auto"/>
              </w:divBdr>
            </w:div>
            <w:div w:id="654069897">
              <w:marLeft w:val="0"/>
              <w:marRight w:val="0"/>
              <w:marTop w:val="0"/>
              <w:marBottom w:val="0"/>
              <w:divBdr>
                <w:top w:val="none" w:sz="0" w:space="0" w:color="auto"/>
                <w:left w:val="none" w:sz="0" w:space="0" w:color="auto"/>
                <w:bottom w:val="none" w:sz="0" w:space="0" w:color="auto"/>
                <w:right w:val="none" w:sz="0" w:space="0" w:color="auto"/>
              </w:divBdr>
            </w:div>
            <w:div w:id="838541764">
              <w:marLeft w:val="0"/>
              <w:marRight w:val="0"/>
              <w:marTop w:val="0"/>
              <w:marBottom w:val="0"/>
              <w:divBdr>
                <w:top w:val="none" w:sz="0" w:space="0" w:color="auto"/>
                <w:left w:val="none" w:sz="0" w:space="0" w:color="auto"/>
                <w:bottom w:val="none" w:sz="0" w:space="0" w:color="auto"/>
                <w:right w:val="none" w:sz="0" w:space="0" w:color="auto"/>
              </w:divBdr>
            </w:div>
            <w:div w:id="1545869501">
              <w:marLeft w:val="0"/>
              <w:marRight w:val="0"/>
              <w:marTop w:val="0"/>
              <w:marBottom w:val="0"/>
              <w:divBdr>
                <w:top w:val="none" w:sz="0" w:space="0" w:color="auto"/>
                <w:left w:val="none" w:sz="0" w:space="0" w:color="auto"/>
                <w:bottom w:val="none" w:sz="0" w:space="0" w:color="auto"/>
                <w:right w:val="none" w:sz="0" w:space="0" w:color="auto"/>
              </w:divBdr>
            </w:div>
            <w:div w:id="223609172">
              <w:marLeft w:val="0"/>
              <w:marRight w:val="0"/>
              <w:marTop w:val="0"/>
              <w:marBottom w:val="0"/>
              <w:divBdr>
                <w:top w:val="none" w:sz="0" w:space="0" w:color="auto"/>
                <w:left w:val="none" w:sz="0" w:space="0" w:color="auto"/>
                <w:bottom w:val="none" w:sz="0" w:space="0" w:color="auto"/>
                <w:right w:val="none" w:sz="0" w:space="0" w:color="auto"/>
              </w:divBdr>
            </w:div>
            <w:div w:id="4092992">
              <w:marLeft w:val="0"/>
              <w:marRight w:val="0"/>
              <w:marTop w:val="0"/>
              <w:marBottom w:val="0"/>
              <w:divBdr>
                <w:top w:val="none" w:sz="0" w:space="0" w:color="auto"/>
                <w:left w:val="none" w:sz="0" w:space="0" w:color="auto"/>
                <w:bottom w:val="none" w:sz="0" w:space="0" w:color="auto"/>
                <w:right w:val="none" w:sz="0" w:space="0" w:color="auto"/>
              </w:divBdr>
            </w:div>
            <w:div w:id="1642491678">
              <w:marLeft w:val="0"/>
              <w:marRight w:val="0"/>
              <w:marTop w:val="0"/>
              <w:marBottom w:val="0"/>
              <w:divBdr>
                <w:top w:val="none" w:sz="0" w:space="0" w:color="auto"/>
                <w:left w:val="none" w:sz="0" w:space="0" w:color="auto"/>
                <w:bottom w:val="none" w:sz="0" w:space="0" w:color="auto"/>
                <w:right w:val="none" w:sz="0" w:space="0" w:color="auto"/>
              </w:divBdr>
            </w:div>
            <w:div w:id="210772443">
              <w:marLeft w:val="0"/>
              <w:marRight w:val="0"/>
              <w:marTop w:val="0"/>
              <w:marBottom w:val="0"/>
              <w:divBdr>
                <w:top w:val="none" w:sz="0" w:space="0" w:color="auto"/>
                <w:left w:val="none" w:sz="0" w:space="0" w:color="auto"/>
                <w:bottom w:val="none" w:sz="0" w:space="0" w:color="auto"/>
                <w:right w:val="none" w:sz="0" w:space="0" w:color="auto"/>
              </w:divBdr>
            </w:div>
            <w:div w:id="1608582781">
              <w:marLeft w:val="0"/>
              <w:marRight w:val="0"/>
              <w:marTop w:val="0"/>
              <w:marBottom w:val="0"/>
              <w:divBdr>
                <w:top w:val="none" w:sz="0" w:space="0" w:color="auto"/>
                <w:left w:val="none" w:sz="0" w:space="0" w:color="auto"/>
                <w:bottom w:val="none" w:sz="0" w:space="0" w:color="auto"/>
                <w:right w:val="none" w:sz="0" w:space="0" w:color="auto"/>
              </w:divBdr>
            </w:div>
            <w:div w:id="7556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0551">
      <w:bodyDiv w:val="1"/>
      <w:marLeft w:val="0"/>
      <w:marRight w:val="0"/>
      <w:marTop w:val="0"/>
      <w:marBottom w:val="0"/>
      <w:divBdr>
        <w:top w:val="none" w:sz="0" w:space="0" w:color="auto"/>
        <w:left w:val="none" w:sz="0" w:space="0" w:color="auto"/>
        <w:bottom w:val="none" w:sz="0" w:space="0" w:color="auto"/>
        <w:right w:val="none" w:sz="0" w:space="0" w:color="auto"/>
      </w:divBdr>
      <w:divsChild>
        <w:div w:id="1589852977">
          <w:marLeft w:val="0"/>
          <w:marRight w:val="0"/>
          <w:marTop w:val="0"/>
          <w:marBottom w:val="0"/>
          <w:divBdr>
            <w:top w:val="none" w:sz="0" w:space="0" w:color="auto"/>
            <w:left w:val="none" w:sz="0" w:space="0" w:color="auto"/>
            <w:bottom w:val="none" w:sz="0" w:space="0" w:color="auto"/>
            <w:right w:val="none" w:sz="0" w:space="0" w:color="auto"/>
          </w:divBdr>
          <w:divsChild>
            <w:div w:id="3021387">
              <w:marLeft w:val="0"/>
              <w:marRight w:val="0"/>
              <w:marTop w:val="0"/>
              <w:marBottom w:val="0"/>
              <w:divBdr>
                <w:top w:val="none" w:sz="0" w:space="0" w:color="auto"/>
                <w:left w:val="none" w:sz="0" w:space="0" w:color="auto"/>
                <w:bottom w:val="none" w:sz="0" w:space="0" w:color="auto"/>
                <w:right w:val="none" w:sz="0" w:space="0" w:color="auto"/>
              </w:divBdr>
            </w:div>
            <w:div w:id="758529773">
              <w:marLeft w:val="0"/>
              <w:marRight w:val="0"/>
              <w:marTop w:val="0"/>
              <w:marBottom w:val="0"/>
              <w:divBdr>
                <w:top w:val="none" w:sz="0" w:space="0" w:color="auto"/>
                <w:left w:val="none" w:sz="0" w:space="0" w:color="auto"/>
                <w:bottom w:val="none" w:sz="0" w:space="0" w:color="auto"/>
                <w:right w:val="none" w:sz="0" w:space="0" w:color="auto"/>
              </w:divBdr>
            </w:div>
            <w:div w:id="381255337">
              <w:marLeft w:val="0"/>
              <w:marRight w:val="0"/>
              <w:marTop w:val="0"/>
              <w:marBottom w:val="0"/>
              <w:divBdr>
                <w:top w:val="none" w:sz="0" w:space="0" w:color="auto"/>
                <w:left w:val="none" w:sz="0" w:space="0" w:color="auto"/>
                <w:bottom w:val="none" w:sz="0" w:space="0" w:color="auto"/>
                <w:right w:val="none" w:sz="0" w:space="0" w:color="auto"/>
              </w:divBdr>
            </w:div>
            <w:div w:id="142098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0498">
      <w:bodyDiv w:val="1"/>
      <w:marLeft w:val="0"/>
      <w:marRight w:val="0"/>
      <w:marTop w:val="0"/>
      <w:marBottom w:val="0"/>
      <w:divBdr>
        <w:top w:val="none" w:sz="0" w:space="0" w:color="auto"/>
        <w:left w:val="none" w:sz="0" w:space="0" w:color="auto"/>
        <w:bottom w:val="none" w:sz="0" w:space="0" w:color="auto"/>
        <w:right w:val="none" w:sz="0" w:space="0" w:color="auto"/>
      </w:divBdr>
      <w:divsChild>
        <w:div w:id="1263686637">
          <w:marLeft w:val="0"/>
          <w:marRight w:val="0"/>
          <w:marTop w:val="0"/>
          <w:marBottom w:val="0"/>
          <w:divBdr>
            <w:top w:val="none" w:sz="0" w:space="0" w:color="auto"/>
            <w:left w:val="none" w:sz="0" w:space="0" w:color="auto"/>
            <w:bottom w:val="none" w:sz="0" w:space="0" w:color="auto"/>
            <w:right w:val="none" w:sz="0" w:space="0" w:color="auto"/>
          </w:divBdr>
          <w:divsChild>
            <w:div w:id="108209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07402">
      <w:bodyDiv w:val="1"/>
      <w:marLeft w:val="0"/>
      <w:marRight w:val="0"/>
      <w:marTop w:val="0"/>
      <w:marBottom w:val="0"/>
      <w:divBdr>
        <w:top w:val="none" w:sz="0" w:space="0" w:color="auto"/>
        <w:left w:val="none" w:sz="0" w:space="0" w:color="auto"/>
        <w:bottom w:val="none" w:sz="0" w:space="0" w:color="auto"/>
        <w:right w:val="none" w:sz="0" w:space="0" w:color="auto"/>
      </w:divBdr>
      <w:divsChild>
        <w:div w:id="1597592711">
          <w:marLeft w:val="0"/>
          <w:marRight w:val="0"/>
          <w:marTop w:val="0"/>
          <w:marBottom w:val="0"/>
          <w:divBdr>
            <w:top w:val="none" w:sz="0" w:space="0" w:color="auto"/>
            <w:left w:val="none" w:sz="0" w:space="0" w:color="auto"/>
            <w:bottom w:val="none" w:sz="0" w:space="0" w:color="auto"/>
            <w:right w:val="none" w:sz="0" w:space="0" w:color="auto"/>
          </w:divBdr>
          <w:divsChild>
            <w:div w:id="1913612779">
              <w:marLeft w:val="0"/>
              <w:marRight w:val="0"/>
              <w:marTop w:val="0"/>
              <w:marBottom w:val="0"/>
              <w:divBdr>
                <w:top w:val="none" w:sz="0" w:space="0" w:color="auto"/>
                <w:left w:val="none" w:sz="0" w:space="0" w:color="auto"/>
                <w:bottom w:val="none" w:sz="0" w:space="0" w:color="auto"/>
                <w:right w:val="none" w:sz="0" w:space="0" w:color="auto"/>
              </w:divBdr>
            </w:div>
            <w:div w:id="1992781850">
              <w:marLeft w:val="0"/>
              <w:marRight w:val="0"/>
              <w:marTop w:val="0"/>
              <w:marBottom w:val="0"/>
              <w:divBdr>
                <w:top w:val="none" w:sz="0" w:space="0" w:color="auto"/>
                <w:left w:val="none" w:sz="0" w:space="0" w:color="auto"/>
                <w:bottom w:val="none" w:sz="0" w:space="0" w:color="auto"/>
                <w:right w:val="none" w:sz="0" w:space="0" w:color="auto"/>
              </w:divBdr>
            </w:div>
            <w:div w:id="973408126">
              <w:marLeft w:val="0"/>
              <w:marRight w:val="0"/>
              <w:marTop w:val="0"/>
              <w:marBottom w:val="0"/>
              <w:divBdr>
                <w:top w:val="none" w:sz="0" w:space="0" w:color="auto"/>
                <w:left w:val="none" w:sz="0" w:space="0" w:color="auto"/>
                <w:bottom w:val="none" w:sz="0" w:space="0" w:color="auto"/>
                <w:right w:val="none" w:sz="0" w:space="0" w:color="auto"/>
              </w:divBdr>
            </w:div>
            <w:div w:id="191747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59633">
      <w:bodyDiv w:val="1"/>
      <w:marLeft w:val="0"/>
      <w:marRight w:val="0"/>
      <w:marTop w:val="0"/>
      <w:marBottom w:val="0"/>
      <w:divBdr>
        <w:top w:val="none" w:sz="0" w:space="0" w:color="auto"/>
        <w:left w:val="none" w:sz="0" w:space="0" w:color="auto"/>
        <w:bottom w:val="none" w:sz="0" w:space="0" w:color="auto"/>
        <w:right w:val="none" w:sz="0" w:space="0" w:color="auto"/>
      </w:divBdr>
      <w:divsChild>
        <w:div w:id="1328366936">
          <w:marLeft w:val="0"/>
          <w:marRight w:val="0"/>
          <w:marTop w:val="0"/>
          <w:marBottom w:val="0"/>
          <w:divBdr>
            <w:top w:val="none" w:sz="0" w:space="0" w:color="auto"/>
            <w:left w:val="none" w:sz="0" w:space="0" w:color="auto"/>
            <w:bottom w:val="none" w:sz="0" w:space="0" w:color="auto"/>
            <w:right w:val="none" w:sz="0" w:space="0" w:color="auto"/>
          </w:divBdr>
          <w:divsChild>
            <w:div w:id="8970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81370">
      <w:bodyDiv w:val="1"/>
      <w:marLeft w:val="0"/>
      <w:marRight w:val="0"/>
      <w:marTop w:val="0"/>
      <w:marBottom w:val="0"/>
      <w:divBdr>
        <w:top w:val="none" w:sz="0" w:space="0" w:color="auto"/>
        <w:left w:val="none" w:sz="0" w:space="0" w:color="auto"/>
        <w:bottom w:val="none" w:sz="0" w:space="0" w:color="auto"/>
        <w:right w:val="none" w:sz="0" w:space="0" w:color="auto"/>
      </w:divBdr>
      <w:divsChild>
        <w:div w:id="219249608">
          <w:marLeft w:val="0"/>
          <w:marRight w:val="0"/>
          <w:marTop w:val="0"/>
          <w:marBottom w:val="0"/>
          <w:divBdr>
            <w:top w:val="none" w:sz="0" w:space="0" w:color="auto"/>
            <w:left w:val="none" w:sz="0" w:space="0" w:color="auto"/>
            <w:bottom w:val="none" w:sz="0" w:space="0" w:color="auto"/>
            <w:right w:val="none" w:sz="0" w:space="0" w:color="auto"/>
          </w:divBdr>
          <w:divsChild>
            <w:div w:id="44763524">
              <w:marLeft w:val="0"/>
              <w:marRight w:val="0"/>
              <w:marTop w:val="0"/>
              <w:marBottom w:val="0"/>
              <w:divBdr>
                <w:top w:val="none" w:sz="0" w:space="0" w:color="auto"/>
                <w:left w:val="none" w:sz="0" w:space="0" w:color="auto"/>
                <w:bottom w:val="none" w:sz="0" w:space="0" w:color="auto"/>
                <w:right w:val="none" w:sz="0" w:space="0" w:color="auto"/>
              </w:divBdr>
            </w:div>
            <w:div w:id="443352022">
              <w:marLeft w:val="0"/>
              <w:marRight w:val="0"/>
              <w:marTop w:val="0"/>
              <w:marBottom w:val="0"/>
              <w:divBdr>
                <w:top w:val="none" w:sz="0" w:space="0" w:color="auto"/>
                <w:left w:val="none" w:sz="0" w:space="0" w:color="auto"/>
                <w:bottom w:val="none" w:sz="0" w:space="0" w:color="auto"/>
                <w:right w:val="none" w:sz="0" w:space="0" w:color="auto"/>
              </w:divBdr>
            </w:div>
            <w:div w:id="827984932">
              <w:marLeft w:val="0"/>
              <w:marRight w:val="0"/>
              <w:marTop w:val="0"/>
              <w:marBottom w:val="0"/>
              <w:divBdr>
                <w:top w:val="none" w:sz="0" w:space="0" w:color="auto"/>
                <w:left w:val="none" w:sz="0" w:space="0" w:color="auto"/>
                <w:bottom w:val="none" w:sz="0" w:space="0" w:color="auto"/>
                <w:right w:val="none" w:sz="0" w:space="0" w:color="auto"/>
              </w:divBdr>
            </w:div>
            <w:div w:id="143420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33807">
      <w:bodyDiv w:val="1"/>
      <w:marLeft w:val="0"/>
      <w:marRight w:val="0"/>
      <w:marTop w:val="0"/>
      <w:marBottom w:val="0"/>
      <w:divBdr>
        <w:top w:val="none" w:sz="0" w:space="0" w:color="auto"/>
        <w:left w:val="none" w:sz="0" w:space="0" w:color="auto"/>
        <w:bottom w:val="none" w:sz="0" w:space="0" w:color="auto"/>
        <w:right w:val="none" w:sz="0" w:space="0" w:color="auto"/>
      </w:divBdr>
      <w:divsChild>
        <w:div w:id="1780295018">
          <w:marLeft w:val="0"/>
          <w:marRight w:val="0"/>
          <w:marTop w:val="0"/>
          <w:marBottom w:val="0"/>
          <w:divBdr>
            <w:top w:val="none" w:sz="0" w:space="0" w:color="auto"/>
            <w:left w:val="none" w:sz="0" w:space="0" w:color="auto"/>
            <w:bottom w:val="none" w:sz="0" w:space="0" w:color="auto"/>
            <w:right w:val="none" w:sz="0" w:space="0" w:color="auto"/>
          </w:divBdr>
          <w:divsChild>
            <w:div w:id="1207453059">
              <w:marLeft w:val="0"/>
              <w:marRight w:val="0"/>
              <w:marTop w:val="0"/>
              <w:marBottom w:val="0"/>
              <w:divBdr>
                <w:top w:val="none" w:sz="0" w:space="0" w:color="auto"/>
                <w:left w:val="none" w:sz="0" w:space="0" w:color="auto"/>
                <w:bottom w:val="none" w:sz="0" w:space="0" w:color="auto"/>
                <w:right w:val="none" w:sz="0" w:space="0" w:color="auto"/>
              </w:divBdr>
            </w:div>
            <w:div w:id="1323583325">
              <w:marLeft w:val="0"/>
              <w:marRight w:val="0"/>
              <w:marTop w:val="0"/>
              <w:marBottom w:val="0"/>
              <w:divBdr>
                <w:top w:val="none" w:sz="0" w:space="0" w:color="auto"/>
                <w:left w:val="none" w:sz="0" w:space="0" w:color="auto"/>
                <w:bottom w:val="none" w:sz="0" w:space="0" w:color="auto"/>
                <w:right w:val="none" w:sz="0" w:space="0" w:color="auto"/>
              </w:divBdr>
            </w:div>
            <w:div w:id="1174883336">
              <w:marLeft w:val="0"/>
              <w:marRight w:val="0"/>
              <w:marTop w:val="0"/>
              <w:marBottom w:val="0"/>
              <w:divBdr>
                <w:top w:val="none" w:sz="0" w:space="0" w:color="auto"/>
                <w:left w:val="none" w:sz="0" w:space="0" w:color="auto"/>
                <w:bottom w:val="none" w:sz="0" w:space="0" w:color="auto"/>
                <w:right w:val="none" w:sz="0" w:space="0" w:color="auto"/>
              </w:divBdr>
            </w:div>
            <w:div w:id="1949269058">
              <w:marLeft w:val="0"/>
              <w:marRight w:val="0"/>
              <w:marTop w:val="0"/>
              <w:marBottom w:val="0"/>
              <w:divBdr>
                <w:top w:val="none" w:sz="0" w:space="0" w:color="auto"/>
                <w:left w:val="none" w:sz="0" w:space="0" w:color="auto"/>
                <w:bottom w:val="none" w:sz="0" w:space="0" w:color="auto"/>
                <w:right w:val="none" w:sz="0" w:space="0" w:color="auto"/>
              </w:divBdr>
            </w:div>
            <w:div w:id="475609980">
              <w:marLeft w:val="0"/>
              <w:marRight w:val="0"/>
              <w:marTop w:val="0"/>
              <w:marBottom w:val="0"/>
              <w:divBdr>
                <w:top w:val="none" w:sz="0" w:space="0" w:color="auto"/>
                <w:left w:val="none" w:sz="0" w:space="0" w:color="auto"/>
                <w:bottom w:val="none" w:sz="0" w:space="0" w:color="auto"/>
                <w:right w:val="none" w:sz="0" w:space="0" w:color="auto"/>
              </w:divBdr>
            </w:div>
            <w:div w:id="325863680">
              <w:marLeft w:val="0"/>
              <w:marRight w:val="0"/>
              <w:marTop w:val="0"/>
              <w:marBottom w:val="0"/>
              <w:divBdr>
                <w:top w:val="none" w:sz="0" w:space="0" w:color="auto"/>
                <w:left w:val="none" w:sz="0" w:space="0" w:color="auto"/>
                <w:bottom w:val="none" w:sz="0" w:space="0" w:color="auto"/>
                <w:right w:val="none" w:sz="0" w:space="0" w:color="auto"/>
              </w:divBdr>
            </w:div>
            <w:div w:id="647706745">
              <w:marLeft w:val="0"/>
              <w:marRight w:val="0"/>
              <w:marTop w:val="0"/>
              <w:marBottom w:val="0"/>
              <w:divBdr>
                <w:top w:val="none" w:sz="0" w:space="0" w:color="auto"/>
                <w:left w:val="none" w:sz="0" w:space="0" w:color="auto"/>
                <w:bottom w:val="none" w:sz="0" w:space="0" w:color="auto"/>
                <w:right w:val="none" w:sz="0" w:space="0" w:color="auto"/>
              </w:divBdr>
            </w:div>
            <w:div w:id="235208980">
              <w:marLeft w:val="0"/>
              <w:marRight w:val="0"/>
              <w:marTop w:val="0"/>
              <w:marBottom w:val="0"/>
              <w:divBdr>
                <w:top w:val="none" w:sz="0" w:space="0" w:color="auto"/>
                <w:left w:val="none" w:sz="0" w:space="0" w:color="auto"/>
                <w:bottom w:val="none" w:sz="0" w:space="0" w:color="auto"/>
                <w:right w:val="none" w:sz="0" w:space="0" w:color="auto"/>
              </w:divBdr>
            </w:div>
            <w:div w:id="1882130461">
              <w:marLeft w:val="0"/>
              <w:marRight w:val="0"/>
              <w:marTop w:val="0"/>
              <w:marBottom w:val="0"/>
              <w:divBdr>
                <w:top w:val="none" w:sz="0" w:space="0" w:color="auto"/>
                <w:left w:val="none" w:sz="0" w:space="0" w:color="auto"/>
                <w:bottom w:val="none" w:sz="0" w:space="0" w:color="auto"/>
                <w:right w:val="none" w:sz="0" w:space="0" w:color="auto"/>
              </w:divBdr>
            </w:div>
            <w:div w:id="1476218935">
              <w:marLeft w:val="0"/>
              <w:marRight w:val="0"/>
              <w:marTop w:val="0"/>
              <w:marBottom w:val="0"/>
              <w:divBdr>
                <w:top w:val="none" w:sz="0" w:space="0" w:color="auto"/>
                <w:left w:val="none" w:sz="0" w:space="0" w:color="auto"/>
                <w:bottom w:val="none" w:sz="0" w:space="0" w:color="auto"/>
                <w:right w:val="none" w:sz="0" w:space="0" w:color="auto"/>
              </w:divBdr>
            </w:div>
            <w:div w:id="1976718657">
              <w:marLeft w:val="0"/>
              <w:marRight w:val="0"/>
              <w:marTop w:val="0"/>
              <w:marBottom w:val="0"/>
              <w:divBdr>
                <w:top w:val="none" w:sz="0" w:space="0" w:color="auto"/>
                <w:left w:val="none" w:sz="0" w:space="0" w:color="auto"/>
                <w:bottom w:val="none" w:sz="0" w:space="0" w:color="auto"/>
                <w:right w:val="none" w:sz="0" w:space="0" w:color="auto"/>
              </w:divBdr>
            </w:div>
            <w:div w:id="828210951">
              <w:marLeft w:val="0"/>
              <w:marRight w:val="0"/>
              <w:marTop w:val="0"/>
              <w:marBottom w:val="0"/>
              <w:divBdr>
                <w:top w:val="none" w:sz="0" w:space="0" w:color="auto"/>
                <w:left w:val="none" w:sz="0" w:space="0" w:color="auto"/>
                <w:bottom w:val="none" w:sz="0" w:space="0" w:color="auto"/>
                <w:right w:val="none" w:sz="0" w:space="0" w:color="auto"/>
              </w:divBdr>
            </w:div>
            <w:div w:id="1309162942">
              <w:marLeft w:val="0"/>
              <w:marRight w:val="0"/>
              <w:marTop w:val="0"/>
              <w:marBottom w:val="0"/>
              <w:divBdr>
                <w:top w:val="none" w:sz="0" w:space="0" w:color="auto"/>
                <w:left w:val="none" w:sz="0" w:space="0" w:color="auto"/>
                <w:bottom w:val="none" w:sz="0" w:space="0" w:color="auto"/>
                <w:right w:val="none" w:sz="0" w:space="0" w:color="auto"/>
              </w:divBdr>
            </w:div>
            <w:div w:id="91339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6662">
      <w:bodyDiv w:val="1"/>
      <w:marLeft w:val="0"/>
      <w:marRight w:val="0"/>
      <w:marTop w:val="0"/>
      <w:marBottom w:val="0"/>
      <w:divBdr>
        <w:top w:val="none" w:sz="0" w:space="0" w:color="auto"/>
        <w:left w:val="none" w:sz="0" w:space="0" w:color="auto"/>
        <w:bottom w:val="none" w:sz="0" w:space="0" w:color="auto"/>
        <w:right w:val="none" w:sz="0" w:space="0" w:color="auto"/>
      </w:divBdr>
      <w:divsChild>
        <w:div w:id="1368338821">
          <w:marLeft w:val="0"/>
          <w:marRight w:val="0"/>
          <w:marTop w:val="0"/>
          <w:marBottom w:val="0"/>
          <w:divBdr>
            <w:top w:val="none" w:sz="0" w:space="0" w:color="auto"/>
            <w:left w:val="none" w:sz="0" w:space="0" w:color="auto"/>
            <w:bottom w:val="none" w:sz="0" w:space="0" w:color="auto"/>
            <w:right w:val="none" w:sz="0" w:space="0" w:color="auto"/>
          </w:divBdr>
          <w:divsChild>
            <w:div w:id="1575435689">
              <w:marLeft w:val="0"/>
              <w:marRight w:val="0"/>
              <w:marTop w:val="0"/>
              <w:marBottom w:val="0"/>
              <w:divBdr>
                <w:top w:val="none" w:sz="0" w:space="0" w:color="auto"/>
                <w:left w:val="none" w:sz="0" w:space="0" w:color="auto"/>
                <w:bottom w:val="none" w:sz="0" w:space="0" w:color="auto"/>
                <w:right w:val="none" w:sz="0" w:space="0" w:color="auto"/>
              </w:divBdr>
            </w:div>
            <w:div w:id="685252373">
              <w:marLeft w:val="0"/>
              <w:marRight w:val="0"/>
              <w:marTop w:val="0"/>
              <w:marBottom w:val="0"/>
              <w:divBdr>
                <w:top w:val="none" w:sz="0" w:space="0" w:color="auto"/>
                <w:left w:val="none" w:sz="0" w:space="0" w:color="auto"/>
                <w:bottom w:val="none" w:sz="0" w:space="0" w:color="auto"/>
                <w:right w:val="none" w:sz="0" w:space="0" w:color="auto"/>
              </w:divBdr>
            </w:div>
            <w:div w:id="201591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2088">
      <w:bodyDiv w:val="1"/>
      <w:marLeft w:val="0"/>
      <w:marRight w:val="0"/>
      <w:marTop w:val="0"/>
      <w:marBottom w:val="0"/>
      <w:divBdr>
        <w:top w:val="none" w:sz="0" w:space="0" w:color="auto"/>
        <w:left w:val="none" w:sz="0" w:space="0" w:color="auto"/>
        <w:bottom w:val="none" w:sz="0" w:space="0" w:color="auto"/>
        <w:right w:val="none" w:sz="0" w:space="0" w:color="auto"/>
      </w:divBdr>
      <w:divsChild>
        <w:div w:id="650250410">
          <w:marLeft w:val="0"/>
          <w:marRight w:val="0"/>
          <w:marTop w:val="0"/>
          <w:marBottom w:val="0"/>
          <w:divBdr>
            <w:top w:val="none" w:sz="0" w:space="0" w:color="auto"/>
            <w:left w:val="none" w:sz="0" w:space="0" w:color="auto"/>
            <w:bottom w:val="none" w:sz="0" w:space="0" w:color="auto"/>
            <w:right w:val="none" w:sz="0" w:space="0" w:color="auto"/>
          </w:divBdr>
          <w:divsChild>
            <w:div w:id="238293845">
              <w:marLeft w:val="0"/>
              <w:marRight w:val="0"/>
              <w:marTop w:val="0"/>
              <w:marBottom w:val="0"/>
              <w:divBdr>
                <w:top w:val="none" w:sz="0" w:space="0" w:color="auto"/>
                <w:left w:val="none" w:sz="0" w:space="0" w:color="auto"/>
                <w:bottom w:val="none" w:sz="0" w:space="0" w:color="auto"/>
                <w:right w:val="none" w:sz="0" w:space="0" w:color="auto"/>
              </w:divBdr>
            </w:div>
            <w:div w:id="519969905">
              <w:marLeft w:val="0"/>
              <w:marRight w:val="0"/>
              <w:marTop w:val="0"/>
              <w:marBottom w:val="0"/>
              <w:divBdr>
                <w:top w:val="none" w:sz="0" w:space="0" w:color="auto"/>
                <w:left w:val="none" w:sz="0" w:space="0" w:color="auto"/>
                <w:bottom w:val="none" w:sz="0" w:space="0" w:color="auto"/>
                <w:right w:val="none" w:sz="0" w:space="0" w:color="auto"/>
              </w:divBdr>
            </w:div>
            <w:div w:id="8918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68888">
      <w:bodyDiv w:val="1"/>
      <w:marLeft w:val="0"/>
      <w:marRight w:val="0"/>
      <w:marTop w:val="0"/>
      <w:marBottom w:val="0"/>
      <w:divBdr>
        <w:top w:val="none" w:sz="0" w:space="0" w:color="auto"/>
        <w:left w:val="none" w:sz="0" w:space="0" w:color="auto"/>
        <w:bottom w:val="none" w:sz="0" w:space="0" w:color="auto"/>
        <w:right w:val="none" w:sz="0" w:space="0" w:color="auto"/>
      </w:divBdr>
      <w:divsChild>
        <w:div w:id="1874998018">
          <w:marLeft w:val="0"/>
          <w:marRight w:val="0"/>
          <w:marTop w:val="0"/>
          <w:marBottom w:val="0"/>
          <w:divBdr>
            <w:top w:val="none" w:sz="0" w:space="0" w:color="auto"/>
            <w:left w:val="none" w:sz="0" w:space="0" w:color="auto"/>
            <w:bottom w:val="none" w:sz="0" w:space="0" w:color="auto"/>
            <w:right w:val="none" w:sz="0" w:space="0" w:color="auto"/>
          </w:divBdr>
          <w:divsChild>
            <w:div w:id="1725182370">
              <w:marLeft w:val="0"/>
              <w:marRight w:val="0"/>
              <w:marTop w:val="0"/>
              <w:marBottom w:val="0"/>
              <w:divBdr>
                <w:top w:val="none" w:sz="0" w:space="0" w:color="auto"/>
                <w:left w:val="none" w:sz="0" w:space="0" w:color="auto"/>
                <w:bottom w:val="none" w:sz="0" w:space="0" w:color="auto"/>
                <w:right w:val="none" w:sz="0" w:space="0" w:color="auto"/>
              </w:divBdr>
            </w:div>
            <w:div w:id="812721499">
              <w:marLeft w:val="0"/>
              <w:marRight w:val="0"/>
              <w:marTop w:val="0"/>
              <w:marBottom w:val="0"/>
              <w:divBdr>
                <w:top w:val="none" w:sz="0" w:space="0" w:color="auto"/>
                <w:left w:val="none" w:sz="0" w:space="0" w:color="auto"/>
                <w:bottom w:val="none" w:sz="0" w:space="0" w:color="auto"/>
                <w:right w:val="none" w:sz="0" w:space="0" w:color="auto"/>
              </w:divBdr>
            </w:div>
            <w:div w:id="709690394">
              <w:marLeft w:val="0"/>
              <w:marRight w:val="0"/>
              <w:marTop w:val="0"/>
              <w:marBottom w:val="0"/>
              <w:divBdr>
                <w:top w:val="none" w:sz="0" w:space="0" w:color="auto"/>
                <w:left w:val="none" w:sz="0" w:space="0" w:color="auto"/>
                <w:bottom w:val="none" w:sz="0" w:space="0" w:color="auto"/>
                <w:right w:val="none" w:sz="0" w:space="0" w:color="auto"/>
              </w:divBdr>
            </w:div>
            <w:div w:id="195759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41454">
      <w:bodyDiv w:val="1"/>
      <w:marLeft w:val="0"/>
      <w:marRight w:val="0"/>
      <w:marTop w:val="0"/>
      <w:marBottom w:val="0"/>
      <w:divBdr>
        <w:top w:val="none" w:sz="0" w:space="0" w:color="auto"/>
        <w:left w:val="none" w:sz="0" w:space="0" w:color="auto"/>
        <w:bottom w:val="none" w:sz="0" w:space="0" w:color="auto"/>
        <w:right w:val="none" w:sz="0" w:space="0" w:color="auto"/>
      </w:divBdr>
      <w:divsChild>
        <w:div w:id="1276793334">
          <w:marLeft w:val="0"/>
          <w:marRight w:val="0"/>
          <w:marTop w:val="0"/>
          <w:marBottom w:val="0"/>
          <w:divBdr>
            <w:top w:val="none" w:sz="0" w:space="0" w:color="auto"/>
            <w:left w:val="none" w:sz="0" w:space="0" w:color="auto"/>
            <w:bottom w:val="none" w:sz="0" w:space="0" w:color="auto"/>
            <w:right w:val="none" w:sz="0" w:space="0" w:color="auto"/>
          </w:divBdr>
          <w:divsChild>
            <w:div w:id="117186064">
              <w:marLeft w:val="0"/>
              <w:marRight w:val="0"/>
              <w:marTop w:val="0"/>
              <w:marBottom w:val="0"/>
              <w:divBdr>
                <w:top w:val="none" w:sz="0" w:space="0" w:color="auto"/>
                <w:left w:val="none" w:sz="0" w:space="0" w:color="auto"/>
                <w:bottom w:val="none" w:sz="0" w:space="0" w:color="auto"/>
                <w:right w:val="none" w:sz="0" w:space="0" w:color="auto"/>
              </w:divBdr>
            </w:div>
            <w:div w:id="1650213425">
              <w:marLeft w:val="0"/>
              <w:marRight w:val="0"/>
              <w:marTop w:val="0"/>
              <w:marBottom w:val="0"/>
              <w:divBdr>
                <w:top w:val="none" w:sz="0" w:space="0" w:color="auto"/>
                <w:left w:val="none" w:sz="0" w:space="0" w:color="auto"/>
                <w:bottom w:val="none" w:sz="0" w:space="0" w:color="auto"/>
                <w:right w:val="none" w:sz="0" w:space="0" w:color="auto"/>
              </w:divBdr>
            </w:div>
            <w:div w:id="1593735151">
              <w:marLeft w:val="0"/>
              <w:marRight w:val="0"/>
              <w:marTop w:val="0"/>
              <w:marBottom w:val="0"/>
              <w:divBdr>
                <w:top w:val="none" w:sz="0" w:space="0" w:color="auto"/>
                <w:left w:val="none" w:sz="0" w:space="0" w:color="auto"/>
                <w:bottom w:val="none" w:sz="0" w:space="0" w:color="auto"/>
                <w:right w:val="none" w:sz="0" w:space="0" w:color="auto"/>
              </w:divBdr>
            </w:div>
            <w:div w:id="946421987">
              <w:marLeft w:val="0"/>
              <w:marRight w:val="0"/>
              <w:marTop w:val="0"/>
              <w:marBottom w:val="0"/>
              <w:divBdr>
                <w:top w:val="none" w:sz="0" w:space="0" w:color="auto"/>
                <w:left w:val="none" w:sz="0" w:space="0" w:color="auto"/>
                <w:bottom w:val="none" w:sz="0" w:space="0" w:color="auto"/>
                <w:right w:val="none" w:sz="0" w:space="0" w:color="auto"/>
              </w:divBdr>
            </w:div>
            <w:div w:id="1811090299">
              <w:marLeft w:val="0"/>
              <w:marRight w:val="0"/>
              <w:marTop w:val="0"/>
              <w:marBottom w:val="0"/>
              <w:divBdr>
                <w:top w:val="none" w:sz="0" w:space="0" w:color="auto"/>
                <w:left w:val="none" w:sz="0" w:space="0" w:color="auto"/>
                <w:bottom w:val="none" w:sz="0" w:space="0" w:color="auto"/>
                <w:right w:val="none" w:sz="0" w:space="0" w:color="auto"/>
              </w:divBdr>
            </w:div>
            <w:div w:id="2057968232">
              <w:marLeft w:val="0"/>
              <w:marRight w:val="0"/>
              <w:marTop w:val="0"/>
              <w:marBottom w:val="0"/>
              <w:divBdr>
                <w:top w:val="none" w:sz="0" w:space="0" w:color="auto"/>
                <w:left w:val="none" w:sz="0" w:space="0" w:color="auto"/>
                <w:bottom w:val="none" w:sz="0" w:space="0" w:color="auto"/>
                <w:right w:val="none" w:sz="0" w:space="0" w:color="auto"/>
              </w:divBdr>
            </w:div>
            <w:div w:id="311909086">
              <w:marLeft w:val="0"/>
              <w:marRight w:val="0"/>
              <w:marTop w:val="0"/>
              <w:marBottom w:val="0"/>
              <w:divBdr>
                <w:top w:val="none" w:sz="0" w:space="0" w:color="auto"/>
                <w:left w:val="none" w:sz="0" w:space="0" w:color="auto"/>
                <w:bottom w:val="none" w:sz="0" w:space="0" w:color="auto"/>
                <w:right w:val="none" w:sz="0" w:space="0" w:color="auto"/>
              </w:divBdr>
            </w:div>
            <w:div w:id="527528121">
              <w:marLeft w:val="0"/>
              <w:marRight w:val="0"/>
              <w:marTop w:val="0"/>
              <w:marBottom w:val="0"/>
              <w:divBdr>
                <w:top w:val="none" w:sz="0" w:space="0" w:color="auto"/>
                <w:left w:val="none" w:sz="0" w:space="0" w:color="auto"/>
                <w:bottom w:val="none" w:sz="0" w:space="0" w:color="auto"/>
                <w:right w:val="none" w:sz="0" w:space="0" w:color="auto"/>
              </w:divBdr>
            </w:div>
            <w:div w:id="527523063">
              <w:marLeft w:val="0"/>
              <w:marRight w:val="0"/>
              <w:marTop w:val="0"/>
              <w:marBottom w:val="0"/>
              <w:divBdr>
                <w:top w:val="none" w:sz="0" w:space="0" w:color="auto"/>
                <w:left w:val="none" w:sz="0" w:space="0" w:color="auto"/>
                <w:bottom w:val="none" w:sz="0" w:space="0" w:color="auto"/>
                <w:right w:val="none" w:sz="0" w:space="0" w:color="auto"/>
              </w:divBdr>
            </w:div>
            <w:div w:id="308293234">
              <w:marLeft w:val="0"/>
              <w:marRight w:val="0"/>
              <w:marTop w:val="0"/>
              <w:marBottom w:val="0"/>
              <w:divBdr>
                <w:top w:val="none" w:sz="0" w:space="0" w:color="auto"/>
                <w:left w:val="none" w:sz="0" w:space="0" w:color="auto"/>
                <w:bottom w:val="none" w:sz="0" w:space="0" w:color="auto"/>
                <w:right w:val="none" w:sz="0" w:space="0" w:color="auto"/>
              </w:divBdr>
            </w:div>
            <w:div w:id="1828395966">
              <w:marLeft w:val="0"/>
              <w:marRight w:val="0"/>
              <w:marTop w:val="0"/>
              <w:marBottom w:val="0"/>
              <w:divBdr>
                <w:top w:val="none" w:sz="0" w:space="0" w:color="auto"/>
                <w:left w:val="none" w:sz="0" w:space="0" w:color="auto"/>
                <w:bottom w:val="none" w:sz="0" w:space="0" w:color="auto"/>
                <w:right w:val="none" w:sz="0" w:space="0" w:color="auto"/>
              </w:divBdr>
            </w:div>
            <w:div w:id="117965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4834">
      <w:bodyDiv w:val="1"/>
      <w:marLeft w:val="0"/>
      <w:marRight w:val="0"/>
      <w:marTop w:val="0"/>
      <w:marBottom w:val="0"/>
      <w:divBdr>
        <w:top w:val="none" w:sz="0" w:space="0" w:color="auto"/>
        <w:left w:val="none" w:sz="0" w:space="0" w:color="auto"/>
        <w:bottom w:val="none" w:sz="0" w:space="0" w:color="auto"/>
        <w:right w:val="none" w:sz="0" w:space="0" w:color="auto"/>
      </w:divBdr>
      <w:divsChild>
        <w:div w:id="436561639">
          <w:marLeft w:val="0"/>
          <w:marRight w:val="0"/>
          <w:marTop w:val="0"/>
          <w:marBottom w:val="0"/>
          <w:divBdr>
            <w:top w:val="none" w:sz="0" w:space="0" w:color="auto"/>
            <w:left w:val="none" w:sz="0" w:space="0" w:color="auto"/>
            <w:bottom w:val="none" w:sz="0" w:space="0" w:color="auto"/>
            <w:right w:val="none" w:sz="0" w:space="0" w:color="auto"/>
          </w:divBdr>
          <w:divsChild>
            <w:div w:id="1536306784">
              <w:marLeft w:val="0"/>
              <w:marRight w:val="0"/>
              <w:marTop w:val="0"/>
              <w:marBottom w:val="0"/>
              <w:divBdr>
                <w:top w:val="none" w:sz="0" w:space="0" w:color="auto"/>
                <w:left w:val="none" w:sz="0" w:space="0" w:color="auto"/>
                <w:bottom w:val="none" w:sz="0" w:space="0" w:color="auto"/>
                <w:right w:val="none" w:sz="0" w:space="0" w:color="auto"/>
              </w:divBdr>
            </w:div>
            <w:div w:id="499585268">
              <w:marLeft w:val="0"/>
              <w:marRight w:val="0"/>
              <w:marTop w:val="0"/>
              <w:marBottom w:val="0"/>
              <w:divBdr>
                <w:top w:val="none" w:sz="0" w:space="0" w:color="auto"/>
                <w:left w:val="none" w:sz="0" w:space="0" w:color="auto"/>
                <w:bottom w:val="none" w:sz="0" w:space="0" w:color="auto"/>
                <w:right w:val="none" w:sz="0" w:space="0" w:color="auto"/>
              </w:divBdr>
            </w:div>
            <w:div w:id="17110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96956">
      <w:bodyDiv w:val="1"/>
      <w:marLeft w:val="0"/>
      <w:marRight w:val="0"/>
      <w:marTop w:val="0"/>
      <w:marBottom w:val="0"/>
      <w:divBdr>
        <w:top w:val="none" w:sz="0" w:space="0" w:color="auto"/>
        <w:left w:val="none" w:sz="0" w:space="0" w:color="auto"/>
        <w:bottom w:val="none" w:sz="0" w:space="0" w:color="auto"/>
        <w:right w:val="none" w:sz="0" w:space="0" w:color="auto"/>
      </w:divBdr>
      <w:divsChild>
        <w:div w:id="2103068349">
          <w:marLeft w:val="0"/>
          <w:marRight w:val="0"/>
          <w:marTop w:val="0"/>
          <w:marBottom w:val="0"/>
          <w:divBdr>
            <w:top w:val="none" w:sz="0" w:space="0" w:color="auto"/>
            <w:left w:val="none" w:sz="0" w:space="0" w:color="auto"/>
            <w:bottom w:val="none" w:sz="0" w:space="0" w:color="auto"/>
            <w:right w:val="none" w:sz="0" w:space="0" w:color="auto"/>
          </w:divBdr>
          <w:divsChild>
            <w:div w:id="1055811048">
              <w:marLeft w:val="0"/>
              <w:marRight w:val="0"/>
              <w:marTop w:val="0"/>
              <w:marBottom w:val="0"/>
              <w:divBdr>
                <w:top w:val="none" w:sz="0" w:space="0" w:color="auto"/>
                <w:left w:val="none" w:sz="0" w:space="0" w:color="auto"/>
                <w:bottom w:val="none" w:sz="0" w:space="0" w:color="auto"/>
                <w:right w:val="none" w:sz="0" w:space="0" w:color="auto"/>
              </w:divBdr>
            </w:div>
            <w:div w:id="368795717">
              <w:marLeft w:val="0"/>
              <w:marRight w:val="0"/>
              <w:marTop w:val="0"/>
              <w:marBottom w:val="0"/>
              <w:divBdr>
                <w:top w:val="none" w:sz="0" w:space="0" w:color="auto"/>
                <w:left w:val="none" w:sz="0" w:space="0" w:color="auto"/>
                <w:bottom w:val="none" w:sz="0" w:space="0" w:color="auto"/>
                <w:right w:val="none" w:sz="0" w:space="0" w:color="auto"/>
              </w:divBdr>
            </w:div>
            <w:div w:id="138224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49383">
      <w:bodyDiv w:val="1"/>
      <w:marLeft w:val="0"/>
      <w:marRight w:val="0"/>
      <w:marTop w:val="0"/>
      <w:marBottom w:val="0"/>
      <w:divBdr>
        <w:top w:val="none" w:sz="0" w:space="0" w:color="auto"/>
        <w:left w:val="none" w:sz="0" w:space="0" w:color="auto"/>
        <w:bottom w:val="none" w:sz="0" w:space="0" w:color="auto"/>
        <w:right w:val="none" w:sz="0" w:space="0" w:color="auto"/>
      </w:divBdr>
      <w:divsChild>
        <w:div w:id="329875334">
          <w:marLeft w:val="0"/>
          <w:marRight w:val="0"/>
          <w:marTop w:val="0"/>
          <w:marBottom w:val="0"/>
          <w:divBdr>
            <w:top w:val="none" w:sz="0" w:space="0" w:color="auto"/>
            <w:left w:val="none" w:sz="0" w:space="0" w:color="auto"/>
            <w:bottom w:val="none" w:sz="0" w:space="0" w:color="auto"/>
            <w:right w:val="none" w:sz="0" w:space="0" w:color="auto"/>
          </w:divBdr>
          <w:divsChild>
            <w:div w:id="1175419700">
              <w:marLeft w:val="0"/>
              <w:marRight w:val="0"/>
              <w:marTop w:val="0"/>
              <w:marBottom w:val="0"/>
              <w:divBdr>
                <w:top w:val="none" w:sz="0" w:space="0" w:color="auto"/>
                <w:left w:val="none" w:sz="0" w:space="0" w:color="auto"/>
                <w:bottom w:val="none" w:sz="0" w:space="0" w:color="auto"/>
                <w:right w:val="none" w:sz="0" w:space="0" w:color="auto"/>
              </w:divBdr>
            </w:div>
            <w:div w:id="407269253">
              <w:marLeft w:val="0"/>
              <w:marRight w:val="0"/>
              <w:marTop w:val="0"/>
              <w:marBottom w:val="0"/>
              <w:divBdr>
                <w:top w:val="none" w:sz="0" w:space="0" w:color="auto"/>
                <w:left w:val="none" w:sz="0" w:space="0" w:color="auto"/>
                <w:bottom w:val="none" w:sz="0" w:space="0" w:color="auto"/>
                <w:right w:val="none" w:sz="0" w:space="0" w:color="auto"/>
              </w:divBdr>
            </w:div>
            <w:div w:id="199533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88781">
      <w:bodyDiv w:val="1"/>
      <w:marLeft w:val="0"/>
      <w:marRight w:val="0"/>
      <w:marTop w:val="0"/>
      <w:marBottom w:val="0"/>
      <w:divBdr>
        <w:top w:val="none" w:sz="0" w:space="0" w:color="auto"/>
        <w:left w:val="none" w:sz="0" w:space="0" w:color="auto"/>
        <w:bottom w:val="none" w:sz="0" w:space="0" w:color="auto"/>
        <w:right w:val="none" w:sz="0" w:space="0" w:color="auto"/>
      </w:divBdr>
      <w:divsChild>
        <w:div w:id="1255018907">
          <w:marLeft w:val="0"/>
          <w:marRight w:val="0"/>
          <w:marTop w:val="0"/>
          <w:marBottom w:val="0"/>
          <w:divBdr>
            <w:top w:val="none" w:sz="0" w:space="0" w:color="auto"/>
            <w:left w:val="none" w:sz="0" w:space="0" w:color="auto"/>
            <w:bottom w:val="none" w:sz="0" w:space="0" w:color="auto"/>
            <w:right w:val="none" w:sz="0" w:space="0" w:color="auto"/>
          </w:divBdr>
          <w:divsChild>
            <w:div w:id="80178491">
              <w:marLeft w:val="0"/>
              <w:marRight w:val="0"/>
              <w:marTop w:val="0"/>
              <w:marBottom w:val="0"/>
              <w:divBdr>
                <w:top w:val="none" w:sz="0" w:space="0" w:color="auto"/>
                <w:left w:val="none" w:sz="0" w:space="0" w:color="auto"/>
                <w:bottom w:val="none" w:sz="0" w:space="0" w:color="auto"/>
                <w:right w:val="none" w:sz="0" w:space="0" w:color="auto"/>
              </w:divBdr>
            </w:div>
            <w:div w:id="598022234">
              <w:marLeft w:val="0"/>
              <w:marRight w:val="0"/>
              <w:marTop w:val="0"/>
              <w:marBottom w:val="0"/>
              <w:divBdr>
                <w:top w:val="none" w:sz="0" w:space="0" w:color="auto"/>
                <w:left w:val="none" w:sz="0" w:space="0" w:color="auto"/>
                <w:bottom w:val="none" w:sz="0" w:space="0" w:color="auto"/>
                <w:right w:val="none" w:sz="0" w:space="0" w:color="auto"/>
              </w:divBdr>
            </w:div>
            <w:div w:id="952636872">
              <w:marLeft w:val="0"/>
              <w:marRight w:val="0"/>
              <w:marTop w:val="0"/>
              <w:marBottom w:val="0"/>
              <w:divBdr>
                <w:top w:val="none" w:sz="0" w:space="0" w:color="auto"/>
                <w:left w:val="none" w:sz="0" w:space="0" w:color="auto"/>
                <w:bottom w:val="none" w:sz="0" w:space="0" w:color="auto"/>
                <w:right w:val="none" w:sz="0" w:space="0" w:color="auto"/>
              </w:divBdr>
            </w:div>
            <w:div w:id="865798922">
              <w:marLeft w:val="0"/>
              <w:marRight w:val="0"/>
              <w:marTop w:val="0"/>
              <w:marBottom w:val="0"/>
              <w:divBdr>
                <w:top w:val="none" w:sz="0" w:space="0" w:color="auto"/>
                <w:left w:val="none" w:sz="0" w:space="0" w:color="auto"/>
                <w:bottom w:val="none" w:sz="0" w:space="0" w:color="auto"/>
                <w:right w:val="none" w:sz="0" w:space="0" w:color="auto"/>
              </w:divBdr>
            </w:div>
            <w:div w:id="2010983809">
              <w:marLeft w:val="0"/>
              <w:marRight w:val="0"/>
              <w:marTop w:val="0"/>
              <w:marBottom w:val="0"/>
              <w:divBdr>
                <w:top w:val="none" w:sz="0" w:space="0" w:color="auto"/>
                <w:left w:val="none" w:sz="0" w:space="0" w:color="auto"/>
                <w:bottom w:val="none" w:sz="0" w:space="0" w:color="auto"/>
                <w:right w:val="none" w:sz="0" w:space="0" w:color="auto"/>
              </w:divBdr>
            </w:div>
            <w:div w:id="1437747505">
              <w:marLeft w:val="0"/>
              <w:marRight w:val="0"/>
              <w:marTop w:val="0"/>
              <w:marBottom w:val="0"/>
              <w:divBdr>
                <w:top w:val="none" w:sz="0" w:space="0" w:color="auto"/>
                <w:left w:val="none" w:sz="0" w:space="0" w:color="auto"/>
                <w:bottom w:val="none" w:sz="0" w:space="0" w:color="auto"/>
                <w:right w:val="none" w:sz="0" w:space="0" w:color="auto"/>
              </w:divBdr>
            </w:div>
            <w:div w:id="1975332430">
              <w:marLeft w:val="0"/>
              <w:marRight w:val="0"/>
              <w:marTop w:val="0"/>
              <w:marBottom w:val="0"/>
              <w:divBdr>
                <w:top w:val="none" w:sz="0" w:space="0" w:color="auto"/>
                <w:left w:val="none" w:sz="0" w:space="0" w:color="auto"/>
                <w:bottom w:val="none" w:sz="0" w:space="0" w:color="auto"/>
                <w:right w:val="none" w:sz="0" w:space="0" w:color="auto"/>
              </w:divBdr>
            </w:div>
            <w:div w:id="1858762716">
              <w:marLeft w:val="0"/>
              <w:marRight w:val="0"/>
              <w:marTop w:val="0"/>
              <w:marBottom w:val="0"/>
              <w:divBdr>
                <w:top w:val="none" w:sz="0" w:space="0" w:color="auto"/>
                <w:left w:val="none" w:sz="0" w:space="0" w:color="auto"/>
                <w:bottom w:val="none" w:sz="0" w:space="0" w:color="auto"/>
                <w:right w:val="none" w:sz="0" w:space="0" w:color="auto"/>
              </w:divBdr>
            </w:div>
            <w:div w:id="1354919497">
              <w:marLeft w:val="0"/>
              <w:marRight w:val="0"/>
              <w:marTop w:val="0"/>
              <w:marBottom w:val="0"/>
              <w:divBdr>
                <w:top w:val="none" w:sz="0" w:space="0" w:color="auto"/>
                <w:left w:val="none" w:sz="0" w:space="0" w:color="auto"/>
                <w:bottom w:val="none" w:sz="0" w:space="0" w:color="auto"/>
                <w:right w:val="none" w:sz="0" w:space="0" w:color="auto"/>
              </w:divBdr>
            </w:div>
            <w:div w:id="531383932">
              <w:marLeft w:val="0"/>
              <w:marRight w:val="0"/>
              <w:marTop w:val="0"/>
              <w:marBottom w:val="0"/>
              <w:divBdr>
                <w:top w:val="none" w:sz="0" w:space="0" w:color="auto"/>
                <w:left w:val="none" w:sz="0" w:space="0" w:color="auto"/>
                <w:bottom w:val="none" w:sz="0" w:space="0" w:color="auto"/>
                <w:right w:val="none" w:sz="0" w:space="0" w:color="auto"/>
              </w:divBdr>
            </w:div>
            <w:div w:id="306204741">
              <w:marLeft w:val="0"/>
              <w:marRight w:val="0"/>
              <w:marTop w:val="0"/>
              <w:marBottom w:val="0"/>
              <w:divBdr>
                <w:top w:val="none" w:sz="0" w:space="0" w:color="auto"/>
                <w:left w:val="none" w:sz="0" w:space="0" w:color="auto"/>
                <w:bottom w:val="none" w:sz="0" w:space="0" w:color="auto"/>
                <w:right w:val="none" w:sz="0" w:space="0" w:color="auto"/>
              </w:divBdr>
            </w:div>
            <w:div w:id="217787063">
              <w:marLeft w:val="0"/>
              <w:marRight w:val="0"/>
              <w:marTop w:val="0"/>
              <w:marBottom w:val="0"/>
              <w:divBdr>
                <w:top w:val="none" w:sz="0" w:space="0" w:color="auto"/>
                <w:left w:val="none" w:sz="0" w:space="0" w:color="auto"/>
                <w:bottom w:val="none" w:sz="0" w:space="0" w:color="auto"/>
                <w:right w:val="none" w:sz="0" w:space="0" w:color="auto"/>
              </w:divBdr>
            </w:div>
            <w:div w:id="122298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08155">
      <w:bodyDiv w:val="1"/>
      <w:marLeft w:val="0"/>
      <w:marRight w:val="0"/>
      <w:marTop w:val="0"/>
      <w:marBottom w:val="0"/>
      <w:divBdr>
        <w:top w:val="none" w:sz="0" w:space="0" w:color="auto"/>
        <w:left w:val="none" w:sz="0" w:space="0" w:color="auto"/>
        <w:bottom w:val="none" w:sz="0" w:space="0" w:color="auto"/>
        <w:right w:val="none" w:sz="0" w:space="0" w:color="auto"/>
      </w:divBdr>
      <w:divsChild>
        <w:div w:id="1531139998">
          <w:marLeft w:val="0"/>
          <w:marRight w:val="0"/>
          <w:marTop w:val="0"/>
          <w:marBottom w:val="0"/>
          <w:divBdr>
            <w:top w:val="none" w:sz="0" w:space="0" w:color="auto"/>
            <w:left w:val="none" w:sz="0" w:space="0" w:color="auto"/>
            <w:bottom w:val="none" w:sz="0" w:space="0" w:color="auto"/>
            <w:right w:val="none" w:sz="0" w:space="0" w:color="auto"/>
          </w:divBdr>
          <w:divsChild>
            <w:div w:id="705064363">
              <w:marLeft w:val="0"/>
              <w:marRight w:val="0"/>
              <w:marTop w:val="0"/>
              <w:marBottom w:val="0"/>
              <w:divBdr>
                <w:top w:val="none" w:sz="0" w:space="0" w:color="auto"/>
                <w:left w:val="none" w:sz="0" w:space="0" w:color="auto"/>
                <w:bottom w:val="none" w:sz="0" w:space="0" w:color="auto"/>
                <w:right w:val="none" w:sz="0" w:space="0" w:color="auto"/>
              </w:divBdr>
            </w:div>
            <w:div w:id="1549563214">
              <w:marLeft w:val="0"/>
              <w:marRight w:val="0"/>
              <w:marTop w:val="0"/>
              <w:marBottom w:val="0"/>
              <w:divBdr>
                <w:top w:val="none" w:sz="0" w:space="0" w:color="auto"/>
                <w:left w:val="none" w:sz="0" w:space="0" w:color="auto"/>
                <w:bottom w:val="none" w:sz="0" w:space="0" w:color="auto"/>
                <w:right w:val="none" w:sz="0" w:space="0" w:color="auto"/>
              </w:divBdr>
            </w:div>
            <w:div w:id="1455174865">
              <w:marLeft w:val="0"/>
              <w:marRight w:val="0"/>
              <w:marTop w:val="0"/>
              <w:marBottom w:val="0"/>
              <w:divBdr>
                <w:top w:val="none" w:sz="0" w:space="0" w:color="auto"/>
                <w:left w:val="none" w:sz="0" w:space="0" w:color="auto"/>
                <w:bottom w:val="none" w:sz="0" w:space="0" w:color="auto"/>
                <w:right w:val="none" w:sz="0" w:space="0" w:color="auto"/>
              </w:divBdr>
            </w:div>
            <w:div w:id="998926686">
              <w:marLeft w:val="0"/>
              <w:marRight w:val="0"/>
              <w:marTop w:val="0"/>
              <w:marBottom w:val="0"/>
              <w:divBdr>
                <w:top w:val="none" w:sz="0" w:space="0" w:color="auto"/>
                <w:left w:val="none" w:sz="0" w:space="0" w:color="auto"/>
                <w:bottom w:val="none" w:sz="0" w:space="0" w:color="auto"/>
                <w:right w:val="none" w:sz="0" w:space="0" w:color="auto"/>
              </w:divBdr>
            </w:div>
            <w:div w:id="1631083874">
              <w:marLeft w:val="0"/>
              <w:marRight w:val="0"/>
              <w:marTop w:val="0"/>
              <w:marBottom w:val="0"/>
              <w:divBdr>
                <w:top w:val="none" w:sz="0" w:space="0" w:color="auto"/>
                <w:left w:val="none" w:sz="0" w:space="0" w:color="auto"/>
                <w:bottom w:val="none" w:sz="0" w:space="0" w:color="auto"/>
                <w:right w:val="none" w:sz="0" w:space="0" w:color="auto"/>
              </w:divBdr>
            </w:div>
            <w:div w:id="632685282">
              <w:marLeft w:val="0"/>
              <w:marRight w:val="0"/>
              <w:marTop w:val="0"/>
              <w:marBottom w:val="0"/>
              <w:divBdr>
                <w:top w:val="none" w:sz="0" w:space="0" w:color="auto"/>
                <w:left w:val="none" w:sz="0" w:space="0" w:color="auto"/>
                <w:bottom w:val="none" w:sz="0" w:space="0" w:color="auto"/>
                <w:right w:val="none" w:sz="0" w:space="0" w:color="auto"/>
              </w:divBdr>
            </w:div>
            <w:div w:id="388303494">
              <w:marLeft w:val="0"/>
              <w:marRight w:val="0"/>
              <w:marTop w:val="0"/>
              <w:marBottom w:val="0"/>
              <w:divBdr>
                <w:top w:val="none" w:sz="0" w:space="0" w:color="auto"/>
                <w:left w:val="none" w:sz="0" w:space="0" w:color="auto"/>
                <w:bottom w:val="none" w:sz="0" w:space="0" w:color="auto"/>
                <w:right w:val="none" w:sz="0" w:space="0" w:color="auto"/>
              </w:divBdr>
            </w:div>
            <w:div w:id="1028798667">
              <w:marLeft w:val="0"/>
              <w:marRight w:val="0"/>
              <w:marTop w:val="0"/>
              <w:marBottom w:val="0"/>
              <w:divBdr>
                <w:top w:val="none" w:sz="0" w:space="0" w:color="auto"/>
                <w:left w:val="none" w:sz="0" w:space="0" w:color="auto"/>
                <w:bottom w:val="none" w:sz="0" w:space="0" w:color="auto"/>
                <w:right w:val="none" w:sz="0" w:space="0" w:color="auto"/>
              </w:divBdr>
            </w:div>
            <w:div w:id="1755081255">
              <w:marLeft w:val="0"/>
              <w:marRight w:val="0"/>
              <w:marTop w:val="0"/>
              <w:marBottom w:val="0"/>
              <w:divBdr>
                <w:top w:val="none" w:sz="0" w:space="0" w:color="auto"/>
                <w:left w:val="none" w:sz="0" w:space="0" w:color="auto"/>
                <w:bottom w:val="none" w:sz="0" w:space="0" w:color="auto"/>
                <w:right w:val="none" w:sz="0" w:space="0" w:color="auto"/>
              </w:divBdr>
            </w:div>
            <w:div w:id="2084718490">
              <w:marLeft w:val="0"/>
              <w:marRight w:val="0"/>
              <w:marTop w:val="0"/>
              <w:marBottom w:val="0"/>
              <w:divBdr>
                <w:top w:val="none" w:sz="0" w:space="0" w:color="auto"/>
                <w:left w:val="none" w:sz="0" w:space="0" w:color="auto"/>
                <w:bottom w:val="none" w:sz="0" w:space="0" w:color="auto"/>
                <w:right w:val="none" w:sz="0" w:space="0" w:color="auto"/>
              </w:divBdr>
            </w:div>
            <w:div w:id="152837549">
              <w:marLeft w:val="0"/>
              <w:marRight w:val="0"/>
              <w:marTop w:val="0"/>
              <w:marBottom w:val="0"/>
              <w:divBdr>
                <w:top w:val="none" w:sz="0" w:space="0" w:color="auto"/>
                <w:left w:val="none" w:sz="0" w:space="0" w:color="auto"/>
                <w:bottom w:val="none" w:sz="0" w:space="0" w:color="auto"/>
                <w:right w:val="none" w:sz="0" w:space="0" w:color="auto"/>
              </w:divBdr>
            </w:div>
            <w:div w:id="104426181">
              <w:marLeft w:val="0"/>
              <w:marRight w:val="0"/>
              <w:marTop w:val="0"/>
              <w:marBottom w:val="0"/>
              <w:divBdr>
                <w:top w:val="none" w:sz="0" w:space="0" w:color="auto"/>
                <w:left w:val="none" w:sz="0" w:space="0" w:color="auto"/>
                <w:bottom w:val="none" w:sz="0" w:space="0" w:color="auto"/>
                <w:right w:val="none" w:sz="0" w:space="0" w:color="auto"/>
              </w:divBdr>
            </w:div>
            <w:div w:id="563221455">
              <w:marLeft w:val="0"/>
              <w:marRight w:val="0"/>
              <w:marTop w:val="0"/>
              <w:marBottom w:val="0"/>
              <w:divBdr>
                <w:top w:val="none" w:sz="0" w:space="0" w:color="auto"/>
                <w:left w:val="none" w:sz="0" w:space="0" w:color="auto"/>
                <w:bottom w:val="none" w:sz="0" w:space="0" w:color="auto"/>
                <w:right w:val="none" w:sz="0" w:space="0" w:color="auto"/>
              </w:divBdr>
            </w:div>
            <w:div w:id="107355974">
              <w:marLeft w:val="0"/>
              <w:marRight w:val="0"/>
              <w:marTop w:val="0"/>
              <w:marBottom w:val="0"/>
              <w:divBdr>
                <w:top w:val="none" w:sz="0" w:space="0" w:color="auto"/>
                <w:left w:val="none" w:sz="0" w:space="0" w:color="auto"/>
                <w:bottom w:val="none" w:sz="0" w:space="0" w:color="auto"/>
                <w:right w:val="none" w:sz="0" w:space="0" w:color="auto"/>
              </w:divBdr>
            </w:div>
            <w:div w:id="1156645267">
              <w:marLeft w:val="0"/>
              <w:marRight w:val="0"/>
              <w:marTop w:val="0"/>
              <w:marBottom w:val="0"/>
              <w:divBdr>
                <w:top w:val="none" w:sz="0" w:space="0" w:color="auto"/>
                <w:left w:val="none" w:sz="0" w:space="0" w:color="auto"/>
                <w:bottom w:val="none" w:sz="0" w:space="0" w:color="auto"/>
                <w:right w:val="none" w:sz="0" w:space="0" w:color="auto"/>
              </w:divBdr>
            </w:div>
            <w:div w:id="184046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80367">
      <w:bodyDiv w:val="1"/>
      <w:marLeft w:val="0"/>
      <w:marRight w:val="0"/>
      <w:marTop w:val="0"/>
      <w:marBottom w:val="0"/>
      <w:divBdr>
        <w:top w:val="none" w:sz="0" w:space="0" w:color="auto"/>
        <w:left w:val="none" w:sz="0" w:space="0" w:color="auto"/>
        <w:bottom w:val="none" w:sz="0" w:space="0" w:color="auto"/>
        <w:right w:val="none" w:sz="0" w:space="0" w:color="auto"/>
      </w:divBdr>
      <w:divsChild>
        <w:div w:id="434787510">
          <w:marLeft w:val="0"/>
          <w:marRight w:val="0"/>
          <w:marTop w:val="0"/>
          <w:marBottom w:val="0"/>
          <w:divBdr>
            <w:top w:val="none" w:sz="0" w:space="0" w:color="auto"/>
            <w:left w:val="none" w:sz="0" w:space="0" w:color="auto"/>
            <w:bottom w:val="none" w:sz="0" w:space="0" w:color="auto"/>
            <w:right w:val="none" w:sz="0" w:space="0" w:color="auto"/>
          </w:divBdr>
          <w:divsChild>
            <w:div w:id="1613125372">
              <w:marLeft w:val="0"/>
              <w:marRight w:val="0"/>
              <w:marTop w:val="0"/>
              <w:marBottom w:val="0"/>
              <w:divBdr>
                <w:top w:val="none" w:sz="0" w:space="0" w:color="auto"/>
                <w:left w:val="none" w:sz="0" w:space="0" w:color="auto"/>
                <w:bottom w:val="none" w:sz="0" w:space="0" w:color="auto"/>
                <w:right w:val="none" w:sz="0" w:space="0" w:color="auto"/>
              </w:divBdr>
            </w:div>
            <w:div w:id="869301244">
              <w:marLeft w:val="0"/>
              <w:marRight w:val="0"/>
              <w:marTop w:val="0"/>
              <w:marBottom w:val="0"/>
              <w:divBdr>
                <w:top w:val="none" w:sz="0" w:space="0" w:color="auto"/>
                <w:left w:val="none" w:sz="0" w:space="0" w:color="auto"/>
                <w:bottom w:val="none" w:sz="0" w:space="0" w:color="auto"/>
                <w:right w:val="none" w:sz="0" w:space="0" w:color="auto"/>
              </w:divBdr>
            </w:div>
            <w:div w:id="267661462">
              <w:marLeft w:val="0"/>
              <w:marRight w:val="0"/>
              <w:marTop w:val="0"/>
              <w:marBottom w:val="0"/>
              <w:divBdr>
                <w:top w:val="none" w:sz="0" w:space="0" w:color="auto"/>
                <w:left w:val="none" w:sz="0" w:space="0" w:color="auto"/>
                <w:bottom w:val="none" w:sz="0" w:space="0" w:color="auto"/>
                <w:right w:val="none" w:sz="0" w:space="0" w:color="auto"/>
              </w:divBdr>
            </w:div>
            <w:div w:id="33510549">
              <w:marLeft w:val="0"/>
              <w:marRight w:val="0"/>
              <w:marTop w:val="0"/>
              <w:marBottom w:val="0"/>
              <w:divBdr>
                <w:top w:val="none" w:sz="0" w:space="0" w:color="auto"/>
                <w:left w:val="none" w:sz="0" w:space="0" w:color="auto"/>
                <w:bottom w:val="none" w:sz="0" w:space="0" w:color="auto"/>
                <w:right w:val="none" w:sz="0" w:space="0" w:color="auto"/>
              </w:divBdr>
            </w:div>
            <w:div w:id="1762943808">
              <w:marLeft w:val="0"/>
              <w:marRight w:val="0"/>
              <w:marTop w:val="0"/>
              <w:marBottom w:val="0"/>
              <w:divBdr>
                <w:top w:val="none" w:sz="0" w:space="0" w:color="auto"/>
                <w:left w:val="none" w:sz="0" w:space="0" w:color="auto"/>
                <w:bottom w:val="none" w:sz="0" w:space="0" w:color="auto"/>
                <w:right w:val="none" w:sz="0" w:space="0" w:color="auto"/>
              </w:divBdr>
            </w:div>
            <w:div w:id="618874600">
              <w:marLeft w:val="0"/>
              <w:marRight w:val="0"/>
              <w:marTop w:val="0"/>
              <w:marBottom w:val="0"/>
              <w:divBdr>
                <w:top w:val="none" w:sz="0" w:space="0" w:color="auto"/>
                <w:left w:val="none" w:sz="0" w:space="0" w:color="auto"/>
                <w:bottom w:val="none" w:sz="0" w:space="0" w:color="auto"/>
                <w:right w:val="none" w:sz="0" w:space="0" w:color="auto"/>
              </w:divBdr>
            </w:div>
            <w:div w:id="1532376142">
              <w:marLeft w:val="0"/>
              <w:marRight w:val="0"/>
              <w:marTop w:val="0"/>
              <w:marBottom w:val="0"/>
              <w:divBdr>
                <w:top w:val="none" w:sz="0" w:space="0" w:color="auto"/>
                <w:left w:val="none" w:sz="0" w:space="0" w:color="auto"/>
                <w:bottom w:val="none" w:sz="0" w:space="0" w:color="auto"/>
                <w:right w:val="none" w:sz="0" w:space="0" w:color="auto"/>
              </w:divBdr>
            </w:div>
            <w:div w:id="900864396">
              <w:marLeft w:val="0"/>
              <w:marRight w:val="0"/>
              <w:marTop w:val="0"/>
              <w:marBottom w:val="0"/>
              <w:divBdr>
                <w:top w:val="none" w:sz="0" w:space="0" w:color="auto"/>
                <w:left w:val="none" w:sz="0" w:space="0" w:color="auto"/>
                <w:bottom w:val="none" w:sz="0" w:space="0" w:color="auto"/>
                <w:right w:val="none" w:sz="0" w:space="0" w:color="auto"/>
              </w:divBdr>
            </w:div>
            <w:div w:id="79914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447218">
      <w:bodyDiv w:val="1"/>
      <w:marLeft w:val="0"/>
      <w:marRight w:val="0"/>
      <w:marTop w:val="0"/>
      <w:marBottom w:val="0"/>
      <w:divBdr>
        <w:top w:val="none" w:sz="0" w:space="0" w:color="auto"/>
        <w:left w:val="none" w:sz="0" w:space="0" w:color="auto"/>
        <w:bottom w:val="none" w:sz="0" w:space="0" w:color="auto"/>
        <w:right w:val="none" w:sz="0" w:space="0" w:color="auto"/>
      </w:divBdr>
      <w:divsChild>
        <w:div w:id="1225918370">
          <w:marLeft w:val="0"/>
          <w:marRight w:val="0"/>
          <w:marTop w:val="0"/>
          <w:marBottom w:val="0"/>
          <w:divBdr>
            <w:top w:val="none" w:sz="0" w:space="0" w:color="auto"/>
            <w:left w:val="none" w:sz="0" w:space="0" w:color="auto"/>
            <w:bottom w:val="none" w:sz="0" w:space="0" w:color="auto"/>
            <w:right w:val="none" w:sz="0" w:space="0" w:color="auto"/>
          </w:divBdr>
          <w:divsChild>
            <w:div w:id="643894892">
              <w:marLeft w:val="0"/>
              <w:marRight w:val="0"/>
              <w:marTop w:val="0"/>
              <w:marBottom w:val="0"/>
              <w:divBdr>
                <w:top w:val="none" w:sz="0" w:space="0" w:color="auto"/>
                <w:left w:val="none" w:sz="0" w:space="0" w:color="auto"/>
                <w:bottom w:val="none" w:sz="0" w:space="0" w:color="auto"/>
                <w:right w:val="none" w:sz="0" w:space="0" w:color="auto"/>
              </w:divBdr>
            </w:div>
            <w:div w:id="1671447689">
              <w:marLeft w:val="0"/>
              <w:marRight w:val="0"/>
              <w:marTop w:val="0"/>
              <w:marBottom w:val="0"/>
              <w:divBdr>
                <w:top w:val="none" w:sz="0" w:space="0" w:color="auto"/>
                <w:left w:val="none" w:sz="0" w:space="0" w:color="auto"/>
                <w:bottom w:val="none" w:sz="0" w:space="0" w:color="auto"/>
                <w:right w:val="none" w:sz="0" w:space="0" w:color="auto"/>
              </w:divBdr>
            </w:div>
            <w:div w:id="152169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2571">
      <w:bodyDiv w:val="1"/>
      <w:marLeft w:val="0"/>
      <w:marRight w:val="0"/>
      <w:marTop w:val="0"/>
      <w:marBottom w:val="0"/>
      <w:divBdr>
        <w:top w:val="none" w:sz="0" w:space="0" w:color="auto"/>
        <w:left w:val="none" w:sz="0" w:space="0" w:color="auto"/>
        <w:bottom w:val="none" w:sz="0" w:space="0" w:color="auto"/>
        <w:right w:val="none" w:sz="0" w:space="0" w:color="auto"/>
      </w:divBdr>
      <w:divsChild>
        <w:div w:id="820316400">
          <w:marLeft w:val="0"/>
          <w:marRight w:val="0"/>
          <w:marTop w:val="0"/>
          <w:marBottom w:val="0"/>
          <w:divBdr>
            <w:top w:val="none" w:sz="0" w:space="0" w:color="auto"/>
            <w:left w:val="none" w:sz="0" w:space="0" w:color="auto"/>
            <w:bottom w:val="none" w:sz="0" w:space="0" w:color="auto"/>
            <w:right w:val="none" w:sz="0" w:space="0" w:color="auto"/>
          </w:divBdr>
          <w:divsChild>
            <w:div w:id="746995732">
              <w:marLeft w:val="0"/>
              <w:marRight w:val="0"/>
              <w:marTop w:val="0"/>
              <w:marBottom w:val="0"/>
              <w:divBdr>
                <w:top w:val="none" w:sz="0" w:space="0" w:color="auto"/>
                <w:left w:val="none" w:sz="0" w:space="0" w:color="auto"/>
                <w:bottom w:val="none" w:sz="0" w:space="0" w:color="auto"/>
                <w:right w:val="none" w:sz="0" w:space="0" w:color="auto"/>
              </w:divBdr>
            </w:div>
            <w:div w:id="1698963817">
              <w:marLeft w:val="0"/>
              <w:marRight w:val="0"/>
              <w:marTop w:val="0"/>
              <w:marBottom w:val="0"/>
              <w:divBdr>
                <w:top w:val="none" w:sz="0" w:space="0" w:color="auto"/>
                <w:left w:val="none" w:sz="0" w:space="0" w:color="auto"/>
                <w:bottom w:val="none" w:sz="0" w:space="0" w:color="auto"/>
                <w:right w:val="none" w:sz="0" w:space="0" w:color="auto"/>
              </w:divBdr>
            </w:div>
            <w:div w:id="1049720673">
              <w:marLeft w:val="0"/>
              <w:marRight w:val="0"/>
              <w:marTop w:val="0"/>
              <w:marBottom w:val="0"/>
              <w:divBdr>
                <w:top w:val="none" w:sz="0" w:space="0" w:color="auto"/>
                <w:left w:val="none" w:sz="0" w:space="0" w:color="auto"/>
                <w:bottom w:val="none" w:sz="0" w:space="0" w:color="auto"/>
                <w:right w:val="none" w:sz="0" w:space="0" w:color="auto"/>
              </w:divBdr>
            </w:div>
            <w:div w:id="1730422557">
              <w:marLeft w:val="0"/>
              <w:marRight w:val="0"/>
              <w:marTop w:val="0"/>
              <w:marBottom w:val="0"/>
              <w:divBdr>
                <w:top w:val="none" w:sz="0" w:space="0" w:color="auto"/>
                <w:left w:val="none" w:sz="0" w:space="0" w:color="auto"/>
                <w:bottom w:val="none" w:sz="0" w:space="0" w:color="auto"/>
                <w:right w:val="none" w:sz="0" w:space="0" w:color="auto"/>
              </w:divBdr>
            </w:div>
            <w:div w:id="135953230">
              <w:marLeft w:val="0"/>
              <w:marRight w:val="0"/>
              <w:marTop w:val="0"/>
              <w:marBottom w:val="0"/>
              <w:divBdr>
                <w:top w:val="none" w:sz="0" w:space="0" w:color="auto"/>
                <w:left w:val="none" w:sz="0" w:space="0" w:color="auto"/>
                <w:bottom w:val="none" w:sz="0" w:space="0" w:color="auto"/>
                <w:right w:val="none" w:sz="0" w:space="0" w:color="auto"/>
              </w:divBdr>
            </w:div>
            <w:div w:id="208759605">
              <w:marLeft w:val="0"/>
              <w:marRight w:val="0"/>
              <w:marTop w:val="0"/>
              <w:marBottom w:val="0"/>
              <w:divBdr>
                <w:top w:val="none" w:sz="0" w:space="0" w:color="auto"/>
                <w:left w:val="none" w:sz="0" w:space="0" w:color="auto"/>
                <w:bottom w:val="none" w:sz="0" w:space="0" w:color="auto"/>
                <w:right w:val="none" w:sz="0" w:space="0" w:color="auto"/>
              </w:divBdr>
            </w:div>
            <w:div w:id="2095201439">
              <w:marLeft w:val="0"/>
              <w:marRight w:val="0"/>
              <w:marTop w:val="0"/>
              <w:marBottom w:val="0"/>
              <w:divBdr>
                <w:top w:val="none" w:sz="0" w:space="0" w:color="auto"/>
                <w:left w:val="none" w:sz="0" w:space="0" w:color="auto"/>
                <w:bottom w:val="none" w:sz="0" w:space="0" w:color="auto"/>
                <w:right w:val="none" w:sz="0" w:space="0" w:color="auto"/>
              </w:divBdr>
            </w:div>
            <w:div w:id="1156532010">
              <w:marLeft w:val="0"/>
              <w:marRight w:val="0"/>
              <w:marTop w:val="0"/>
              <w:marBottom w:val="0"/>
              <w:divBdr>
                <w:top w:val="none" w:sz="0" w:space="0" w:color="auto"/>
                <w:left w:val="none" w:sz="0" w:space="0" w:color="auto"/>
                <w:bottom w:val="none" w:sz="0" w:space="0" w:color="auto"/>
                <w:right w:val="none" w:sz="0" w:space="0" w:color="auto"/>
              </w:divBdr>
            </w:div>
            <w:div w:id="1014694600">
              <w:marLeft w:val="0"/>
              <w:marRight w:val="0"/>
              <w:marTop w:val="0"/>
              <w:marBottom w:val="0"/>
              <w:divBdr>
                <w:top w:val="none" w:sz="0" w:space="0" w:color="auto"/>
                <w:left w:val="none" w:sz="0" w:space="0" w:color="auto"/>
                <w:bottom w:val="none" w:sz="0" w:space="0" w:color="auto"/>
                <w:right w:val="none" w:sz="0" w:space="0" w:color="auto"/>
              </w:divBdr>
            </w:div>
            <w:div w:id="975185499">
              <w:marLeft w:val="0"/>
              <w:marRight w:val="0"/>
              <w:marTop w:val="0"/>
              <w:marBottom w:val="0"/>
              <w:divBdr>
                <w:top w:val="none" w:sz="0" w:space="0" w:color="auto"/>
                <w:left w:val="none" w:sz="0" w:space="0" w:color="auto"/>
                <w:bottom w:val="none" w:sz="0" w:space="0" w:color="auto"/>
                <w:right w:val="none" w:sz="0" w:space="0" w:color="auto"/>
              </w:divBdr>
            </w:div>
            <w:div w:id="185292427">
              <w:marLeft w:val="0"/>
              <w:marRight w:val="0"/>
              <w:marTop w:val="0"/>
              <w:marBottom w:val="0"/>
              <w:divBdr>
                <w:top w:val="none" w:sz="0" w:space="0" w:color="auto"/>
                <w:left w:val="none" w:sz="0" w:space="0" w:color="auto"/>
                <w:bottom w:val="none" w:sz="0" w:space="0" w:color="auto"/>
                <w:right w:val="none" w:sz="0" w:space="0" w:color="auto"/>
              </w:divBdr>
            </w:div>
            <w:div w:id="875119347">
              <w:marLeft w:val="0"/>
              <w:marRight w:val="0"/>
              <w:marTop w:val="0"/>
              <w:marBottom w:val="0"/>
              <w:divBdr>
                <w:top w:val="none" w:sz="0" w:space="0" w:color="auto"/>
                <w:left w:val="none" w:sz="0" w:space="0" w:color="auto"/>
                <w:bottom w:val="none" w:sz="0" w:space="0" w:color="auto"/>
                <w:right w:val="none" w:sz="0" w:space="0" w:color="auto"/>
              </w:divBdr>
            </w:div>
            <w:div w:id="138614387">
              <w:marLeft w:val="0"/>
              <w:marRight w:val="0"/>
              <w:marTop w:val="0"/>
              <w:marBottom w:val="0"/>
              <w:divBdr>
                <w:top w:val="none" w:sz="0" w:space="0" w:color="auto"/>
                <w:left w:val="none" w:sz="0" w:space="0" w:color="auto"/>
                <w:bottom w:val="none" w:sz="0" w:space="0" w:color="auto"/>
                <w:right w:val="none" w:sz="0" w:space="0" w:color="auto"/>
              </w:divBdr>
            </w:div>
            <w:div w:id="124873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03997">
      <w:bodyDiv w:val="1"/>
      <w:marLeft w:val="0"/>
      <w:marRight w:val="0"/>
      <w:marTop w:val="0"/>
      <w:marBottom w:val="0"/>
      <w:divBdr>
        <w:top w:val="none" w:sz="0" w:space="0" w:color="auto"/>
        <w:left w:val="none" w:sz="0" w:space="0" w:color="auto"/>
        <w:bottom w:val="none" w:sz="0" w:space="0" w:color="auto"/>
        <w:right w:val="none" w:sz="0" w:space="0" w:color="auto"/>
      </w:divBdr>
      <w:divsChild>
        <w:div w:id="1165317979">
          <w:marLeft w:val="0"/>
          <w:marRight w:val="0"/>
          <w:marTop w:val="0"/>
          <w:marBottom w:val="0"/>
          <w:divBdr>
            <w:top w:val="none" w:sz="0" w:space="0" w:color="auto"/>
            <w:left w:val="none" w:sz="0" w:space="0" w:color="auto"/>
            <w:bottom w:val="none" w:sz="0" w:space="0" w:color="auto"/>
            <w:right w:val="none" w:sz="0" w:space="0" w:color="auto"/>
          </w:divBdr>
          <w:divsChild>
            <w:div w:id="1866551629">
              <w:marLeft w:val="0"/>
              <w:marRight w:val="0"/>
              <w:marTop w:val="0"/>
              <w:marBottom w:val="0"/>
              <w:divBdr>
                <w:top w:val="none" w:sz="0" w:space="0" w:color="auto"/>
                <w:left w:val="none" w:sz="0" w:space="0" w:color="auto"/>
                <w:bottom w:val="none" w:sz="0" w:space="0" w:color="auto"/>
                <w:right w:val="none" w:sz="0" w:space="0" w:color="auto"/>
              </w:divBdr>
            </w:div>
            <w:div w:id="17766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66127">
      <w:bodyDiv w:val="1"/>
      <w:marLeft w:val="0"/>
      <w:marRight w:val="0"/>
      <w:marTop w:val="0"/>
      <w:marBottom w:val="0"/>
      <w:divBdr>
        <w:top w:val="none" w:sz="0" w:space="0" w:color="auto"/>
        <w:left w:val="none" w:sz="0" w:space="0" w:color="auto"/>
        <w:bottom w:val="none" w:sz="0" w:space="0" w:color="auto"/>
        <w:right w:val="none" w:sz="0" w:space="0" w:color="auto"/>
      </w:divBdr>
      <w:divsChild>
        <w:div w:id="357319317">
          <w:marLeft w:val="0"/>
          <w:marRight w:val="0"/>
          <w:marTop w:val="0"/>
          <w:marBottom w:val="0"/>
          <w:divBdr>
            <w:top w:val="none" w:sz="0" w:space="0" w:color="auto"/>
            <w:left w:val="none" w:sz="0" w:space="0" w:color="auto"/>
            <w:bottom w:val="none" w:sz="0" w:space="0" w:color="auto"/>
            <w:right w:val="none" w:sz="0" w:space="0" w:color="auto"/>
          </w:divBdr>
          <w:divsChild>
            <w:div w:id="1816409520">
              <w:marLeft w:val="0"/>
              <w:marRight w:val="0"/>
              <w:marTop w:val="0"/>
              <w:marBottom w:val="0"/>
              <w:divBdr>
                <w:top w:val="none" w:sz="0" w:space="0" w:color="auto"/>
                <w:left w:val="none" w:sz="0" w:space="0" w:color="auto"/>
                <w:bottom w:val="none" w:sz="0" w:space="0" w:color="auto"/>
                <w:right w:val="none" w:sz="0" w:space="0" w:color="auto"/>
              </w:divBdr>
            </w:div>
            <w:div w:id="1228498376">
              <w:marLeft w:val="0"/>
              <w:marRight w:val="0"/>
              <w:marTop w:val="0"/>
              <w:marBottom w:val="0"/>
              <w:divBdr>
                <w:top w:val="none" w:sz="0" w:space="0" w:color="auto"/>
                <w:left w:val="none" w:sz="0" w:space="0" w:color="auto"/>
                <w:bottom w:val="none" w:sz="0" w:space="0" w:color="auto"/>
                <w:right w:val="none" w:sz="0" w:space="0" w:color="auto"/>
              </w:divBdr>
            </w:div>
            <w:div w:id="1336224943">
              <w:marLeft w:val="0"/>
              <w:marRight w:val="0"/>
              <w:marTop w:val="0"/>
              <w:marBottom w:val="0"/>
              <w:divBdr>
                <w:top w:val="none" w:sz="0" w:space="0" w:color="auto"/>
                <w:left w:val="none" w:sz="0" w:space="0" w:color="auto"/>
                <w:bottom w:val="none" w:sz="0" w:space="0" w:color="auto"/>
                <w:right w:val="none" w:sz="0" w:space="0" w:color="auto"/>
              </w:divBdr>
            </w:div>
            <w:div w:id="1304502401">
              <w:marLeft w:val="0"/>
              <w:marRight w:val="0"/>
              <w:marTop w:val="0"/>
              <w:marBottom w:val="0"/>
              <w:divBdr>
                <w:top w:val="none" w:sz="0" w:space="0" w:color="auto"/>
                <w:left w:val="none" w:sz="0" w:space="0" w:color="auto"/>
                <w:bottom w:val="none" w:sz="0" w:space="0" w:color="auto"/>
                <w:right w:val="none" w:sz="0" w:space="0" w:color="auto"/>
              </w:divBdr>
            </w:div>
            <w:div w:id="1941063668">
              <w:marLeft w:val="0"/>
              <w:marRight w:val="0"/>
              <w:marTop w:val="0"/>
              <w:marBottom w:val="0"/>
              <w:divBdr>
                <w:top w:val="none" w:sz="0" w:space="0" w:color="auto"/>
                <w:left w:val="none" w:sz="0" w:space="0" w:color="auto"/>
                <w:bottom w:val="none" w:sz="0" w:space="0" w:color="auto"/>
                <w:right w:val="none" w:sz="0" w:space="0" w:color="auto"/>
              </w:divBdr>
            </w:div>
            <w:div w:id="19126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69833">
      <w:bodyDiv w:val="1"/>
      <w:marLeft w:val="0"/>
      <w:marRight w:val="0"/>
      <w:marTop w:val="0"/>
      <w:marBottom w:val="0"/>
      <w:divBdr>
        <w:top w:val="none" w:sz="0" w:space="0" w:color="auto"/>
        <w:left w:val="none" w:sz="0" w:space="0" w:color="auto"/>
        <w:bottom w:val="none" w:sz="0" w:space="0" w:color="auto"/>
        <w:right w:val="none" w:sz="0" w:space="0" w:color="auto"/>
      </w:divBdr>
      <w:divsChild>
        <w:div w:id="788014192">
          <w:marLeft w:val="0"/>
          <w:marRight w:val="0"/>
          <w:marTop w:val="0"/>
          <w:marBottom w:val="0"/>
          <w:divBdr>
            <w:top w:val="none" w:sz="0" w:space="0" w:color="auto"/>
            <w:left w:val="none" w:sz="0" w:space="0" w:color="auto"/>
            <w:bottom w:val="none" w:sz="0" w:space="0" w:color="auto"/>
            <w:right w:val="none" w:sz="0" w:space="0" w:color="auto"/>
          </w:divBdr>
          <w:divsChild>
            <w:div w:id="148446400">
              <w:marLeft w:val="0"/>
              <w:marRight w:val="0"/>
              <w:marTop w:val="0"/>
              <w:marBottom w:val="0"/>
              <w:divBdr>
                <w:top w:val="none" w:sz="0" w:space="0" w:color="auto"/>
                <w:left w:val="none" w:sz="0" w:space="0" w:color="auto"/>
                <w:bottom w:val="none" w:sz="0" w:space="0" w:color="auto"/>
                <w:right w:val="none" w:sz="0" w:space="0" w:color="auto"/>
              </w:divBdr>
            </w:div>
            <w:div w:id="1968580268">
              <w:marLeft w:val="0"/>
              <w:marRight w:val="0"/>
              <w:marTop w:val="0"/>
              <w:marBottom w:val="0"/>
              <w:divBdr>
                <w:top w:val="none" w:sz="0" w:space="0" w:color="auto"/>
                <w:left w:val="none" w:sz="0" w:space="0" w:color="auto"/>
                <w:bottom w:val="none" w:sz="0" w:space="0" w:color="auto"/>
                <w:right w:val="none" w:sz="0" w:space="0" w:color="auto"/>
              </w:divBdr>
            </w:div>
            <w:div w:id="569077685">
              <w:marLeft w:val="0"/>
              <w:marRight w:val="0"/>
              <w:marTop w:val="0"/>
              <w:marBottom w:val="0"/>
              <w:divBdr>
                <w:top w:val="none" w:sz="0" w:space="0" w:color="auto"/>
                <w:left w:val="none" w:sz="0" w:space="0" w:color="auto"/>
                <w:bottom w:val="none" w:sz="0" w:space="0" w:color="auto"/>
                <w:right w:val="none" w:sz="0" w:space="0" w:color="auto"/>
              </w:divBdr>
            </w:div>
            <w:div w:id="540479091">
              <w:marLeft w:val="0"/>
              <w:marRight w:val="0"/>
              <w:marTop w:val="0"/>
              <w:marBottom w:val="0"/>
              <w:divBdr>
                <w:top w:val="none" w:sz="0" w:space="0" w:color="auto"/>
                <w:left w:val="none" w:sz="0" w:space="0" w:color="auto"/>
                <w:bottom w:val="none" w:sz="0" w:space="0" w:color="auto"/>
                <w:right w:val="none" w:sz="0" w:space="0" w:color="auto"/>
              </w:divBdr>
            </w:div>
            <w:div w:id="1364788089">
              <w:marLeft w:val="0"/>
              <w:marRight w:val="0"/>
              <w:marTop w:val="0"/>
              <w:marBottom w:val="0"/>
              <w:divBdr>
                <w:top w:val="none" w:sz="0" w:space="0" w:color="auto"/>
                <w:left w:val="none" w:sz="0" w:space="0" w:color="auto"/>
                <w:bottom w:val="none" w:sz="0" w:space="0" w:color="auto"/>
                <w:right w:val="none" w:sz="0" w:space="0" w:color="auto"/>
              </w:divBdr>
            </w:div>
            <w:div w:id="1213886991">
              <w:marLeft w:val="0"/>
              <w:marRight w:val="0"/>
              <w:marTop w:val="0"/>
              <w:marBottom w:val="0"/>
              <w:divBdr>
                <w:top w:val="none" w:sz="0" w:space="0" w:color="auto"/>
                <w:left w:val="none" w:sz="0" w:space="0" w:color="auto"/>
                <w:bottom w:val="none" w:sz="0" w:space="0" w:color="auto"/>
                <w:right w:val="none" w:sz="0" w:space="0" w:color="auto"/>
              </w:divBdr>
            </w:div>
            <w:div w:id="1692492708">
              <w:marLeft w:val="0"/>
              <w:marRight w:val="0"/>
              <w:marTop w:val="0"/>
              <w:marBottom w:val="0"/>
              <w:divBdr>
                <w:top w:val="none" w:sz="0" w:space="0" w:color="auto"/>
                <w:left w:val="none" w:sz="0" w:space="0" w:color="auto"/>
                <w:bottom w:val="none" w:sz="0" w:space="0" w:color="auto"/>
                <w:right w:val="none" w:sz="0" w:space="0" w:color="auto"/>
              </w:divBdr>
            </w:div>
            <w:div w:id="615142157">
              <w:marLeft w:val="0"/>
              <w:marRight w:val="0"/>
              <w:marTop w:val="0"/>
              <w:marBottom w:val="0"/>
              <w:divBdr>
                <w:top w:val="none" w:sz="0" w:space="0" w:color="auto"/>
                <w:left w:val="none" w:sz="0" w:space="0" w:color="auto"/>
                <w:bottom w:val="none" w:sz="0" w:space="0" w:color="auto"/>
                <w:right w:val="none" w:sz="0" w:space="0" w:color="auto"/>
              </w:divBdr>
            </w:div>
            <w:div w:id="665403729">
              <w:marLeft w:val="0"/>
              <w:marRight w:val="0"/>
              <w:marTop w:val="0"/>
              <w:marBottom w:val="0"/>
              <w:divBdr>
                <w:top w:val="none" w:sz="0" w:space="0" w:color="auto"/>
                <w:left w:val="none" w:sz="0" w:space="0" w:color="auto"/>
                <w:bottom w:val="none" w:sz="0" w:space="0" w:color="auto"/>
                <w:right w:val="none" w:sz="0" w:space="0" w:color="auto"/>
              </w:divBdr>
            </w:div>
            <w:div w:id="1766534532">
              <w:marLeft w:val="0"/>
              <w:marRight w:val="0"/>
              <w:marTop w:val="0"/>
              <w:marBottom w:val="0"/>
              <w:divBdr>
                <w:top w:val="none" w:sz="0" w:space="0" w:color="auto"/>
                <w:left w:val="none" w:sz="0" w:space="0" w:color="auto"/>
                <w:bottom w:val="none" w:sz="0" w:space="0" w:color="auto"/>
                <w:right w:val="none" w:sz="0" w:space="0" w:color="auto"/>
              </w:divBdr>
            </w:div>
            <w:div w:id="82844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74960">
      <w:bodyDiv w:val="1"/>
      <w:marLeft w:val="0"/>
      <w:marRight w:val="0"/>
      <w:marTop w:val="0"/>
      <w:marBottom w:val="0"/>
      <w:divBdr>
        <w:top w:val="none" w:sz="0" w:space="0" w:color="auto"/>
        <w:left w:val="none" w:sz="0" w:space="0" w:color="auto"/>
        <w:bottom w:val="none" w:sz="0" w:space="0" w:color="auto"/>
        <w:right w:val="none" w:sz="0" w:space="0" w:color="auto"/>
      </w:divBdr>
      <w:divsChild>
        <w:div w:id="491415162">
          <w:marLeft w:val="0"/>
          <w:marRight w:val="0"/>
          <w:marTop w:val="0"/>
          <w:marBottom w:val="0"/>
          <w:divBdr>
            <w:top w:val="none" w:sz="0" w:space="0" w:color="auto"/>
            <w:left w:val="none" w:sz="0" w:space="0" w:color="auto"/>
            <w:bottom w:val="none" w:sz="0" w:space="0" w:color="auto"/>
            <w:right w:val="none" w:sz="0" w:space="0" w:color="auto"/>
          </w:divBdr>
          <w:divsChild>
            <w:div w:id="1912882641">
              <w:marLeft w:val="0"/>
              <w:marRight w:val="0"/>
              <w:marTop w:val="0"/>
              <w:marBottom w:val="0"/>
              <w:divBdr>
                <w:top w:val="none" w:sz="0" w:space="0" w:color="auto"/>
                <w:left w:val="none" w:sz="0" w:space="0" w:color="auto"/>
                <w:bottom w:val="none" w:sz="0" w:space="0" w:color="auto"/>
                <w:right w:val="none" w:sz="0" w:space="0" w:color="auto"/>
              </w:divBdr>
            </w:div>
            <w:div w:id="110127425">
              <w:marLeft w:val="0"/>
              <w:marRight w:val="0"/>
              <w:marTop w:val="0"/>
              <w:marBottom w:val="0"/>
              <w:divBdr>
                <w:top w:val="none" w:sz="0" w:space="0" w:color="auto"/>
                <w:left w:val="none" w:sz="0" w:space="0" w:color="auto"/>
                <w:bottom w:val="none" w:sz="0" w:space="0" w:color="auto"/>
                <w:right w:val="none" w:sz="0" w:space="0" w:color="auto"/>
              </w:divBdr>
            </w:div>
            <w:div w:id="179707605">
              <w:marLeft w:val="0"/>
              <w:marRight w:val="0"/>
              <w:marTop w:val="0"/>
              <w:marBottom w:val="0"/>
              <w:divBdr>
                <w:top w:val="none" w:sz="0" w:space="0" w:color="auto"/>
                <w:left w:val="none" w:sz="0" w:space="0" w:color="auto"/>
                <w:bottom w:val="none" w:sz="0" w:space="0" w:color="auto"/>
                <w:right w:val="none" w:sz="0" w:space="0" w:color="auto"/>
              </w:divBdr>
            </w:div>
            <w:div w:id="1364742954">
              <w:marLeft w:val="0"/>
              <w:marRight w:val="0"/>
              <w:marTop w:val="0"/>
              <w:marBottom w:val="0"/>
              <w:divBdr>
                <w:top w:val="none" w:sz="0" w:space="0" w:color="auto"/>
                <w:left w:val="none" w:sz="0" w:space="0" w:color="auto"/>
                <w:bottom w:val="none" w:sz="0" w:space="0" w:color="auto"/>
                <w:right w:val="none" w:sz="0" w:space="0" w:color="auto"/>
              </w:divBdr>
            </w:div>
            <w:div w:id="186648575">
              <w:marLeft w:val="0"/>
              <w:marRight w:val="0"/>
              <w:marTop w:val="0"/>
              <w:marBottom w:val="0"/>
              <w:divBdr>
                <w:top w:val="none" w:sz="0" w:space="0" w:color="auto"/>
                <w:left w:val="none" w:sz="0" w:space="0" w:color="auto"/>
                <w:bottom w:val="none" w:sz="0" w:space="0" w:color="auto"/>
                <w:right w:val="none" w:sz="0" w:space="0" w:color="auto"/>
              </w:divBdr>
            </w:div>
            <w:div w:id="1008101171">
              <w:marLeft w:val="0"/>
              <w:marRight w:val="0"/>
              <w:marTop w:val="0"/>
              <w:marBottom w:val="0"/>
              <w:divBdr>
                <w:top w:val="none" w:sz="0" w:space="0" w:color="auto"/>
                <w:left w:val="none" w:sz="0" w:space="0" w:color="auto"/>
                <w:bottom w:val="none" w:sz="0" w:space="0" w:color="auto"/>
                <w:right w:val="none" w:sz="0" w:space="0" w:color="auto"/>
              </w:divBdr>
            </w:div>
            <w:div w:id="986667342">
              <w:marLeft w:val="0"/>
              <w:marRight w:val="0"/>
              <w:marTop w:val="0"/>
              <w:marBottom w:val="0"/>
              <w:divBdr>
                <w:top w:val="none" w:sz="0" w:space="0" w:color="auto"/>
                <w:left w:val="none" w:sz="0" w:space="0" w:color="auto"/>
                <w:bottom w:val="none" w:sz="0" w:space="0" w:color="auto"/>
                <w:right w:val="none" w:sz="0" w:space="0" w:color="auto"/>
              </w:divBdr>
            </w:div>
            <w:div w:id="604650253">
              <w:marLeft w:val="0"/>
              <w:marRight w:val="0"/>
              <w:marTop w:val="0"/>
              <w:marBottom w:val="0"/>
              <w:divBdr>
                <w:top w:val="none" w:sz="0" w:space="0" w:color="auto"/>
                <w:left w:val="none" w:sz="0" w:space="0" w:color="auto"/>
                <w:bottom w:val="none" w:sz="0" w:space="0" w:color="auto"/>
                <w:right w:val="none" w:sz="0" w:space="0" w:color="auto"/>
              </w:divBdr>
            </w:div>
            <w:div w:id="1932933531">
              <w:marLeft w:val="0"/>
              <w:marRight w:val="0"/>
              <w:marTop w:val="0"/>
              <w:marBottom w:val="0"/>
              <w:divBdr>
                <w:top w:val="none" w:sz="0" w:space="0" w:color="auto"/>
                <w:left w:val="none" w:sz="0" w:space="0" w:color="auto"/>
                <w:bottom w:val="none" w:sz="0" w:space="0" w:color="auto"/>
                <w:right w:val="none" w:sz="0" w:space="0" w:color="auto"/>
              </w:divBdr>
            </w:div>
            <w:div w:id="317155787">
              <w:marLeft w:val="0"/>
              <w:marRight w:val="0"/>
              <w:marTop w:val="0"/>
              <w:marBottom w:val="0"/>
              <w:divBdr>
                <w:top w:val="none" w:sz="0" w:space="0" w:color="auto"/>
                <w:left w:val="none" w:sz="0" w:space="0" w:color="auto"/>
                <w:bottom w:val="none" w:sz="0" w:space="0" w:color="auto"/>
                <w:right w:val="none" w:sz="0" w:space="0" w:color="auto"/>
              </w:divBdr>
            </w:div>
            <w:div w:id="808330352">
              <w:marLeft w:val="0"/>
              <w:marRight w:val="0"/>
              <w:marTop w:val="0"/>
              <w:marBottom w:val="0"/>
              <w:divBdr>
                <w:top w:val="none" w:sz="0" w:space="0" w:color="auto"/>
                <w:left w:val="none" w:sz="0" w:space="0" w:color="auto"/>
                <w:bottom w:val="none" w:sz="0" w:space="0" w:color="auto"/>
                <w:right w:val="none" w:sz="0" w:space="0" w:color="auto"/>
              </w:divBdr>
            </w:div>
            <w:div w:id="1639603032">
              <w:marLeft w:val="0"/>
              <w:marRight w:val="0"/>
              <w:marTop w:val="0"/>
              <w:marBottom w:val="0"/>
              <w:divBdr>
                <w:top w:val="none" w:sz="0" w:space="0" w:color="auto"/>
                <w:left w:val="none" w:sz="0" w:space="0" w:color="auto"/>
                <w:bottom w:val="none" w:sz="0" w:space="0" w:color="auto"/>
                <w:right w:val="none" w:sz="0" w:space="0" w:color="auto"/>
              </w:divBdr>
            </w:div>
            <w:div w:id="1825050530">
              <w:marLeft w:val="0"/>
              <w:marRight w:val="0"/>
              <w:marTop w:val="0"/>
              <w:marBottom w:val="0"/>
              <w:divBdr>
                <w:top w:val="none" w:sz="0" w:space="0" w:color="auto"/>
                <w:left w:val="none" w:sz="0" w:space="0" w:color="auto"/>
                <w:bottom w:val="none" w:sz="0" w:space="0" w:color="auto"/>
                <w:right w:val="none" w:sz="0" w:space="0" w:color="auto"/>
              </w:divBdr>
            </w:div>
            <w:div w:id="1444500087">
              <w:marLeft w:val="0"/>
              <w:marRight w:val="0"/>
              <w:marTop w:val="0"/>
              <w:marBottom w:val="0"/>
              <w:divBdr>
                <w:top w:val="none" w:sz="0" w:space="0" w:color="auto"/>
                <w:left w:val="none" w:sz="0" w:space="0" w:color="auto"/>
                <w:bottom w:val="none" w:sz="0" w:space="0" w:color="auto"/>
                <w:right w:val="none" w:sz="0" w:space="0" w:color="auto"/>
              </w:divBdr>
            </w:div>
            <w:div w:id="87084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52639">
      <w:bodyDiv w:val="1"/>
      <w:marLeft w:val="0"/>
      <w:marRight w:val="0"/>
      <w:marTop w:val="0"/>
      <w:marBottom w:val="0"/>
      <w:divBdr>
        <w:top w:val="none" w:sz="0" w:space="0" w:color="auto"/>
        <w:left w:val="none" w:sz="0" w:space="0" w:color="auto"/>
        <w:bottom w:val="none" w:sz="0" w:space="0" w:color="auto"/>
        <w:right w:val="none" w:sz="0" w:space="0" w:color="auto"/>
      </w:divBdr>
      <w:divsChild>
        <w:div w:id="249968390">
          <w:marLeft w:val="0"/>
          <w:marRight w:val="0"/>
          <w:marTop w:val="0"/>
          <w:marBottom w:val="0"/>
          <w:divBdr>
            <w:top w:val="none" w:sz="0" w:space="0" w:color="auto"/>
            <w:left w:val="none" w:sz="0" w:space="0" w:color="auto"/>
            <w:bottom w:val="none" w:sz="0" w:space="0" w:color="auto"/>
            <w:right w:val="none" w:sz="0" w:space="0" w:color="auto"/>
          </w:divBdr>
          <w:divsChild>
            <w:div w:id="337970347">
              <w:marLeft w:val="0"/>
              <w:marRight w:val="0"/>
              <w:marTop w:val="0"/>
              <w:marBottom w:val="0"/>
              <w:divBdr>
                <w:top w:val="none" w:sz="0" w:space="0" w:color="auto"/>
                <w:left w:val="none" w:sz="0" w:space="0" w:color="auto"/>
                <w:bottom w:val="none" w:sz="0" w:space="0" w:color="auto"/>
                <w:right w:val="none" w:sz="0" w:space="0" w:color="auto"/>
              </w:divBdr>
            </w:div>
            <w:div w:id="212430032">
              <w:marLeft w:val="0"/>
              <w:marRight w:val="0"/>
              <w:marTop w:val="0"/>
              <w:marBottom w:val="0"/>
              <w:divBdr>
                <w:top w:val="none" w:sz="0" w:space="0" w:color="auto"/>
                <w:left w:val="none" w:sz="0" w:space="0" w:color="auto"/>
                <w:bottom w:val="none" w:sz="0" w:space="0" w:color="auto"/>
                <w:right w:val="none" w:sz="0" w:space="0" w:color="auto"/>
              </w:divBdr>
            </w:div>
            <w:div w:id="3435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33537">
      <w:bodyDiv w:val="1"/>
      <w:marLeft w:val="0"/>
      <w:marRight w:val="0"/>
      <w:marTop w:val="0"/>
      <w:marBottom w:val="0"/>
      <w:divBdr>
        <w:top w:val="none" w:sz="0" w:space="0" w:color="auto"/>
        <w:left w:val="none" w:sz="0" w:space="0" w:color="auto"/>
        <w:bottom w:val="none" w:sz="0" w:space="0" w:color="auto"/>
        <w:right w:val="none" w:sz="0" w:space="0" w:color="auto"/>
      </w:divBdr>
      <w:divsChild>
        <w:div w:id="1503620653">
          <w:marLeft w:val="0"/>
          <w:marRight w:val="0"/>
          <w:marTop w:val="0"/>
          <w:marBottom w:val="0"/>
          <w:divBdr>
            <w:top w:val="none" w:sz="0" w:space="0" w:color="auto"/>
            <w:left w:val="none" w:sz="0" w:space="0" w:color="auto"/>
            <w:bottom w:val="none" w:sz="0" w:space="0" w:color="auto"/>
            <w:right w:val="none" w:sz="0" w:space="0" w:color="auto"/>
          </w:divBdr>
          <w:divsChild>
            <w:div w:id="2106220850">
              <w:marLeft w:val="0"/>
              <w:marRight w:val="0"/>
              <w:marTop w:val="0"/>
              <w:marBottom w:val="0"/>
              <w:divBdr>
                <w:top w:val="none" w:sz="0" w:space="0" w:color="auto"/>
                <w:left w:val="none" w:sz="0" w:space="0" w:color="auto"/>
                <w:bottom w:val="none" w:sz="0" w:space="0" w:color="auto"/>
                <w:right w:val="none" w:sz="0" w:space="0" w:color="auto"/>
              </w:divBdr>
            </w:div>
            <w:div w:id="1412003789">
              <w:marLeft w:val="0"/>
              <w:marRight w:val="0"/>
              <w:marTop w:val="0"/>
              <w:marBottom w:val="0"/>
              <w:divBdr>
                <w:top w:val="none" w:sz="0" w:space="0" w:color="auto"/>
                <w:left w:val="none" w:sz="0" w:space="0" w:color="auto"/>
                <w:bottom w:val="none" w:sz="0" w:space="0" w:color="auto"/>
                <w:right w:val="none" w:sz="0" w:space="0" w:color="auto"/>
              </w:divBdr>
            </w:div>
            <w:div w:id="664093032">
              <w:marLeft w:val="0"/>
              <w:marRight w:val="0"/>
              <w:marTop w:val="0"/>
              <w:marBottom w:val="0"/>
              <w:divBdr>
                <w:top w:val="none" w:sz="0" w:space="0" w:color="auto"/>
                <w:left w:val="none" w:sz="0" w:space="0" w:color="auto"/>
                <w:bottom w:val="none" w:sz="0" w:space="0" w:color="auto"/>
                <w:right w:val="none" w:sz="0" w:space="0" w:color="auto"/>
              </w:divBdr>
            </w:div>
            <w:div w:id="120174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20204">
      <w:bodyDiv w:val="1"/>
      <w:marLeft w:val="0"/>
      <w:marRight w:val="0"/>
      <w:marTop w:val="0"/>
      <w:marBottom w:val="0"/>
      <w:divBdr>
        <w:top w:val="none" w:sz="0" w:space="0" w:color="auto"/>
        <w:left w:val="none" w:sz="0" w:space="0" w:color="auto"/>
        <w:bottom w:val="none" w:sz="0" w:space="0" w:color="auto"/>
        <w:right w:val="none" w:sz="0" w:space="0" w:color="auto"/>
      </w:divBdr>
      <w:divsChild>
        <w:div w:id="684402867">
          <w:marLeft w:val="0"/>
          <w:marRight w:val="0"/>
          <w:marTop w:val="0"/>
          <w:marBottom w:val="0"/>
          <w:divBdr>
            <w:top w:val="none" w:sz="0" w:space="0" w:color="auto"/>
            <w:left w:val="none" w:sz="0" w:space="0" w:color="auto"/>
            <w:bottom w:val="none" w:sz="0" w:space="0" w:color="auto"/>
            <w:right w:val="none" w:sz="0" w:space="0" w:color="auto"/>
          </w:divBdr>
          <w:divsChild>
            <w:div w:id="725572989">
              <w:marLeft w:val="0"/>
              <w:marRight w:val="0"/>
              <w:marTop w:val="0"/>
              <w:marBottom w:val="0"/>
              <w:divBdr>
                <w:top w:val="none" w:sz="0" w:space="0" w:color="auto"/>
                <w:left w:val="none" w:sz="0" w:space="0" w:color="auto"/>
                <w:bottom w:val="none" w:sz="0" w:space="0" w:color="auto"/>
                <w:right w:val="none" w:sz="0" w:space="0" w:color="auto"/>
              </w:divBdr>
            </w:div>
            <w:div w:id="913510546">
              <w:marLeft w:val="0"/>
              <w:marRight w:val="0"/>
              <w:marTop w:val="0"/>
              <w:marBottom w:val="0"/>
              <w:divBdr>
                <w:top w:val="none" w:sz="0" w:space="0" w:color="auto"/>
                <w:left w:val="none" w:sz="0" w:space="0" w:color="auto"/>
                <w:bottom w:val="none" w:sz="0" w:space="0" w:color="auto"/>
                <w:right w:val="none" w:sz="0" w:space="0" w:color="auto"/>
              </w:divBdr>
            </w:div>
            <w:div w:id="1120341557">
              <w:marLeft w:val="0"/>
              <w:marRight w:val="0"/>
              <w:marTop w:val="0"/>
              <w:marBottom w:val="0"/>
              <w:divBdr>
                <w:top w:val="none" w:sz="0" w:space="0" w:color="auto"/>
                <w:left w:val="none" w:sz="0" w:space="0" w:color="auto"/>
                <w:bottom w:val="none" w:sz="0" w:space="0" w:color="auto"/>
                <w:right w:val="none" w:sz="0" w:space="0" w:color="auto"/>
              </w:divBdr>
            </w:div>
            <w:div w:id="100731546">
              <w:marLeft w:val="0"/>
              <w:marRight w:val="0"/>
              <w:marTop w:val="0"/>
              <w:marBottom w:val="0"/>
              <w:divBdr>
                <w:top w:val="none" w:sz="0" w:space="0" w:color="auto"/>
                <w:left w:val="none" w:sz="0" w:space="0" w:color="auto"/>
                <w:bottom w:val="none" w:sz="0" w:space="0" w:color="auto"/>
                <w:right w:val="none" w:sz="0" w:space="0" w:color="auto"/>
              </w:divBdr>
            </w:div>
            <w:div w:id="1101950159">
              <w:marLeft w:val="0"/>
              <w:marRight w:val="0"/>
              <w:marTop w:val="0"/>
              <w:marBottom w:val="0"/>
              <w:divBdr>
                <w:top w:val="none" w:sz="0" w:space="0" w:color="auto"/>
                <w:left w:val="none" w:sz="0" w:space="0" w:color="auto"/>
                <w:bottom w:val="none" w:sz="0" w:space="0" w:color="auto"/>
                <w:right w:val="none" w:sz="0" w:space="0" w:color="auto"/>
              </w:divBdr>
            </w:div>
            <w:div w:id="145509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22311">
      <w:bodyDiv w:val="1"/>
      <w:marLeft w:val="0"/>
      <w:marRight w:val="0"/>
      <w:marTop w:val="0"/>
      <w:marBottom w:val="0"/>
      <w:divBdr>
        <w:top w:val="none" w:sz="0" w:space="0" w:color="auto"/>
        <w:left w:val="none" w:sz="0" w:space="0" w:color="auto"/>
        <w:bottom w:val="none" w:sz="0" w:space="0" w:color="auto"/>
        <w:right w:val="none" w:sz="0" w:space="0" w:color="auto"/>
      </w:divBdr>
      <w:divsChild>
        <w:div w:id="1584216978">
          <w:marLeft w:val="0"/>
          <w:marRight w:val="0"/>
          <w:marTop w:val="0"/>
          <w:marBottom w:val="0"/>
          <w:divBdr>
            <w:top w:val="none" w:sz="0" w:space="0" w:color="auto"/>
            <w:left w:val="none" w:sz="0" w:space="0" w:color="auto"/>
            <w:bottom w:val="none" w:sz="0" w:space="0" w:color="auto"/>
            <w:right w:val="none" w:sz="0" w:space="0" w:color="auto"/>
          </w:divBdr>
          <w:divsChild>
            <w:div w:id="617371113">
              <w:marLeft w:val="0"/>
              <w:marRight w:val="0"/>
              <w:marTop w:val="0"/>
              <w:marBottom w:val="0"/>
              <w:divBdr>
                <w:top w:val="none" w:sz="0" w:space="0" w:color="auto"/>
                <w:left w:val="none" w:sz="0" w:space="0" w:color="auto"/>
                <w:bottom w:val="none" w:sz="0" w:space="0" w:color="auto"/>
                <w:right w:val="none" w:sz="0" w:space="0" w:color="auto"/>
              </w:divBdr>
            </w:div>
            <w:div w:id="1991789407">
              <w:marLeft w:val="0"/>
              <w:marRight w:val="0"/>
              <w:marTop w:val="0"/>
              <w:marBottom w:val="0"/>
              <w:divBdr>
                <w:top w:val="none" w:sz="0" w:space="0" w:color="auto"/>
                <w:left w:val="none" w:sz="0" w:space="0" w:color="auto"/>
                <w:bottom w:val="none" w:sz="0" w:space="0" w:color="auto"/>
                <w:right w:val="none" w:sz="0" w:space="0" w:color="auto"/>
              </w:divBdr>
            </w:div>
            <w:div w:id="1206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81604">
      <w:bodyDiv w:val="1"/>
      <w:marLeft w:val="0"/>
      <w:marRight w:val="0"/>
      <w:marTop w:val="0"/>
      <w:marBottom w:val="0"/>
      <w:divBdr>
        <w:top w:val="none" w:sz="0" w:space="0" w:color="auto"/>
        <w:left w:val="none" w:sz="0" w:space="0" w:color="auto"/>
        <w:bottom w:val="none" w:sz="0" w:space="0" w:color="auto"/>
        <w:right w:val="none" w:sz="0" w:space="0" w:color="auto"/>
      </w:divBdr>
      <w:divsChild>
        <w:div w:id="1902523805">
          <w:marLeft w:val="0"/>
          <w:marRight w:val="0"/>
          <w:marTop w:val="0"/>
          <w:marBottom w:val="0"/>
          <w:divBdr>
            <w:top w:val="none" w:sz="0" w:space="0" w:color="auto"/>
            <w:left w:val="none" w:sz="0" w:space="0" w:color="auto"/>
            <w:bottom w:val="none" w:sz="0" w:space="0" w:color="auto"/>
            <w:right w:val="none" w:sz="0" w:space="0" w:color="auto"/>
          </w:divBdr>
          <w:divsChild>
            <w:div w:id="2084832611">
              <w:marLeft w:val="0"/>
              <w:marRight w:val="0"/>
              <w:marTop w:val="0"/>
              <w:marBottom w:val="0"/>
              <w:divBdr>
                <w:top w:val="none" w:sz="0" w:space="0" w:color="auto"/>
                <w:left w:val="none" w:sz="0" w:space="0" w:color="auto"/>
                <w:bottom w:val="none" w:sz="0" w:space="0" w:color="auto"/>
                <w:right w:val="none" w:sz="0" w:space="0" w:color="auto"/>
              </w:divBdr>
            </w:div>
            <w:div w:id="645092807">
              <w:marLeft w:val="0"/>
              <w:marRight w:val="0"/>
              <w:marTop w:val="0"/>
              <w:marBottom w:val="0"/>
              <w:divBdr>
                <w:top w:val="none" w:sz="0" w:space="0" w:color="auto"/>
                <w:left w:val="none" w:sz="0" w:space="0" w:color="auto"/>
                <w:bottom w:val="none" w:sz="0" w:space="0" w:color="auto"/>
                <w:right w:val="none" w:sz="0" w:space="0" w:color="auto"/>
              </w:divBdr>
            </w:div>
            <w:div w:id="115961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71821">
      <w:bodyDiv w:val="1"/>
      <w:marLeft w:val="0"/>
      <w:marRight w:val="0"/>
      <w:marTop w:val="0"/>
      <w:marBottom w:val="0"/>
      <w:divBdr>
        <w:top w:val="none" w:sz="0" w:space="0" w:color="auto"/>
        <w:left w:val="none" w:sz="0" w:space="0" w:color="auto"/>
        <w:bottom w:val="none" w:sz="0" w:space="0" w:color="auto"/>
        <w:right w:val="none" w:sz="0" w:space="0" w:color="auto"/>
      </w:divBdr>
      <w:divsChild>
        <w:div w:id="537594790">
          <w:marLeft w:val="0"/>
          <w:marRight w:val="0"/>
          <w:marTop w:val="0"/>
          <w:marBottom w:val="0"/>
          <w:divBdr>
            <w:top w:val="none" w:sz="0" w:space="0" w:color="auto"/>
            <w:left w:val="none" w:sz="0" w:space="0" w:color="auto"/>
            <w:bottom w:val="none" w:sz="0" w:space="0" w:color="auto"/>
            <w:right w:val="none" w:sz="0" w:space="0" w:color="auto"/>
          </w:divBdr>
          <w:divsChild>
            <w:div w:id="726491671">
              <w:marLeft w:val="0"/>
              <w:marRight w:val="0"/>
              <w:marTop w:val="0"/>
              <w:marBottom w:val="0"/>
              <w:divBdr>
                <w:top w:val="none" w:sz="0" w:space="0" w:color="auto"/>
                <w:left w:val="none" w:sz="0" w:space="0" w:color="auto"/>
                <w:bottom w:val="none" w:sz="0" w:space="0" w:color="auto"/>
                <w:right w:val="none" w:sz="0" w:space="0" w:color="auto"/>
              </w:divBdr>
            </w:div>
            <w:div w:id="766733373">
              <w:marLeft w:val="0"/>
              <w:marRight w:val="0"/>
              <w:marTop w:val="0"/>
              <w:marBottom w:val="0"/>
              <w:divBdr>
                <w:top w:val="none" w:sz="0" w:space="0" w:color="auto"/>
                <w:left w:val="none" w:sz="0" w:space="0" w:color="auto"/>
                <w:bottom w:val="none" w:sz="0" w:space="0" w:color="auto"/>
                <w:right w:val="none" w:sz="0" w:space="0" w:color="auto"/>
              </w:divBdr>
            </w:div>
            <w:div w:id="213949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17384">
      <w:bodyDiv w:val="1"/>
      <w:marLeft w:val="0"/>
      <w:marRight w:val="0"/>
      <w:marTop w:val="0"/>
      <w:marBottom w:val="0"/>
      <w:divBdr>
        <w:top w:val="none" w:sz="0" w:space="0" w:color="auto"/>
        <w:left w:val="none" w:sz="0" w:space="0" w:color="auto"/>
        <w:bottom w:val="none" w:sz="0" w:space="0" w:color="auto"/>
        <w:right w:val="none" w:sz="0" w:space="0" w:color="auto"/>
      </w:divBdr>
      <w:divsChild>
        <w:div w:id="865607371">
          <w:marLeft w:val="0"/>
          <w:marRight w:val="0"/>
          <w:marTop w:val="0"/>
          <w:marBottom w:val="0"/>
          <w:divBdr>
            <w:top w:val="none" w:sz="0" w:space="0" w:color="auto"/>
            <w:left w:val="none" w:sz="0" w:space="0" w:color="auto"/>
            <w:bottom w:val="none" w:sz="0" w:space="0" w:color="auto"/>
            <w:right w:val="none" w:sz="0" w:space="0" w:color="auto"/>
          </w:divBdr>
          <w:divsChild>
            <w:div w:id="1587424451">
              <w:marLeft w:val="0"/>
              <w:marRight w:val="0"/>
              <w:marTop w:val="0"/>
              <w:marBottom w:val="0"/>
              <w:divBdr>
                <w:top w:val="none" w:sz="0" w:space="0" w:color="auto"/>
                <w:left w:val="none" w:sz="0" w:space="0" w:color="auto"/>
                <w:bottom w:val="none" w:sz="0" w:space="0" w:color="auto"/>
                <w:right w:val="none" w:sz="0" w:space="0" w:color="auto"/>
              </w:divBdr>
            </w:div>
            <w:div w:id="1255671593">
              <w:marLeft w:val="0"/>
              <w:marRight w:val="0"/>
              <w:marTop w:val="0"/>
              <w:marBottom w:val="0"/>
              <w:divBdr>
                <w:top w:val="none" w:sz="0" w:space="0" w:color="auto"/>
                <w:left w:val="none" w:sz="0" w:space="0" w:color="auto"/>
                <w:bottom w:val="none" w:sz="0" w:space="0" w:color="auto"/>
                <w:right w:val="none" w:sz="0" w:space="0" w:color="auto"/>
              </w:divBdr>
            </w:div>
            <w:div w:id="700975218">
              <w:marLeft w:val="0"/>
              <w:marRight w:val="0"/>
              <w:marTop w:val="0"/>
              <w:marBottom w:val="0"/>
              <w:divBdr>
                <w:top w:val="none" w:sz="0" w:space="0" w:color="auto"/>
                <w:left w:val="none" w:sz="0" w:space="0" w:color="auto"/>
                <w:bottom w:val="none" w:sz="0" w:space="0" w:color="auto"/>
                <w:right w:val="none" w:sz="0" w:space="0" w:color="auto"/>
              </w:divBdr>
            </w:div>
            <w:div w:id="317152751">
              <w:marLeft w:val="0"/>
              <w:marRight w:val="0"/>
              <w:marTop w:val="0"/>
              <w:marBottom w:val="0"/>
              <w:divBdr>
                <w:top w:val="none" w:sz="0" w:space="0" w:color="auto"/>
                <w:left w:val="none" w:sz="0" w:space="0" w:color="auto"/>
                <w:bottom w:val="none" w:sz="0" w:space="0" w:color="auto"/>
                <w:right w:val="none" w:sz="0" w:space="0" w:color="auto"/>
              </w:divBdr>
            </w:div>
            <w:div w:id="1026716867">
              <w:marLeft w:val="0"/>
              <w:marRight w:val="0"/>
              <w:marTop w:val="0"/>
              <w:marBottom w:val="0"/>
              <w:divBdr>
                <w:top w:val="none" w:sz="0" w:space="0" w:color="auto"/>
                <w:left w:val="none" w:sz="0" w:space="0" w:color="auto"/>
                <w:bottom w:val="none" w:sz="0" w:space="0" w:color="auto"/>
                <w:right w:val="none" w:sz="0" w:space="0" w:color="auto"/>
              </w:divBdr>
            </w:div>
            <w:div w:id="326441134">
              <w:marLeft w:val="0"/>
              <w:marRight w:val="0"/>
              <w:marTop w:val="0"/>
              <w:marBottom w:val="0"/>
              <w:divBdr>
                <w:top w:val="none" w:sz="0" w:space="0" w:color="auto"/>
                <w:left w:val="none" w:sz="0" w:space="0" w:color="auto"/>
                <w:bottom w:val="none" w:sz="0" w:space="0" w:color="auto"/>
                <w:right w:val="none" w:sz="0" w:space="0" w:color="auto"/>
              </w:divBdr>
            </w:div>
            <w:div w:id="1798448622">
              <w:marLeft w:val="0"/>
              <w:marRight w:val="0"/>
              <w:marTop w:val="0"/>
              <w:marBottom w:val="0"/>
              <w:divBdr>
                <w:top w:val="none" w:sz="0" w:space="0" w:color="auto"/>
                <w:left w:val="none" w:sz="0" w:space="0" w:color="auto"/>
                <w:bottom w:val="none" w:sz="0" w:space="0" w:color="auto"/>
                <w:right w:val="none" w:sz="0" w:space="0" w:color="auto"/>
              </w:divBdr>
            </w:div>
            <w:div w:id="1074812998">
              <w:marLeft w:val="0"/>
              <w:marRight w:val="0"/>
              <w:marTop w:val="0"/>
              <w:marBottom w:val="0"/>
              <w:divBdr>
                <w:top w:val="none" w:sz="0" w:space="0" w:color="auto"/>
                <w:left w:val="none" w:sz="0" w:space="0" w:color="auto"/>
                <w:bottom w:val="none" w:sz="0" w:space="0" w:color="auto"/>
                <w:right w:val="none" w:sz="0" w:space="0" w:color="auto"/>
              </w:divBdr>
            </w:div>
            <w:div w:id="11626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62330">
      <w:bodyDiv w:val="1"/>
      <w:marLeft w:val="0"/>
      <w:marRight w:val="0"/>
      <w:marTop w:val="0"/>
      <w:marBottom w:val="0"/>
      <w:divBdr>
        <w:top w:val="none" w:sz="0" w:space="0" w:color="auto"/>
        <w:left w:val="none" w:sz="0" w:space="0" w:color="auto"/>
        <w:bottom w:val="none" w:sz="0" w:space="0" w:color="auto"/>
        <w:right w:val="none" w:sz="0" w:space="0" w:color="auto"/>
      </w:divBdr>
      <w:divsChild>
        <w:div w:id="861552667">
          <w:marLeft w:val="0"/>
          <w:marRight w:val="0"/>
          <w:marTop w:val="0"/>
          <w:marBottom w:val="0"/>
          <w:divBdr>
            <w:top w:val="none" w:sz="0" w:space="0" w:color="auto"/>
            <w:left w:val="none" w:sz="0" w:space="0" w:color="auto"/>
            <w:bottom w:val="none" w:sz="0" w:space="0" w:color="auto"/>
            <w:right w:val="none" w:sz="0" w:space="0" w:color="auto"/>
          </w:divBdr>
          <w:divsChild>
            <w:div w:id="5447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60805">
      <w:bodyDiv w:val="1"/>
      <w:marLeft w:val="0"/>
      <w:marRight w:val="0"/>
      <w:marTop w:val="0"/>
      <w:marBottom w:val="0"/>
      <w:divBdr>
        <w:top w:val="none" w:sz="0" w:space="0" w:color="auto"/>
        <w:left w:val="none" w:sz="0" w:space="0" w:color="auto"/>
        <w:bottom w:val="none" w:sz="0" w:space="0" w:color="auto"/>
        <w:right w:val="none" w:sz="0" w:space="0" w:color="auto"/>
      </w:divBdr>
      <w:divsChild>
        <w:div w:id="1608003190">
          <w:marLeft w:val="0"/>
          <w:marRight w:val="0"/>
          <w:marTop w:val="0"/>
          <w:marBottom w:val="0"/>
          <w:divBdr>
            <w:top w:val="none" w:sz="0" w:space="0" w:color="auto"/>
            <w:left w:val="none" w:sz="0" w:space="0" w:color="auto"/>
            <w:bottom w:val="none" w:sz="0" w:space="0" w:color="auto"/>
            <w:right w:val="none" w:sz="0" w:space="0" w:color="auto"/>
          </w:divBdr>
          <w:divsChild>
            <w:div w:id="1505130248">
              <w:marLeft w:val="0"/>
              <w:marRight w:val="0"/>
              <w:marTop w:val="0"/>
              <w:marBottom w:val="0"/>
              <w:divBdr>
                <w:top w:val="none" w:sz="0" w:space="0" w:color="auto"/>
                <w:left w:val="none" w:sz="0" w:space="0" w:color="auto"/>
                <w:bottom w:val="none" w:sz="0" w:space="0" w:color="auto"/>
                <w:right w:val="none" w:sz="0" w:space="0" w:color="auto"/>
              </w:divBdr>
            </w:div>
            <w:div w:id="60858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5564">
      <w:bodyDiv w:val="1"/>
      <w:marLeft w:val="0"/>
      <w:marRight w:val="0"/>
      <w:marTop w:val="0"/>
      <w:marBottom w:val="0"/>
      <w:divBdr>
        <w:top w:val="none" w:sz="0" w:space="0" w:color="auto"/>
        <w:left w:val="none" w:sz="0" w:space="0" w:color="auto"/>
        <w:bottom w:val="none" w:sz="0" w:space="0" w:color="auto"/>
        <w:right w:val="none" w:sz="0" w:space="0" w:color="auto"/>
      </w:divBdr>
      <w:divsChild>
        <w:div w:id="790519390">
          <w:marLeft w:val="0"/>
          <w:marRight w:val="0"/>
          <w:marTop w:val="0"/>
          <w:marBottom w:val="0"/>
          <w:divBdr>
            <w:top w:val="none" w:sz="0" w:space="0" w:color="auto"/>
            <w:left w:val="none" w:sz="0" w:space="0" w:color="auto"/>
            <w:bottom w:val="none" w:sz="0" w:space="0" w:color="auto"/>
            <w:right w:val="none" w:sz="0" w:space="0" w:color="auto"/>
          </w:divBdr>
          <w:divsChild>
            <w:div w:id="1238707317">
              <w:marLeft w:val="0"/>
              <w:marRight w:val="0"/>
              <w:marTop w:val="0"/>
              <w:marBottom w:val="0"/>
              <w:divBdr>
                <w:top w:val="none" w:sz="0" w:space="0" w:color="auto"/>
                <w:left w:val="none" w:sz="0" w:space="0" w:color="auto"/>
                <w:bottom w:val="none" w:sz="0" w:space="0" w:color="auto"/>
                <w:right w:val="none" w:sz="0" w:space="0" w:color="auto"/>
              </w:divBdr>
            </w:div>
            <w:div w:id="457533455">
              <w:marLeft w:val="0"/>
              <w:marRight w:val="0"/>
              <w:marTop w:val="0"/>
              <w:marBottom w:val="0"/>
              <w:divBdr>
                <w:top w:val="none" w:sz="0" w:space="0" w:color="auto"/>
                <w:left w:val="none" w:sz="0" w:space="0" w:color="auto"/>
                <w:bottom w:val="none" w:sz="0" w:space="0" w:color="auto"/>
                <w:right w:val="none" w:sz="0" w:space="0" w:color="auto"/>
              </w:divBdr>
            </w:div>
            <w:div w:id="837961628">
              <w:marLeft w:val="0"/>
              <w:marRight w:val="0"/>
              <w:marTop w:val="0"/>
              <w:marBottom w:val="0"/>
              <w:divBdr>
                <w:top w:val="none" w:sz="0" w:space="0" w:color="auto"/>
                <w:left w:val="none" w:sz="0" w:space="0" w:color="auto"/>
                <w:bottom w:val="none" w:sz="0" w:space="0" w:color="auto"/>
                <w:right w:val="none" w:sz="0" w:space="0" w:color="auto"/>
              </w:divBdr>
            </w:div>
            <w:div w:id="96681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88959">
      <w:bodyDiv w:val="1"/>
      <w:marLeft w:val="0"/>
      <w:marRight w:val="0"/>
      <w:marTop w:val="0"/>
      <w:marBottom w:val="0"/>
      <w:divBdr>
        <w:top w:val="none" w:sz="0" w:space="0" w:color="auto"/>
        <w:left w:val="none" w:sz="0" w:space="0" w:color="auto"/>
        <w:bottom w:val="none" w:sz="0" w:space="0" w:color="auto"/>
        <w:right w:val="none" w:sz="0" w:space="0" w:color="auto"/>
      </w:divBdr>
      <w:divsChild>
        <w:div w:id="1030185040">
          <w:marLeft w:val="0"/>
          <w:marRight w:val="0"/>
          <w:marTop w:val="0"/>
          <w:marBottom w:val="0"/>
          <w:divBdr>
            <w:top w:val="none" w:sz="0" w:space="0" w:color="auto"/>
            <w:left w:val="none" w:sz="0" w:space="0" w:color="auto"/>
            <w:bottom w:val="none" w:sz="0" w:space="0" w:color="auto"/>
            <w:right w:val="none" w:sz="0" w:space="0" w:color="auto"/>
          </w:divBdr>
          <w:divsChild>
            <w:div w:id="213582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962969">
      <w:bodyDiv w:val="1"/>
      <w:marLeft w:val="0"/>
      <w:marRight w:val="0"/>
      <w:marTop w:val="0"/>
      <w:marBottom w:val="0"/>
      <w:divBdr>
        <w:top w:val="none" w:sz="0" w:space="0" w:color="auto"/>
        <w:left w:val="none" w:sz="0" w:space="0" w:color="auto"/>
        <w:bottom w:val="none" w:sz="0" w:space="0" w:color="auto"/>
        <w:right w:val="none" w:sz="0" w:space="0" w:color="auto"/>
      </w:divBdr>
      <w:divsChild>
        <w:div w:id="1075585990">
          <w:marLeft w:val="0"/>
          <w:marRight w:val="0"/>
          <w:marTop w:val="0"/>
          <w:marBottom w:val="0"/>
          <w:divBdr>
            <w:top w:val="none" w:sz="0" w:space="0" w:color="auto"/>
            <w:left w:val="none" w:sz="0" w:space="0" w:color="auto"/>
            <w:bottom w:val="none" w:sz="0" w:space="0" w:color="auto"/>
            <w:right w:val="none" w:sz="0" w:space="0" w:color="auto"/>
          </w:divBdr>
          <w:divsChild>
            <w:div w:id="23673020">
              <w:marLeft w:val="0"/>
              <w:marRight w:val="0"/>
              <w:marTop w:val="0"/>
              <w:marBottom w:val="0"/>
              <w:divBdr>
                <w:top w:val="none" w:sz="0" w:space="0" w:color="auto"/>
                <w:left w:val="none" w:sz="0" w:space="0" w:color="auto"/>
                <w:bottom w:val="none" w:sz="0" w:space="0" w:color="auto"/>
                <w:right w:val="none" w:sz="0" w:space="0" w:color="auto"/>
              </w:divBdr>
            </w:div>
            <w:div w:id="644042721">
              <w:marLeft w:val="0"/>
              <w:marRight w:val="0"/>
              <w:marTop w:val="0"/>
              <w:marBottom w:val="0"/>
              <w:divBdr>
                <w:top w:val="none" w:sz="0" w:space="0" w:color="auto"/>
                <w:left w:val="none" w:sz="0" w:space="0" w:color="auto"/>
                <w:bottom w:val="none" w:sz="0" w:space="0" w:color="auto"/>
                <w:right w:val="none" w:sz="0" w:space="0" w:color="auto"/>
              </w:divBdr>
            </w:div>
            <w:div w:id="116685031">
              <w:marLeft w:val="0"/>
              <w:marRight w:val="0"/>
              <w:marTop w:val="0"/>
              <w:marBottom w:val="0"/>
              <w:divBdr>
                <w:top w:val="none" w:sz="0" w:space="0" w:color="auto"/>
                <w:left w:val="none" w:sz="0" w:space="0" w:color="auto"/>
                <w:bottom w:val="none" w:sz="0" w:space="0" w:color="auto"/>
                <w:right w:val="none" w:sz="0" w:space="0" w:color="auto"/>
              </w:divBdr>
            </w:div>
            <w:div w:id="1591353947">
              <w:marLeft w:val="0"/>
              <w:marRight w:val="0"/>
              <w:marTop w:val="0"/>
              <w:marBottom w:val="0"/>
              <w:divBdr>
                <w:top w:val="none" w:sz="0" w:space="0" w:color="auto"/>
                <w:left w:val="none" w:sz="0" w:space="0" w:color="auto"/>
                <w:bottom w:val="none" w:sz="0" w:space="0" w:color="auto"/>
                <w:right w:val="none" w:sz="0" w:space="0" w:color="auto"/>
              </w:divBdr>
            </w:div>
            <w:div w:id="55982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40929">
      <w:bodyDiv w:val="1"/>
      <w:marLeft w:val="0"/>
      <w:marRight w:val="0"/>
      <w:marTop w:val="0"/>
      <w:marBottom w:val="0"/>
      <w:divBdr>
        <w:top w:val="none" w:sz="0" w:space="0" w:color="auto"/>
        <w:left w:val="none" w:sz="0" w:space="0" w:color="auto"/>
        <w:bottom w:val="none" w:sz="0" w:space="0" w:color="auto"/>
        <w:right w:val="none" w:sz="0" w:space="0" w:color="auto"/>
      </w:divBdr>
      <w:divsChild>
        <w:div w:id="2126388602">
          <w:marLeft w:val="0"/>
          <w:marRight w:val="0"/>
          <w:marTop w:val="0"/>
          <w:marBottom w:val="0"/>
          <w:divBdr>
            <w:top w:val="none" w:sz="0" w:space="0" w:color="auto"/>
            <w:left w:val="none" w:sz="0" w:space="0" w:color="auto"/>
            <w:bottom w:val="none" w:sz="0" w:space="0" w:color="auto"/>
            <w:right w:val="none" w:sz="0" w:space="0" w:color="auto"/>
          </w:divBdr>
          <w:divsChild>
            <w:div w:id="578294284">
              <w:marLeft w:val="0"/>
              <w:marRight w:val="0"/>
              <w:marTop w:val="0"/>
              <w:marBottom w:val="0"/>
              <w:divBdr>
                <w:top w:val="none" w:sz="0" w:space="0" w:color="auto"/>
                <w:left w:val="none" w:sz="0" w:space="0" w:color="auto"/>
                <w:bottom w:val="none" w:sz="0" w:space="0" w:color="auto"/>
                <w:right w:val="none" w:sz="0" w:space="0" w:color="auto"/>
              </w:divBdr>
            </w:div>
            <w:div w:id="1528908839">
              <w:marLeft w:val="0"/>
              <w:marRight w:val="0"/>
              <w:marTop w:val="0"/>
              <w:marBottom w:val="0"/>
              <w:divBdr>
                <w:top w:val="none" w:sz="0" w:space="0" w:color="auto"/>
                <w:left w:val="none" w:sz="0" w:space="0" w:color="auto"/>
                <w:bottom w:val="none" w:sz="0" w:space="0" w:color="auto"/>
                <w:right w:val="none" w:sz="0" w:space="0" w:color="auto"/>
              </w:divBdr>
            </w:div>
            <w:div w:id="432627582">
              <w:marLeft w:val="0"/>
              <w:marRight w:val="0"/>
              <w:marTop w:val="0"/>
              <w:marBottom w:val="0"/>
              <w:divBdr>
                <w:top w:val="none" w:sz="0" w:space="0" w:color="auto"/>
                <w:left w:val="none" w:sz="0" w:space="0" w:color="auto"/>
                <w:bottom w:val="none" w:sz="0" w:space="0" w:color="auto"/>
                <w:right w:val="none" w:sz="0" w:space="0" w:color="auto"/>
              </w:divBdr>
            </w:div>
            <w:div w:id="355276027">
              <w:marLeft w:val="0"/>
              <w:marRight w:val="0"/>
              <w:marTop w:val="0"/>
              <w:marBottom w:val="0"/>
              <w:divBdr>
                <w:top w:val="none" w:sz="0" w:space="0" w:color="auto"/>
                <w:left w:val="none" w:sz="0" w:space="0" w:color="auto"/>
                <w:bottom w:val="none" w:sz="0" w:space="0" w:color="auto"/>
                <w:right w:val="none" w:sz="0" w:space="0" w:color="auto"/>
              </w:divBdr>
            </w:div>
            <w:div w:id="1683046194">
              <w:marLeft w:val="0"/>
              <w:marRight w:val="0"/>
              <w:marTop w:val="0"/>
              <w:marBottom w:val="0"/>
              <w:divBdr>
                <w:top w:val="none" w:sz="0" w:space="0" w:color="auto"/>
                <w:left w:val="none" w:sz="0" w:space="0" w:color="auto"/>
                <w:bottom w:val="none" w:sz="0" w:space="0" w:color="auto"/>
                <w:right w:val="none" w:sz="0" w:space="0" w:color="auto"/>
              </w:divBdr>
            </w:div>
            <w:div w:id="2000422008">
              <w:marLeft w:val="0"/>
              <w:marRight w:val="0"/>
              <w:marTop w:val="0"/>
              <w:marBottom w:val="0"/>
              <w:divBdr>
                <w:top w:val="none" w:sz="0" w:space="0" w:color="auto"/>
                <w:left w:val="none" w:sz="0" w:space="0" w:color="auto"/>
                <w:bottom w:val="none" w:sz="0" w:space="0" w:color="auto"/>
                <w:right w:val="none" w:sz="0" w:space="0" w:color="auto"/>
              </w:divBdr>
            </w:div>
            <w:div w:id="6234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96015">
      <w:bodyDiv w:val="1"/>
      <w:marLeft w:val="0"/>
      <w:marRight w:val="0"/>
      <w:marTop w:val="0"/>
      <w:marBottom w:val="0"/>
      <w:divBdr>
        <w:top w:val="none" w:sz="0" w:space="0" w:color="auto"/>
        <w:left w:val="none" w:sz="0" w:space="0" w:color="auto"/>
        <w:bottom w:val="none" w:sz="0" w:space="0" w:color="auto"/>
        <w:right w:val="none" w:sz="0" w:space="0" w:color="auto"/>
      </w:divBdr>
      <w:divsChild>
        <w:div w:id="1114860898">
          <w:marLeft w:val="0"/>
          <w:marRight w:val="0"/>
          <w:marTop w:val="0"/>
          <w:marBottom w:val="0"/>
          <w:divBdr>
            <w:top w:val="none" w:sz="0" w:space="0" w:color="auto"/>
            <w:left w:val="none" w:sz="0" w:space="0" w:color="auto"/>
            <w:bottom w:val="none" w:sz="0" w:space="0" w:color="auto"/>
            <w:right w:val="none" w:sz="0" w:space="0" w:color="auto"/>
          </w:divBdr>
          <w:divsChild>
            <w:div w:id="408576654">
              <w:marLeft w:val="0"/>
              <w:marRight w:val="0"/>
              <w:marTop w:val="0"/>
              <w:marBottom w:val="0"/>
              <w:divBdr>
                <w:top w:val="none" w:sz="0" w:space="0" w:color="auto"/>
                <w:left w:val="none" w:sz="0" w:space="0" w:color="auto"/>
                <w:bottom w:val="none" w:sz="0" w:space="0" w:color="auto"/>
                <w:right w:val="none" w:sz="0" w:space="0" w:color="auto"/>
              </w:divBdr>
            </w:div>
            <w:div w:id="24287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20251">
      <w:bodyDiv w:val="1"/>
      <w:marLeft w:val="0"/>
      <w:marRight w:val="0"/>
      <w:marTop w:val="0"/>
      <w:marBottom w:val="0"/>
      <w:divBdr>
        <w:top w:val="none" w:sz="0" w:space="0" w:color="auto"/>
        <w:left w:val="none" w:sz="0" w:space="0" w:color="auto"/>
        <w:bottom w:val="none" w:sz="0" w:space="0" w:color="auto"/>
        <w:right w:val="none" w:sz="0" w:space="0" w:color="auto"/>
      </w:divBdr>
      <w:divsChild>
        <w:div w:id="267470436">
          <w:marLeft w:val="0"/>
          <w:marRight w:val="0"/>
          <w:marTop w:val="0"/>
          <w:marBottom w:val="0"/>
          <w:divBdr>
            <w:top w:val="none" w:sz="0" w:space="0" w:color="auto"/>
            <w:left w:val="none" w:sz="0" w:space="0" w:color="auto"/>
            <w:bottom w:val="none" w:sz="0" w:space="0" w:color="auto"/>
            <w:right w:val="none" w:sz="0" w:space="0" w:color="auto"/>
          </w:divBdr>
          <w:divsChild>
            <w:div w:id="1809712216">
              <w:marLeft w:val="0"/>
              <w:marRight w:val="0"/>
              <w:marTop w:val="0"/>
              <w:marBottom w:val="0"/>
              <w:divBdr>
                <w:top w:val="none" w:sz="0" w:space="0" w:color="auto"/>
                <w:left w:val="none" w:sz="0" w:space="0" w:color="auto"/>
                <w:bottom w:val="none" w:sz="0" w:space="0" w:color="auto"/>
                <w:right w:val="none" w:sz="0" w:space="0" w:color="auto"/>
              </w:divBdr>
            </w:div>
            <w:div w:id="573126488">
              <w:marLeft w:val="0"/>
              <w:marRight w:val="0"/>
              <w:marTop w:val="0"/>
              <w:marBottom w:val="0"/>
              <w:divBdr>
                <w:top w:val="none" w:sz="0" w:space="0" w:color="auto"/>
                <w:left w:val="none" w:sz="0" w:space="0" w:color="auto"/>
                <w:bottom w:val="none" w:sz="0" w:space="0" w:color="auto"/>
                <w:right w:val="none" w:sz="0" w:space="0" w:color="auto"/>
              </w:divBdr>
            </w:div>
            <w:div w:id="816650442">
              <w:marLeft w:val="0"/>
              <w:marRight w:val="0"/>
              <w:marTop w:val="0"/>
              <w:marBottom w:val="0"/>
              <w:divBdr>
                <w:top w:val="none" w:sz="0" w:space="0" w:color="auto"/>
                <w:left w:val="none" w:sz="0" w:space="0" w:color="auto"/>
                <w:bottom w:val="none" w:sz="0" w:space="0" w:color="auto"/>
                <w:right w:val="none" w:sz="0" w:space="0" w:color="auto"/>
              </w:divBdr>
            </w:div>
            <w:div w:id="2056352400">
              <w:marLeft w:val="0"/>
              <w:marRight w:val="0"/>
              <w:marTop w:val="0"/>
              <w:marBottom w:val="0"/>
              <w:divBdr>
                <w:top w:val="none" w:sz="0" w:space="0" w:color="auto"/>
                <w:left w:val="none" w:sz="0" w:space="0" w:color="auto"/>
                <w:bottom w:val="none" w:sz="0" w:space="0" w:color="auto"/>
                <w:right w:val="none" w:sz="0" w:space="0" w:color="auto"/>
              </w:divBdr>
            </w:div>
            <w:div w:id="558201155">
              <w:marLeft w:val="0"/>
              <w:marRight w:val="0"/>
              <w:marTop w:val="0"/>
              <w:marBottom w:val="0"/>
              <w:divBdr>
                <w:top w:val="none" w:sz="0" w:space="0" w:color="auto"/>
                <w:left w:val="none" w:sz="0" w:space="0" w:color="auto"/>
                <w:bottom w:val="none" w:sz="0" w:space="0" w:color="auto"/>
                <w:right w:val="none" w:sz="0" w:space="0" w:color="auto"/>
              </w:divBdr>
            </w:div>
            <w:div w:id="598606689">
              <w:marLeft w:val="0"/>
              <w:marRight w:val="0"/>
              <w:marTop w:val="0"/>
              <w:marBottom w:val="0"/>
              <w:divBdr>
                <w:top w:val="none" w:sz="0" w:space="0" w:color="auto"/>
                <w:left w:val="none" w:sz="0" w:space="0" w:color="auto"/>
                <w:bottom w:val="none" w:sz="0" w:space="0" w:color="auto"/>
                <w:right w:val="none" w:sz="0" w:space="0" w:color="auto"/>
              </w:divBdr>
            </w:div>
            <w:div w:id="651445618">
              <w:marLeft w:val="0"/>
              <w:marRight w:val="0"/>
              <w:marTop w:val="0"/>
              <w:marBottom w:val="0"/>
              <w:divBdr>
                <w:top w:val="none" w:sz="0" w:space="0" w:color="auto"/>
                <w:left w:val="none" w:sz="0" w:space="0" w:color="auto"/>
                <w:bottom w:val="none" w:sz="0" w:space="0" w:color="auto"/>
                <w:right w:val="none" w:sz="0" w:space="0" w:color="auto"/>
              </w:divBdr>
            </w:div>
            <w:div w:id="138752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270">
      <w:bodyDiv w:val="1"/>
      <w:marLeft w:val="0"/>
      <w:marRight w:val="0"/>
      <w:marTop w:val="0"/>
      <w:marBottom w:val="0"/>
      <w:divBdr>
        <w:top w:val="none" w:sz="0" w:space="0" w:color="auto"/>
        <w:left w:val="none" w:sz="0" w:space="0" w:color="auto"/>
        <w:bottom w:val="none" w:sz="0" w:space="0" w:color="auto"/>
        <w:right w:val="none" w:sz="0" w:space="0" w:color="auto"/>
      </w:divBdr>
      <w:divsChild>
        <w:div w:id="735905792">
          <w:marLeft w:val="0"/>
          <w:marRight w:val="0"/>
          <w:marTop w:val="0"/>
          <w:marBottom w:val="0"/>
          <w:divBdr>
            <w:top w:val="none" w:sz="0" w:space="0" w:color="auto"/>
            <w:left w:val="none" w:sz="0" w:space="0" w:color="auto"/>
            <w:bottom w:val="none" w:sz="0" w:space="0" w:color="auto"/>
            <w:right w:val="none" w:sz="0" w:space="0" w:color="auto"/>
          </w:divBdr>
          <w:divsChild>
            <w:div w:id="903834090">
              <w:marLeft w:val="0"/>
              <w:marRight w:val="0"/>
              <w:marTop w:val="0"/>
              <w:marBottom w:val="0"/>
              <w:divBdr>
                <w:top w:val="none" w:sz="0" w:space="0" w:color="auto"/>
                <w:left w:val="none" w:sz="0" w:space="0" w:color="auto"/>
                <w:bottom w:val="none" w:sz="0" w:space="0" w:color="auto"/>
                <w:right w:val="none" w:sz="0" w:space="0" w:color="auto"/>
              </w:divBdr>
            </w:div>
            <w:div w:id="1802647932">
              <w:marLeft w:val="0"/>
              <w:marRight w:val="0"/>
              <w:marTop w:val="0"/>
              <w:marBottom w:val="0"/>
              <w:divBdr>
                <w:top w:val="none" w:sz="0" w:space="0" w:color="auto"/>
                <w:left w:val="none" w:sz="0" w:space="0" w:color="auto"/>
                <w:bottom w:val="none" w:sz="0" w:space="0" w:color="auto"/>
                <w:right w:val="none" w:sz="0" w:space="0" w:color="auto"/>
              </w:divBdr>
            </w:div>
            <w:div w:id="1856307398">
              <w:marLeft w:val="0"/>
              <w:marRight w:val="0"/>
              <w:marTop w:val="0"/>
              <w:marBottom w:val="0"/>
              <w:divBdr>
                <w:top w:val="none" w:sz="0" w:space="0" w:color="auto"/>
                <w:left w:val="none" w:sz="0" w:space="0" w:color="auto"/>
                <w:bottom w:val="none" w:sz="0" w:space="0" w:color="auto"/>
                <w:right w:val="none" w:sz="0" w:space="0" w:color="auto"/>
              </w:divBdr>
            </w:div>
            <w:div w:id="618530717">
              <w:marLeft w:val="0"/>
              <w:marRight w:val="0"/>
              <w:marTop w:val="0"/>
              <w:marBottom w:val="0"/>
              <w:divBdr>
                <w:top w:val="none" w:sz="0" w:space="0" w:color="auto"/>
                <w:left w:val="none" w:sz="0" w:space="0" w:color="auto"/>
                <w:bottom w:val="none" w:sz="0" w:space="0" w:color="auto"/>
                <w:right w:val="none" w:sz="0" w:space="0" w:color="auto"/>
              </w:divBdr>
            </w:div>
            <w:div w:id="64959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7594">
      <w:bodyDiv w:val="1"/>
      <w:marLeft w:val="0"/>
      <w:marRight w:val="0"/>
      <w:marTop w:val="0"/>
      <w:marBottom w:val="0"/>
      <w:divBdr>
        <w:top w:val="none" w:sz="0" w:space="0" w:color="auto"/>
        <w:left w:val="none" w:sz="0" w:space="0" w:color="auto"/>
        <w:bottom w:val="none" w:sz="0" w:space="0" w:color="auto"/>
        <w:right w:val="none" w:sz="0" w:space="0" w:color="auto"/>
      </w:divBdr>
      <w:divsChild>
        <w:div w:id="252054969">
          <w:marLeft w:val="0"/>
          <w:marRight w:val="0"/>
          <w:marTop w:val="0"/>
          <w:marBottom w:val="0"/>
          <w:divBdr>
            <w:top w:val="none" w:sz="0" w:space="0" w:color="auto"/>
            <w:left w:val="none" w:sz="0" w:space="0" w:color="auto"/>
            <w:bottom w:val="none" w:sz="0" w:space="0" w:color="auto"/>
            <w:right w:val="none" w:sz="0" w:space="0" w:color="auto"/>
          </w:divBdr>
          <w:divsChild>
            <w:div w:id="2074545416">
              <w:marLeft w:val="0"/>
              <w:marRight w:val="0"/>
              <w:marTop w:val="0"/>
              <w:marBottom w:val="0"/>
              <w:divBdr>
                <w:top w:val="none" w:sz="0" w:space="0" w:color="auto"/>
                <w:left w:val="none" w:sz="0" w:space="0" w:color="auto"/>
                <w:bottom w:val="none" w:sz="0" w:space="0" w:color="auto"/>
                <w:right w:val="none" w:sz="0" w:space="0" w:color="auto"/>
              </w:divBdr>
            </w:div>
            <w:div w:id="196426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77754">
      <w:bodyDiv w:val="1"/>
      <w:marLeft w:val="0"/>
      <w:marRight w:val="0"/>
      <w:marTop w:val="0"/>
      <w:marBottom w:val="0"/>
      <w:divBdr>
        <w:top w:val="none" w:sz="0" w:space="0" w:color="auto"/>
        <w:left w:val="none" w:sz="0" w:space="0" w:color="auto"/>
        <w:bottom w:val="none" w:sz="0" w:space="0" w:color="auto"/>
        <w:right w:val="none" w:sz="0" w:space="0" w:color="auto"/>
      </w:divBdr>
      <w:divsChild>
        <w:div w:id="239485276">
          <w:marLeft w:val="0"/>
          <w:marRight w:val="0"/>
          <w:marTop w:val="0"/>
          <w:marBottom w:val="0"/>
          <w:divBdr>
            <w:top w:val="none" w:sz="0" w:space="0" w:color="auto"/>
            <w:left w:val="none" w:sz="0" w:space="0" w:color="auto"/>
            <w:bottom w:val="none" w:sz="0" w:space="0" w:color="auto"/>
            <w:right w:val="none" w:sz="0" w:space="0" w:color="auto"/>
          </w:divBdr>
          <w:divsChild>
            <w:div w:id="555354932">
              <w:marLeft w:val="0"/>
              <w:marRight w:val="0"/>
              <w:marTop w:val="0"/>
              <w:marBottom w:val="0"/>
              <w:divBdr>
                <w:top w:val="none" w:sz="0" w:space="0" w:color="auto"/>
                <w:left w:val="none" w:sz="0" w:space="0" w:color="auto"/>
                <w:bottom w:val="none" w:sz="0" w:space="0" w:color="auto"/>
                <w:right w:val="none" w:sz="0" w:space="0" w:color="auto"/>
              </w:divBdr>
            </w:div>
            <w:div w:id="1678575752">
              <w:marLeft w:val="0"/>
              <w:marRight w:val="0"/>
              <w:marTop w:val="0"/>
              <w:marBottom w:val="0"/>
              <w:divBdr>
                <w:top w:val="none" w:sz="0" w:space="0" w:color="auto"/>
                <w:left w:val="none" w:sz="0" w:space="0" w:color="auto"/>
                <w:bottom w:val="none" w:sz="0" w:space="0" w:color="auto"/>
                <w:right w:val="none" w:sz="0" w:space="0" w:color="auto"/>
              </w:divBdr>
            </w:div>
            <w:div w:id="1296715661">
              <w:marLeft w:val="0"/>
              <w:marRight w:val="0"/>
              <w:marTop w:val="0"/>
              <w:marBottom w:val="0"/>
              <w:divBdr>
                <w:top w:val="none" w:sz="0" w:space="0" w:color="auto"/>
                <w:left w:val="none" w:sz="0" w:space="0" w:color="auto"/>
                <w:bottom w:val="none" w:sz="0" w:space="0" w:color="auto"/>
                <w:right w:val="none" w:sz="0" w:space="0" w:color="auto"/>
              </w:divBdr>
            </w:div>
            <w:div w:id="101384599">
              <w:marLeft w:val="0"/>
              <w:marRight w:val="0"/>
              <w:marTop w:val="0"/>
              <w:marBottom w:val="0"/>
              <w:divBdr>
                <w:top w:val="none" w:sz="0" w:space="0" w:color="auto"/>
                <w:left w:val="none" w:sz="0" w:space="0" w:color="auto"/>
                <w:bottom w:val="none" w:sz="0" w:space="0" w:color="auto"/>
                <w:right w:val="none" w:sz="0" w:space="0" w:color="auto"/>
              </w:divBdr>
            </w:div>
            <w:div w:id="65150690">
              <w:marLeft w:val="0"/>
              <w:marRight w:val="0"/>
              <w:marTop w:val="0"/>
              <w:marBottom w:val="0"/>
              <w:divBdr>
                <w:top w:val="none" w:sz="0" w:space="0" w:color="auto"/>
                <w:left w:val="none" w:sz="0" w:space="0" w:color="auto"/>
                <w:bottom w:val="none" w:sz="0" w:space="0" w:color="auto"/>
                <w:right w:val="none" w:sz="0" w:space="0" w:color="auto"/>
              </w:divBdr>
            </w:div>
            <w:div w:id="1279095897">
              <w:marLeft w:val="0"/>
              <w:marRight w:val="0"/>
              <w:marTop w:val="0"/>
              <w:marBottom w:val="0"/>
              <w:divBdr>
                <w:top w:val="none" w:sz="0" w:space="0" w:color="auto"/>
                <w:left w:val="none" w:sz="0" w:space="0" w:color="auto"/>
                <w:bottom w:val="none" w:sz="0" w:space="0" w:color="auto"/>
                <w:right w:val="none" w:sz="0" w:space="0" w:color="auto"/>
              </w:divBdr>
            </w:div>
            <w:div w:id="927615361">
              <w:marLeft w:val="0"/>
              <w:marRight w:val="0"/>
              <w:marTop w:val="0"/>
              <w:marBottom w:val="0"/>
              <w:divBdr>
                <w:top w:val="none" w:sz="0" w:space="0" w:color="auto"/>
                <w:left w:val="none" w:sz="0" w:space="0" w:color="auto"/>
                <w:bottom w:val="none" w:sz="0" w:space="0" w:color="auto"/>
                <w:right w:val="none" w:sz="0" w:space="0" w:color="auto"/>
              </w:divBdr>
            </w:div>
            <w:div w:id="176388590">
              <w:marLeft w:val="0"/>
              <w:marRight w:val="0"/>
              <w:marTop w:val="0"/>
              <w:marBottom w:val="0"/>
              <w:divBdr>
                <w:top w:val="none" w:sz="0" w:space="0" w:color="auto"/>
                <w:left w:val="none" w:sz="0" w:space="0" w:color="auto"/>
                <w:bottom w:val="none" w:sz="0" w:space="0" w:color="auto"/>
                <w:right w:val="none" w:sz="0" w:space="0" w:color="auto"/>
              </w:divBdr>
            </w:div>
            <w:div w:id="970088191">
              <w:marLeft w:val="0"/>
              <w:marRight w:val="0"/>
              <w:marTop w:val="0"/>
              <w:marBottom w:val="0"/>
              <w:divBdr>
                <w:top w:val="none" w:sz="0" w:space="0" w:color="auto"/>
                <w:left w:val="none" w:sz="0" w:space="0" w:color="auto"/>
                <w:bottom w:val="none" w:sz="0" w:space="0" w:color="auto"/>
                <w:right w:val="none" w:sz="0" w:space="0" w:color="auto"/>
              </w:divBdr>
            </w:div>
            <w:div w:id="16281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9110">
      <w:bodyDiv w:val="1"/>
      <w:marLeft w:val="0"/>
      <w:marRight w:val="0"/>
      <w:marTop w:val="0"/>
      <w:marBottom w:val="0"/>
      <w:divBdr>
        <w:top w:val="none" w:sz="0" w:space="0" w:color="auto"/>
        <w:left w:val="none" w:sz="0" w:space="0" w:color="auto"/>
        <w:bottom w:val="none" w:sz="0" w:space="0" w:color="auto"/>
        <w:right w:val="none" w:sz="0" w:space="0" w:color="auto"/>
      </w:divBdr>
      <w:divsChild>
        <w:div w:id="53937532">
          <w:marLeft w:val="0"/>
          <w:marRight w:val="0"/>
          <w:marTop w:val="0"/>
          <w:marBottom w:val="0"/>
          <w:divBdr>
            <w:top w:val="none" w:sz="0" w:space="0" w:color="auto"/>
            <w:left w:val="none" w:sz="0" w:space="0" w:color="auto"/>
            <w:bottom w:val="none" w:sz="0" w:space="0" w:color="auto"/>
            <w:right w:val="none" w:sz="0" w:space="0" w:color="auto"/>
          </w:divBdr>
          <w:divsChild>
            <w:div w:id="1236235502">
              <w:marLeft w:val="0"/>
              <w:marRight w:val="0"/>
              <w:marTop w:val="0"/>
              <w:marBottom w:val="0"/>
              <w:divBdr>
                <w:top w:val="none" w:sz="0" w:space="0" w:color="auto"/>
                <w:left w:val="none" w:sz="0" w:space="0" w:color="auto"/>
                <w:bottom w:val="none" w:sz="0" w:space="0" w:color="auto"/>
                <w:right w:val="none" w:sz="0" w:space="0" w:color="auto"/>
              </w:divBdr>
            </w:div>
            <w:div w:id="114059296">
              <w:marLeft w:val="0"/>
              <w:marRight w:val="0"/>
              <w:marTop w:val="0"/>
              <w:marBottom w:val="0"/>
              <w:divBdr>
                <w:top w:val="none" w:sz="0" w:space="0" w:color="auto"/>
                <w:left w:val="none" w:sz="0" w:space="0" w:color="auto"/>
                <w:bottom w:val="none" w:sz="0" w:space="0" w:color="auto"/>
                <w:right w:val="none" w:sz="0" w:space="0" w:color="auto"/>
              </w:divBdr>
            </w:div>
            <w:div w:id="1180512556">
              <w:marLeft w:val="0"/>
              <w:marRight w:val="0"/>
              <w:marTop w:val="0"/>
              <w:marBottom w:val="0"/>
              <w:divBdr>
                <w:top w:val="none" w:sz="0" w:space="0" w:color="auto"/>
                <w:left w:val="none" w:sz="0" w:space="0" w:color="auto"/>
                <w:bottom w:val="none" w:sz="0" w:space="0" w:color="auto"/>
                <w:right w:val="none" w:sz="0" w:space="0" w:color="auto"/>
              </w:divBdr>
            </w:div>
            <w:div w:id="1998528542">
              <w:marLeft w:val="0"/>
              <w:marRight w:val="0"/>
              <w:marTop w:val="0"/>
              <w:marBottom w:val="0"/>
              <w:divBdr>
                <w:top w:val="none" w:sz="0" w:space="0" w:color="auto"/>
                <w:left w:val="none" w:sz="0" w:space="0" w:color="auto"/>
                <w:bottom w:val="none" w:sz="0" w:space="0" w:color="auto"/>
                <w:right w:val="none" w:sz="0" w:space="0" w:color="auto"/>
              </w:divBdr>
            </w:div>
            <w:div w:id="684750625">
              <w:marLeft w:val="0"/>
              <w:marRight w:val="0"/>
              <w:marTop w:val="0"/>
              <w:marBottom w:val="0"/>
              <w:divBdr>
                <w:top w:val="none" w:sz="0" w:space="0" w:color="auto"/>
                <w:left w:val="none" w:sz="0" w:space="0" w:color="auto"/>
                <w:bottom w:val="none" w:sz="0" w:space="0" w:color="auto"/>
                <w:right w:val="none" w:sz="0" w:space="0" w:color="auto"/>
              </w:divBdr>
            </w:div>
            <w:div w:id="1357540993">
              <w:marLeft w:val="0"/>
              <w:marRight w:val="0"/>
              <w:marTop w:val="0"/>
              <w:marBottom w:val="0"/>
              <w:divBdr>
                <w:top w:val="none" w:sz="0" w:space="0" w:color="auto"/>
                <w:left w:val="none" w:sz="0" w:space="0" w:color="auto"/>
                <w:bottom w:val="none" w:sz="0" w:space="0" w:color="auto"/>
                <w:right w:val="none" w:sz="0" w:space="0" w:color="auto"/>
              </w:divBdr>
            </w:div>
            <w:div w:id="1794865359">
              <w:marLeft w:val="0"/>
              <w:marRight w:val="0"/>
              <w:marTop w:val="0"/>
              <w:marBottom w:val="0"/>
              <w:divBdr>
                <w:top w:val="none" w:sz="0" w:space="0" w:color="auto"/>
                <w:left w:val="none" w:sz="0" w:space="0" w:color="auto"/>
                <w:bottom w:val="none" w:sz="0" w:space="0" w:color="auto"/>
                <w:right w:val="none" w:sz="0" w:space="0" w:color="auto"/>
              </w:divBdr>
            </w:div>
            <w:div w:id="130188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67158">
      <w:bodyDiv w:val="1"/>
      <w:marLeft w:val="0"/>
      <w:marRight w:val="0"/>
      <w:marTop w:val="0"/>
      <w:marBottom w:val="0"/>
      <w:divBdr>
        <w:top w:val="none" w:sz="0" w:space="0" w:color="auto"/>
        <w:left w:val="none" w:sz="0" w:space="0" w:color="auto"/>
        <w:bottom w:val="none" w:sz="0" w:space="0" w:color="auto"/>
        <w:right w:val="none" w:sz="0" w:space="0" w:color="auto"/>
      </w:divBdr>
      <w:divsChild>
        <w:div w:id="663556040">
          <w:marLeft w:val="0"/>
          <w:marRight w:val="0"/>
          <w:marTop w:val="0"/>
          <w:marBottom w:val="0"/>
          <w:divBdr>
            <w:top w:val="none" w:sz="0" w:space="0" w:color="auto"/>
            <w:left w:val="none" w:sz="0" w:space="0" w:color="auto"/>
            <w:bottom w:val="none" w:sz="0" w:space="0" w:color="auto"/>
            <w:right w:val="none" w:sz="0" w:space="0" w:color="auto"/>
          </w:divBdr>
          <w:divsChild>
            <w:div w:id="267398460">
              <w:marLeft w:val="0"/>
              <w:marRight w:val="0"/>
              <w:marTop w:val="0"/>
              <w:marBottom w:val="0"/>
              <w:divBdr>
                <w:top w:val="none" w:sz="0" w:space="0" w:color="auto"/>
                <w:left w:val="none" w:sz="0" w:space="0" w:color="auto"/>
                <w:bottom w:val="none" w:sz="0" w:space="0" w:color="auto"/>
                <w:right w:val="none" w:sz="0" w:space="0" w:color="auto"/>
              </w:divBdr>
            </w:div>
            <w:div w:id="156028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07441">
      <w:bodyDiv w:val="1"/>
      <w:marLeft w:val="0"/>
      <w:marRight w:val="0"/>
      <w:marTop w:val="0"/>
      <w:marBottom w:val="0"/>
      <w:divBdr>
        <w:top w:val="none" w:sz="0" w:space="0" w:color="auto"/>
        <w:left w:val="none" w:sz="0" w:space="0" w:color="auto"/>
        <w:bottom w:val="none" w:sz="0" w:space="0" w:color="auto"/>
        <w:right w:val="none" w:sz="0" w:space="0" w:color="auto"/>
      </w:divBdr>
      <w:divsChild>
        <w:div w:id="856121974">
          <w:marLeft w:val="0"/>
          <w:marRight w:val="0"/>
          <w:marTop w:val="0"/>
          <w:marBottom w:val="0"/>
          <w:divBdr>
            <w:top w:val="none" w:sz="0" w:space="0" w:color="auto"/>
            <w:left w:val="none" w:sz="0" w:space="0" w:color="auto"/>
            <w:bottom w:val="none" w:sz="0" w:space="0" w:color="auto"/>
            <w:right w:val="none" w:sz="0" w:space="0" w:color="auto"/>
          </w:divBdr>
          <w:divsChild>
            <w:div w:id="81869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74613">
      <w:bodyDiv w:val="1"/>
      <w:marLeft w:val="0"/>
      <w:marRight w:val="0"/>
      <w:marTop w:val="0"/>
      <w:marBottom w:val="0"/>
      <w:divBdr>
        <w:top w:val="none" w:sz="0" w:space="0" w:color="auto"/>
        <w:left w:val="none" w:sz="0" w:space="0" w:color="auto"/>
        <w:bottom w:val="none" w:sz="0" w:space="0" w:color="auto"/>
        <w:right w:val="none" w:sz="0" w:space="0" w:color="auto"/>
      </w:divBdr>
      <w:divsChild>
        <w:div w:id="2102605894">
          <w:marLeft w:val="0"/>
          <w:marRight w:val="0"/>
          <w:marTop w:val="0"/>
          <w:marBottom w:val="0"/>
          <w:divBdr>
            <w:top w:val="none" w:sz="0" w:space="0" w:color="auto"/>
            <w:left w:val="none" w:sz="0" w:space="0" w:color="auto"/>
            <w:bottom w:val="none" w:sz="0" w:space="0" w:color="auto"/>
            <w:right w:val="none" w:sz="0" w:space="0" w:color="auto"/>
          </w:divBdr>
          <w:divsChild>
            <w:div w:id="2098820748">
              <w:marLeft w:val="0"/>
              <w:marRight w:val="0"/>
              <w:marTop w:val="0"/>
              <w:marBottom w:val="0"/>
              <w:divBdr>
                <w:top w:val="none" w:sz="0" w:space="0" w:color="auto"/>
                <w:left w:val="none" w:sz="0" w:space="0" w:color="auto"/>
                <w:bottom w:val="none" w:sz="0" w:space="0" w:color="auto"/>
                <w:right w:val="none" w:sz="0" w:space="0" w:color="auto"/>
              </w:divBdr>
            </w:div>
            <w:div w:id="338430997">
              <w:marLeft w:val="0"/>
              <w:marRight w:val="0"/>
              <w:marTop w:val="0"/>
              <w:marBottom w:val="0"/>
              <w:divBdr>
                <w:top w:val="none" w:sz="0" w:space="0" w:color="auto"/>
                <w:left w:val="none" w:sz="0" w:space="0" w:color="auto"/>
                <w:bottom w:val="none" w:sz="0" w:space="0" w:color="auto"/>
                <w:right w:val="none" w:sz="0" w:space="0" w:color="auto"/>
              </w:divBdr>
            </w:div>
            <w:div w:id="430246422">
              <w:marLeft w:val="0"/>
              <w:marRight w:val="0"/>
              <w:marTop w:val="0"/>
              <w:marBottom w:val="0"/>
              <w:divBdr>
                <w:top w:val="none" w:sz="0" w:space="0" w:color="auto"/>
                <w:left w:val="none" w:sz="0" w:space="0" w:color="auto"/>
                <w:bottom w:val="none" w:sz="0" w:space="0" w:color="auto"/>
                <w:right w:val="none" w:sz="0" w:space="0" w:color="auto"/>
              </w:divBdr>
            </w:div>
            <w:div w:id="2068920419">
              <w:marLeft w:val="0"/>
              <w:marRight w:val="0"/>
              <w:marTop w:val="0"/>
              <w:marBottom w:val="0"/>
              <w:divBdr>
                <w:top w:val="none" w:sz="0" w:space="0" w:color="auto"/>
                <w:left w:val="none" w:sz="0" w:space="0" w:color="auto"/>
                <w:bottom w:val="none" w:sz="0" w:space="0" w:color="auto"/>
                <w:right w:val="none" w:sz="0" w:space="0" w:color="auto"/>
              </w:divBdr>
            </w:div>
            <w:div w:id="912936181">
              <w:marLeft w:val="0"/>
              <w:marRight w:val="0"/>
              <w:marTop w:val="0"/>
              <w:marBottom w:val="0"/>
              <w:divBdr>
                <w:top w:val="none" w:sz="0" w:space="0" w:color="auto"/>
                <w:left w:val="none" w:sz="0" w:space="0" w:color="auto"/>
                <w:bottom w:val="none" w:sz="0" w:space="0" w:color="auto"/>
                <w:right w:val="none" w:sz="0" w:space="0" w:color="auto"/>
              </w:divBdr>
            </w:div>
            <w:div w:id="2058775552">
              <w:marLeft w:val="0"/>
              <w:marRight w:val="0"/>
              <w:marTop w:val="0"/>
              <w:marBottom w:val="0"/>
              <w:divBdr>
                <w:top w:val="none" w:sz="0" w:space="0" w:color="auto"/>
                <w:left w:val="none" w:sz="0" w:space="0" w:color="auto"/>
                <w:bottom w:val="none" w:sz="0" w:space="0" w:color="auto"/>
                <w:right w:val="none" w:sz="0" w:space="0" w:color="auto"/>
              </w:divBdr>
            </w:div>
            <w:div w:id="167349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99683">
      <w:bodyDiv w:val="1"/>
      <w:marLeft w:val="0"/>
      <w:marRight w:val="0"/>
      <w:marTop w:val="0"/>
      <w:marBottom w:val="0"/>
      <w:divBdr>
        <w:top w:val="none" w:sz="0" w:space="0" w:color="auto"/>
        <w:left w:val="none" w:sz="0" w:space="0" w:color="auto"/>
        <w:bottom w:val="none" w:sz="0" w:space="0" w:color="auto"/>
        <w:right w:val="none" w:sz="0" w:space="0" w:color="auto"/>
      </w:divBdr>
      <w:divsChild>
        <w:div w:id="823663764">
          <w:marLeft w:val="0"/>
          <w:marRight w:val="0"/>
          <w:marTop w:val="0"/>
          <w:marBottom w:val="0"/>
          <w:divBdr>
            <w:top w:val="none" w:sz="0" w:space="0" w:color="auto"/>
            <w:left w:val="none" w:sz="0" w:space="0" w:color="auto"/>
            <w:bottom w:val="none" w:sz="0" w:space="0" w:color="auto"/>
            <w:right w:val="none" w:sz="0" w:space="0" w:color="auto"/>
          </w:divBdr>
          <w:divsChild>
            <w:div w:id="82729127">
              <w:marLeft w:val="0"/>
              <w:marRight w:val="0"/>
              <w:marTop w:val="0"/>
              <w:marBottom w:val="0"/>
              <w:divBdr>
                <w:top w:val="none" w:sz="0" w:space="0" w:color="auto"/>
                <w:left w:val="none" w:sz="0" w:space="0" w:color="auto"/>
                <w:bottom w:val="none" w:sz="0" w:space="0" w:color="auto"/>
                <w:right w:val="none" w:sz="0" w:space="0" w:color="auto"/>
              </w:divBdr>
            </w:div>
            <w:div w:id="538589953">
              <w:marLeft w:val="0"/>
              <w:marRight w:val="0"/>
              <w:marTop w:val="0"/>
              <w:marBottom w:val="0"/>
              <w:divBdr>
                <w:top w:val="none" w:sz="0" w:space="0" w:color="auto"/>
                <w:left w:val="none" w:sz="0" w:space="0" w:color="auto"/>
                <w:bottom w:val="none" w:sz="0" w:space="0" w:color="auto"/>
                <w:right w:val="none" w:sz="0" w:space="0" w:color="auto"/>
              </w:divBdr>
            </w:div>
            <w:div w:id="66351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93120">
      <w:bodyDiv w:val="1"/>
      <w:marLeft w:val="0"/>
      <w:marRight w:val="0"/>
      <w:marTop w:val="0"/>
      <w:marBottom w:val="0"/>
      <w:divBdr>
        <w:top w:val="none" w:sz="0" w:space="0" w:color="auto"/>
        <w:left w:val="none" w:sz="0" w:space="0" w:color="auto"/>
        <w:bottom w:val="none" w:sz="0" w:space="0" w:color="auto"/>
        <w:right w:val="none" w:sz="0" w:space="0" w:color="auto"/>
      </w:divBdr>
      <w:divsChild>
        <w:div w:id="824707209">
          <w:marLeft w:val="0"/>
          <w:marRight w:val="0"/>
          <w:marTop w:val="0"/>
          <w:marBottom w:val="0"/>
          <w:divBdr>
            <w:top w:val="none" w:sz="0" w:space="0" w:color="auto"/>
            <w:left w:val="none" w:sz="0" w:space="0" w:color="auto"/>
            <w:bottom w:val="none" w:sz="0" w:space="0" w:color="auto"/>
            <w:right w:val="none" w:sz="0" w:space="0" w:color="auto"/>
          </w:divBdr>
          <w:divsChild>
            <w:div w:id="487475767">
              <w:marLeft w:val="0"/>
              <w:marRight w:val="0"/>
              <w:marTop w:val="0"/>
              <w:marBottom w:val="0"/>
              <w:divBdr>
                <w:top w:val="none" w:sz="0" w:space="0" w:color="auto"/>
                <w:left w:val="none" w:sz="0" w:space="0" w:color="auto"/>
                <w:bottom w:val="none" w:sz="0" w:space="0" w:color="auto"/>
                <w:right w:val="none" w:sz="0" w:space="0" w:color="auto"/>
              </w:divBdr>
            </w:div>
            <w:div w:id="125647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83027">
      <w:bodyDiv w:val="1"/>
      <w:marLeft w:val="0"/>
      <w:marRight w:val="0"/>
      <w:marTop w:val="0"/>
      <w:marBottom w:val="0"/>
      <w:divBdr>
        <w:top w:val="none" w:sz="0" w:space="0" w:color="auto"/>
        <w:left w:val="none" w:sz="0" w:space="0" w:color="auto"/>
        <w:bottom w:val="none" w:sz="0" w:space="0" w:color="auto"/>
        <w:right w:val="none" w:sz="0" w:space="0" w:color="auto"/>
      </w:divBdr>
      <w:divsChild>
        <w:div w:id="1117483052">
          <w:marLeft w:val="0"/>
          <w:marRight w:val="0"/>
          <w:marTop w:val="0"/>
          <w:marBottom w:val="0"/>
          <w:divBdr>
            <w:top w:val="none" w:sz="0" w:space="0" w:color="auto"/>
            <w:left w:val="none" w:sz="0" w:space="0" w:color="auto"/>
            <w:bottom w:val="none" w:sz="0" w:space="0" w:color="auto"/>
            <w:right w:val="none" w:sz="0" w:space="0" w:color="auto"/>
          </w:divBdr>
          <w:divsChild>
            <w:div w:id="693191098">
              <w:marLeft w:val="0"/>
              <w:marRight w:val="0"/>
              <w:marTop w:val="0"/>
              <w:marBottom w:val="0"/>
              <w:divBdr>
                <w:top w:val="none" w:sz="0" w:space="0" w:color="auto"/>
                <w:left w:val="none" w:sz="0" w:space="0" w:color="auto"/>
                <w:bottom w:val="none" w:sz="0" w:space="0" w:color="auto"/>
                <w:right w:val="none" w:sz="0" w:space="0" w:color="auto"/>
              </w:divBdr>
            </w:div>
            <w:div w:id="69909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33105">
      <w:bodyDiv w:val="1"/>
      <w:marLeft w:val="0"/>
      <w:marRight w:val="0"/>
      <w:marTop w:val="0"/>
      <w:marBottom w:val="0"/>
      <w:divBdr>
        <w:top w:val="none" w:sz="0" w:space="0" w:color="auto"/>
        <w:left w:val="none" w:sz="0" w:space="0" w:color="auto"/>
        <w:bottom w:val="none" w:sz="0" w:space="0" w:color="auto"/>
        <w:right w:val="none" w:sz="0" w:space="0" w:color="auto"/>
      </w:divBdr>
      <w:divsChild>
        <w:div w:id="750273337">
          <w:marLeft w:val="0"/>
          <w:marRight w:val="0"/>
          <w:marTop w:val="0"/>
          <w:marBottom w:val="0"/>
          <w:divBdr>
            <w:top w:val="none" w:sz="0" w:space="0" w:color="auto"/>
            <w:left w:val="none" w:sz="0" w:space="0" w:color="auto"/>
            <w:bottom w:val="none" w:sz="0" w:space="0" w:color="auto"/>
            <w:right w:val="none" w:sz="0" w:space="0" w:color="auto"/>
          </w:divBdr>
          <w:divsChild>
            <w:div w:id="244657310">
              <w:marLeft w:val="0"/>
              <w:marRight w:val="0"/>
              <w:marTop w:val="0"/>
              <w:marBottom w:val="0"/>
              <w:divBdr>
                <w:top w:val="none" w:sz="0" w:space="0" w:color="auto"/>
                <w:left w:val="none" w:sz="0" w:space="0" w:color="auto"/>
                <w:bottom w:val="none" w:sz="0" w:space="0" w:color="auto"/>
                <w:right w:val="none" w:sz="0" w:space="0" w:color="auto"/>
              </w:divBdr>
            </w:div>
            <w:div w:id="1008674738">
              <w:marLeft w:val="0"/>
              <w:marRight w:val="0"/>
              <w:marTop w:val="0"/>
              <w:marBottom w:val="0"/>
              <w:divBdr>
                <w:top w:val="none" w:sz="0" w:space="0" w:color="auto"/>
                <w:left w:val="none" w:sz="0" w:space="0" w:color="auto"/>
                <w:bottom w:val="none" w:sz="0" w:space="0" w:color="auto"/>
                <w:right w:val="none" w:sz="0" w:space="0" w:color="auto"/>
              </w:divBdr>
            </w:div>
            <w:div w:id="1733382332">
              <w:marLeft w:val="0"/>
              <w:marRight w:val="0"/>
              <w:marTop w:val="0"/>
              <w:marBottom w:val="0"/>
              <w:divBdr>
                <w:top w:val="none" w:sz="0" w:space="0" w:color="auto"/>
                <w:left w:val="none" w:sz="0" w:space="0" w:color="auto"/>
                <w:bottom w:val="none" w:sz="0" w:space="0" w:color="auto"/>
                <w:right w:val="none" w:sz="0" w:space="0" w:color="auto"/>
              </w:divBdr>
            </w:div>
            <w:div w:id="1819955362">
              <w:marLeft w:val="0"/>
              <w:marRight w:val="0"/>
              <w:marTop w:val="0"/>
              <w:marBottom w:val="0"/>
              <w:divBdr>
                <w:top w:val="none" w:sz="0" w:space="0" w:color="auto"/>
                <w:left w:val="none" w:sz="0" w:space="0" w:color="auto"/>
                <w:bottom w:val="none" w:sz="0" w:space="0" w:color="auto"/>
                <w:right w:val="none" w:sz="0" w:space="0" w:color="auto"/>
              </w:divBdr>
            </w:div>
            <w:div w:id="77412210">
              <w:marLeft w:val="0"/>
              <w:marRight w:val="0"/>
              <w:marTop w:val="0"/>
              <w:marBottom w:val="0"/>
              <w:divBdr>
                <w:top w:val="none" w:sz="0" w:space="0" w:color="auto"/>
                <w:left w:val="none" w:sz="0" w:space="0" w:color="auto"/>
                <w:bottom w:val="none" w:sz="0" w:space="0" w:color="auto"/>
                <w:right w:val="none" w:sz="0" w:space="0" w:color="auto"/>
              </w:divBdr>
            </w:div>
            <w:div w:id="789975065">
              <w:marLeft w:val="0"/>
              <w:marRight w:val="0"/>
              <w:marTop w:val="0"/>
              <w:marBottom w:val="0"/>
              <w:divBdr>
                <w:top w:val="none" w:sz="0" w:space="0" w:color="auto"/>
                <w:left w:val="none" w:sz="0" w:space="0" w:color="auto"/>
                <w:bottom w:val="none" w:sz="0" w:space="0" w:color="auto"/>
                <w:right w:val="none" w:sz="0" w:space="0" w:color="auto"/>
              </w:divBdr>
            </w:div>
            <w:div w:id="625085523">
              <w:marLeft w:val="0"/>
              <w:marRight w:val="0"/>
              <w:marTop w:val="0"/>
              <w:marBottom w:val="0"/>
              <w:divBdr>
                <w:top w:val="none" w:sz="0" w:space="0" w:color="auto"/>
                <w:left w:val="none" w:sz="0" w:space="0" w:color="auto"/>
                <w:bottom w:val="none" w:sz="0" w:space="0" w:color="auto"/>
                <w:right w:val="none" w:sz="0" w:space="0" w:color="auto"/>
              </w:divBdr>
            </w:div>
            <w:div w:id="1333681573">
              <w:marLeft w:val="0"/>
              <w:marRight w:val="0"/>
              <w:marTop w:val="0"/>
              <w:marBottom w:val="0"/>
              <w:divBdr>
                <w:top w:val="none" w:sz="0" w:space="0" w:color="auto"/>
                <w:left w:val="none" w:sz="0" w:space="0" w:color="auto"/>
                <w:bottom w:val="none" w:sz="0" w:space="0" w:color="auto"/>
                <w:right w:val="none" w:sz="0" w:space="0" w:color="auto"/>
              </w:divBdr>
            </w:div>
            <w:div w:id="562954818">
              <w:marLeft w:val="0"/>
              <w:marRight w:val="0"/>
              <w:marTop w:val="0"/>
              <w:marBottom w:val="0"/>
              <w:divBdr>
                <w:top w:val="none" w:sz="0" w:space="0" w:color="auto"/>
                <w:left w:val="none" w:sz="0" w:space="0" w:color="auto"/>
                <w:bottom w:val="none" w:sz="0" w:space="0" w:color="auto"/>
                <w:right w:val="none" w:sz="0" w:space="0" w:color="auto"/>
              </w:divBdr>
            </w:div>
            <w:div w:id="60118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72617">
      <w:bodyDiv w:val="1"/>
      <w:marLeft w:val="0"/>
      <w:marRight w:val="0"/>
      <w:marTop w:val="0"/>
      <w:marBottom w:val="0"/>
      <w:divBdr>
        <w:top w:val="none" w:sz="0" w:space="0" w:color="auto"/>
        <w:left w:val="none" w:sz="0" w:space="0" w:color="auto"/>
        <w:bottom w:val="none" w:sz="0" w:space="0" w:color="auto"/>
        <w:right w:val="none" w:sz="0" w:space="0" w:color="auto"/>
      </w:divBdr>
      <w:divsChild>
        <w:div w:id="1673951110">
          <w:marLeft w:val="0"/>
          <w:marRight w:val="0"/>
          <w:marTop w:val="0"/>
          <w:marBottom w:val="0"/>
          <w:divBdr>
            <w:top w:val="none" w:sz="0" w:space="0" w:color="auto"/>
            <w:left w:val="none" w:sz="0" w:space="0" w:color="auto"/>
            <w:bottom w:val="none" w:sz="0" w:space="0" w:color="auto"/>
            <w:right w:val="none" w:sz="0" w:space="0" w:color="auto"/>
          </w:divBdr>
          <w:divsChild>
            <w:div w:id="2103603483">
              <w:marLeft w:val="0"/>
              <w:marRight w:val="0"/>
              <w:marTop w:val="0"/>
              <w:marBottom w:val="0"/>
              <w:divBdr>
                <w:top w:val="none" w:sz="0" w:space="0" w:color="auto"/>
                <w:left w:val="none" w:sz="0" w:space="0" w:color="auto"/>
                <w:bottom w:val="none" w:sz="0" w:space="0" w:color="auto"/>
                <w:right w:val="none" w:sz="0" w:space="0" w:color="auto"/>
              </w:divBdr>
            </w:div>
            <w:div w:id="1370689857">
              <w:marLeft w:val="0"/>
              <w:marRight w:val="0"/>
              <w:marTop w:val="0"/>
              <w:marBottom w:val="0"/>
              <w:divBdr>
                <w:top w:val="none" w:sz="0" w:space="0" w:color="auto"/>
                <w:left w:val="none" w:sz="0" w:space="0" w:color="auto"/>
                <w:bottom w:val="none" w:sz="0" w:space="0" w:color="auto"/>
                <w:right w:val="none" w:sz="0" w:space="0" w:color="auto"/>
              </w:divBdr>
            </w:div>
            <w:div w:id="1790395117">
              <w:marLeft w:val="0"/>
              <w:marRight w:val="0"/>
              <w:marTop w:val="0"/>
              <w:marBottom w:val="0"/>
              <w:divBdr>
                <w:top w:val="none" w:sz="0" w:space="0" w:color="auto"/>
                <w:left w:val="none" w:sz="0" w:space="0" w:color="auto"/>
                <w:bottom w:val="none" w:sz="0" w:space="0" w:color="auto"/>
                <w:right w:val="none" w:sz="0" w:space="0" w:color="auto"/>
              </w:divBdr>
            </w:div>
            <w:div w:id="29151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8228">
      <w:bodyDiv w:val="1"/>
      <w:marLeft w:val="0"/>
      <w:marRight w:val="0"/>
      <w:marTop w:val="0"/>
      <w:marBottom w:val="0"/>
      <w:divBdr>
        <w:top w:val="none" w:sz="0" w:space="0" w:color="auto"/>
        <w:left w:val="none" w:sz="0" w:space="0" w:color="auto"/>
        <w:bottom w:val="none" w:sz="0" w:space="0" w:color="auto"/>
        <w:right w:val="none" w:sz="0" w:space="0" w:color="auto"/>
      </w:divBdr>
      <w:divsChild>
        <w:div w:id="1763067732">
          <w:marLeft w:val="0"/>
          <w:marRight w:val="0"/>
          <w:marTop w:val="0"/>
          <w:marBottom w:val="0"/>
          <w:divBdr>
            <w:top w:val="none" w:sz="0" w:space="0" w:color="auto"/>
            <w:left w:val="none" w:sz="0" w:space="0" w:color="auto"/>
            <w:bottom w:val="none" w:sz="0" w:space="0" w:color="auto"/>
            <w:right w:val="none" w:sz="0" w:space="0" w:color="auto"/>
          </w:divBdr>
          <w:divsChild>
            <w:div w:id="1623458275">
              <w:marLeft w:val="0"/>
              <w:marRight w:val="0"/>
              <w:marTop w:val="0"/>
              <w:marBottom w:val="0"/>
              <w:divBdr>
                <w:top w:val="none" w:sz="0" w:space="0" w:color="auto"/>
                <w:left w:val="none" w:sz="0" w:space="0" w:color="auto"/>
                <w:bottom w:val="none" w:sz="0" w:space="0" w:color="auto"/>
                <w:right w:val="none" w:sz="0" w:space="0" w:color="auto"/>
              </w:divBdr>
            </w:div>
            <w:div w:id="1775783587">
              <w:marLeft w:val="0"/>
              <w:marRight w:val="0"/>
              <w:marTop w:val="0"/>
              <w:marBottom w:val="0"/>
              <w:divBdr>
                <w:top w:val="none" w:sz="0" w:space="0" w:color="auto"/>
                <w:left w:val="none" w:sz="0" w:space="0" w:color="auto"/>
                <w:bottom w:val="none" w:sz="0" w:space="0" w:color="auto"/>
                <w:right w:val="none" w:sz="0" w:space="0" w:color="auto"/>
              </w:divBdr>
            </w:div>
            <w:div w:id="163336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37052">
      <w:bodyDiv w:val="1"/>
      <w:marLeft w:val="0"/>
      <w:marRight w:val="0"/>
      <w:marTop w:val="0"/>
      <w:marBottom w:val="0"/>
      <w:divBdr>
        <w:top w:val="none" w:sz="0" w:space="0" w:color="auto"/>
        <w:left w:val="none" w:sz="0" w:space="0" w:color="auto"/>
        <w:bottom w:val="none" w:sz="0" w:space="0" w:color="auto"/>
        <w:right w:val="none" w:sz="0" w:space="0" w:color="auto"/>
      </w:divBdr>
      <w:divsChild>
        <w:div w:id="694573015">
          <w:marLeft w:val="0"/>
          <w:marRight w:val="0"/>
          <w:marTop w:val="0"/>
          <w:marBottom w:val="0"/>
          <w:divBdr>
            <w:top w:val="none" w:sz="0" w:space="0" w:color="auto"/>
            <w:left w:val="none" w:sz="0" w:space="0" w:color="auto"/>
            <w:bottom w:val="none" w:sz="0" w:space="0" w:color="auto"/>
            <w:right w:val="none" w:sz="0" w:space="0" w:color="auto"/>
          </w:divBdr>
          <w:divsChild>
            <w:div w:id="598104207">
              <w:marLeft w:val="0"/>
              <w:marRight w:val="0"/>
              <w:marTop w:val="0"/>
              <w:marBottom w:val="0"/>
              <w:divBdr>
                <w:top w:val="none" w:sz="0" w:space="0" w:color="auto"/>
                <w:left w:val="none" w:sz="0" w:space="0" w:color="auto"/>
                <w:bottom w:val="none" w:sz="0" w:space="0" w:color="auto"/>
                <w:right w:val="none" w:sz="0" w:space="0" w:color="auto"/>
              </w:divBdr>
            </w:div>
            <w:div w:id="371921264">
              <w:marLeft w:val="0"/>
              <w:marRight w:val="0"/>
              <w:marTop w:val="0"/>
              <w:marBottom w:val="0"/>
              <w:divBdr>
                <w:top w:val="none" w:sz="0" w:space="0" w:color="auto"/>
                <w:left w:val="none" w:sz="0" w:space="0" w:color="auto"/>
                <w:bottom w:val="none" w:sz="0" w:space="0" w:color="auto"/>
                <w:right w:val="none" w:sz="0" w:space="0" w:color="auto"/>
              </w:divBdr>
            </w:div>
            <w:div w:id="2116052793">
              <w:marLeft w:val="0"/>
              <w:marRight w:val="0"/>
              <w:marTop w:val="0"/>
              <w:marBottom w:val="0"/>
              <w:divBdr>
                <w:top w:val="none" w:sz="0" w:space="0" w:color="auto"/>
                <w:left w:val="none" w:sz="0" w:space="0" w:color="auto"/>
                <w:bottom w:val="none" w:sz="0" w:space="0" w:color="auto"/>
                <w:right w:val="none" w:sz="0" w:space="0" w:color="auto"/>
              </w:divBdr>
            </w:div>
            <w:div w:id="584535312">
              <w:marLeft w:val="0"/>
              <w:marRight w:val="0"/>
              <w:marTop w:val="0"/>
              <w:marBottom w:val="0"/>
              <w:divBdr>
                <w:top w:val="none" w:sz="0" w:space="0" w:color="auto"/>
                <w:left w:val="none" w:sz="0" w:space="0" w:color="auto"/>
                <w:bottom w:val="none" w:sz="0" w:space="0" w:color="auto"/>
                <w:right w:val="none" w:sz="0" w:space="0" w:color="auto"/>
              </w:divBdr>
            </w:div>
            <w:div w:id="86926802">
              <w:marLeft w:val="0"/>
              <w:marRight w:val="0"/>
              <w:marTop w:val="0"/>
              <w:marBottom w:val="0"/>
              <w:divBdr>
                <w:top w:val="none" w:sz="0" w:space="0" w:color="auto"/>
                <w:left w:val="none" w:sz="0" w:space="0" w:color="auto"/>
                <w:bottom w:val="none" w:sz="0" w:space="0" w:color="auto"/>
                <w:right w:val="none" w:sz="0" w:space="0" w:color="auto"/>
              </w:divBdr>
            </w:div>
            <w:div w:id="1118837313">
              <w:marLeft w:val="0"/>
              <w:marRight w:val="0"/>
              <w:marTop w:val="0"/>
              <w:marBottom w:val="0"/>
              <w:divBdr>
                <w:top w:val="none" w:sz="0" w:space="0" w:color="auto"/>
                <w:left w:val="none" w:sz="0" w:space="0" w:color="auto"/>
                <w:bottom w:val="none" w:sz="0" w:space="0" w:color="auto"/>
                <w:right w:val="none" w:sz="0" w:space="0" w:color="auto"/>
              </w:divBdr>
            </w:div>
            <w:div w:id="790782579">
              <w:marLeft w:val="0"/>
              <w:marRight w:val="0"/>
              <w:marTop w:val="0"/>
              <w:marBottom w:val="0"/>
              <w:divBdr>
                <w:top w:val="none" w:sz="0" w:space="0" w:color="auto"/>
                <w:left w:val="none" w:sz="0" w:space="0" w:color="auto"/>
                <w:bottom w:val="none" w:sz="0" w:space="0" w:color="auto"/>
                <w:right w:val="none" w:sz="0" w:space="0" w:color="auto"/>
              </w:divBdr>
            </w:div>
            <w:div w:id="1999724522">
              <w:marLeft w:val="0"/>
              <w:marRight w:val="0"/>
              <w:marTop w:val="0"/>
              <w:marBottom w:val="0"/>
              <w:divBdr>
                <w:top w:val="none" w:sz="0" w:space="0" w:color="auto"/>
                <w:left w:val="none" w:sz="0" w:space="0" w:color="auto"/>
                <w:bottom w:val="none" w:sz="0" w:space="0" w:color="auto"/>
                <w:right w:val="none" w:sz="0" w:space="0" w:color="auto"/>
              </w:divBdr>
            </w:div>
            <w:div w:id="1088189145">
              <w:marLeft w:val="0"/>
              <w:marRight w:val="0"/>
              <w:marTop w:val="0"/>
              <w:marBottom w:val="0"/>
              <w:divBdr>
                <w:top w:val="none" w:sz="0" w:space="0" w:color="auto"/>
                <w:left w:val="none" w:sz="0" w:space="0" w:color="auto"/>
                <w:bottom w:val="none" w:sz="0" w:space="0" w:color="auto"/>
                <w:right w:val="none" w:sz="0" w:space="0" w:color="auto"/>
              </w:divBdr>
            </w:div>
            <w:div w:id="37050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93824">
      <w:bodyDiv w:val="1"/>
      <w:marLeft w:val="0"/>
      <w:marRight w:val="0"/>
      <w:marTop w:val="0"/>
      <w:marBottom w:val="0"/>
      <w:divBdr>
        <w:top w:val="none" w:sz="0" w:space="0" w:color="auto"/>
        <w:left w:val="none" w:sz="0" w:space="0" w:color="auto"/>
        <w:bottom w:val="none" w:sz="0" w:space="0" w:color="auto"/>
        <w:right w:val="none" w:sz="0" w:space="0" w:color="auto"/>
      </w:divBdr>
      <w:divsChild>
        <w:div w:id="451481017">
          <w:marLeft w:val="0"/>
          <w:marRight w:val="0"/>
          <w:marTop w:val="0"/>
          <w:marBottom w:val="0"/>
          <w:divBdr>
            <w:top w:val="none" w:sz="0" w:space="0" w:color="auto"/>
            <w:left w:val="none" w:sz="0" w:space="0" w:color="auto"/>
            <w:bottom w:val="none" w:sz="0" w:space="0" w:color="auto"/>
            <w:right w:val="none" w:sz="0" w:space="0" w:color="auto"/>
          </w:divBdr>
          <w:divsChild>
            <w:div w:id="1365525265">
              <w:marLeft w:val="0"/>
              <w:marRight w:val="0"/>
              <w:marTop w:val="0"/>
              <w:marBottom w:val="0"/>
              <w:divBdr>
                <w:top w:val="none" w:sz="0" w:space="0" w:color="auto"/>
                <w:left w:val="none" w:sz="0" w:space="0" w:color="auto"/>
                <w:bottom w:val="none" w:sz="0" w:space="0" w:color="auto"/>
                <w:right w:val="none" w:sz="0" w:space="0" w:color="auto"/>
              </w:divBdr>
            </w:div>
            <w:div w:id="2058964103">
              <w:marLeft w:val="0"/>
              <w:marRight w:val="0"/>
              <w:marTop w:val="0"/>
              <w:marBottom w:val="0"/>
              <w:divBdr>
                <w:top w:val="none" w:sz="0" w:space="0" w:color="auto"/>
                <w:left w:val="none" w:sz="0" w:space="0" w:color="auto"/>
                <w:bottom w:val="none" w:sz="0" w:space="0" w:color="auto"/>
                <w:right w:val="none" w:sz="0" w:space="0" w:color="auto"/>
              </w:divBdr>
            </w:div>
            <w:div w:id="1742869495">
              <w:marLeft w:val="0"/>
              <w:marRight w:val="0"/>
              <w:marTop w:val="0"/>
              <w:marBottom w:val="0"/>
              <w:divBdr>
                <w:top w:val="none" w:sz="0" w:space="0" w:color="auto"/>
                <w:left w:val="none" w:sz="0" w:space="0" w:color="auto"/>
                <w:bottom w:val="none" w:sz="0" w:space="0" w:color="auto"/>
                <w:right w:val="none" w:sz="0" w:space="0" w:color="auto"/>
              </w:divBdr>
            </w:div>
            <w:div w:id="1899199437">
              <w:marLeft w:val="0"/>
              <w:marRight w:val="0"/>
              <w:marTop w:val="0"/>
              <w:marBottom w:val="0"/>
              <w:divBdr>
                <w:top w:val="none" w:sz="0" w:space="0" w:color="auto"/>
                <w:left w:val="none" w:sz="0" w:space="0" w:color="auto"/>
                <w:bottom w:val="none" w:sz="0" w:space="0" w:color="auto"/>
                <w:right w:val="none" w:sz="0" w:space="0" w:color="auto"/>
              </w:divBdr>
            </w:div>
            <w:div w:id="52987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89447">
      <w:bodyDiv w:val="1"/>
      <w:marLeft w:val="0"/>
      <w:marRight w:val="0"/>
      <w:marTop w:val="0"/>
      <w:marBottom w:val="0"/>
      <w:divBdr>
        <w:top w:val="none" w:sz="0" w:space="0" w:color="auto"/>
        <w:left w:val="none" w:sz="0" w:space="0" w:color="auto"/>
        <w:bottom w:val="none" w:sz="0" w:space="0" w:color="auto"/>
        <w:right w:val="none" w:sz="0" w:space="0" w:color="auto"/>
      </w:divBdr>
      <w:divsChild>
        <w:div w:id="2015763931">
          <w:marLeft w:val="0"/>
          <w:marRight w:val="0"/>
          <w:marTop w:val="0"/>
          <w:marBottom w:val="0"/>
          <w:divBdr>
            <w:top w:val="none" w:sz="0" w:space="0" w:color="auto"/>
            <w:left w:val="none" w:sz="0" w:space="0" w:color="auto"/>
            <w:bottom w:val="none" w:sz="0" w:space="0" w:color="auto"/>
            <w:right w:val="none" w:sz="0" w:space="0" w:color="auto"/>
          </w:divBdr>
          <w:divsChild>
            <w:div w:id="988704535">
              <w:marLeft w:val="0"/>
              <w:marRight w:val="0"/>
              <w:marTop w:val="0"/>
              <w:marBottom w:val="0"/>
              <w:divBdr>
                <w:top w:val="none" w:sz="0" w:space="0" w:color="auto"/>
                <w:left w:val="none" w:sz="0" w:space="0" w:color="auto"/>
                <w:bottom w:val="none" w:sz="0" w:space="0" w:color="auto"/>
                <w:right w:val="none" w:sz="0" w:space="0" w:color="auto"/>
              </w:divBdr>
            </w:div>
            <w:div w:id="170455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07787">
      <w:bodyDiv w:val="1"/>
      <w:marLeft w:val="0"/>
      <w:marRight w:val="0"/>
      <w:marTop w:val="0"/>
      <w:marBottom w:val="0"/>
      <w:divBdr>
        <w:top w:val="none" w:sz="0" w:space="0" w:color="auto"/>
        <w:left w:val="none" w:sz="0" w:space="0" w:color="auto"/>
        <w:bottom w:val="none" w:sz="0" w:space="0" w:color="auto"/>
        <w:right w:val="none" w:sz="0" w:space="0" w:color="auto"/>
      </w:divBdr>
      <w:divsChild>
        <w:div w:id="1679188872">
          <w:marLeft w:val="0"/>
          <w:marRight w:val="0"/>
          <w:marTop w:val="0"/>
          <w:marBottom w:val="0"/>
          <w:divBdr>
            <w:top w:val="none" w:sz="0" w:space="0" w:color="auto"/>
            <w:left w:val="none" w:sz="0" w:space="0" w:color="auto"/>
            <w:bottom w:val="none" w:sz="0" w:space="0" w:color="auto"/>
            <w:right w:val="none" w:sz="0" w:space="0" w:color="auto"/>
          </w:divBdr>
          <w:divsChild>
            <w:div w:id="1743869542">
              <w:marLeft w:val="0"/>
              <w:marRight w:val="0"/>
              <w:marTop w:val="0"/>
              <w:marBottom w:val="0"/>
              <w:divBdr>
                <w:top w:val="none" w:sz="0" w:space="0" w:color="auto"/>
                <w:left w:val="none" w:sz="0" w:space="0" w:color="auto"/>
                <w:bottom w:val="none" w:sz="0" w:space="0" w:color="auto"/>
                <w:right w:val="none" w:sz="0" w:space="0" w:color="auto"/>
              </w:divBdr>
            </w:div>
            <w:div w:id="732587826">
              <w:marLeft w:val="0"/>
              <w:marRight w:val="0"/>
              <w:marTop w:val="0"/>
              <w:marBottom w:val="0"/>
              <w:divBdr>
                <w:top w:val="none" w:sz="0" w:space="0" w:color="auto"/>
                <w:left w:val="none" w:sz="0" w:space="0" w:color="auto"/>
                <w:bottom w:val="none" w:sz="0" w:space="0" w:color="auto"/>
                <w:right w:val="none" w:sz="0" w:space="0" w:color="auto"/>
              </w:divBdr>
            </w:div>
            <w:div w:id="338040748">
              <w:marLeft w:val="0"/>
              <w:marRight w:val="0"/>
              <w:marTop w:val="0"/>
              <w:marBottom w:val="0"/>
              <w:divBdr>
                <w:top w:val="none" w:sz="0" w:space="0" w:color="auto"/>
                <w:left w:val="none" w:sz="0" w:space="0" w:color="auto"/>
                <w:bottom w:val="none" w:sz="0" w:space="0" w:color="auto"/>
                <w:right w:val="none" w:sz="0" w:space="0" w:color="auto"/>
              </w:divBdr>
            </w:div>
            <w:div w:id="594939767">
              <w:marLeft w:val="0"/>
              <w:marRight w:val="0"/>
              <w:marTop w:val="0"/>
              <w:marBottom w:val="0"/>
              <w:divBdr>
                <w:top w:val="none" w:sz="0" w:space="0" w:color="auto"/>
                <w:left w:val="none" w:sz="0" w:space="0" w:color="auto"/>
                <w:bottom w:val="none" w:sz="0" w:space="0" w:color="auto"/>
                <w:right w:val="none" w:sz="0" w:space="0" w:color="auto"/>
              </w:divBdr>
            </w:div>
            <w:div w:id="1181309566">
              <w:marLeft w:val="0"/>
              <w:marRight w:val="0"/>
              <w:marTop w:val="0"/>
              <w:marBottom w:val="0"/>
              <w:divBdr>
                <w:top w:val="none" w:sz="0" w:space="0" w:color="auto"/>
                <w:left w:val="none" w:sz="0" w:space="0" w:color="auto"/>
                <w:bottom w:val="none" w:sz="0" w:space="0" w:color="auto"/>
                <w:right w:val="none" w:sz="0" w:space="0" w:color="auto"/>
              </w:divBdr>
            </w:div>
            <w:div w:id="1017925287">
              <w:marLeft w:val="0"/>
              <w:marRight w:val="0"/>
              <w:marTop w:val="0"/>
              <w:marBottom w:val="0"/>
              <w:divBdr>
                <w:top w:val="none" w:sz="0" w:space="0" w:color="auto"/>
                <w:left w:val="none" w:sz="0" w:space="0" w:color="auto"/>
                <w:bottom w:val="none" w:sz="0" w:space="0" w:color="auto"/>
                <w:right w:val="none" w:sz="0" w:space="0" w:color="auto"/>
              </w:divBdr>
            </w:div>
            <w:div w:id="2069299746">
              <w:marLeft w:val="0"/>
              <w:marRight w:val="0"/>
              <w:marTop w:val="0"/>
              <w:marBottom w:val="0"/>
              <w:divBdr>
                <w:top w:val="none" w:sz="0" w:space="0" w:color="auto"/>
                <w:left w:val="none" w:sz="0" w:space="0" w:color="auto"/>
                <w:bottom w:val="none" w:sz="0" w:space="0" w:color="auto"/>
                <w:right w:val="none" w:sz="0" w:space="0" w:color="auto"/>
              </w:divBdr>
            </w:div>
            <w:div w:id="1770542839">
              <w:marLeft w:val="0"/>
              <w:marRight w:val="0"/>
              <w:marTop w:val="0"/>
              <w:marBottom w:val="0"/>
              <w:divBdr>
                <w:top w:val="none" w:sz="0" w:space="0" w:color="auto"/>
                <w:left w:val="none" w:sz="0" w:space="0" w:color="auto"/>
                <w:bottom w:val="none" w:sz="0" w:space="0" w:color="auto"/>
                <w:right w:val="none" w:sz="0" w:space="0" w:color="auto"/>
              </w:divBdr>
            </w:div>
            <w:div w:id="1985697123">
              <w:marLeft w:val="0"/>
              <w:marRight w:val="0"/>
              <w:marTop w:val="0"/>
              <w:marBottom w:val="0"/>
              <w:divBdr>
                <w:top w:val="none" w:sz="0" w:space="0" w:color="auto"/>
                <w:left w:val="none" w:sz="0" w:space="0" w:color="auto"/>
                <w:bottom w:val="none" w:sz="0" w:space="0" w:color="auto"/>
                <w:right w:val="none" w:sz="0" w:space="0" w:color="auto"/>
              </w:divBdr>
            </w:div>
            <w:div w:id="1581599154">
              <w:marLeft w:val="0"/>
              <w:marRight w:val="0"/>
              <w:marTop w:val="0"/>
              <w:marBottom w:val="0"/>
              <w:divBdr>
                <w:top w:val="none" w:sz="0" w:space="0" w:color="auto"/>
                <w:left w:val="none" w:sz="0" w:space="0" w:color="auto"/>
                <w:bottom w:val="none" w:sz="0" w:space="0" w:color="auto"/>
                <w:right w:val="none" w:sz="0" w:space="0" w:color="auto"/>
              </w:divBdr>
            </w:div>
            <w:div w:id="1245186158">
              <w:marLeft w:val="0"/>
              <w:marRight w:val="0"/>
              <w:marTop w:val="0"/>
              <w:marBottom w:val="0"/>
              <w:divBdr>
                <w:top w:val="none" w:sz="0" w:space="0" w:color="auto"/>
                <w:left w:val="none" w:sz="0" w:space="0" w:color="auto"/>
                <w:bottom w:val="none" w:sz="0" w:space="0" w:color="auto"/>
                <w:right w:val="none" w:sz="0" w:space="0" w:color="auto"/>
              </w:divBdr>
            </w:div>
            <w:div w:id="1820489391">
              <w:marLeft w:val="0"/>
              <w:marRight w:val="0"/>
              <w:marTop w:val="0"/>
              <w:marBottom w:val="0"/>
              <w:divBdr>
                <w:top w:val="none" w:sz="0" w:space="0" w:color="auto"/>
                <w:left w:val="none" w:sz="0" w:space="0" w:color="auto"/>
                <w:bottom w:val="none" w:sz="0" w:space="0" w:color="auto"/>
                <w:right w:val="none" w:sz="0" w:space="0" w:color="auto"/>
              </w:divBdr>
            </w:div>
            <w:div w:id="1180579127">
              <w:marLeft w:val="0"/>
              <w:marRight w:val="0"/>
              <w:marTop w:val="0"/>
              <w:marBottom w:val="0"/>
              <w:divBdr>
                <w:top w:val="none" w:sz="0" w:space="0" w:color="auto"/>
                <w:left w:val="none" w:sz="0" w:space="0" w:color="auto"/>
                <w:bottom w:val="none" w:sz="0" w:space="0" w:color="auto"/>
                <w:right w:val="none" w:sz="0" w:space="0" w:color="auto"/>
              </w:divBdr>
            </w:div>
            <w:div w:id="77869224">
              <w:marLeft w:val="0"/>
              <w:marRight w:val="0"/>
              <w:marTop w:val="0"/>
              <w:marBottom w:val="0"/>
              <w:divBdr>
                <w:top w:val="none" w:sz="0" w:space="0" w:color="auto"/>
                <w:left w:val="none" w:sz="0" w:space="0" w:color="auto"/>
                <w:bottom w:val="none" w:sz="0" w:space="0" w:color="auto"/>
                <w:right w:val="none" w:sz="0" w:space="0" w:color="auto"/>
              </w:divBdr>
            </w:div>
            <w:div w:id="72024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39299">
      <w:bodyDiv w:val="1"/>
      <w:marLeft w:val="0"/>
      <w:marRight w:val="0"/>
      <w:marTop w:val="0"/>
      <w:marBottom w:val="0"/>
      <w:divBdr>
        <w:top w:val="none" w:sz="0" w:space="0" w:color="auto"/>
        <w:left w:val="none" w:sz="0" w:space="0" w:color="auto"/>
        <w:bottom w:val="none" w:sz="0" w:space="0" w:color="auto"/>
        <w:right w:val="none" w:sz="0" w:space="0" w:color="auto"/>
      </w:divBdr>
      <w:divsChild>
        <w:div w:id="1630891069">
          <w:marLeft w:val="0"/>
          <w:marRight w:val="0"/>
          <w:marTop w:val="0"/>
          <w:marBottom w:val="0"/>
          <w:divBdr>
            <w:top w:val="none" w:sz="0" w:space="0" w:color="auto"/>
            <w:left w:val="none" w:sz="0" w:space="0" w:color="auto"/>
            <w:bottom w:val="none" w:sz="0" w:space="0" w:color="auto"/>
            <w:right w:val="none" w:sz="0" w:space="0" w:color="auto"/>
          </w:divBdr>
          <w:divsChild>
            <w:div w:id="1404599389">
              <w:marLeft w:val="0"/>
              <w:marRight w:val="0"/>
              <w:marTop w:val="0"/>
              <w:marBottom w:val="0"/>
              <w:divBdr>
                <w:top w:val="none" w:sz="0" w:space="0" w:color="auto"/>
                <w:left w:val="none" w:sz="0" w:space="0" w:color="auto"/>
                <w:bottom w:val="none" w:sz="0" w:space="0" w:color="auto"/>
                <w:right w:val="none" w:sz="0" w:space="0" w:color="auto"/>
              </w:divBdr>
            </w:div>
            <w:div w:id="583492577">
              <w:marLeft w:val="0"/>
              <w:marRight w:val="0"/>
              <w:marTop w:val="0"/>
              <w:marBottom w:val="0"/>
              <w:divBdr>
                <w:top w:val="none" w:sz="0" w:space="0" w:color="auto"/>
                <w:left w:val="none" w:sz="0" w:space="0" w:color="auto"/>
                <w:bottom w:val="none" w:sz="0" w:space="0" w:color="auto"/>
                <w:right w:val="none" w:sz="0" w:space="0" w:color="auto"/>
              </w:divBdr>
            </w:div>
            <w:div w:id="1374118763">
              <w:marLeft w:val="0"/>
              <w:marRight w:val="0"/>
              <w:marTop w:val="0"/>
              <w:marBottom w:val="0"/>
              <w:divBdr>
                <w:top w:val="none" w:sz="0" w:space="0" w:color="auto"/>
                <w:left w:val="none" w:sz="0" w:space="0" w:color="auto"/>
                <w:bottom w:val="none" w:sz="0" w:space="0" w:color="auto"/>
                <w:right w:val="none" w:sz="0" w:space="0" w:color="auto"/>
              </w:divBdr>
            </w:div>
            <w:div w:id="664629241">
              <w:marLeft w:val="0"/>
              <w:marRight w:val="0"/>
              <w:marTop w:val="0"/>
              <w:marBottom w:val="0"/>
              <w:divBdr>
                <w:top w:val="none" w:sz="0" w:space="0" w:color="auto"/>
                <w:left w:val="none" w:sz="0" w:space="0" w:color="auto"/>
                <w:bottom w:val="none" w:sz="0" w:space="0" w:color="auto"/>
                <w:right w:val="none" w:sz="0" w:space="0" w:color="auto"/>
              </w:divBdr>
            </w:div>
            <w:div w:id="1312176700">
              <w:marLeft w:val="0"/>
              <w:marRight w:val="0"/>
              <w:marTop w:val="0"/>
              <w:marBottom w:val="0"/>
              <w:divBdr>
                <w:top w:val="none" w:sz="0" w:space="0" w:color="auto"/>
                <w:left w:val="none" w:sz="0" w:space="0" w:color="auto"/>
                <w:bottom w:val="none" w:sz="0" w:space="0" w:color="auto"/>
                <w:right w:val="none" w:sz="0" w:space="0" w:color="auto"/>
              </w:divBdr>
            </w:div>
            <w:div w:id="56225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77208">
      <w:bodyDiv w:val="1"/>
      <w:marLeft w:val="0"/>
      <w:marRight w:val="0"/>
      <w:marTop w:val="0"/>
      <w:marBottom w:val="0"/>
      <w:divBdr>
        <w:top w:val="none" w:sz="0" w:space="0" w:color="auto"/>
        <w:left w:val="none" w:sz="0" w:space="0" w:color="auto"/>
        <w:bottom w:val="none" w:sz="0" w:space="0" w:color="auto"/>
        <w:right w:val="none" w:sz="0" w:space="0" w:color="auto"/>
      </w:divBdr>
      <w:divsChild>
        <w:div w:id="1037511426">
          <w:marLeft w:val="0"/>
          <w:marRight w:val="0"/>
          <w:marTop w:val="0"/>
          <w:marBottom w:val="0"/>
          <w:divBdr>
            <w:top w:val="none" w:sz="0" w:space="0" w:color="auto"/>
            <w:left w:val="none" w:sz="0" w:space="0" w:color="auto"/>
            <w:bottom w:val="none" w:sz="0" w:space="0" w:color="auto"/>
            <w:right w:val="none" w:sz="0" w:space="0" w:color="auto"/>
          </w:divBdr>
          <w:divsChild>
            <w:div w:id="1484855293">
              <w:marLeft w:val="0"/>
              <w:marRight w:val="0"/>
              <w:marTop w:val="0"/>
              <w:marBottom w:val="0"/>
              <w:divBdr>
                <w:top w:val="none" w:sz="0" w:space="0" w:color="auto"/>
                <w:left w:val="none" w:sz="0" w:space="0" w:color="auto"/>
                <w:bottom w:val="none" w:sz="0" w:space="0" w:color="auto"/>
                <w:right w:val="none" w:sz="0" w:space="0" w:color="auto"/>
              </w:divBdr>
            </w:div>
            <w:div w:id="170448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13121">
      <w:bodyDiv w:val="1"/>
      <w:marLeft w:val="0"/>
      <w:marRight w:val="0"/>
      <w:marTop w:val="0"/>
      <w:marBottom w:val="0"/>
      <w:divBdr>
        <w:top w:val="none" w:sz="0" w:space="0" w:color="auto"/>
        <w:left w:val="none" w:sz="0" w:space="0" w:color="auto"/>
        <w:bottom w:val="none" w:sz="0" w:space="0" w:color="auto"/>
        <w:right w:val="none" w:sz="0" w:space="0" w:color="auto"/>
      </w:divBdr>
      <w:divsChild>
        <w:div w:id="423379866">
          <w:marLeft w:val="0"/>
          <w:marRight w:val="0"/>
          <w:marTop w:val="0"/>
          <w:marBottom w:val="0"/>
          <w:divBdr>
            <w:top w:val="none" w:sz="0" w:space="0" w:color="auto"/>
            <w:left w:val="none" w:sz="0" w:space="0" w:color="auto"/>
            <w:bottom w:val="none" w:sz="0" w:space="0" w:color="auto"/>
            <w:right w:val="none" w:sz="0" w:space="0" w:color="auto"/>
          </w:divBdr>
          <w:divsChild>
            <w:div w:id="1433672629">
              <w:marLeft w:val="0"/>
              <w:marRight w:val="0"/>
              <w:marTop w:val="0"/>
              <w:marBottom w:val="0"/>
              <w:divBdr>
                <w:top w:val="none" w:sz="0" w:space="0" w:color="auto"/>
                <w:left w:val="none" w:sz="0" w:space="0" w:color="auto"/>
                <w:bottom w:val="none" w:sz="0" w:space="0" w:color="auto"/>
                <w:right w:val="none" w:sz="0" w:space="0" w:color="auto"/>
              </w:divBdr>
            </w:div>
            <w:div w:id="2122261397">
              <w:marLeft w:val="0"/>
              <w:marRight w:val="0"/>
              <w:marTop w:val="0"/>
              <w:marBottom w:val="0"/>
              <w:divBdr>
                <w:top w:val="none" w:sz="0" w:space="0" w:color="auto"/>
                <w:left w:val="none" w:sz="0" w:space="0" w:color="auto"/>
                <w:bottom w:val="none" w:sz="0" w:space="0" w:color="auto"/>
                <w:right w:val="none" w:sz="0" w:space="0" w:color="auto"/>
              </w:divBdr>
            </w:div>
            <w:div w:id="796332869">
              <w:marLeft w:val="0"/>
              <w:marRight w:val="0"/>
              <w:marTop w:val="0"/>
              <w:marBottom w:val="0"/>
              <w:divBdr>
                <w:top w:val="none" w:sz="0" w:space="0" w:color="auto"/>
                <w:left w:val="none" w:sz="0" w:space="0" w:color="auto"/>
                <w:bottom w:val="none" w:sz="0" w:space="0" w:color="auto"/>
                <w:right w:val="none" w:sz="0" w:space="0" w:color="auto"/>
              </w:divBdr>
            </w:div>
            <w:div w:id="982006075">
              <w:marLeft w:val="0"/>
              <w:marRight w:val="0"/>
              <w:marTop w:val="0"/>
              <w:marBottom w:val="0"/>
              <w:divBdr>
                <w:top w:val="none" w:sz="0" w:space="0" w:color="auto"/>
                <w:left w:val="none" w:sz="0" w:space="0" w:color="auto"/>
                <w:bottom w:val="none" w:sz="0" w:space="0" w:color="auto"/>
                <w:right w:val="none" w:sz="0" w:space="0" w:color="auto"/>
              </w:divBdr>
            </w:div>
            <w:div w:id="650712650">
              <w:marLeft w:val="0"/>
              <w:marRight w:val="0"/>
              <w:marTop w:val="0"/>
              <w:marBottom w:val="0"/>
              <w:divBdr>
                <w:top w:val="none" w:sz="0" w:space="0" w:color="auto"/>
                <w:left w:val="none" w:sz="0" w:space="0" w:color="auto"/>
                <w:bottom w:val="none" w:sz="0" w:space="0" w:color="auto"/>
                <w:right w:val="none" w:sz="0" w:space="0" w:color="auto"/>
              </w:divBdr>
            </w:div>
            <w:div w:id="434986633">
              <w:marLeft w:val="0"/>
              <w:marRight w:val="0"/>
              <w:marTop w:val="0"/>
              <w:marBottom w:val="0"/>
              <w:divBdr>
                <w:top w:val="none" w:sz="0" w:space="0" w:color="auto"/>
                <w:left w:val="none" w:sz="0" w:space="0" w:color="auto"/>
                <w:bottom w:val="none" w:sz="0" w:space="0" w:color="auto"/>
                <w:right w:val="none" w:sz="0" w:space="0" w:color="auto"/>
              </w:divBdr>
            </w:div>
            <w:div w:id="1359045116">
              <w:marLeft w:val="0"/>
              <w:marRight w:val="0"/>
              <w:marTop w:val="0"/>
              <w:marBottom w:val="0"/>
              <w:divBdr>
                <w:top w:val="none" w:sz="0" w:space="0" w:color="auto"/>
                <w:left w:val="none" w:sz="0" w:space="0" w:color="auto"/>
                <w:bottom w:val="none" w:sz="0" w:space="0" w:color="auto"/>
                <w:right w:val="none" w:sz="0" w:space="0" w:color="auto"/>
              </w:divBdr>
            </w:div>
            <w:div w:id="676930197">
              <w:marLeft w:val="0"/>
              <w:marRight w:val="0"/>
              <w:marTop w:val="0"/>
              <w:marBottom w:val="0"/>
              <w:divBdr>
                <w:top w:val="none" w:sz="0" w:space="0" w:color="auto"/>
                <w:left w:val="none" w:sz="0" w:space="0" w:color="auto"/>
                <w:bottom w:val="none" w:sz="0" w:space="0" w:color="auto"/>
                <w:right w:val="none" w:sz="0" w:space="0" w:color="auto"/>
              </w:divBdr>
            </w:div>
            <w:div w:id="1137992552">
              <w:marLeft w:val="0"/>
              <w:marRight w:val="0"/>
              <w:marTop w:val="0"/>
              <w:marBottom w:val="0"/>
              <w:divBdr>
                <w:top w:val="none" w:sz="0" w:space="0" w:color="auto"/>
                <w:left w:val="none" w:sz="0" w:space="0" w:color="auto"/>
                <w:bottom w:val="none" w:sz="0" w:space="0" w:color="auto"/>
                <w:right w:val="none" w:sz="0" w:space="0" w:color="auto"/>
              </w:divBdr>
            </w:div>
            <w:div w:id="1139029973">
              <w:marLeft w:val="0"/>
              <w:marRight w:val="0"/>
              <w:marTop w:val="0"/>
              <w:marBottom w:val="0"/>
              <w:divBdr>
                <w:top w:val="none" w:sz="0" w:space="0" w:color="auto"/>
                <w:left w:val="none" w:sz="0" w:space="0" w:color="auto"/>
                <w:bottom w:val="none" w:sz="0" w:space="0" w:color="auto"/>
                <w:right w:val="none" w:sz="0" w:space="0" w:color="auto"/>
              </w:divBdr>
            </w:div>
            <w:div w:id="205935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23679">
      <w:bodyDiv w:val="1"/>
      <w:marLeft w:val="0"/>
      <w:marRight w:val="0"/>
      <w:marTop w:val="0"/>
      <w:marBottom w:val="0"/>
      <w:divBdr>
        <w:top w:val="none" w:sz="0" w:space="0" w:color="auto"/>
        <w:left w:val="none" w:sz="0" w:space="0" w:color="auto"/>
        <w:bottom w:val="none" w:sz="0" w:space="0" w:color="auto"/>
        <w:right w:val="none" w:sz="0" w:space="0" w:color="auto"/>
      </w:divBdr>
      <w:divsChild>
        <w:div w:id="488013352">
          <w:marLeft w:val="0"/>
          <w:marRight w:val="0"/>
          <w:marTop w:val="0"/>
          <w:marBottom w:val="0"/>
          <w:divBdr>
            <w:top w:val="none" w:sz="0" w:space="0" w:color="auto"/>
            <w:left w:val="none" w:sz="0" w:space="0" w:color="auto"/>
            <w:bottom w:val="none" w:sz="0" w:space="0" w:color="auto"/>
            <w:right w:val="none" w:sz="0" w:space="0" w:color="auto"/>
          </w:divBdr>
          <w:divsChild>
            <w:div w:id="1236358484">
              <w:marLeft w:val="0"/>
              <w:marRight w:val="0"/>
              <w:marTop w:val="0"/>
              <w:marBottom w:val="0"/>
              <w:divBdr>
                <w:top w:val="none" w:sz="0" w:space="0" w:color="auto"/>
                <w:left w:val="none" w:sz="0" w:space="0" w:color="auto"/>
                <w:bottom w:val="none" w:sz="0" w:space="0" w:color="auto"/>
                <w:right w:val="none" w:sz="0" w:space="0" w:color="auto"/>
              </w:divBdr>
            </w:div>
            <w:div w:id="14077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78162">
      <w:bodyDiv w:val="1"/>
      <w:marLeft w:val="0"/>
      <w:marRight w:val="0"/>
      <w:marTop w:val="0"/>
      <w:marBottom w:val="0"/>
      <w:divBdr>
        <w:top w:val="none" w:sz="0" w:space="0" w:color="auto"/>
        <w:left w:val="none" w:sz="0" w:space="0" w:color="auto"/>
        <w:bottom w:val="none" w:sz="0" w:space="0" w:color="auto"/>
        <w:right w:val="none" w:sz="0" w:space="0" w:color="auto"/>
      </w:divBdr>
      <w:divsChild>
        <w:div w:id="1019699257">
          <w:marLeft w:val="0"/>
          <w:marRight w:val="0"/>
          <w:marTop w:val="0"/>
          <w:marBottom w:val="0"/>
          <w:divBdr>
            <w:top w:val="none" w:sz="0" w:space="0" w:color="auto"/>
            <w:left w:val="none" w:sz="0" w:space="0" w:color="auto"/>
            <w:bottom w:val="none" w:sz="0" w:space="0" w:color="auto"/>
            <w:right w:val="none" w:sz="0" w:space="0" w:color="auto"/>
          </w:divBdr>
          <w:divsChild>
            <w:div w:id="1003437808">
              <w:marLeft w:val="0"/>
              <w:marRight w:val="0"/>
              <w:marTop w:val="0"/>
              <w:marBottom w:val="0"/>
              <w:divBdr>
                <w:top w:val="none" w:sz="0" w:space="0" w:color="auto"/>
                <w:left w:val="none" w:sz="0" w:space="0" w:color="auto"/>
                <w:bottom w:val="none" w:sz="0" w:space="0" w:color="auto"/>
                <w:right w:val="none" w:sz="0" w:space="0" w:color="auto"/>
              </w:divBdr>
            </w:div>
            <w:div w:id="105542130">
              <w:marLeft w:val="0"/>
              <w:marRight w:val="0"/>
              <w:marTop w:val="0"/>
              <w:marBottom w:val="0"/>
              <w:divBdr>
                <w:top w:val="none" w:sz="0" w:space="0" w:color="auto"/>
                <w:left w:val="none" w:sz="0" w:space="0" w:color="auto"/>
                <w:bottom w:val="none" w:sz="0" w:space="0" w:color="auto"/>
                <w:right w:val="none" w:sz="0" w:space="0" w:color="auto"/>
              </w:divBdr>
            </w:div>
            <w:div w:id="205326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79360">
      <w:bodyDiv w:val="1"/>
      <w:marLeft w:val="0"/>
      <w:marRight w:val="0"/>
      <w:marTop w:val="0"/>
      <w:marBottom w:val="0"/>
      <w:divBdr>
        <w:top w:val="none" w:sz="0" w:space="0" w:color="auto"/>
        <w:left w:val="none" w:sz="0" w:space="0" w:color="auto"/>
        <w:bottom w:val="none" w:sz="0" w:space="0" w:color="auto"/>
        <w:right w:val="none" w:sz="0" w:space="0" w:color="auto"/>
      </w:divBdr>
      <w:divsChild>
        <w:div w:id="624427485">
          <w:marLeft w:val="0"/>
          <w:marRight w:val="0"/>
          <w:marTop w:val="0"/>
          <w:marBottom w:val="0"/>
          <w:divBdr>
            <w:top w:val="none" w:sz="0" w:space="0" w:color="auto"/>
            <w:left w:val="none" w:sz="0" w:space="0" w:color="auto"/>
            <w:bottom w:val="none" w:sz="0" w:space="0" w:color="auto"/>
            <w:right w:val="none" w:sz="0" w:space="0" w:color="auto"/>
          </w:divBdr>
          <w:divsChild>
            <w:div w:id="1171264038">
              <w:marLeft w:val="0"/>
              <w:marRight w:val="0"/>
              <w:marTop w:val="0"/>
              <w:marBottom w:val="0"/>
              <w:divBdr>
                <w:top w:val="none" w:sz="0" w:space="0" w:color="auto"/>
                <w:left w:val="none" w:sz="0" w:space="0" w:color="auto"/>
                <w:bottom w:val="none" w:sz="0" w:space="0" w:color="auto"/>
                <w:right w:val="none" w:sz="0" w:space="0" w:color="auto"/>
              </w:divBdr>
            </w:div>
            <w:div w:id="1227764312">
              <w:marLeft w:val="0"/>
              <w:marRight w:val="0"/>
              <w:marTop w:val="0"/>
              <w:marBottom w:val="0"/>
              <w:divBdr>
                <w:top w:val="none" w:sz="0" w:space="0" w:color="auto"/>
                <w:left w:val="none" w:sz="0" w:space="0" w:color="auto"/>
                <w:bottom w:val="none" w:sz="0" w:space="0" w:color="auto"/>
                <w:right w:val="none" w:sz="0" w:space="0" w:color="auto"/>
              </w:divBdr>
            </w:div>
            <w:div w:id="1896768443">
              <w:marLeft w:val="0"/>
              <w:marRight w:val="0"/>
              <w:marTop w:val="0"/>
              <w:marBottom w:val="0"/>
              <w:divBdr>
                <w:top w:val="none" w:sz="0" w:space="0" w:color="auto"/>
                <w:left w:val="none" w:sz="0" w:space="0" w:color="auto"/>
                <w:bottom w:val="none" w:sz="0" w:space="0" w:color="auto"/>
                <w:right w:val="none" w:sz="0" w:space="0" w:color="auto"/>
              </w:divBdr>
            </w:div>
            <w:div w:id="60616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98286-42D5-4548-840C-19C1C03B7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6889</TotalTime>
  <Pages>97</Pages>
  <Words>14411</Words>
  <Characters>82143</Characters>
  <Application>Microsoft Office Word</Application>
  <DocSecurity>0</DocSecurity>
  <Lines>684</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MANORMA SHARAN</dc:creator>
  <cp:keywords/>
  <dc:description/>
  <cp:lastModifiedBy>MANORMA SHARAN</cp:lastModifiedBy>
  <cp:revision>56</cp:revision>
  <dcterms:created xsi:type="dcterms:W3CDTF">2021-05-17T10:55:00Z</dcterms:created>
  <dcterms:modified xsi:type="dcterms:W3CDTF">2021-06-29T21:56:00Z</dcterms:modified>
</cp:coreProperties>
</file>